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376865" w14:textId="77777777" w:rsidR="00835FAF" w:rsidRDefault="00835FAF" w:rsidP="005E68A6">
      <w:pPr>
        <w:jc w:val="center"/>
      </w:pPr>
      <w:r>
        <w:rPr>
          <w:noProof/>
        </w:rPr>
        <w:drawing>
          <wp:inline distT="0" distB="0" distL="0" distR="0" wp14:anchorId="5FA3DDE5" wp14:editId="2C847AA0">
            <wp:extent cx="2667000" cy="2667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8B58PICVxe_1024.png"/>
                    <pic:cNvPicPr/>
                  </pic:nvPicPr>
                  <pic:blipFill>
                    <a:blip r:embed="rId8">
                      <a:extLst>
                        <a:ext uri="{28A0092B-C50C-407E-A947-70E740481C1C}">
                          <a14:useLocalDpi xmlns:a14="http://schemas.microsoft.com/office/drawing/2010/main" val="0"/>
                        </a:ext>
                      </a:extLst>
                    </a:blip>
                    <a:stretch>
                      <a:fillRect/>
                    </a:stretch>
                  </pic:blipFill>
                  <pic:spPr>
                    <a:xfrm>
                      <a:off x="0" y="0"/>
                      <a:ext cx="2667000" cy="2667000"/>
                    </a:xfrm>
                    <a:prstGeom prst="rect">
                      <a:avLst/>
                    </a:prstGeom>
                  </pic:spPr>
                </pic:pic>
              </a:graphicData>
            </a:graphic>
          </wp:inline>
        </w:drawing>
      </w:r>
    </w:p>
    <w:p w14:paraId="66ACB492" w14:textId="77777777" w:rsidR="00835FAF" w:rsidRPr="007F1BF4" w:rsidRDefault="00835FAF" w:rsidP="005E68A6">
      <w:pPr>
        <w:jc w:val="center"/>
        <w:rPr>
          <w:sz w:val="20"/>
        </w:rPr>
      </w:pPr>
      <w:r w:rsidRPr="007F1BF4">
        <w:rPr>
          <w:rFonts w:hint="eastAsia"/>
          <w:b/>
          <w:sz w:val="48"/>
          <w:szCs w:val="52"/>
        </w:rPr>
        <w:t>软件工程系列课程教学辅助网站</w:t>
      </w:r>
    </w:p>
    <w:p w14:paraId="0A9822A1" w14:textId="77777777" w:rsidR="00835FAF" w:rsidRPr="007F1BF4" w:rsidRDefault="00835FAF" w:rsidP="0020548A">
      <w:pPr>
        <w:spacing w:line="360" w:lineRule="auto"/>
        <w:ind w:left="1120"/>
        <w:jc w:val="center"/>
        <w:rPr>
          <w:b/>
          <w:sz w:val="36"/>
        </w:rPr>
      </w:pPr>
    </w:p>
    <w:p w14:paraId="0CDD4996" w14:textId="6E44BC32" w:rsidR="00835FAF" w:rsidRDefault="00835FAF" w:rsidP="005E68A6">
      <w:pPr>
        <w:spacing w:line="360" w:lineRule="auto"/>
        <w:jc w:val="center"/>
        <w:rPr>
          <w:sz w:val="44"/>
          <w:szCs w:val="44"/>
        </w:rPr>
      </w:pPr>
      <w:r>
        <w:rPr>
          <w:rFonts w:hint="eastAsia"/>
          <w:sz w:val="44"/>
          <w:szCs w:val="44"/>
        </w:rPr>
        <w:t>可行性</w:t>
      </w:r>
      <w:r w:rsidR="00313D07">
        <w:rPr>
          <w:rFonts w:hint="eastAsia"/>
          <w:sz w:val="44"/>
          <w:szCs w:val="44"/>
        </w:rPr>
        <w:t>研究</w:t>
      </w:r>
      <w:r>
        <w:rPr>
          <w:rFonts w:hint="eastAsia"/>
          <w:sz w:val="44"/>
          <w:szCs w:val="44"/>
        </w:rPr>
        <w:t>报告</w:t>
      </w:r>
    </w:p>
    <w:p w14:paraId="6EB09711" w14:textId="4F447A23" w:rsidR="00835FAF" w:rsidRPr="007F1BF4" w:rsidRDefault="00835FAF" w:rsidP="005E68A6">
      <w:pPr>
        <w:spacing w:line="360" w:lineRule="auto"/>
        <w:jc w:val="center"/>
        <w:rPr>
          <w:sz w:val="32"/>
          <w:szCs w:val="30"/>
        </w:rPr>
      </w:pPr>
      <w:r>
        <w:rPr>
          <w:sz w:val="32"/>
          <w:szCs w:val="30"/>
        </w:rPr>
        <w:t>F</w:t>
      </w:r>
      <w:r w:rsidRPr="00835FAF">
        <w:rPr>
          <w:sz w:val="32"/>
          <w:szCs w:val="30"/>
        </w:rPr>
        <w:t xml:space="preserve">easibility </w:t>
      </w:r>
      <w:r w:rsidR="00313D07">
        <w:rPr>
          <w:sz w:val="32"/>
          <w:szCs w:val="30"/>
        </w:rPr>
        <w:t>S</w:t>
      </w:r>
      <w:r w:rsidR="00313D07">
        <w:rPr>
          <w:rFonts w:hint="eastAsia"/>
          <w:sz w:val="32"/>
          <w:szCs w:val="30"/>
        </w:rPr>
        <w:t>tudy</w:t>
      </w:r>
      <w:r w:rsidRPr="00835FAF">
        <w:rPr>
          <w:sz w:val="32"/>
          <w:szCs w:val="30"/>
        </w:rPr>
        <w:t xml:space="preserve"> </w:t>
      </w:r>
      <w:r>
        <w:rPr>
          <w:sz w:val="32"/>
          <w:szCs w:val="30"/>
        </w:rPr>
        <w:t>R</w:t>
      </w:r>
      <w:r w:rsidRPr="00835FAF">
        <w:rPr>
          <w:sz w:val="32"/>
          <w:szCs w:val="30"/>
        </w:rPr>
        <w:t>eport</w:t>
      </w:r>
    </w:p>
    <w:p w14:paraId="07A04823" w14:textId="77777777" w:rsidR="00835FAF" w:rsidRDefault="00835FAF" w:rsidP="00835FAF">
      <w:pPr>
        <w:spacing w:line="360" w:lineRule="auto"/>
        <w:ind w:left="1120"/>
      </w:pPr>
    </w:p>
    <w:p w14:paraId="2AFC1BFE" w14:textId="77777777" w:rsidR="00835FAF" w:rsidRDefault="00835FAF" w:rsidP="00835FAF">
      <w:pPr>
        <w:spacing w:line="360" w:lineRule="auto"/>
        <w:ind w:left="1120"/>
      </w:pPr>
    </w:p>
    <w:p w14:paraId="24CA985F" w14:textId="77777777" w:rsidR="00835FAF" w:rsidRDefault="00835FAF" w:rsidP="00835FAF">
      <w:pPr>
        <w:spacing w:line="360" w:lineRule="auto"/>
        <w:ind w:left="1120"/>
      </w:pPr>
    </w:p>
    <w:p w14:paraId="0B4437BA" w14:textId="77777777" w:rsidR="00835FAF" w:rsidRDefault="00835FAF" w:rsidP="00835FAF">
      <w:pPr>
        <w:spacing w:line="360" w:lineRule="auto"/>
        <w:ind w:left="1120"/>
      </w:pPr>
    </w:p>
    <w:p w14:paraId="531A8B6C" w14:textId="77777777" w:rsidR="00835FAF" w:rsidRDefault="00835FAF" w:rsidP="00835FAF">
      <w:pPr>
        <w:spacing w:line="360" w:lineRule="auto"/>
        <w:ind w:left="1120"/>
      </w:pPr>
    </w:p>
    <w:p w14:paraId="3C63988F" w14:textId="77777777" w:rsidR="00835FAF" w:rsidRDefault="00835FAF" w:rsidP="00835FAF">
      <w:pPr>
        <w:spacing w:line="360" w:lineRule="auto"/>
        <w:ind w:left="1120"/>
      </w:pPr>
    </w:p>
    <w:p w14:paraId="53E0761F" w14:textId="77777777" w:rsidR="00835FAF" w:rsidRDefault="00835FAF" w:rsidP="00835FAF">
      <w:pPr>
        <w:spacing w:line="360" w:lineRule="auto"/>
        <w:ind w:left="1120"/>
      </w:pPr>
    </w:p>
    <w:p w14:paraId="65206ABC" w14:textId="77777777" w:rsidR="00835FAF" w:rsidRDefault="00835FAF" w:rsidP="00835FAF">
      <w:pPr>
        <w:spacing w:line="360" w:lineRule="auto"/>
        <w:ind w:left="1120"/>
      </w:pPr>
    </w:p>
    <w:p w14:paraId="3D10643B" w14:textId="77777777" w:rsidR="00C34869" w:rsidRDefault="00C34869" w:rsidP="00835FAF">
      <w:pPr>
        <w:spacing w:line="360" w:lineRule="auto"/>
        <w:ind w:left="1120"/>
      </w:pPr>
    </w:p>
    <w:tbl>
      <w:tblPr>
        <w:tblW w:w="8120" w:type="dxa"/>
        <w:tblInd w:w="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9"/>
        <w:gridCol w:w="1744"/>
        <w:gridCol w:w="4347"/>
      </w:tblGrid>
      <w:tr w:rsidR="00835FAF" w14:paraId="3D1066F3" w14:textId="77777777" w:rsidTr="00AF5593">
        <w:trPr>
          <w:trHeight w:val="365"/>
        </w:trPr>
        <w:tc>
          <w:tcPr>
            <w:tcW w:w="2029" w:type="dxa"/>
            <w:vMerge w:val="restart"/>
          </w:tcPr>
          <w:p w14:paraId="27ABA895" w14:textId="77777777" w:rsidR="00835FAF" w:rsidRDefault="00835FAF" w:rsidP="00AF5593">
            <w:r>
              <w:rPr>
                <w:rFonts w:hint="eastAsia"/>
              </w:rPr>
              <w:t>文件状态</w:t>
            </w:r>
            <w:r>
              <w:t>：</w:t>
            </w:r>
          </w:p>
          <w:p w14:paraId="7F6F2063" w14:textId="77777777" w:rsidR="00835FAF" w:rsidRDefault="00835FAF" w:rsidP="00AF5593">
            <w:r>
              <w:rPr>
                <w:rFonts w:hint="eastAsia"/>
              </w:rPr>
              <w:t>[</w:t>
            </w:r>
            <w:r>
              <w:t xml:space="preserve">  </w:t>
            </w:r>
            <w:r>
              <w:rPr>
                <w:rFonts w:hint="eastAsia"/>
              </w:rPr>
              <w:t>]草稿</w:t>
            </w:r>
          </w:p>
          <w:p w14:paraId="653A6202" w14:textId="53FF27DF" w:rsidR="00835FAF" w:rsidRDefault="00835FAF" w:rsidP="00AF5593">
            <w:r>
              <w:rPr>
                <w:rFonts w:hint="eastAsia"/>
              </w:rPr>
              <w:t>[</w:t>
            </w:r>
            <w:ins w:id="1" w:author="柏成 叶" w:date="2019-01-14T18:13:00Z">
              <w:r w:rsidR="00364DD2" w:rsidRPr="000403B9">
                <w:rPr>
                  <w:rFonts w:hint="eastAsia"/>
                </w:rPr>
                <w:t>√</w:t>
              </w:r>
            </w:ins>
            <w:del w:id="2" w:author="柏成 叶" w:date="2019-01-14T18:13:00Z">
              <w:r w:rsidDel="00364DD2">
                <w:delText xml:space="preserve">  </w:delText>
              </w:r>
            </w:del>
            <w:r>
              <w:rPr>
                <w:rFonts w:hint="eastAsia"/>
              </w:rPr>
              <w:t>]正</w:t>
            </w:r>
            <w:r>
              <w:t>式发布</w:t>
            </w:r>
          </w:p>
          <w:p w14:paraId="0BCEE43C" w14:textId="412F3D8D" w:rsidR="00835FAF" w:rsidRDefault="00835FAF" w:rsidP="00AF5593">
            <w:r>
              <w:rPr>
                <w:rFonts w:hint="eastAsia"/>
              </w:rPr>
              <w:t>[</w:t>
            </w:r>
            <w:ins w:id="3" w:author="柏成 叶" w:date="2019-01-14T18:13:00Z">
              <w:r w:rsidR="00364DD2">
                <w:t xml:space="preserve">  </w:t>
              </w:r>
            </w:ins>
            <w:del w:id="4" w:author="柏成 叶" w:date="2019-01-14T18:13:00Z">
              <w:r w:rsidRPr="000403B9" w:rsidDel="00364DD2">
                <w:rPr>
                  <w:rFonts w:hint="eastAsia"/>
                </w:rPr>
                <w:delText>√</w:delText>
              </w:r>
            </w:del>
            <w:r>
              <w:rPr>
                <w:rFonts w:hint="eastAsia"/>
              </w:rPr>
              <w:t>]修改中</w:t>
            </w:r>
          </w:p>
        </w:tc>
        <w:tc>
          <w:tcPr>
            <w:tcW w:w="1744" w:type="dxa"/>
          </w:tcPr>
          <w:p w14:paraId="1B168ECB" w14:textId="77777777" w:rsidR="00835FAF" w:rsidRDefault="00835FAF" w:rsidP="00AF5593">
            <w:r>
              <w:rPr>
                <w:rFonts w:hint="eastAsia"/>
              </w:rPr>
              <w:t>文件</w:t>
            </w:r>
            <w:r>
              <w:t>标识：</w:t>
            </w:r>
          </w:p>
        </w:tc>
        <w:tc>
          <w:tcPr>
            <w:tcW w:w="4347" w:type="dxa"/>
          </w:tcPr>
          <w:p w14:paraId="4B70AFAD" w14:textId="130729B2" w:rsidR="00835FAF" w:rsidRDefault="00835FAF" w:rsidP="00AF5593">
            <w:r>
              <w:rPr>
                <w:rFonts w:hint="eastAsia"/>
              </w:rPr>
              <w:t>PRD</w:t>
            </w:r>
            <w:r>
              <w:t>2018-G03-</w:t>
            </w:r>
            <w:r w:rsidR="00CA12A8">
              <w:t>F</w:t>
            </w:r>
            <w:r w:rsidR="00313D07">
              <w:t>S</w:t>
            </w:r>
            <w:r w:rsidR="00CA12A8">
              <w:t>R</w:t>
            </w:r>
          </w:p>
        </w:tc>
      </w:tr>
      <w:tr w:rsidR="00835FAF" w14:paraId="31F83FC6" w14:textId="77777777" w:rsidTr="00AF5593">
        <w:trPr>
          <w:trHeight w:val="487"/>
        </w:trPr>
        <w:tc>
          <w:tcPr>
            <w:tcW w:w="2029" w:type="dxa"/>
            <w:vMerge/>
          </w:tcPr>
          <w:p w14:paraId="394A4FB8" w14:textId="77777777" w:rsidR="00835FAF" w:rsidRDefault="00835FAF" w:rsidP="00AF5593">
            <w:pPr>
              <w:spacing w:line="360" w:lineRule="auto"/>
              <w:ind w:left="1120"/>
            </w:pPr>
          </w:p>
        </w:tc>
        <w:tc>
          <w:tcPr>
            <w:tcW w:w="1744" w:type="dxa"/>
          </w:tcPr>
          <w:p w14:paraId="72E11EB5" w14:textId="77777777" w:rsidR="00835FAF" w:rsidRDefault="00835FAF" w:rsidP="00AF5593">
            <w:r>
              <w:rPr>
                <w:rFonts w:hint="eastAsia"/>
              </w:rPr>
              <w:t>当前</w:t>
            </w:r>
            <w:r>
              <w:t>版本：</w:t>
            </w:r>
          </w:p>
        </w:tc>
        <w:tc>
          <w:tcPr>
            <w:tcW w:w="4347" w:type="dxa"/>
          </w:tcPr>
          <w:p w14:paraId="4163EFED" w14:textId="63BE8F0D" w:rsidR="00835FAF" w:rsidRDefault="00835FAF" w:rsidP="008B6A8C">
            <w:del w:id="5" w:author="柏成 叶" w:date="2019-01-14T18:13:00Z">
              <w:r w:rsidDel="00364DD2">
                <w:rPr>
                  <w:rFonts w:hint="eastAsia"/>
                </w:rPr>
                <w:delText>0.1.</w:delText>
              </w:r>
              <w:r w:rsidDel="00364DD2">
                <w:delText>1</w:delText>
              </w:r>
            </w:del>
            <w:ins w:id="6" w:author="Administrator" w:date="2018-11-08T22:58:00Z">
              <w:del w:id="7" w:author="柏成 叶" w:date="2019-01-14T18:13:00Z">
                <w:r w:rsidR="008B6A8C" w:rsidDel="00364DD2">
                  <w:delText>2</w:delText>
                </w:r>
              </w:del>
            </w:ins>
            <w:ins w:id="8" w:author="叶 柏成" w:date="2018-11-28T13:27:00Z">
              <w:del w:id="9" w:author="柏成 叶" w:date="2019-01-14T18:13:00Z">
                <w:r w:rsidR="000A5245" w:rsidDel="00364DD2">
                  <w:rPr>
                    <w:rFonts w:hint="eastAsia"/>
                  </w:rPr>
                  <w:delText>4</w:delText>
                </w:r>
              </w:del>
            </w:ins>
            <w:ins w:id="10" w:author="柏成 叶" w:date="2019-01-14T18:13:00Z">
              <w:r w:rsidR="00364DD2">
                <w:t>1.0.0</w:t>
              </w:r>
            </w:ins>
          </w:p>
        </w:tc>
      </w:tr>
      <w:tr w:rsidR="00835FAF" w14:paraId="7E0B65B1" w14:textId="77777777" w:rsidTr="00AF5593">
        <w:trPr>
          <w:trHeight w:val="467"/>
        </w:trPr>
        <w:tc>
          <w:tcPr>
            <w:tcW w:w="2029" w:type="dxa"/>
            <w:vMerge/>
          </w:tcPr>
          <w:p w14:paraId="1BB35F41" w14:textId="77777777" w:rsidR="00835FAF" w:rsidRDefault="00835FAF" w:rsidP="00AF5593">
            <w:pPr>
              <w:spacing w:line="360" w:lineRule="auto"/>
              <w:ind w:left="1120"/>
            </w:pPr>
          </w:p>
        </w:tc>
        <w:tc>
          <w:tcPr>
            <w:tcW w:w="1744" w:type="dxa"/>
          </w:tcPr>
          <w:p w14:paraId="4B5A0FAA" w14:textId="77777777" w:rsidR="00835FAF" w:rsidRDefault="00835FAF" w:rsidP="00AF5593">
            <w:r>
              <w:rPr>
                <w:rFonts w:hint="eastAsia"/>
              </w:rPr>
              <w:t>作者：</w:t>
            </w:r>
          </w:p>
        </w:tc>
        <w:tc>
          <w:tcPr>
            <w:tcW w:w="4347" w:type="dxa"/>
          </w:tcPr>
          <w:p w14:paraId="5917B86F" w14:textId="77777777" w:rsidR="00835FAF" w:rsidRDefault="00835FAF" w:rsidP="00AF5593">
            <w:r>
              <w:rPr>
                <w:rFonts w:hint="eastAsia"/>
              </w:rPr>
              <w:t>沈启航</w:t>
            </w:r>
            <w:r>
              <w:t>，叶柏成，杨以恒，徐哲远，骆佳俊</w:t>
            </w:r>
          </w:p>
        </w:tc>
      </w:tr>
      <w:tr w:rsidR="00835FAF" w14:paraId="2FB5C755" w14:textId="77777777" w:rsidTr="00AF5593">
        <w:trPr>
          <w:trHeight w:val="440"/>
        </w:trPr>
        <w:tc>
          <w:tcPr>
            <w:tcW w:w="2029" w:type="dxa"/>
            <w:vMerge/>
          </w:tcPr>
          <w:p w14:paraId="164942AC" w14:textId="77777777" w:rsidR="00835FAF" w:rsidRDefault="00835FAF" w:rsidP="00AF5593">
            <w:pPr>
              <w:spacing w:line="360" w:lineRule="auto"/>
              <w:ind w:left="1120"/>
            </w:pPr>
          </w:p>
        </w:tc>
        <w:tc>
          <w:tcPr>
            <w:tcW w:w="1744" w:type="dxa"/>
          </w:tcPr>
          <w:p w14:paraId="138F6E45" w14:textId="77777777" w:rsidR="00835FAF" w:rsidRPr="000403B9" w:rsidRDefault="00835FAF" w:rsidP="00AF5593">
            <w:r>
              <w:rPr>
                <w:rFonts w:hint="eastAsia"/>
              </w:rPr>
              <w:t>完成</w:t>
            </w:r>
            <w:r>
              <w:t>日期：</w:t>
            </w:r>
          </w:p>
        </w:tc>
        <w:tc>
          <w:tcPr>
            <w:tcW w:w="4347" w:type="dxa"/>
          </w:tcPr>
          <w:p w14:paraId="0085FFDF" w14:textId="020A9558" w:rsidR="00835FAF" w:rsidRDefault="00835FAF">
            <w:del w:id="11" w:author="柏成 叶" w:date="2019-01-14T18:13:00Z">
              <w:r w:rsidDel="00364DD2">
                <w:rPr>
                  <w:rFonts w:hint="eastAsia"/>
                </w:rPr>
                <w:delText>2018</w:delText>
              </w:r>
            </w:del>
            <w:ins w:id="12" w:author="柏成 叶" w:date="2019-01-14T18:13:00Z">
              <w:r w:rsidR="00364DD2">
                <w:rPr>
                  <w:rFonts w:hint="eastAsia"/>
                </w:rPr>
                <w:t>201</w:t>
              </w:r>
              <w:r w:rsidR="00364DD2">
                <w:t>9</w:t>
              </w:r>
            </w:ins>
            <w:r>
              <w:t>-</w:t>
            </w:r>
            <w:del w:id="13" w:author="Administrator" w:date="2018-11-08T22:58:00Z">
              <w:r w:rsidR="00CA12A8" w:rsidDel="008B6A8C">
                <w:delText>10</w:delText>
              </w:r>
            </w:del>
            <w:ins w:id="14" w:author="Administrator" w:date="2018-11-08T22:58:00Z">
              <w:r w:rsidR="008B6A8C">
                <w:t>1</w:t>
              </w:r>
              <w:del w:id="15" w:author="柏成 叶" w:date="2019-01-14T18:14:00Z">
                <w:r w:rsidR="008B6A8C" w:rsidDel="00364DD2">
                  <w:delText>1</w:delText>
                </w:r>
              </w:del>
            </w:ins>
            <w:r>
              <w:t>-</w:t>
            </w:r>
            <w:ins w:id="16" w:author="叶 柏成" w:date="2018-11-28T13:27:00Z">
              <w:del w:id="17" w:author="柏成 叶" w:date="2019-01-14T18:14:00Z">
                <w:r w:rsidR="000A5245" w:rsidDel="00364DD2">
                  <w:rPr>
                    <w:rFonts w:hint="eastAsia"/>
                  </w:rPr>
                  <w:delText>2</w:delText>
                </w:r>
              </w:del>
            </w:ins>
            <w:ins w:id="18" w:author="柏成 叶" w:date="2019-01-14T18:14:00Z">
              <w:r w:rsidR="00364DD2">
                <w:t>14</w:t>
              </w:r>
            </w:ins>
            <w:del w:id="19" w:author="Administrator" w:date="2018-11-08T22:58:00Z">
              <w:r w:rsidR="00CA12A8" w:rsidDel="008B6A8C">
                <w:delText>7</w:delText>
              </w:r>
            </w:del>
            <w:ins w:id="20" w:author="Administrator" w:date="2018-11-08T22:58:00Z">
              <w:del w:id="21" w:author="柏成 叶" w:date="2019-01-14T18:14:00Z">
                <w:r w:rsidR="008B6A8C" w:rsidDel="00364DD2">
                  <w:delText>8</w:delText>
                </w:r>
              </w:del>
            </w:ins>
          </w:p>
        </w:tc>
      </w:tr>
    </w:tbl>
    <w:p w14:paraId="6BACDFFE" w14:textId="77777777" w:rsidR="00835FAF" w:rsidRDefault="00835FAF" w:rsidP="00C34869">
      <w:pPr>
        <w:pStyle w:val="ab"/>
      </w:pPr>
      <w:bookmarkStart w:id="22" w:name="_Toc526087982"/>
      <w:bookmarkStart w:id="23" w:name="_Toc531175869"/>
      <w:r>
        <w:rPr>
          <w:rFonts w:hint="eastAsia"/>
        </w:rPr>
        <w:lastRenderedPageBreak/>
        <w:t>历史版本</w:t>
      </w:r>
      <w:bookmarkEnd w:id="22"/>
      <w:bookmarkEnd w:id="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1701"/>
        <w:gridCol w:w="1843"/>
        <w:gridCol w:w="1964"/>
        <w:gridCol w:w="1659"/>
      </w:tblGrid>
      <w:tr w:rsidR="00835FAF" w14:paraId="701A90B9" w14:textId="77777777" w:rsidTr="00AF5593">
        <w:tc>
          <w:tcPr>
            <w:tcW w:w="1129" w:type="dxa"/>
          </w:tcPr>
          <w:p w14:paraId="621A0FFD" w14:textId="77777777" w:rsidR="00835FAF" w:rsidRDefault="00835FAF" w:rsidP="00AF5593">
            <w:r>
              <w:rPr>
                <w:rFonts w:hint="eastAsia"/>
              </w:rPr>
              <w:t>版本</w:t>
            </w:r>
          </w:p>
        </w:tc>
        <w:tc>
          <w:tcPr>
            <w:tcW w:w="1701" w:type="dxa"/>
          </w:tcPr>
          <w:p w14:paraId="1CE4571F" w14:textId="77777777" w:rsidR="00835FAF" w:rsidRDefault="00835FAF" w:rsidP="00AF5593">
            <w:r>
              <w:rPr>
                <w:rFonts w:hint="eastAsia"/>
              </w:rPr>
              <w:t>作者</w:t>
            </w:r>
          </w:p>
        </w:tc>
        <w:tc>
          <w:tcPr>
            <w:tcW w:w="1843" w:type="dxa"/>
          </w:tcPr>
          <w:p w14:paraId="7EEEFD8D" w14:textId="77777777" w:rsidR="00835FAF" w:rsidRDefault="00835FAF" w:rsidP="00AF5593">
            <w:r>
              <w:rPr>
                <w:rFonts w:hint="eastAsia"/>
              </w:rPr>
              <w:t>协助者</w:t>
            </w:r>
          </w:p>
        </w:tc>
        <w:tc>
          <w:tcPr>
            <w:tcW w:w="1964" w:type="dxa"/>
          </w:tcPr>
          <w:p w14:paraId="3181FA64" w14:textId="77777777" w:rsidR="00835FAF" w:rsidRDefault="00835FAF" w:rsidP="00AF5593">
            <w:r>
              <w:rPr>
                <w:rFonts w:hint="eastAsia"/>
              </w:rPr>
              <w:t>起止日期</w:t>
            </w:r>
          </w:p>
        </w:tc>
        <w:tc>
          <w:tcPr>
            <w:tcW w:w="1659" w:type="dxa"/>
          </w:tcPr>
          <w:p w14:paraId="626FA505" w14:textId="77777777" w:rsidR="00835FAF" w:rsidRDefault="00835FAF" w:rsidP="00AF5593">
            <w:r>
              <w:rPr>
                <w:rFonts w:hint="eastAsia"/>
              </w:rPr>
              <w:t>备注</w:t>
            </w:r>
          </w:p>
        </w:tc>
      </w:tr>
      <w:tr w:rsidR="00835FAF" w14:paraId="6F89C8C1" w14:textId="77777777" w:rsidTr="00AF5593">
        <w:tc>
          <w:tcPr>
            <w:tcW w:w="1129" w:type="dxa"/>
          </w:tcPr>
          <w:p w14:paraId="462EF63A" w14:textId="77777777" w:rsidR="00835FAF" w:rsidRDefault="00835FAF" w:rsidP="00AF5593">
            <w:r>
              <w:rPr>
                <w:rFonts w:hint="eastAsia"/>
              </w:rPr>
              <w:t>0.1.0</w:t>
            </w:r>
          </w:p>
        </w:tc>
        <w:tc>
          <w:tcPr>
            <w:tcW w:w="1701" w:type="dxa"/>
          </w:tcPr>
          <w:p w14:paraId="12A8F400" w14:textId="77777777" w:rsidR="00835FAF" w:rsidRDefault="00835FAF" w:rsidP="00AF5593">
            <w:r>
              <w:rPr>
                <w:rFonts w:hint="eastAsia"/>
              </w:rPr>
              <w:t>沈启航</w:t>
            </w:r>
          </w:p>
        </w:tc>
        <w:tc>
          <w:tcPr>
            <w:tcW w:w="1843" w:type="dxa"/>
          </w:tcPr>
          <w:p w14:paraId="76A5712C" w14:textId="77777777" w:rsidR="00835FAF" w:rsidRDefault="00835FAF" w:rsidP="00AF5593">
            <w:r>
              <w:rPr>
                <w:rFonts w:hint="eastAsia"/>
              </w:rPr>
              <w:t>叶柏成</w:t>
            </w:r>
            <w:r>
              <w:t>，徐哲远，杨以恒，骆佳俊</w:t>
            </w:r>
          </w:p>
        </w:tc>
        <w:tc>
          <w:tcPr>
            <w:tcW w:w="1964" w:type="dxa"/>
          </w:tcPr>
          <w:p w14:paraId="43F3A8A2" w14:textId="41481418" w:rsidR="00835FAF" w:rsidRDefault="00835FAF" w:rsidP="00AF5593">
            <w:r>
              <w:rPr>
                <w:rFonts w:hint="eastAsia"/>
              </w:rPr>
              <w:t>2018/</w:t>
            </w:r>
            <w:r w:rsidR="00CA12A8">
              <w:t>10</w:t>
            </w:r>
            <w:r>
              <w:rPr>
                <w:rFonts w:hint="eastAsia"/>
              </w:rPr>
              <w:t>/</w:t>
            </w:r>
            <w:r w:rsidR="00CA12A8">
              <w:t>1</w:t>
            </w:r>
            <w:r>
              <w:rPr>
                <w:rFonts w:hint="eastAsia"/>
              </w:rPr>
              <w:t>-2018/</w:t>
            </w:r>
            <w:r w:rsidR="00CA12A8">
              <w:t>10</w:t>
            </w:r>
            <w:r>
              <w:rPr>
                <w:rFonts w:hint="eastAsia"/>
              </w:rPr>
              <w:t>/</w:t>
            </w:r>
            <w:r w:rsidR="00CA12A8">
              <w:t>7</w:t>
            </w:r>
          </w:p>
          <w:p w14:paraId="75992E3B" w14:textId="77777777" w:rsidR="00835FAF" w:rsidRDefault="00835FAF" w:rsidP="00AF5593"/>
        </w:tc>
        <w:tc>
          <w:tcPr>
            <w:tcW w:w="1659" w:type="dxa"/>
          </w:tcPr>
          <w:p w14:paraId="108F9668" w14:textId="77777777" w:rsidR="00835FAF" w:rsidRDefault="00835FAF" w:rsidP="00AF5593">
            <w:r>
              <w:rPr>
                <w:rFonts w:hint="eastAsia"/>
              </w:rPr>
              <w:t>起草</w:t>
            </w:r>
          </w:p>
        </w:tc>
      </w:tr>
      <w:tr w:rsidR="00835FAF" w14:paraId="6039301B" w14:textId="77777777" w:rsidTr="00AF5593">
        <w:tc>
          <w:tcPr>
            <w:tcW w:w="1129" w:type="dxa"/>
          </w:tcPr>
          <w:p w14:paraId="752E3932" w14:textId="135C0470" w:rsidR="00835FAF" w:rsidRDefault="007E65D6" w:rsidP="00AF5593">
            <w:r>
              <w:rPr>
                <w:rFonts w:hint="eastAsia"/>
              </w:rPr>
              <w:t>0.1.1</w:t>
            </w:r>
          </w:p>
        </w:tc>
        <w:tc>
          <w:tcPr>
            <w:tcW w:w="1701" w:type="dxa"/>
          </w:tcPr>
          <w:p w14:paraId="09552343" w14:textId="4C22EDD7" w:rsidR="00835FAF" w:rsidRDefault="007E65D6" w:rsidP="00AF5593">
            <w:r>
              <w:rPr>
                <w:rFonts w:hint="eastAsia"/>
              </w:rPr>
              <w:t>叶柏成</w:t>
            </w:r>
          </w:p>
        </w:tc>
        <w:tc>
          <w:tcPr>
            <w:tcW w:w="1843" w:type="dxa"/>
          </w:tcPr>
          <w:p w14:paraId="22366AA1" w14:textId="264694FA" w:rsidR="00835FAF" w:rsidRDefault="007E65D6" w:rsidP="00AF5593">
            <w:r>
              <w:rPr>
                <w:rFonts w:hint="eastAsia"/>
              </w:rPr>
              <w:t>沈启航</w:t>
            </w:r>
            <w:r>
              <w:t>，徐哲远，杨以恒，骆佳俊</w:t>
            </w:r>
          </w:p>
        </w:tc>
        <w:tc>
          <w:tcPr>
            <w:tcW w:w="1964" w:type="dxa"/>
          </w:tcPr>
          <w:p w14:paraId="1CA55930" w14:textId="35B11CAE" w:rsidR="00835FAF" w:rsidRPr="007E65D6" w:rsidRDefault="007E65D6" w:rsidP="00AF5593">
            <w:r>
              <w:t>2018</w:t>
            </w:r>
            <w:r>
              <w:rPr>
                <w:rFonts w:hint="eastAsia"/>
              </w:rPr>
              <w:t>/10/7</w:t>
            </w:r>
            <w:r>
              <w:t>-2018</w:t>
            </w:r>
            <w:r>
              <w:rPr>
                <w:rFonts w:hint="eastAsia"/>
              </w:rPr>
              <w:t>/10/14</w:t>
            </w:r>
          </w:p>
        </w:tc>
        <w:tc>
          <w:tcPr>
            <w:tcW w:w="1659" w:type="dxa"/>
          </w:tcPr>
          <w:p w14:paraId="0E5B50D8" w14:textId="0D669609" w:rsidR="00835FAF" w:rsidRDefault="007E65D6" w:rsidP="00AF5593">
            <w:r>
              <w:rPr>
                <w:rFonts w:hint="eastAsia"/>
              </w:rPr>
              <w:t>内容</w:t>
            </w:r>
            <w:r>
              <w:t>补完</w:t>
            </w:r>
          </w:p>
        </w:tc>
      </w:tr>
      <w:tr w:rsidR="00835FAF" w14:paraId="5607D625" w14:textId="77777777" w:rsidTr="00AF5593">
        <w:tc>
          <w:tcPr>
            <w:tcW w:w="1129" w:type="dxa"/>
          </w:tcPr>
          <w:p w14:paraId="0CF75A26" w14:textId="5AF7FED8" w:rsidR="00835FAF" w:rsidRDefault="008655D0" w:rsidP="00AF5593">
            <w:ins w:id="24" w:author="Administrator" w:date="2018-11-08T20:00:00Z">
              <w:r>
                <w:rPr>
                  <w:rFonts w:hint="eastAsia"/>
                </w:rPr>
                <w:t>0.1.2</w:t>
              </w:r>
            </w:ins>
          </w:p>
        </w:tc>
        <w:tc>
          <w:tcPr>
            <w:tcW w:w="1701" w:type="dxa"/>
          </w:tcPr>
          <w:p w14:paraId="084A0B38" w14:textId="76F87CBB" w:rsidR="00835FAF" w:rsidRDefault="008655D0" w:rsidP="00AF5593">
            <w:ins w:id="25" w:author="Administrator" w:date="2018-11-08T20:00:00Z">
              <w:r>
                <w:rPr>
                  <w:rFonts w:hint="eastAsia"/>
                </w:rPr>
                <w:t>沈启航</w:t>
              </w:r>
            </w:ins>
          </w:p>
        </w:tc>
        <w:tc>
          <w:tcPr>
            <w:tcW w:w="1843" w:type="dxa"/>
          </w:tcPr>
          <w:p w14:paraId="1B9D2BA7" w14:textId="7879F555" w:rsidR="00835FAF" w:rsidRDefault="008655D0" w:rsidP="00AF5593">
            <w:ins w:id="26" w:author="Administrator" w:date="2018-11-08T20:00:00Z">
              <w:r>
                <w:rPr>
                  <w:rFonts w:hint="eastAsia"/>
                </w:rPr>
                <w:t>叶柏成</w:t>
              </w:r>
              <w:r>
                <w:t>，徐哲远，杨以恒，骆佳俊</w:t>
              </w:r>
            </w:ins>
          </w:p>
        </w:tc>
        <w:tc>
          <w:tcPr>
            <w:tcW w:w="1964" w:type="dxa"/>
          </w:tcPr>
          <w:p w14:paraId="77A06401" w14:textId="3D617629" w:rsidR="00835FAF" w:rsidRDefault="008655D0" w:rsidP="00AF5593">
            <w:ins w:id="27" w:author="Administrator" w:date="2018-11-08T20:00:00Z">
              <w:r>
                <w:rPr>
                  <w:rFonts w:hint="eastAsia"/>
                </w:rPr>
                <w:t>2018/11/7-2018/11/8</w:t>
              </w:r>
            </w:ins>
          </w:p>
        </w:tc>
        <w:tc>
          <w:tcPr>
            <w:tcW w:w="1659" w:type="dxa"/>
          </w:tcPr>
          <w:p w14:paraId="5F297F5C" w14:textId="1A99222D" w:rsidR="00835FAF" w:rsidRDefault="008655D0" w:rsidP="00AF5593">
            <w:ins w:id="28" w:author="Administrator" w:date="2018-11-08T20:01:00Z">
              <w:r>
                <w:rPr>
                  <w:rFonts w:hint="eastAsia"/>
                </w:rPr>
                <w:t>加入</w:t>
              </w:r>
              <w:r>
                <w:t>SWOT分析，完善干系人信息</w:t>
              </w:r>
            </w:ins>
          </w:p>
        </w:tc>
        <w:bookmarkStart w:id="29" w:name="_GoBack"/>
        <w:bookmarkEnd w:id="29"/>
      </w:tr>
      <w:tr w:rsidR="008B6A8C" w14:paraId="4BFDD23A" w14:textId="77777777" w:rsidTr="00AF5593">
        <w:trPr>
          <w:ins w:id="30" w:author="Administrator" w:date="2018-11-08T22:58:00Z"/>
        </w:trPr>
        <w:tc>
          <w:tcPr>
            <w:tcW w:w="1129" w:type="dxa"/>
          </w:tcPr>
          <w:p w14:paraId="2A781D49" w14:textId="446E8A55" w:rsidR="008B6A8C" w:rsidRDefault="002C16CB" w:rsidP="00AF5593">
            <w:pPr>
              <w:rPr>
                <w:ins w:id="31" w:author="Administrator" w:date="2018-11-08T22:58:00Z"/>
              </w:rPr>
            </w:pPr>
            <w:ins w:id="32" w:author="John" w:date="2018-11-10T13:59:00Z">
              <w:r>
                <w:rPr>
                  <w:rFonts w:hint="eastAsia"/>
                </w:rPr>
                <w:t>0.1.3</w:t>
              </w:r>
            </w:ins>
          </w:p>
        </w:tc>
        <w:tc>
          <w:tcPr>
            <w:tcW w:w="1701" w:type="dxa"/>
          </w:tcPr>
          <w:p w14:paraId="5D084C8A" w14:textId="0EA282A5" w:rsidR="008B6A8C" w:rsidRDefault="002C16CB" w:rsidP="00AF5593">
            <w:pPr>
              <w:rPr>
                <w:ins w:id="33" w:author="Administrator" w:date="2018-11-08T22:58:00Z"/>
              </w:rPr>
            </w:pPr>
            <w:ins w:id="34" w:author="John" w:date="2018-11-10T14:00:00Z">
              <w:r>
                <w:rPr>
                  <w:rFonts w:hint="eastAsia"/>
                </w:rPr>
                <w:t>徐哲远</w:t>
              </w:r>
            </w:ins>
          </w:p>
        </w:tc>
        <w:tc>
          <w:tcPr>
            <w:tcW w:w="1843" w:type="dxa"/>
          </w:tcPr>
          <w:p w14:paraId="226D2DDD" w14:textId="77777777" w:rsidR="008B6A8C" w:rsidRDefault="008B6A8C" w:rsidP="00AF5593">
            <w:pPr>
              <w:rPr>
                <w:ins w:id="35" w:author="Administrator" w:date="2018-11-08T22:58:00Z"/>
              </w:rPr>
            </w:pPr>
          </w:p>
        </w:tc>
        <w:tc>
          <w:tcPr>
            <w:tcW w:w="1964" w:type="dxa"/>
          </w:tcPr>
          <w:p w14:paraId="132D8EBB" w14:textId="77777777" w:rsidR="008B6A8C" w:rsidRDefault="002C16CB" w:rsidP="00AF5593">
            <w:pPr>
              <w:rPr>
                <w:ins w:id="36" w:author="John" w:date="2018-11-10T14:00:00Z"/>
              </w:rPr>
            </w:pPr>
            <w:ins w:id="37" w:author="John" w:date="2018-11-10T14:00:00Z">
              <w:r>
                <w:rPr>
                  <w:rFonts w:hint="eastAsia"/>
                </w:rPr>
                <w:t>2018/11/10-</w:t>
              </w:r>
            </w:ins>
          </w:p>
          <w:p w14:paraId="5185480F" w14:textId="77BECB63" w:rsidR="002C16CB" w:rsidRDefault="002C16CB" w:rsidP="00AF5593">
            <w:pPr>
              <w:rPr>
                <w:ins w:id="38" w:author="Administrator" w:date="2018-11-08T22:58:00Z"/>
              </w:rPr>
            </w:pPr>
            <w:ins w:id="39" w:author="John" w:date="2018-11-10T14:00:00Z">
              <w:r>
                <w:rPr>
                  <w:rFonts w:hint="eastAsia"/>
                </w:rPr>
                <w:t>2018/11/10</w:t>
              </w:r>
            </w:ins>
          </w:p>
        </w:tc>
        <w:tc>
          <w:tcPr>
            <w:tcW w:w="1659" w:type="dxa"/>
          </w:tcPr>
          <w:p w14:paraId="012A39F3" w14:textId="6C61007D" w:rsidR="008B6A8C" w:rsidRDefault="00067573" w:rsidP="00AF5593">
            <w:pPr>
              <w:rPr>
                <w:ins w:id="40" w:author="Administrator" w:date="2018-11-08T22:58:00Z"/>
              </w:rPr>
            </w:pPr>
            <w:ins w:id="41" w:author="John" w:date="2018-11-10T14:01:00Z">
              <w:r>
                <w:rPr>
                  <w:rFonts w:hint="eastAsia"/>
                </w:rPr>
                <w:t>根据I</w:t>
              </w:r>
            </w:ins>
            <w:ins w:id="42" w:author="John" w:date="2018-11-10T19:41:00Z">
              <w:r w:rsidR="003F10EA">
                <w:t>SO</w:t>
              </w:r>
            </w:ins>
            <w:ins w:id="43" w:author="John" w:date="2018-11-10T14:01:00Z">
              <w:r>
                <w:rPr>
                  <w:rFonts w:hint="eastAsia"/>
                </w:rPr>
                <w:t>目录</w:t>
              </w:r>
            </w:ins>
            <w:ins w:id="44" w:author="John" w:date="2018-11-10T14:02:00Z">
              <w:r>
                <w:rPr>
                  <w:rFonts w:hint="eastAsia"/>
                </w:rPr>
                <w:t>精简可行性分析报告</w:t>
              </w:r>
            </w:ins>
          </w:p>
        </w:tc>
      </w:tr>
      <w:tr w:rsidR="000A5245" w14:paraId="6C6D3175" w14:textId="77777777" w:rsidTr="00AF5593">
        <w:trPr>
          <w:ins w:id="45" w:author="叶 柏成" w:date="2018-11-28T13:27:00Z"/>
        </w:trPr>
        <w:tc>
          <w:tcPr>
            <w:tcW w:w="1129" w:type="dxa"/>
          </w:tcPr>
          <w:p w14:paraId="1DE7604D" w14:textId="7A3275E5" w:rsidR="000A5245" w:rsidRDefault="000A5245" w:rsidP="00AF5593">
            <w:pPr>
              <w:rPr>
                <w:ins w:id="46" w:author="叶 柏成" w:date="2018-11-28T13:27:00Z"/>
              </w:rPr>
            </w:pPr>
            <w:ins w:id="47" w:author="叶 柏成" w:date="2018-11-28T13:27:00Z">
              <w:r>
                <w:rPr>
                  <w:rFonts w:hint="eastAsia"/>
                </w:rPr>
                <w:t>0.1.4</w:t>
              </w:r>
            </w:ins>
          </w:p>
        </w:tc>
        <w:tc>
          <w:tcPr>
            <w:tcW w:w="1701" w:type="dxa"/>
          </w:tcPr>
          <w:p w14:paraId="50661A3A" w14:textId="45D55409" w:rsidR="000A5245" w:rsidRDefault="000A5245" w:rsidP="00AF5593">
            <w:pPr>
              <w:rPr>
                <w:ins w:id="48" w:author="叶 柏成" w:date="2018-11-28T13:27:00Z"/>
              </w:rPr>
            </w:pPr>
            <w:ins w:id="49" w:author="叶 柏成" w:date="2018-11-28T13:27:00Z">
              <w:r>
                <w:rPr>
                  <w:rFonts w:hint="eastAsia"/>
                </w:rPr>
                <w:t>叶柏成</w:t>
              </w:r>
            </w:ins>
          </w:p>
        </w:tc>
        <w:tc>
          <w:tcPr>
            <w:tcW w:w="1843" w:type="dxa"/>
          </w:tcPr>
          <w:p w14:paraId="7808FC02" w14:textId="77777777" w:rsidR="000A5245" w:rsidRDefault="000A5245" w:rsidP="00AF5593">
            <w:pPr>
              <w:rPr>
                <w:ins w:id="50" w:author="叶 柏成" w:date="2018-11-28T13:27:00Z"/>
              </w:rPr>
            </w:pPr>
          </w:p>
        </w:tc>
        <w:tc>
          <w:tcPr>
            <w:tcW w:w="1964" w:type="dxa"/>
          </w:tcPr>
          <w:p w14:paraId="3DE59F2E" w14:textId="0B670079" w:rsidR="000A5245" w:rsidRDefault="000A5245" w:rsidP="000A5245">
            <w:pPr>
              <w:rPr>
                <w:ins w:id="51" w:author="叶 柏成" w:date="2018-11-28T13:27:00Z"/>
              </w:rPr>
            </w:pPr>
            <w:ins w:id="52" w:author="叶 柏成" w:date="2018-11-28T13:27:00Z">
              <w:r>
                <w:t>2018/11/</w:t>
              </w:r>
              <w:r>
                <w:rPr>
                  <w:rFonts w:hint="eastAsia"/>
                </w:rPr>
                <w:t>28</w:t>
              </w:r>
              <w:r>
                <w:t>-</w:t>
              </w:r>
            </w:ins>
          </w:p>
          <w:p w14:paraId="0BB8C9DF" w14:textId="7E069936" w:rsidR="000A5245" w:rsidRDefault="000A5245" w:rsidP="000A5245">
            <w:pPr>
              <w:rPr>
                <w:ins w:id="53" w:author="叶 柏成" w:date="2018-11-28T13:27:00Z"/>
              </w:rPr>
            </w:pPr>
            <w:ins w:id="54" w:author="叶 柏成" w:date="2018-11-28T13:27:00Z">
              <w:r>
                <w:t>2018/11/</w:t>
              </w:r>
              <w:r>
                <w:rPr>
                  <w:rFonts w:hint="eastAsia"/>
                </w:rPr>
                <w:t>28</w:t>
              </w:r>
            </w:ins>
          </w:p>
        </w:tc>
        <w:tc>
          <w:tcPr>
            <w:tcW w:w="1659" w:type="dxa"/>
          </w:tcPr>
          <w:p w14:paraId="4B252E47" w14:textId="18F6304D" w:rsidR="000A5245" w:rsidRDefault="000A5245" w:rsidP="00AF5593">
            <w:pPr>
              <w:rPr>
                <w:ins w:id="55" w:author="叶 柏成" w:date="2018-11-28T13:27:00Z"/>
              </w:rPr>
            </w:pPr>
            <w:ins w:id="56" w:author="叶 柏成" w:date="2018-11-28T13:30:00Z">
              <w:r>
                <w:rPr>
                  <w:rFonts w:hint="eastAsia"/>
                </w:rPr>
                <w:t>修改操作可行性描述</w:t>
              </w:r>
            </w:ins>
          </w:p>
        </w:tc>
      </w:tr>
      <w:tr w:rsidR="00364DD2" w14:paraId="0AD5B597" w14:textId="77777777" w:rsidTr="00AF5593">
        <w:trPr>
          <w:ins w:id="57" w:author="柏成 叶" w:date="2019-01-14T18:14:00Z"/>
        </w:trPr>
        <w:tc>
          <w:tcPr>
            <w:tcW w:w="1129" w:type="dxa"/>
          </w:tcPr>
          <w:p w14:paraId="5AC146DC" w14:textId="6E75C2F7" w:rsidR="00364DD2" w:rsidRDefault="00364DD2" w:rsidP="00AF5593">
            <w:pPr>
              <w:rPr>
                <w:ins w:id="58" w:author="柏成 叶" w:date="2019-01-14T18:14:00Z"/>
                <w:rFonts w:hint="eastAsia"/>
              </w:rPr>
            </w:pPr>
            <w:ins w:id="59" w:author="柏成 叶" w:date="2019-01-14T18:14:00Z">
              <w:r>
                <w:rPr>
                  <w:rFonts w:hint="eastAsia"/>
                </w:rPr>
                <w:t>1</w:t>
              </w:r>
              <w:r>
                <w:t>.0.0</w:t>
              </w:r>
            </w:ins>
          </w:p>
        </w:tc>
        <w:tc>
          <w:tcPr>
            <w:tcW w:w="1701" w:type="dxa"/>
          </w:tcPr>
          <w:p w14:paraId="43C8399E" w14:textId="1EB4D003" w:rsidR="00364DD2" w:rsidRDefault="00364DD2" w:rsidP="00AF5593">
            <w:pPr>
              <w:rPr>
                <w:ins w:id="60" w:author="柏成 叶" w:date="2019-01-14T18:14:00Z"/>
                <w:rFonts w:hint="eastAsia"/>
              </w:rPr>
            </w:pPr>
            <w:ins w:id="61" w:author="柏成 叶" w:date="2019-01-14T18:14:00Z">
              <w:r>
                <w:rPr>
                  <w:rFonts w:hint="eastAsia"/>
                </w:rPr>
                <w:t>叶柏成</w:t>
              </w:r>
            </w:ins>
          </w:p>
        </w:tc>
        <w:tc>
          <w:tcPr>
            <w:tcW w:w="1843" w:type="dxa"/>
          </w:tcPr>
          <w:p w14:paraId="7357381D" w14:textId="77777777" w:rsidR="00364DD2" w:rsidRDefault="00364DD2" w:rsidP="00AF5593">
            <w:pPr>
              <w:rPr>
                <w:ins w:id="62" w:author="柏成 叶" w:date="2019-01-14T18:14:00Z"/>
              </w:rPr>
            </w:pPr>
          </w:p>
        </w:tc>
        <w:tc>
          <w:tcPr>
            <w:tcW w:w="1964" w:type="dxa"/>
          </w:tcPr>
          <w:p w14:paraId="7410A8F1" w14:textId="20771F0A" w:rsidR="00364DD2" w:rsidRDefault="00364DD2" w:rsidP="000A5245">
            <w:pPr>
              <w:rPr>
                <w:ins w:id="63" w:author="柏成 叶" w:date="2019-01-14T18:14:00Z"/>
                <w:rFonts w:hint="eastAsia"/>
              </w:rPr>
            </w:pPr>
            <w:ins w:id="64" w:author="柏成 叶" w:date="2019-01-14T18:14:00Z">
              <w:r>
                <w:rPr>
                  <w:rFonts w:hint="eastAsia"/>
                </w:rPr>
                <w:t>2</w:t>
              </w:r>
              <w:r>
                <w:t>019</w:t>
              </w:r>
              <w:r>
                <w:rPr>
                  <w:rFonts w:hint="eastAsia"/>
                </w:rPr>
                <w:t>/</w:t>
              </w:r>
              <w:r>
                <w:t>1</w:t>
              </w:r>
              <w:r>
                <w:rPr>
                  <w:rFonts w:hint="eastAsia"/>
                </w:rPr>
                <w:t>/</w:t>
              </w:r>
              <w:r>
                <w:t>14</w:t>
              </w:r>
              <w:r>
                <w:rPr>
                  <w:rFonts w:hint="eastAsia"/>
                </w:rPr>
                <w:t>-</w:t>
              </w:r>
              <w:r>
                <w:t>2019</w:t>
              </w:r>
              <w:r>
                <w:rPr>
                  <w:rFonts w:hint="eastAsia"/>
                </w:rPr>
                <w:t>/</w:t>
              </w:r>
              <w:r>
                <w:t>1</w:t>
              </w:r>
              <w:r>
                <w:rPr>
                  <w:rFonts w:hint="eastAsia"/>
                </w:rPr>
                <w:t>/</w:t>
              </w:r>
              <w:r>
                <w:t>14</w:t>
              </w:r>
            </w:ins>
          </w:p>
        </w:tc>
        <w:tc>
          <w:tcPr>
            <w:tcW w:w="1659" w:type="dxa"/>
          </w:tcPr>
          <w:p w14:paraId="3E2E21DB" w14:textId="340D10BE" w:rsidR="00364DD2" w:rsidRDefault="00364DD2" w:rsidP="00AF5593">
            <w:pPr>
              <w:rPr>
                <w:ins w:id="65" w:author="柏成 叶" w:date="2019-01-14T18:14:00Z"/>
                <w:rFonts w:hint="eastAsia"/>
              </w:rPr>
            </w:pPr>
            <w:ins w:id="66" w:author="柏成 叶" w:date="2019-01-14T18:14:00Z">
              <w:r>
                <w:rPr>
                  <w:rFonts w:hint="eastAsia"/>
                </w:rPr>
                <w:t>修改项目发起人联系邮箱</w:t>
              </w:r>
            </w:ins>
          </w:p>
        </w:tc>
      </w:tr>
    </w:tbl>
    <w:p w14:paraId="05AF2E99" w14:textId="77777777" w:rsidR="00835FAF" w:rsidRDefault="00835FAF" w:rsidP="00835FAF"/>
    <w:p w14:paraId="2C9B5F4D" w14:textId="77777777" w:rsidR="00835FAF" w:rsidRDefault="00835FAF" w:rsidP="00835FAF">
      <w:pPr>
        <w:widowControl/>
        <w:jc w:val="left"/>
      </w:pPr>
      <w:r>
        <w:br w:type="page"/>
      </w:r>
    </w:p>
    <w:sdt>
      <w:sdtPr>
        <w:rPr>
          <w:rFonts w:asciiTheme="minorHAnsi" w:eastAsiaTheme="minorEastAsia" w:hAnsiTheme="minorHAnsi" w:cstheme="minorBidi"/>
          <w:color w:val="auto"/>
          <w:kern w:val="2"/>
          <w:sz w:val="21"/>
          <w:szCs w:val="22"/>
          <w:lang w:val="zh-CN"/>
        </w:rPr>
        <w:id w:val="-1184049731"/>
        <w:docPartObj>
          <w:docPartGallery w:val="Table of Contents"/>
          <w:docPartUnique/>
        </w:docPartObj>
      </w:sdtPr>
      <w:sdtEndPr>
        <w:rPr>
          <w:b/>
          <w:bCs/>
        </w:rPr>
      </w:sdtEndPr>
      <w:sdtContent>
        <w:p w14:paraId="08762E56" w14:textId="3520AE5F" w:rsidR="004172E7" w:rsidRDefault="004172E7">
          <w:pPr>
            <w:pStyle w:val="TOC"/>
          </w:pPr>
          <w:r>
            <w:rPr>
              <w:lang w:val="zh-CN"/>
            </w:rPr>
            <w:t>目录</w:t>
          </w:r>
        </w:p>
        <w:p w14:paraId="5AAAAF68" w14:textId="2B03C63B" w:rsidR="00B20D1E" w:rsidRDefault="004172E7">
          <w:pPr>
            <w:pStyle w:val="TOC2"/>
            <w:tabs>
              <w:tab w:val="right" w:leader="dot" w:pos="8296"/>
            </w:tabs>
            <w:rPr>
              <w:ins w:id="67" w:author="叶 柏成" w:date="2018-11-28T13:42:00Z"/>
              <w:noProof/>
            </w:rPr>
          </w:pPr>
          <w:r>
            <w:rPr>
              <w:b/>
              <w:bCs/>
              <w:lang w:val="zh-CN"/>
            </w:rPr>
            <w:fldChar w:fldCharType="begin"/>
          </w:r>
          <w:r>
            <w:rPr>
              <w:b/>
              <w:bCs/>
              <w:lang w:val="zh-CN"/>
            </w:rPr>
            <w:instrText xml:space="preserve"> TOC \o "1-3" \h \z \u </w:instrText>
          </w:r>
          <w:r>
            <w:rPr>
              <w:b/>
              <w:bCs/>
              <w:lang w:val="zh-CN"/>
            </w:rPr>
            <w:fldChar w:fldCharType="separate"/>
          </w:r>
          <w:ins w:id="68" w:author="叶 柏成" w:date="2018-11-28T13:42:00Z">
            <w:r w:rsidR="00B20D1E" w:rsidRPr="007F5977">
              <w:rPr>
                <w:rStyle w:val="a7"/>
                <w:noProof/>
              </w:rPr>
              <w:fldChar w:fldCharType="begin"/>
            </w:r>
            <w:r w:rsidR="00B20D1E" w:rsidRPr="007F5977">
              <w:rPr>
                <w:rStyle w:val="a7"/>
                <w:noProof/>
              </w:rPr>
              <w:instrText xml:space="preserve"> </w:instrText>
            </w:r>
            <w:r w:rsidR="00B20D1E">
              <w:rPr>
                <w:noProof/>
              </w:rPr>
              <w:instrText>HYPERLINK \l "_Toc531175869"</w:instrText>
            </w:r>
            <w:r w:rsidR="00B20D1E" w:rsidRPr="007F5977">
              <w:rPr>
                <w:rStyle w:val="a7"/>
                <w:noProof/>
              </w:rPr>
              <w:instrText xml:space="preserve"> </w:instrText>
            </w:r>
            <w:r w:rsidR="00B20D1E" w:rsidRPr="007F5977">
              <w:rPr>
                <w:rStyle w:val="a7"/>
                <w:noProof/>
              </w:rPr>
              <w:fldChar w:fldCharType="separate"/>
            </w:r>
            <w:r w:rsidR="00B20D1E" w:rsidRPr="007F5977">
              <w:rPr>
                <w:rStyle w:val="a7"/>
                <w:noProof/>
              </w:rPr>
              <w:t>历史版本</w:t>
            </w:r>
            <w:r w:rsidR="00B20D1E">
              <w:rPr>
                <w:noProof/>
                <w:webHidden/>
              </w:rPr>
              <w:tab/>
            </w:r>
            <w:r w:rsidR="00B20D1E">
              <w:rPr>
                <w:noProof/>
                <w:webHidden/>
              </w:rPr>
              <w:fldChar w:fldCharType="begin"/>
            </w:r>
            <w:r w:rsidR="00B20D1E">
              <w:rPr>
                <w:noProof/>
                <w:webHidden/>
              </w:rPr>
              <w:instrText xml:space="preserve"> PAGEREF _Toc531175869 \h </w:instrText>
            </w:r>
          </w:ins>
          <w:r w:rsidR="00B20D1E">
            <w:rPr>
              <w:noProof/>
              <w:webHidden/>
            </w:rPr>
          </w:r>
          <w:r w:rsidR="00B20D1E">
            <w:rPr>
              <w:noProof/>
              <w:webHidden/>
            </w:rPr>
            <w:fldChar w:fldCharType="separate"/>
          </w:r>
          <w:ins w:id="69" w:author="叶 柏成" w:date="2018-11-28T13:42:00Z">
            <w:r w:rsidR="00B20D1E">
              <w:rPr>
                <w:noProof/>
                <w:webHidden/>
              </w:rPr>
              <w:t>2</w:t>
            </w:r>
            <w:r w:rsidR="00B20D1E">
              <w:rPr>
                <w:noProof/>
                <w:webHidden/>
              </w:rPr>
              <w:fldChar w:fldCharType="end"/>
            </w:r>
            <w:r w:rsidR="00B20D1E" w:rsidRPr="007F5977">
              <w:rPr>
                <w:rStyle w:val="a7"/>
                <w:noProof/>
              </w:rPr>
              <w:fldChar w:fldCharType="end"/>
            </w:r>
          </w:ins>
        </w:p>
        <w:p w14:paraId="6117FE6C" w14:textId="47CBACC2" w:rsidR="00B20D1E" w:rsidRDefault="00B20D1E">
          <w:pPr>
            <w:pStyle w:val="TOC1"/>
            <w:tabs>
              <w:tab w:val="right" w:leader="dot" w:pos="8296"/>
            </w:tabs>
            <w:rPr>
              <w:ins w:id="70" w:author="叶 柏成" w:date="2018-11-28T13:42:00Z"/>
              <w:noProof/>
            </w:rPr>
          </w:pPr>
          <w:ins w:id="71" w:author="叶 柏成" w:date="2018-11-28T13:42:00Z">
            <w:r w:rsidRPr="007F5977">
              <w:rPr>
                <w:rStyle w:val="a7"/>
                <w:noProof/>
              </w:rPr>
              <w:fldChar w:fldCharType="begin"/>
            </w:r>
            <w:r w:rsidRPr="007F5977">
              <w:rPr>
                <w:rStyle w:val="a7"/>
                <w:noProof/>
              </w:rPr>
              <w:instrText xml:space="preserve"> </w:instrText>
            </w:r>
            <w:r>
              <w:rPr>
                <w:noProof/>
              </w:rPr>
              <w:instrText>HYPERLINK \l "_Toc531175870"</w:instrText>
            </w:r>
            <w:r w:rsidRPr="007F5977">
              <w:rPr>
                <w:rStyle w:val="a7"/>
                <w:noProof/>
              </w:rPr>
              <w:instrText xml:space="preserve"> </w:instrText>
            </w:r>
            <w:r w:rsidRPr="007F5977">
              <w:rPr>
                <w:rStyle w:val="a7"/>
                <w:noProof/>
              </w:rPr>
              <w:fldChar w:fldCharType="separate"/>
            </w:r>
            <w:r w:rsidRPr="007F5977">
              <w:rPr>
                <w:rStyle w:val="a7"/>
                <w:noProof/>
              </w:rPr>
              <w:t>1引言</w:t>
            </w:r>
            <w:r>
              <w:rPr>
                <w:noProof/>
                <w:webHidden/>
              </w:rPr>
              <w:tab/>
            </w:r>
            <w:r>
              <w:rPr>
                <w:noProof/>
                <w:webHidden/>
              </w:rPr>
              <w:fldChar w:fldCharType="begin"/>
            </w:r>
            <w:r>
              <w:rPr>
                <w:noProof/>
                <w:webHidden/>
              </w:rPr>
              <w:instrText xml:space="preserve"> PAGEREF _Toc531175870 \h </w:instrText>
            </w:r>
          </w:ins>
          <w:r>
            <w:rPr>
              <w:noProof/>
              <w:webHidden/>
            </w:rPr>
          </w:r>
          <w:r>
            <w:rPr>
              <w:noProof/>
              <w:webHidden/>
            </w:rPr>
            <w:fldChar w:fldCharType="separate"/>
          </w:r>
          <w:ins w:id="72" w:author="叶 柏成" w:date="2018-11-28T13:42:00Z">
            <w:r>
              <w:rPr>
                <w:noProof/>
                <w:webHidden/>
              </w:rPr>
              <w:t>5</w:t>
            </w:r>
            <w:r>
              <w:rPr>
                <w:noProof/>
                <w:webHidden/>
              </w:rPr>
              <w:fldChar w:fldCharType="end"/>
            </w:r>
            <w:r w:rsidRPr="007F5977">
              <w:rPr>
                <w:rStyle w:val="a7"/>
                <w:noProof/>
              </w:rPr>
              <w:fldChar w:fldCharType="end"/>
            </w:r>
          </w:ins>
        </w:p>
        <w:p w14:paraId="708866AC" w14:textId="78306456" w:rsidR="00B20D1E" w:rsidRDefault="00B20D1E">
          <w:pPr>
            <w:pStyle w:val="TOC2"/>
            <w:tabs>
              <w:tab w:val="right" w:leader="dot" w:pos="8296"/>
            </w:tabs>
            <w:rPr>
              <w:ins w:id="73" w:author="叶 柏成" w:date="2018-11-28T13:42:00Z"/>
              <w:noProof/>
            </w:rPr>
          </w:pPr>
          <w:ins w:id="74" w:author="叶 柏成" w:date="2018-11-28T13:42:00Z">
            <w:r w:rsidRPr="007F5977">
              <w:rPr>
                <w:rStyle w:val="a7"/>
                <w:noProof/>
              </w:rPr>
              <w:fldChar w:fldCharType="begin"/>
            </w:r>
            <w:r w:rsidRPr="007F5977">
              <w:rPr>
                <w:rStyle w:val="a7"/>
                <w:noProof/>
              </w:rPr>
              <w:instrText xml:space="preserve"> </w:instrText>
            </w:r>
            <w:r>
              <w:rPr>
                <w:noProof/>
              </w:rPr>
              <w:instrText>HYPERLINK \l "_Toc531175871"</w:instrText>
            </w:r>
            <w:r w:rsidRPr="007F5977">
              <w:rPr>
                <w:rStyle w:val="a7"/>
                <w:noProof/>
              </w:rPr>
              <w:instrText xml:space="preserve"> </w:instrText>
            </w:r>
            <w:r w:rsidRPr="007F5977">
              <w:rPr>
                <w:rStyle w:val="a7"/>
                <w:noProof/>
              </w:rPr>
              <w:fldChar w:fldCharType="separate"/>
            </w:r>
            <w:r w:rsidRPr="007F5977">
              <w:rPr>
                <w:rStyle w:val="a7"/>
                <w:noProof/>
              </w:rPr>
              <w:t>1.1标识</w:t>
            </w:r>
            <w:r>
              <w:rPr>
                <w:noProof/>
                <w:webHidden/>
              </w:rPr>
              <w:tab/>
            </w:r>
            <w:r>
              <w:rPr>
                <w:noProof/>
                <w:webHidden/>
              </w:rPr>
              <w:fldChar w:fldCharType="begin"/>
            </w:r>
            <w:r>
              <w:rPr>
                <w:noProof/>
                <w:webHidden/>
              </w:rPr>
              <w:instrText xml:space="preserve"> PAGEREF _Toc531175871 \h </w:instrText>
            </w:r>
          </w:ins>
          <w:r>
            <w:rPr>
              <w:noProof/>
              <w:webHidden/>
            </w:rPr>
          </w:r>
          <w:r>
            <w:rPr>
              <w:noProof/>
              <w:webHidden/>
            </w:rPr>
            <w:fldChar w:fldCharType="separate"/>
          </w:r>
          <w:ins w:id="75" w:author="叶 柏成" w:date="2018-11-28T13:42:00Z">
            <w:r>
              <w:rPr>
                <w:noProof/>
                <w:webHidden/>
              </w:rPr>
              <w:t>5</w:t>
            </w:r>
            <w:r>
              <w:rPr>
                <w:noProof/>
                <w:webHidden/>
              </w:rPr>
              <w:fldChar w:fldCharType="end"/>
            </w:r>
            <w:r w:rsidRPr="007F5977">
              <w:rPr>
                <w:rStyle w:val="a7"/>
                <w:noProof/>
              </w:rPr>
              <w:fldChar w:fldCharType="end"/>
            </w:r>
          </w:ins>
        </w:p>
        <w:p w14:paraId="3BD7D4D6" w14:textId="2DEAEA27" w:rsidR="00B20D1E" w:rsidRDefault="00B20D1E">
          <w:pPr>
            <w:pStyle w:val="TOC2"/>
            <w:tabs>
              <w:tab w:val="right" w:leader="dot" w:pos="8296"/>
            </w:tabs>
            <w:rPr>
              <w:ins w:id="76" w:author="叶 柏成" w:date="2018-11-28T13:42:00Z"/>
              <w:noProof/>
            </w:rPr>
          </w:pPr>
          <w:ins w:id="77" w:author="叶 柏成" w:date="2018-11-28T13:42:00Z">
            <w:r w:rsidRPr="007F5977">
              <w:rPr>
                <w:rStyle w:val="a7"/>
                <w:noProof/>
              </w:rPr>
              <w:fldChar w:fldCharType="begin"/>
            </w:r>
            <w:r w:rsidRPr="007F5977">
              <w:rPr>
                <w:rStyle w:val="a7"/>
                <w:noProof/>
              </w:rPr>
              <w:instrText xml:space="preserve"> </w:instrText>
            </w:r>
            <w:r>
              <w:rPr>
                <w:noProof/>
              </w:rPr>
              <w:instrText>HYPERLINK \l "_Toc531175872"</w:instrText>
            </w:r>
            <w:r w:rsidRPr="007F5977">
              <w:rPr>
                <w:rStyle w:val="a7"/>
                <w:noProof/>
              </w:rPr>
              <w:instrText xml:space="preserve"> </w:instrText>
            </w:r>
            <w:r w:rsidRPr="007F5977">
              <w:rPr>
                <w:rStyle w:val="a7"/>
                <w:noProof/>
              </w:rPr>
              <w:fldChar w:fldCharType="separate"/>
            </w:r>
            <w:r w:rsidRPr="007F5977">
              <w:rPr>
                <w:rStyle w:val="a7"/>
                <w:noProof/>
              </w:rPr>
              <w:t>1.2文档编写目的</w:t>
            </w:r>
            <w:r>
              <w:rPr>
                <w:noProof/>
                <w:webHidden/>
              </w:rPr>
              <w:tab/>
            </w:r>
            <w:r>
              <w:rPr>
                <w:noProof/>
                <w:webHidden/>
              </w:rPr>
              <w:fldChar w:fldCharType="begin"/>
            </w:r>
            <w:r>
              <w:rPr>
                <w:noProof/>
                <w:webHidden/>
              </w:rPr>
              <w:instrText xml:space="preserve"> PAGEREF _Toc531175872 \h </w:instrText>
            </w:r>
          </w:ins>
          <w:r>
            <w:rPr>
              <w:noProof/>
              <w:webHidden/>
            </w:rPr>
          </w:r>
          <w:r>
            <w:rPr>
              <w:noProof/>
              <w:webHidden/>
            </w:rPr>
            <w:fldChar w:fldCharType="separate"/>
          </w:r>
          <w:ins w:id="78" w:author="叶 柏成" w:date="2018-11-28T13:42:00Z">
            <w:r>
              <w:rPr>
                <w:noProof/>
                <w:webHidden/>
              </w:rPr>
              <w:t>5</w:t>
            </w:r>
            <w:r>
              <w:rPr>
                <w:noProof/>
                <w:webHidden/>
              </w:rPr>
              <w:fldChar w:fldCharType="end"/>
            </w:r>
            <w:r w:rsidRPr="007F5977">
              <w:rPr>
                <w:rStyle w:val="a7"/>
                <w:noProof/>
              </w:rPr>
              <w:fldChar w:fldCharType="end"/>
            </w:r>
          </w:ins>
        </w:p>
        <w:p w14:paraId="620CF56D" w14:textId="24441613" w:rsidR="00B20D1E" w:rsidRDefault="00B20D1E">
          <w:pPr>
            <w:pStyle w:val="TOC2"/>
            <w:tabs>
              <w:tab w:val="right" w:leader="dot" w:pos="8296"/>
            </w:tabs>
            <w:rPr>
              <w:ins w:id="79" w:author="叶 柏成" w:date="2018-11-28T13:42:00Z"/>
              <w:noProof/>
            </w:rPr>
          </w:pPr>
          <w:ins w:id="80" w:author="叶 柏成" w:date="2018-11-28T13:42:00Z">
            <w:r w:rsidRPr="007F5977">
              <w:rPr>
                <w:rStyle w:val="a7"/>
                <w:noProof/>
              </w:rPr>
              <w:fldChar w:fldCharType="begin"/>
            </w:r>
            <w:r w:rsidRPr="007F5977">
              <w:rPr>
                <w:rStyle w:val="a7"/>
                <w:noProof/>
              </w:rPr>
              <w:instrText xml:space="preserve"> </w:instrText>
            </w:r>
            <w:r>
              <w:rPr>
                <w:noProof/>
              </w:rPr>
              <w:instrText>HYPERLINK \l "_Toc531175873"</w:instrText>
            </w:r>
            <w:r w:rsidRPr="007F5977">
              <w:rPr>
                <w:rStyle w:val="a7"/>
                <w:noProof/>
              </w:rPr>
              <w:instrText xml:space="preserve"> </w:instrText>
            </w:r>
            <w:r w:rsidRPr="007F5977">
              <w:rPr>
                <w:rStyle w:val="a7"/>
                <w:noProof/>
              </w:rPr>
              <w:fldChar w:fldCharType="separate"/>
            </w:r>
            <w:r w:rsidRPr="007F5977">
              <w:rPr>
                <w:rStyle w:val="a7"/>
                <w:noProof/>
              </w:rPr>
              <w:t>1.3背景</w:t>
            </w:r>
            <w:r>
              <w:rPr>
                <w:noProof/>
                <w:webHidden/>
              </w:rPr>
              <w:tab/>
            </w:r>
            <w:r>
              <w:rPr>
                <w:noProof/>
                <w:webHidden/>
              </w:rPr>
              <w:fldChar w:fldCharType="begin"/>
            </w:r>
            <w:r>
              <w:rPr>
                <w:noProof/>
                <w:webHidden/>
              </w:rPr>
              <w:instrText xml:space="preserve"> PAGEREF _Toc531175873 \h </w:instrText>
            </w:r>
          </w:ins>
          <w:r>
            <w:rPr>
              <w:noProof/>
              <w:webHidden/>
            </w:rPr>
          </w:r>
          <w:r>
            <w:rPr>
              <w:noProof/>
              <w:webHidden/>
            </w:rPr>
            <w:fldChar w:fldCharType="separate"/>
          </w:r>
          <w:ins w:id="81" w:author="叶 柏成" w:date="2018-11-28T13:42:00Z">
            <w:r>
              <w:rPr>
                <w:noProof/>
                <w:webHidden/>
              </w:rPr>
              <w:t>5</w:t>
            </w:r>
            <w:r>
              <w:rPr>
                <w:noProof/>
                <w:webHidden/>
              </w:rPr>
              <w:fldChar w:fldCharType="end"/>
            </w:r>
            <w:r w:rsidRPr="007F5977">
              <w:rPr>
                <w:rStyle w:val="a7"/>
                <w:noProof/>
              </w:rPr>
              <w:fldChar w:fldCharType="end"/>
            </w:r>
          </w:ins>
        </w:p>
        <w:p w14:paraId="26302EB7" w14:textId="6537C230" w:rsidR="00B20D1E" w:rsidRDefault="00B20D1E">
          <w:pPr>
            <w:pStyle w:val="TOC3"/>
            <w:tabs>
              <w:tab w:val="right" w:leader="dot" w:pos="8296"/>
            </w:tabs>
            <w:rPr>
              <w:ins w:id="82" w:author="叶 柏成" w:date="2018-11-28T13:42:00Z"/>
              <w:noProof/>
            </w:rPr>
          </w:pPr>
          <w:ins w:id="83" w:author="叶 柏成" w:date="2018-11-28T13:42:00Z">
            <w:r w:rsidRPr="007F5977">
              <w:rPr>
                <w:rStyle w:val="a7"/>
                <w:noProof/>
              </w:rPr>
              <w:fldChar w:fldCharType="begin"/>
            </w:r>
            <w:r w:rsidRPr="007F5977">
              <w:rPr>
                <w:rStyle w:val="a7"/>
                <w:noProof/>
              </w:rPr>
              <w:instrText xml:space="preserve"> </w:instrText>
            </w:r>
            <w:r>
              <w:rPr>
                <w:noProof/>
              </w:rPr>
              <w:instrText>HYPERLINK \l "_Toc531175874"</w:instrText>
            </w:r>
            <w:r w:rsidRPr="007F5977">
              <w:rPr>
                <w:rStyle w:val="a7"/>
                <w:noProof/>
              </w:rPr>
              <w:instrText xml:space="preserve"> </w:instrText>
            </w:r>
            <w:r w:rsidRPr="007F5977">
              <w:rPr>
                <w:rStyle w:val="a7"/>
                <w:noProof/>
              </w:rPr>
              <w:fldChar w:fldCharType="separate"/>
            </w:r>
            <w:r w:rsidRPr="007F5977">
              <w:rPr>
                <w:rStyle w:val="a7"/>
                <w:noProof/>
              </w:rPr>
              <w:t>1.3.1项目名称</w:t>
            </w:r>
            <w:r>
              <w:rPr>
                <w:noProof/>
                <w:webHidden/>
              </w:rPr>
              <w:tab/>
            </w:r>
            <w:r>
              <w:rPr>
                <w:noProof/>
                <w:webHidden/>
              </w:rPr>
              <w:fldChar w:fldCharType="begin"/>
            </w:r>
            <w:r>
              <w:rPr>
                <w:noProof/>
                <w:webHidden/>
              </w:rPr>
              <w:instrText xml:space="preserve"> PAGEREF _Toc531175874 \h </w:instrText>
            </w:r>
          </w:ins>
          <w:r>
            <w:rPr>
              <w:noProof/>
              <w:webHidden/>
            </w:rPr>
          </w:r>
          <w:r>
            <w:rPr>
              <w:noProof/>
              <w:webHidden/>
            </w:rPr>
            <w:fldChar w:fldCharType="separate"/>
          </w:r>
          <w:ins w:id="84" w:author="叶 柏成" w:date="2018-11-28T13:42:00Z">
            <w:r>
              <w:rPr>
                <w:noProof/>
                <w:webHidden/>
              </w:rPr>
              <w:t>5</w:t>
            </w:r>
            <w:r>
              <w:rPr>
                <w:noProof/>
                <w:webHidden/>
              </w:rPr>
              <w:fldChar w:fldCharType="end"/>
            </w:r>
            <w:r w:rsidRPr="007F5977">
              <w:rPr>
                <w:rStyle w:val="a7"/>
                <w:noProof/>
              </w:rPr>
              <w:fldChar w:fldCharType="end"/>
            </w:r>
          </w:ins>
        </w:p>
        <w:p w14:paraId="217CED56" w14:textId="3217923F" w:rsidR="00B20D1E" w:rsidRDefault="00B20D1E">
          <w:pPr>
            <w:pStyle w:val="TOC3"/>
            <w:tabs>
              <w:tab w:val="right" w:leader="dot" w:pos="8296"/>
            </w:tabs>
            <w:rPr>
              <w:ins w:id="85" w:author="叶 柏成" w:date="2018-11-28T13:42:00Z"/>
              <w:noProof/>
            </w:rPr>
          </w:pPr>
          <w:ins w:id="86" w:author="叶 柏成" w:date="2018-11-28T13:42:00Z">
            <w:r w:rsidRPr="007F5977">
              <w:rPr>
                <w:rStyle w:val="a7"/>
                <w:noProof/>
              </w:rPr>
              <w:fldChar w:fldCharType="begin"/>
            </w:r>
            <w:r w:rsidRPr="007F5977">
              <w:rPr>
                <w:rStyle w:val="a7"/>
                <w:noProof/>
              </w:rPr>
              <w:instrText xml:space="preserve"> </w:instrText>
            </w:r>
            <w:r>
              <w:rPr>
                <w:noProof/>
              </w:rPr>
              <w:instrText>HYPERLINK \l "_Toc531175875"</w:instrText>
            </w:r>
            <w:r w:rsidRPr="007F5977">
              <w:rPr>
                <w:rStyle w:val="a7"/>
                <w:noProof/>
              </w:rPr>
              <w:instrText xml:space="preserve"> </w:instrText>
            </w:r>
            <w:r w:rsidRPr="007F5977">
              <w:rPr>
                <w:rStyle w:val="a7"/>
                <w:noProof/>
              </w:rPr>
              <w:fldChar w:fldCharType="separate"/>
            </w:r>
            <w:r w:rsidRPr="007F5977">
              <w:rPr>
                <w:rStyle w:val="a7"/>
                <w:noProof/>
              </w:rPr>
              <w:t>1.3.2项目提出者</w:t>
            </w:r>
            <w:r>
              <w:rPr>
                <w:noProof/>
                <w:webHidden/>
              </w:rPr>
              <w:tab/>
            </w:r>
            <w:r>
              <w:rPr>
                <w:noProof/>
                <w:webHidden/>
              </w:rPr>
              <w:fldChar w:fldCharType="begin"/>
            </w:r>
            <w:r>
              <w:rPr>
                <w:noProof/>
                <w:webHidden/>
              </w:rPr>
              <w:instrText xml:space="preserve"> PAGEREF _Toc531175875 \h </w:instrText>
            </w:r>
          </w:ins>
          <w:r>
            <w:rPr>
              <w:noProof/>
              <w:webHidden/>
            </w:rPr>
          </w:r>
          <w:r>
            <w:rPr>
              <w:noProof/>
              <w:webHidden/>
            </w:rPr>
            <w:fldChar w:fldCharType="separate"/>
          </w:r>
          <w:ins w:id="87" w:author="叶 柏成" w:date="2018-11-28T13:42:00Z">
            <w:r>
              <w:rPr>
                <w:noProof/>
                <w:webHidden/>
              </w:rPr>
              <w:t>5</w:t>
            </w:r>
            <w:r>
              <w:rPr>
                <w:noProof/>
                <w:webHidden/>
              </w:rPr>
              <w:fldChar w:fldCharType="end"/>
            </w:r>
            <w:r w:rsidRPr="007F5977">
              <w:rPr>
                <w:rStyle w:val="a7"/>
                <w:noProof/>
              </w:rPr>
              <w:fldChar w:fldCharType="end"/>
            </w:r>
          </w:ins>
        </w:p>
        <w:p w14:paraId="50A9C153" w14:textId="29EE27D3" w:rsidR="00B20D1E" w:rsidRDefault="00B20D1E">
          <w:pPr>
            <w:pStyle w:val="TOC3"/>
            <w:tabs>
              <w:tab w:val="right" w:leader="dot" w:pos="8296"/>
            </w:tabs>
            <w:rPr>
              <w:ins w:id="88" w:author="叶 柏成" w:date="2018-11-28T13:42:00Z"/>
              <w:noProof/>
            </w:rPr>
          </w:pPr>
          <w:ins w:id="89" w:author="叶 柏成" w:date="2018-11-28T13:42:00Z">
            <w:r w:rsidRPr="007F5977">
              <w:rPr>
                <w:rStyle w:val="a7"/>
                <w:noProof/>
              </w:rPr>
              <w:fldChar w:fldCharType="begin"/>
            </w:r>
            <w:r w:rsidRPr="007F5977">
              <w:rPr>
                <w:rStyle w:val="a7"/>
                <w:noProof/>
              </w:rPr>
              <w:instrText xml:space="preserve"> </w:instrText>
            </w:r>
            <w:r>
              <w:rPr>
                <w:noProof/>
              </w:rPr>
              <w:instrText>HYPERLINK \l "_Toc531175876"</w:instrText>
            </w:r>
            <w:r w:rsidRPr="007F5977">
              <w:rPr>
                <w:rStyle w:val="a7"/>
                <w:noProof/>
              </w:rPr>
              <w:instrText xml:space="preserve"> </w:instrText>
            </w:r>
            <w:r w:rsidRPr="007F5977">
              <w:rPr>
                <w:rStyle w:val="a7"/>
                <w:noProof/>
              </w:rPr>
              <w:fldChar w:fldCharType="separate"/>
            </w:r>
            <w:r w:rsidRPr="007F5977">
              <w:rPr>
                <w:rStyle w:val="a7"/>
                <w:noProof/>
              </w:rPr>
              <w:t>1.3.3开发团队</w:t>
            </w:r>
            <w:r>
              <w:rPr>
                <w:noProof/>
                <w:webHidden/>
              </w:rPr>
              <w:tab/>
            </w:r>
            <w:r>
              <w:rPr>
                <w:noProof/>
                <w:webHidden/>
              </w:rPr>
              <w:fldChar w:fldCharType="begin"/>
            </w:r>
            <w:r>
              <w:rPr>
                <w:noProof/>
                <w:webHidden/>
              </w:rPr>
              <w:instrText xml:space="preserve"> PAGEREF _Toc531175876 \h </w:instrText>
            </w:r>
          </w:ins>
          <w:r>
            <w:rPr>
              <w:noProof/>
              <w:webHidden/>
            </w:rPr>
          </w:r>
          <w:r>
            <w:rPr>
              <w:noProof/>
              <w:webHidden/>
            </w:rPr>
            <w:fldChar w:fldCharType="separate"/>
          </w:r>
          <w:ins w:id="90" w:author="叶 柏成" w:date="2018-11-28T13:42:00Z">
            <w:r>
              <w:rPr>
                <w:noProof/>
                <w:webHidden/>
              </w:rPr>
              <w:t>5</w:t>
            </w:r>
            <w:r>
              <w:rPr>
                <w:noProof/>
                <w:webHidden/>
              </w:rPr>
              <w:fldChar w:fldCharType="end"/>
            </w:r>
            <w:r w:rsidRPr="007F5977">
              <w:rPr>
                <w:rStyle w:val="a7"/>
                <w:noProof/>
              </w:rPr>
              <w:fldChar w:fldCharType="end"/>
            </w:r>
          </w:ins>
        </w:p>
        <w:p w14:paraId="1B6A7920" w14:textId="534FFB34" w:rsidR="00B20D1E" w:rsidRDefault="00B20D1E">
          <w:pPr>
            <w:pStyle w:val="TOC3"/>
            <w:tabs>
              <w:tab w:val="right" w:leader="dot" w:pos="8296"/>
            </w:tabs>
            <w:rPr>
              <w:ins w:id="91" w:author="叶 柏成" w:date="2018-11-28T13:42:00Z"/>
              <w:noProof/>
            </w:rPr>
          </w:pPr>
          <w:ins w:id="92" w:author="叶 柏成" w:date="2018-11-28T13:42:00Z">
            <w:r w:rsidRPr="007F5977">
              <w:rPr>
                <w:rStyle w:val="a7"/>
                <w:noProof/>
              </w:rPr>
              <w:fldChar w:fldCharType="begin"/>
            </w:r>
            <w:r w:rsidRPr="007F5977">
              <w:rPr>
                <w:rStyle w:val="a7"/>
                <w:noProof/>
              </w:rPr>
              <w:instrText xml:space="preserve"> </w:instrText>
            </w:r>
            <w:r>
              <w:rPr>
                <w:noProof/>
              </w:rPr>
              <w:instrText>HYPERLINK \l "_Toc531175877"</w:instrText>
            </w:r>
            <w:r w:rsidRPr="007F5977">
              <w:rPr>
                <w:rStyle w:val="a7"/>
                <w:noProof/>
              </w:rPr>
              <w:instrText xml:space="preserve"> </w:instrText>
            </w:r>
            <w:r w:rsidRPr="007F5977">
              <w:rPr>
                <w:rStyle w:val="a7"/>
                <w:noProof/>
              </w:rPr>
              <w:fldChar w:fldCharType="separate"/>
            </w:r>
            <w:r w:rsidRPr="007F5977">
              <w:rPr>
                <w:rStyle w:val="a7"/>
                <w:noProof/>
              </w:rPr>
              <w:t>1.3.4项目用户</w:t>
            </w:r>
            <w:r>
              <w:rPr>
                <w:noProof/>
                <w:webHidden/>
              </w:rPr>
              <w:tab/>
            </w:r>
            <w:r>
              <w:rPr>
                <w:noProof/>
                <w:webHidden/>
              </w:rPr>
              <w:fldChar w:fldCharType="begin"/>
            </w:r>
            <w:r>
              <w:rPr>
                <w:noProof/>
                <w:webHidden/>
              </w:rPr>
              <w:instrText xml:space="preserve"> PAGEREF _Toc531175877 \h </w:instrText>
            </w:r>
          </w:ins>
          <w:r>
            <w:rPr>
              <w:noProof/>
              <w:webHidden/>
            </w:rPr>
          </w:r>
          <w:r>
            <w:rPr>
              <w:noProof/>
              <w:webHidden/>
            </w:rPr>
            <w:fldChar w:fldCharType="separate"/>
          </w:r>
          <w:ins w:id="93" w:author="叶 柏成" w:date="2018-11-28T13:42:00Z">
            <w:r>
              <w:rPr>
                <w:noProof/>
                <w:webHidden/>
              </w:rPr>
              <w:t>6</w:t>
            </w:r>
            <w:r>
              <w:rPr>
                <w:noProof/>
                <w:webHidden/>
              </w:rPr>
              <w:fldChar w:fldCharType="end"/>
            </w:r>
            <w:r w:rsidRPr="007F5977">
              <w:rPr>
                <w:rStyle w:val="a7"/>
                <w:noProof/>
              </w:rPr>
              <w:fldChar w:fldCharType="end"/>
            </w:r>
          </w:ins>
        </w:p>
        <w:p w14:paraId="5EB590A6" w14:textId="00549FF5" w:rsidR="00B20D1E" w:rsidRDefault="00B20D1E">
          <w:pPr>
            <w:pStyle w:val="TOC3"/>
            <w:tabs>
              <w:tab w:val="right" w:leader="dot" w:pos="8296"/>
            </w:tabs>
            <w:rPr>
              <w:ins w:id="94" w:author="叶 柏成" w:date="2018-11-28T13:42:00Z"/>
              <w:noProof/>
            </w:rPr>
          </w:pPr>
          <w:ins w:id="95" w:author="叶 柏成" w:date="2018-11-28T13:42:00Z">
            <w:r w:rsidRPr="007F5977">
              <w:rPr>
                <w:rStyle w:val="a7"/>
                <w:noProof/>
              </w:rPr>
              <w:fldChar w:fldCharType="begin"/>
            </w:r>
            <w:r w:rsidRPr="007F5977">
              <w:rPr>
                <w:rStyle w:val="a7"/>
                <w:noProof/>
              </w:rPr>
              <w:instrText xml:space="preserve"> </w:instrText>
            </w:r>
            <w:r>
              <w:rPr>
                <w:noProof/>
              </w:rPr>
              <w:instrText>HYPERLINK \l "_Toc531175878"</w:instrText>
            </w:r>
            <w:r w:rsidRPr="007F5977">
              <w:rPr>
                <w:rStyle w:val="a7"/>
                <w:noProof/>
              </w:rPr>
              <w:instrText xml:space="preserve"> </w:instrText>
            </w:r>
            <w:r w:rsidRPr="007F5977">
              <w:rPr>
                <w:rStyle w:val="a7"/>
                <w:noProof/>
              </w:rPr>
              <w:fldChar w:fldCharType="separate"/>
            </w:r>
            <w:r w:rsidRPr="007F5977">
              <w:rPr>
                <w:rStyle w:val="a7"/>
                <w:noProof/>
              </w:rPr>
              <w:t>1.3.5实现环境</w:t>
            </w:r>
            <w:r>
              <w:rPr>
                <w:noProof/>
                <w:webHidden/>
              </w:rPr>
              <w:tab/>
            </w:r>
            <w:r>
              <w:rPr>
                <w:noProof/>
                <w:webHidden/>
              </w:rPr>
              <w:fldChar w:fldCharType="begin"/>
            </w:r>
            <w:r>
              <w:rPr>
                <w:noProof/>
                <w:webHidden/>
              </w:rPr>
              <w:instrText xml:space="preserve"> PAGEREF _Toc531175878 \h </w:instrText>
            </w:r>
          </w:ins>
          <w:r>
            <w:rPr>
              <w:noProof/>
              <w:webHidden/>
            </w:rPr>
          </w:r>
          <w:r>
            <w:rPr>
              <w:noProof/>
              <w:webHidden/>
            </w:rPr>
            <w:fldChar w:fldCharType="separate"/>
          </w:r>
          <w:ins w:id="96" w:author="叶 柏成" w:date="2018-11-28T13:42:00Z">
            <w:r>
              <w:rPr>
                <w:noProof/>
                <w:webHidden/>
              </w:rPr>
              <w:t>6</w:t>
            </w:r>
            <w:r>
              <w:rPr>
                <w:noProof/>
                <w:webHidden/>
              </w:rPr>
              <w:fldChar w:fldCharType="end"/>
            </w:r>
            <w:r w:rsidRPr="007F5977">
              <w:rPr>
                <w:rStyle w:val="a7"/>
                <w:noProof/>
              </w:rPr>
              <w:fldChar w:fldCharType="end"/>
            </w:r>
          </w:ins>
        </w:p>
        <w:p w14:paraId="767B09D7" w14:textId="770CA962" w:rsidR="00B20D1E" w:rsidRDefault="00B20D1E">
          <w:pPr>
            <w:pStyle w:val="TOC3"/>
            <w:tabs>
              <w:tab w:val="right" w:leader="dot" w:pos="8296"/>
            </w:tabs>
            <w:rPr>
              <w:ins w:id="97" w:author="叶 柏成" w:date="2018-11-28T13:42:00Z"/>
              <w:noProof/>
            </w:rPr>
          </w:pPr>
          <w:ins w:id="98" w:author="叶 柏成" w:date="2018-11-28T13:42:00Z">
            <w:r w:rsidRPr="007F5977">
              <w:rPr>
                <w:rStyle w:val="a7"/>
                <w:noProof/>
              </w:rPr>
              <w:fldChar w:fldCharType="begin"/>
            </w:r>
            <w:r w:rsidRPr="007F5977">
              <w:rPr>
                <w:rStyle w:val="a7"/>
                <w:noProof/>
              </w:rPr>
              <w:instrText xml:space="preserve"> </w:instrText>
            </w:r>
            <w:r>
              <w:rPr>
                <w:noProof/>
              </w:rPr>
              <w:instrText>HYPERLINK \l "_Toc531175879"</w:instrText>
            </w:r>
            <w:r w:rsidRPr="007F5977">
              <w:rPr>
                <w:rStyle w:val="a7"/>
                <w:noProof/>
              </w:rPr>
              <w:instrText xml:space="preserve"> </w:instrText>
            </w:r>
            <w:r w:rsidRPr="007F5977">
              <w:rPr>
                <w:rStyle w:val="a7"/>
                <w:noProof/>
              </w:rPr>
              <w:fldChar w:fldCharType="separate"/>
            </w:r>
            <w:r w:rsidRPr="007F5977">
              <w:rPr>
                <w:rStyle w:val="a7"/>
                <w:noProof/>
              </w:rPr>
              <w:t>1.3.6限制条件</w:t>
            </w:r>
            <w:r>
              <w:rPr>
                <w:noProof/>
                <w:webHidden/>
              </w:rPr>
              <w:tab/>
            </w:r>
            <w:r>
              <w:rPr>
                <w:noProof/>
                <w:webHidden/>
              </w:rPr>
              <w:fldChar w:fldCharType="begin"/>
            </w:r>
            <w:r>
              <w:rPr>
                <w:noProof/>
                <w:webHidden/>
              </w:rPr>
              <w:instrText xml:space="preserve"> PAGEREF _Toc531175879 \h </w:instrText>
            </w:r>
          </w:ins>
          <w:r>
            <w:rPr>
              <w:noProof/>
              <w:webHidden/>
            </w:rPr>
          </w:r>
          <w:r>
            <w:rPr>
              <w:noProof/>
              <w:webHidden/>
            </w:rPr>
            <w:fldChar w:fldCharType="separate"/>
          </w:r>
          <w:ins w:id="99" w:author="叶 柏成" w:date="2018-11-28T13:42:00Z">
            <w:r>
              <w:rPr>
                <w:noProof/>
                <w:webHidden/>
              </w:rPr>
              <w:t>6</w:t>
            </w:r>
            <w:r>
              <w:rPr>
                <w:noProof/>
                <w:webHidden/>
              </w:rPr>
              <w:fldChar w:fldCharType="end"/>
            </w:r>
            <w:r w:rsidRPr="007F5977">
              <w:rPr>
                <w:rStyle w:val="a7"/>
                <w:noProof/>
              </w:rPr>
              <w:fldChar w:fldCharType="end"/>
            </w:r>
          </w:ins>
        </w:p>
        <w:p w14:paraId="69357FA1" w14:textId="00B369C4" w:rsidR="00B20D1E" w:rsidRDefault="00B20D1E">
          <w:pPr>
            <w:pStyle w:val="TOC2"/>
            <w:tabs>
              <w:tab w:val="right" w:leader="dot" w:pos="8296"/>
            </w:tabs>
            <w:rPr>
              <w:ins w:id="100" w:author="叶 柏成" w:date="2018-11-28T13:42:00Z"/>
              <w:noProof/>
            </w:rPr>
          </w:pPr>
          <w:ins w:id="101" w:author="叶 柏成" w:date="2018-11-28T13:42:00Z">
            <w:r w:rsidRPr="007F5977">
              <w:rPr>
                <w:rStyle w:val="a7"/>
                <w:noProof/>
              </w:rPr>
              <w:fldChar w:fldCharType="begin"/>
            </w:r>
            <w:r w:rsidRPr="007F5977">
              <w:rPr>
                <w:rStyle w:val="a7"/>
                <w:noProof/>
              </w:rPr>
              <w:instrText xml:space="preserve"> </w:instrText>
            </w:r>
            <w:r>
              <w:rPr>
                <w:noProof/>
              </w:rPr>
              <w:instrText>HYPERLINK \l "_Toc531175880"</w:instrText>
            </w:r>
            <w:r w:rsidRPr="007F5977">
              <w:rPr>
                <w:rStyle w:val="a7"/>
                <w:noProof/>
              </w:rPr>
              <w:instrText xml:space="preserve"> </w:instrText>
            </w:r>
            <w:r w:rsidRPr="007F5977">
              <w:rPr>
                <w:rStyle w:val="a7"/>
                <w:noProof/>
              </w:rPr>
              <w:fldChar w:fldCharType="separate"/>
            </w:r>
            <w:r w:rsidRPr="007F5977">
              <w:rPr>
                <w:rStyle w:val="a7"/>
                <w:noProof/>
              </w:rPr>
              <w:t>1.4术语定义</w:t>
            </w:r>
            <w:r>
              <w:rPr>
                <w:noProof/>
                <w:webHidden/>
              </w:rPr>
              <w:tab/>
            </w:r>
            <w:r>
              <w:rPr>
                <w:noProof/>
                <w:webHidden/>
              </w:rPr>
              <w:fldChar w:fldCharType="begin"/>
            </w:r>
            <w:r>
              <w:rPr>
                <w:noProof/>
                <w:webHidden/>
              </w:rPr>
              <w:instrText xml:space="preserve"> PAGEREF _Toc531175880 \h </w:instrText>
            </w:r>
          </w:ins>
          <w:r>
            <w:rPr>
              <w:noProof/>
              <w:webHidden/>
            </w:rPr>
          </w:r>
          <w:r>
            <w:rPr>
              <w:noProof/>
              <w:webHidden/>
            </w:rPr>
            <w:fldChar w:fldCharType="separate"/>
          </w:r>
          <w:ins w:id="102" w:author="叶 柏成" w:date="2018-11-28T13:42:00Z">
            <w:r>
              <w:rPr>
                <w:noProof/>
                <w:webHidden/>
              </w:rPr>
              <w:t>7</w:t>
            </w:r>
            <w:r>
              <w:rPr>
                <w:noProof/>
                <w:webHidden/>
              </w:rPr>
              <w:fldChar w:fldCharType="end"/>
            </w:r>
            <w:r w:rsidRPr="007F5977">
              <w:rPr>
                <w:rStyle w:val="a7"/>
                <w:noProof/>
              </w:rPr>
              <w:fldChar w:fldCharType="end"/>
            </w:r>
          </w:ins>
        </w:p>
        <w:p w14:paraId="446E2D83" w14:textId="1057786D" w:rsidR="00B20D1E" w:rsidRDefault="00B20D1E">
          <w:pPr>
            <w:pStyle w:val="TOC2"/>
            <w:tabs>
              <w:tab w:val="right" w:leader="dot" w:pos="8296"/>
            </w:tabs>
            <w:rPr>
              <w:ins w:id="103" w:author="叶 柏成" w:date="2018-11-28T13:42:00Z"/>
              <w:noProof/>
            </w:rPr>
          </w:pPr>
          <w:ins w:id="104" w:author="叶 柏成" w:date="2018-11-28T13:42:00Z">
            <w:r w:rsidRPr="007F5977">
              <w:rPr>
                <w:rStyle w:val="a7"/>
                <w:noProof/>
              </w:rPr>
              <w:fldChar w:fldCharType="begin"/>
            </w:r>
            <w:r w:rsidRPr="007F5977">
              <w:rPr>
                <w:rStyle w:val="a7"/>
                <w:noProof/>
              </w:rPr>
              <w:instrText xml:space="preserve"> </w:instrText>
            </w:r>
            <w:r>
              <w:rPr>
                <w:noProof/>
              </w:rPr>
              <w:instrText>HYPERLINK \l "_Toc531175881"</w:instrText>
            </w:r>
            <w:r w:rsidRPr="007F5977">
              <w:rPr>
                <w:rStyle w:val="a7"/>
                <w:noProof/>
              </w:rPr>
              <w:instrText xml:space="preserve"> </w:instrText>
            </w:r>
            <w:r w:rsidRPr="007F5977">
              <w:rPr>
                <w:rStyle w:val="a7"/>
                <w:noProof/>
              </w:rPr>
              <w:fldChar w:fldCharType="separate"/>
            </w:r>
            <w:r w:rsidRPr="007F5977">
              <w:rPr>
                <w:rStyle w:val="a7"/>
                <w:noProof/>
              </w:rPr>
              <w:t>1.5参考文献</w:t>
            </w:r>
            <w:r>
              <w:rPr>
                <w:noProof/>
                <w:webHidden/>
              </w:rPr>
              <w:tab/>
            </w:r>
            <w:r>
              <w:rPr>
                <w:noProof/>
                <w:webHidden/>
              </w:rPr>
              <w:fldChar w:fldCharType="begin"/>
            </w:r>
            <w:r>
              <w:rPr>
                <w:noProof/>
                <w:webHidden/>
              </w:rPr>
              <w:instrText xml:space="preserve"> PAGEREF _Toc531175881 \h </w:instrText>
            </w:r>
          </w:ins>
          <w:r>
            <w:rPr>
              <w:noProof/>
              <w:webHidden/>
            </w:rPr>
          </w:r>
          <w:r>
            <w:rPr>
              <w:noProof/>
              <w:webHidden/>
            </w:rPr>
            <w:fldChar w:fldCharType="separate"/>
          </w:r>
          <w:ins w:id="105" w:author="叶 柏成" w:date="2018-11-28T13:42:00Z">
            <w:r>
              <w:rPr>
                <w:noProof/>
                <w:webHidden/>
              </w:rPr>
              <w:t>7</w:t>
            </w:r>
            <w:r>
              <w:rPr>
                <w:noProof/>
                <w:webHidden/>
              </w:rPr>
              <w:fldChar w:fldCharType="end"/>
            </w:r>
            <w:r w:rsidRPr="007F5977">
              <w:rPr>
                <w:rStyle w:val="a7"/>
                <w:noProof/>
              </w:rPr>
              <w:fldChar w:fldCharType="end"/>
            </w:r>
          </w:ins>
        </w:p>
        <w:p w14:paraId="51D4D541" w14:textId="63AC5A12" w:rsidR="00B20D1E" w:rsidRDefault="00B20D1E">
          <w:pPr>
            <w:pStyle w:val="TOC1"/>
            <w:tabs>
              <w:tab w:val="right" w:leader="dot" w:pos="8296"/>
            </w:tabs>
            <w:rPr>
              <w:ins w:id="106" w:author="叶 柏成" w:date="2018-11-28T13:42:00Z"/>
              <w:noProof/>
            </w:rPr>
          </w:pPr>
          <w:ins w:id="107" w:author="叶 柏成" w:date="2018-11-28T13:42:00Z">
            <w:r w:rsidRPr="007F5977">
              <w:rPr>
                <w:rStyle w:val="a7"/>
                <w:noProof/>
              </w:rPr>
              <w:fldChar w:fldCharType="begin"/>
            </w:r>
            <w:r w:rsidRPr="007F5977">
              <w:rPr>
                <w:rStyle w:val="a7"/>
                <w:noProof/>
              </w:rPr>
              <w:instrText xml:space="preserve"> </w:instrText>
            </w:r>
            <w:r>
              <w:rPr>
                <w:noProof/>
              </w:rPr>
              <w:instrText>HYPERLINK \l "_Toc531175882"</w:instrText>
            </w:r>
            <w:r w:rsidRPr="007F5977">
              <w:rPr>
                <w:rStyle w:val="a7"/>
                <w:noProof/>
              </w:rPr>
              <w:instrText xml:space="preserve"> </w:instrText>
            </w:r>
            <w:r w:rsidRPr="007F5977">
              <w:rPr>
                <w:rStyle w:val="a7"/>
                <w:noProof/>
              </w:rPr>
              <w:fldChar w:fldCharType="separate"/>
            </w:r>
            <w:r w:rsidRPr="007F5977">
              <w:rPr>
                <w:rStyle w:val="a7"/>
                <w:noProof/>
              </w:rPr>
              <w:t>2可行性研究的前提</w:t>
            </w:r>
            <w:r>
              <w:rPr>
                <w:noProof/>
                <w:webHidden/>
              </w:rPr>
              <w:tab/>
            </w:r>
            <w:r>
              <w:rPr>
                <w:noProof/>
                <w:webHidden/>
              </w:rPr>
              <w:fldChar w:fldCharType="begin"/>
            </w:r>
            <w:r>
              <w:rPr>
                <w:noProof/>
                <w:webHidden/>
              </w:rPr>
              <w:instrText xml:space="preserve"> PAGEREF _Toc531175882 \h </w:instrText>
            </w:r>
          </w:ins>
          <w:r>
            <w:rPr>
              <w:noProof/>
              <w:webHidden/>
            </w:rPr>
          </w:r>
          <w:r>
            <w:rPr>
              <w:noProof/>
              <w:webHidden/>
            </w:rPr>
            <w:fldChar w:fldCharType="separate"/>
          </w:r>
          <w:ins w:id="108" w:author="叶 柏成" w:date="2018-11-28T13:42:00Z">
            <w:r>
              <w:rPr>
                <w:noProof/>
                <w:webHidden/>
              </w:rPr>
              <w:t>8</w:t>
            </w:r>
            <w:r>
              <w:rPr>
                <w:noProof/>
                <w:webHidden/>
              </w:rPr>
              <w:fldChar w:fldCharType="end"/>
            </w:r>
            <w:r w:rsidRPr="007F5977">
              <w:rPr>
                <w:rStyle w:val="a7"/>
                <w:noProof/>
              </w:rPr>
              <w:fldChar w:fldCharType="end"/>
            </w:r>
          </w:ins>
        </w:p>
        <w:p w14:paraId="6D05F035" w14:textId="6E2D372B" w:rsidR="00B20D1E" w:rsidRDefault="00B20D1E">
          <w:pPr>
            <w:pStyle w:val="TOC2"/>
            <w:tabs>
              <w:tab w:val="right" w:leader="dot" w:pos="8296"/>
            </w:tabs>
            <w:rPr>
              <w:ins w:id="109" w:author="叶 柏成" w:date="2018-11-28T13:42:00Z"/>
              <w:noProof/>
            </w:rPr>
          </w:pPr>
          <w:ins w:id="110" w:author="叶 柏成" w:date="2018-11-28T13:42:00Z">
            <w:r w:rsidRPr="007F5977">
              <w:rPr>
                <w:rStyle w:val="a7"/>
                <w:noProof/>
              </w:rPr>
              <w:fldChar w:fldCharType="begin"/>
            </w:r>
            <w:r w:rsidRPr="007F5977">
              <w:rPr>
                <w:rStyle w:val="a7"/>
                <w:noProof/>
              </w:rPr>
              <w:instrText xml:space="preserve"> </w:instrText>
            </w:r>
            <w:r>
              <w:rPr>
                <w:noProof/>
              </w:rPr>
              <w:instrText>HYPERLINK \l "_Toc531175883"</w:instrText>
            </w:r>
            <w:r w:rsidRPr="007F5977">
              <w:rPr>
                <w:rStyle w:val="a7"/>
                <w:noProof/>
              </w:rPr>
              <w:instrText xml:space="preserve"> </w:instrText>
            </w:r>
            <w:r w:rsidRPr="007F5977">
              <w:rPr>
                <w:rStyle w:val="a7"/>
                <w:noProof/>
              </w:rPr>
              <w:fldChar w:fldCharType="separate"/>
            </w:r>
            <w:r w:rsidRPr="007F5977">
              <w:rPr>
                <w:rStyle w:val="a7"/>
                <w:noProof/>
              </w:rPr>
              <w:t>2.1项目的要求</w:t>
            </w:r>
            <w:r>
              <w:rPr>
                <w:noProof/>
                <w:webHidden/>
              </w:rPr>
              <w:tab/>
            </w:r>
            <w:r>
              <w:rPr>
                <w:noProof/>
                <w:webHidden/>
              </w:rPr>
              <w:fldChar w:fldCharType="begin"/>
            </w:r>
            <w:r>
              <w:rPr>
                <w:noProof/>
                <w:webHidden/>
              </w:rPr>
              <w:instrText xml:space="preserve"> PAGEREF _Toc531175883 \h </w:instrText>
            </w:r>
          </w:ins>
          <w:r>
            <w:rPr>
              <w:noProof/>
              <w:webHidden/>
            </w:rPr>
          </w:r>
          <w:r>
            <w:rPr>
              <w:noProof/>
              <w:webHidden/>
            </w:rPr>
            <w:fldChar w:fldCharType="separate"/>
          </w:r>
          <w:ins w:id="111" w:author="叶 柏成" w:date="2018-11-28T13:42:00Z">
            <w:r>
              <w:rPr>
                <w:noProof/>
                <w:webHidden/>
              </w:rPr>
              <w:t>8</w:t>
            </w:r>
            <w:r>
              <w:rPr>
                <w:noProof/>
                <w:webHidden/>
              </w:rPr>
              <w:fldChar w:fldCharType="end"/>
            </w:r>
            <w:r w:rsidRPr="007F5977">
              <w:rPr>
                <w:rStyle w:val="a7"/>
                <w:noProof/>
              </w:rPr>
              <w:fldChar w:fldCharType="end"/>
            </w:r>
          </w:ins>
        </w:p>
        <w:p w14:paraId="17DD1A0B" w14:textId="4AB9DB7E" w:rsidR="00B20D1E" w:rsidRDefault="00B20D1E">
          <w:pPr>
            <w:pStyle w:val="TOC2"/>
            <w:tabs>
              <w:tab w:val="right" w:leader="dot" w:pos="8296"/>
            </w:tabs>
            <w:rPr>
              <w:ins w:id="112" w:author="叶 柏成" w:date="2018-11-28T13:42:00Z"/>
              <w:noProof/>
            </w:rPr>
          </w:pPr>
          <w:ins w:id="113" w:author="叶 柏成" w:date="2018-11-28T13:42:00Z">
            <w:r w:rsidRPr="007F5977">
              <w:rPr>
                <w:rStyle w:val="a7"/>
                <w:noProof/>
              </w:rPr>
              <w:fldChar w:fldCharType="begin"/>
            </w:r>
            <w:r w:rsidRPr="007F5977">
              <w:rPr>
                <w:rStyle w:val="a7"/>
                <w:noProof/>
              </w:rPr>
              <w:instrText xml:space="preserve"> </w:instrText>
            </w:r>
            <w:r>
              <w:rPr>
                <w:noProof/>
              </w:rPr>
              <w:instrText>HYPERLINK \l "_Toc531175884"</w:instrText>
            </w:r>
            <w:r w:rsidRPr="007F5977">
              <w:rPr>
                <w:rStyle w:val="a7"/>
                <w:noProof/>
              </w:rPr>
              <w:instrText xml:space="preserve"> </w:instrText>
            </w:r>
            <w:r w:rsidRPr="007F5977">
              <w:rPr>
                <w:rStyle w:val="a7"/>
                <w:noProof/>
              </w:rPr>
              <w:fldChar w:fldCharType="separate"/>
            </w:r>
            <w:r w:rsidRPr="007F5977">
              <w:rPr>
                <w:rStyle w:val="a7"/>
                <w:noProof/>
              </w:rPr>
              <w:t>2.2项目的目标</w:t>
            </w:r>
            <w:r>
              <w:rPr>
                <w:noProof/>
                <w:webHidden/>
              </w:rPr>
              <w:tab/>
            </w:r>
            <w:r>
              <w:rPr>
                <w:noProof/>
                <w:webHidden/>
              </w:rPr>
              <w:fldChar w:fldCharType="begin"/>
            </w:r>
            <w:r>
              <w:rPr>
                <w:noProof/>
                <w:webHidden/>
              </w:rPr>
              <w:instrText xml:space="preserve"> PAGEREF _Toc531175884 \h </w:instrText>
            </w:r>
          </w:ins>
          <w:r>
            <w:rPr>
              <w:noProof/>
              <w:webHidden/>
            </w:rPr>
          </w:r>
          <w:r>
            <w:rPr>
              <w:noProof/>
              <w:webHidden/>
            </w:rPr>
            <w:fldChar w:fldCharType="separate"/>
          </w:r>
          <w:ins w:id="114" w:author="叶 柏成" w:date="2018-11-28T13:42:00Z">
            <w:r>
              <w:rPr>
                <w:noProof/>
                <w:webHidden/>
              </w:rPr>
              <w:t>8</w:t>
            </w:r>
            <w:r>
              <w:rPr>
                <w:noProof/>
                <w:webHidden/>
              </w:rPr>
              <w:fldChar w:fldCharType="end"/>
            </w:r>
            <w:r w:rsidRPr="007F5977">
              <w:rPr>
                <w:rStyle w:val="a7"/>
                <w:noProof/>
              </w:rPr>
              <w:fldChar w:fldCharType="end"/>
            </w:r>
          </w:ins>
        </w:p>
        <w:p w14:paraId="183CC3FB" w14:textId="3AF858ED" w:rsidR="00B20D1E" w:rsidRDefault="00B20D1E">
          <w:pPr>
            <w:pStyle w:val="TOC2"/>
            <w:tabs>
              <w:tab w:val="right" w:leader="dot" w:pos="8296"/>
            </w:tabs>
            <w:rPr>
              <w:ins w:id="115" w:author="叶 柏成" w:date="2018-11-28T13:42:00Z"/>
              <w:noProof/>
            </w:rPr>
          </w:pPr>
          <w:ins w:id="116" w:author="叶 柏成" w:date="2018-11-28T13:42:00Z">
            <w:r w:rsidRPr="007F5977">
              <w:rPr>
                <w:rStyle w:val="a7"/>
                <w:noProof/>
              </w:rPr>
              <w:fldChar w:fldCharType="begin"/>
            </w:r>
            <w:r w:rsidRPr="007F5977">
              <w:rPr>
                <w:rStyle w:val="a7"/>
                <w:noProof/>
              </w:rPr>
              <w:instrText xml:space="preserve"> </w:instrText>
            </w:r>
            <w:r>
              <w:rPr>
                <w:noProof/>
              </w:rPr>
              <w:instrText>HYPERLINK \l "_Toc531175885"</w:instrText>
            </w:r>
            <w:r w:rsidRPr="007F5977">
              <w:rPr>
                <w:rStyle w:val="a7"/>
                <w:noProof/>
              </w:rPr>
              <w:instrText xml:space="preserve"> </w:instrText>
            </w:r>
            <w:r w:rsidRPr="007F5977">
              <w:rPr>
                <w:rStyle w:val="a7"/>
                <w:noProof/>
              </w:rPr>
              <w:fldChar w:fldCharType="separate"/>
            </w:r>
            <w:r w:rsidRPr="007F5977">
              <w:rPr>
                <w:rStyle w:val="a7"/>
                <w:noProof/>
              </w:rPr>
              <w:t>2.3项目的环境、条件、假定和限制</w:t>
            </w:r>
            <w:r>
              <w:rPr>
                <w:noProof/>
                <w:webHidden/>
              </w:rPr>
              <w:tab/>
            </w:r>
            <w:r>
              <w:rPr>
                <w:noProof/>
                <w:webHidden/>
              </w:rPr>
              <w:fldChar w:fldCharType="begin"/>
            </w:r>
            <w:r>
              <w:rPr>
                <w:noProof/>
                <w:webHidden/>
              </w:rPr>
              <w:instrText xml:space="preserve"> PAGEREF _Toc531175885 \h </w:instrText>
            </w:r>
          </w:ins>
          <w:r>
            <w:rPr>
              <w:noProof/>
              <w:webHidden/>
            </w:rPr>
          </w:r>
          <w:r>
            <w:rPr>
              <w:noProof/>
              <w:webHidden/>
            </w:rPr>
            <w:fldChar w:fldCharType="separate"/>
          </w:r>
          <w:ins w:id="117" w:author="叶 柏成" w:date="2018-11-28T13:42:00Z">
            <w:r>
              <w:rPr>
                <w:noProof/>
                <w:webHidden/>
              </w:rPr>
              <w:t>8</w:t>
            </w:r>
            <w:r>
              <w:rPr>
                <w:noProof/>
                <w:webHidden/>
              </w:rPr>
              <w:fldChar w:fldCharType="end"/>
            </w:r>
            <w:r w:rsidRPr="007F5977">
              <w:rPr>
                <w:rStyle w:val="a7"/>
                <w:noProof/>
              </w:rPr>
              <w:fldChar w:fldCharType="end"/>
            </w:r>
          </w:ins>
        </w:p>
        <w:p w14:paraId="6E373F8F" w14:textId="639853F3" w:rsidR="00B20D1E" w:rsidRDefault="00B20D1E">
          <w:pPr>
            <w:pStyle w:val="TOC3"/>
            <w:tabs>
              <w:tab w:val="right" w:leader="dot" w:pos="8296"/>
            </w:tabs>
            <w:rPr>
              <w:ins w:id="118" w:author="叶 柏成" w:date="2018-11-28T13:42:00Z"/>
              <w:noProof/>
            </w:rPr>
          </w:pPr>
          <w:ins w:id="119" w:author="叶 柏成" w:date="2018-11-28T13:42:00Z">
            <w:r w:rsidRPr="007F5977">
              <w:rPr>
                <w:rStyle w:val="a7"/>
                <w:noProof/>
              </w:rPr>
              <w:fldChar w:fldCharType="begin"/>
            </w:r>
            <w:r w:rsidRPr="007F5977">
              <w:rPr>
                <w:rStyle w:val="a7"/>
                <w:noProof/>
              </w:rPr>
              <w:instrText xml:space="preserve"> </w:instrText>
            </w:r>
            <w:r>
              <w:rPr>
                <w:noProof/>
              </w:rPr>
              <w:instrText>HYPERLINK \l "_Toc531175886"</w:instrText>
            </w:r>
            <w:r w:rsidRPr="007F5977">
              <w:rPr>
                <w:rStyle w:val="a7"/>
                <w:noProof/>
              </w:rPr>
              <w:instrText xml:space="preserve"> </w:instrText>
            </w:r>
            <w:r w:rsidRPr="007F5977">
              <w:rPr>
                <w:rStyle w:val="a7"/>
                <w:noProof/>
              </w:rPr>
              <w:fldChar w:fldCharType="separate"/>
            </w:r>
            <w:r w:rsidRPr="007F5977">
              <w:rPr>
                <w:rStyle w:val="a7"/>
                <w:noProof/>
              </w:rPr>
              <w:t>2.3.1硬件、软件、运行环境和开发环境方面的条件和限制</w:t>
            </w:r>
            <w:r>
              <w:rPr>
                <w:noProof/>
                <w:webHidden/>
              </w:rPr>
              <w:tab/>
            </w:r>
            <w:r>
              <w:rPr>
                <w:noProof/>
                <w:webHidden/>
              </w:rPr>
              <w:fldChar w:fldCharType="begin"/>
            </w:r>
            <w:r>
              <w:rPr>
                <w:noProof/>
                <w:webHidden/>
              </w:rPr>
              <w:instrText xml:space="preserve"> PAGEREF _Toc531175886 \h </w:instrText>
            </w:r>
          </w:ins>
          <w:r>
            <w:rPr>
              <w:noProof/>
              <w:webHidden/>
            </w:rPr>
          </w:r>
          <w:r>
            <w:rPr>
              <w:noProof/>
              <w:webHidden/>
            </w:rPr>
            <w:fldChar w:fldCharType="separate"/>
          </w:r>
          <w:ins w:id="120" w:author="叶 柏成" w:date="2018-11-28T13:42:00Z">
            <w:r>
              <w:rPr>
                <w:noProof/>
                <w:webHidden/>
              </w:rPr>
              <w:t>8</w:t>
            </w:r>
            <w:r>
              <w:rPr>
                <w:noProof/>
                <w:webHidden/>
              </w:rPr>
              <w:fldChar w:fldCharType="end"/>
            </w:r>
            <w:r w:rsidRPr="007F5977">
              <w:rPr>
                <w:rStyle w:val="a7"/>
                <w:noProof/>
              </w:rPr>
              <w:fldChar w:fldCharType="end"/>
            </w:r>
          </w:ins>
        </w:p>
        <w:p w14:paraId="588E46CF" w14:textId="5E1CC0FC" w:rsidR="00B20D1E" w:rsidRDefault="00B20D1E">
          <w:pPr>
            <w:pStyle w:val="TOC3"/>
            <w:tabs>
              <w:tab w:val="right" w:leader="dot" w:pos="8296"/>
            </w:tabs>
            <w:rPr>
              <w:ins w:id="121" w:author="叶 柏成" w:date="2018-11-28T13:42:00Z"/>
              <w:noProof/>
            </w:rPr>
          </w:pPr>
          <w:ins w:id="122" w:author="叶 柏成" w:date="2018-11-28T13:42:00Z">
            <w:r w:rsidRPr="007F5977">
              <w:rPr>
                <w:rStyle w:val="a7"/>
                <w:noProof/>
              </w:rPr>
              <w:fldChar w:fldCharType="begin"/>
            </w:r>
            <w:r w:rsidRPr="007F5977">
              <w:rPr>
                <w:rStyle w:val="a7"/>
                <w:noProof/>
              </w:rPr>
              <w:instrText xml:space="preserve"> </w:instrText>
            </w:r>
            <w:r>
              <w:rPr>
                <w:noProof/>
              </w:rPr>
              <w:instrText>HYPERLINK \l "_Toc531175887"</w:instrText>
            </w:r>
            <w:r w:rsidRPr="007F5977">
              <w:rPr>
                <w:rStyle w:val="a7"/>
                <w:noProof/>
              </w:rPr>
              <w:instrText xml:space="preserve"> </w:instrText>
            </w:r>
            <w:r w:rsidRPr="007F5977">
              <w:rPr>
                <w:rStyle w:val="a7"/>
                <w:noProof/>
              </w:rPr>
              <w:fldChar w:fldCharType="separate"/>
            </w:r>
            <w:r w:rsidRPr="007F5977">
              <w:rPr>
                <w:rStyle w:val="a7"/>
                <w:noProof/>
              </w:rPr>
              <w:t>2.3.2项目经费限制</w:t>
            </w:r>
            <w:r>
              <w:rPr>
                <w:noProof/>
                <w:webHidden/>
              </w:rPr>
              <w:tab/>
            </w:r>
            <w:r>
              <w:rPr>
                <w:noProof/>
                <w:webHidden/>
              </w:rPr>
              <w:fldChar w:fldCharType="begin"/>
            </w:r>
            <w:r>
              <w:rPr>
                <w:noProof/>
                <w:webHidden/>
              </w:rPr>
              <w:instrText xml:space="preserve"> PAGEREF _Toc531175887 \h </w:instrText>
            </w:r>
          </w:ins>
          <w:r>
            <w:rPr>
              <w:noProof/>
              <w:webHidden/>
            </w:rPr>
          </w:r>
          <w:r>
            <w:rPr>
              <w:noProof/>
              <w:webHidden/>
            </w:rPr>
            <w:fldChar w:fldCharType="separate"/>
          </w:r>
          <w:ins w:id="123" w:author="叶 柏成" w:date="2018-11-28T13:42:00Z">
            <w:r>
              <w:rPr>
                <w:noProof/>
                <w:webHidden/>
              </w:rPr>
              <w:t>9</w:t>
            </w:r>
            <w:r>
              <w:rPr>
                <w:noProof/>
                <w:webHidden/>
              </w:rPr>
              <w:fldChar w:fldCharType="end"/>
            </w:r>
            <w:r w:rsidRPr="007F5977">
              <w:rPr>
                <w:rStyle w:val="a7"/>
                <w:noProof/>
              </w:rPr>
              <w:fldChar w:fldCharType="end"/>
            </w:r>
          </w:ins>
        </w:p>
        <w:p w14:paraId="653F68C2" w14:textId="6782496A" w:rsidR="00B20D1E" w:rsidRDefault="00B20D1E">
          <w:pPr>
            <w:pStyle w:val="TOC3"/>
            <w:tabs>
              <w:tab w:val="right" w:leader="dot" w:pos="8296"/>
            </w:tabs>
            <w:rPr>
              <w:ins w:id="124" w:author="叶 柏成" w:date="2018-11-28T13:42:00Z"/>
              <w:noProof/>
            </w:rPr>
          </w:pPr>
          <w:ins w:id="125" w:author="叶 柏成" w:date="2018-11-28T13:42:00Z">
            <w:r w:rsidRPr="007F5977">
              <w:rPr>
                <w:rStyle w:val="a7"/>
                <w:noProof/>
              </w:rPr>
              <w:fldChar w:fldCharType="begin"/>
            </w:r>
            <w:r w:rsidRPr="007F5977">
              <w:rPr>
                <w:rStyle w:val="a7"/>
                <w:noProof/>
              </w:rPr>
              <w:instrText xml:space="preserve"> </w:instrText>
            </w:r>
            <w:r>
              <w:rPr>
                <w:noProof/>
              </w:rPr>
              <w:instrText>HYPERLINK \l "_Toc531175888"</w:instrText>
            </w:r>
            <w:r w:rsidRPr="007F5977">
              <w:rPr>
                <w:rStyle w:val="a7"/>
                <w:noProof/>
              </w:rPr>
              <w:instrText xml:space="preserve"> </w:instrText>
            </w:r>
            <w:r w:rsidRPr="007F5977">
              <w:rPr>
                <w:rStyle w:val="a7"/>
                <w:noProof/>
              </w:rPr>
              <w:fldChar w:fldCharType="separate"/>
            </w:r>
            <w:r w:rsidRPr="007F5977">
              <w:rPr>
                <w:rStyle w:val="a7"/>
                <w:noProof/>
              </w:rPr>
              <w:t>2.3.3所建议系统的运行寿命的最小限制</w:t>
            </w:r>
            <w:r>
              <w:rPr>
                <w:noProof/>
                <w:webHidden/>
              </w:rPr>
              <w:tab/>
            </w:r>
            <w:r>
              <w:rPr>
                <w:noProof/>
                <w:webHidden/>
              </w:rPr>
              <w:fldChar w:fldCharType="begin"/>
            </w:r>
            <w:r>
              <w:rPr>
                <w:noProof/>
                <w:webHidden/>
              </w:rPr>
              <w:instrText xml:space="preserve"> PAGEREF _Toc531175888 \h </w:instrText>
            </w:r>
          </w:ins>
          <w:r>
            <w:rPr>
              <w:noProof/>
              <w:webHidden/>
            </w:rPr>
          </w:r>
          <w:r>
            <w:rPr>
              <w:noProof/>
              <w:webHidden/>
            </w:rPr>
            <w:fldChar w:fldCharType="separate"/>
          </w:r>
          <w:ins w:id="126" w:author="叶 柏成" w:date="2018-11-28T13:42:00Z">
            <w:r>
              <w:rPr>
                <w:noProof/>
                <w:webHidden/>
              </w:rPr>
              <w:t>9</w:t>
            </w:r>
            <w:r>
              <w:rPr>
                <w:noProof/>
                <w:webHidden/>
              </w:rPr>
              <w:fldChar w:fldCharType="end"/>
            </w:r>
            <w:r w:rsidRPr="007F5977">
              <w:rPr>
                <w:rStyle w:val="a7"/>
                <w:noProof/>
              </w:rPr>
              <w:fldChar w:fldCharType="end"/>
            </w:r>
          </w:ins>
        </w:p>
        <w:p w14:paraId="4CA2DA74" w14:textId="2D03B52B" w:rsidR="00B20D1E" w:rsidRDefault="00B20D1E">
          <w:pPr>
            <w:pStyle w:val="TOC2"/>
            <w:tabs>
              <w:tab w:val="right" w:leader="dot" w:pos="8296"/>
            </w:tabs>
            <w:rPr>
              <w:ins w:id="127" w:author="叶 柏成" w:date="2018-11-28T13:42:00Z"/>
              <w:noProof/>
            </w:rPr>
          </w:pPr>
          <w:ins w:id="128" w:author="叶 柏成" w:date="2018-11-28T13:42:00Z">
            <w:r w:rsidRPr="007F5977">
              <w:rPr>
                <w:rStyle w:val="a7"/>
                <w:noProof/>
              </w:rPr>
              <w:fldChar w:fldCharType="begin"/>
            </w:r>
            <w:r w:rsidRPr="007F5977">
              <w:rPr>
                <w:rStyle w:val="a7"/>
                <w:noProof/>
              </w:rPr>
              <w:instrText xml:space="preserve"> </w:instrText>
            </w:r>
            <w:r>
              <w:rPr>
                <w:noProof/>
              </w:rPr>
              <w:instrText>HYPERLINK \l "_Toc531175889"</w:instrText>
            </w:r>
            <w:r w:rsidRPr="007F5977">
              <w:rPr>
                <w:rStyle w:val="a7"/>
                <w:noProof/>
              </w:rPr>
              <w:instrText xml:space="preserve"> </w:instrText>
            </w:r>
            <w:r w:rsidRPr="007F5977">
              <w:rPr>
                <w:rStyle w:val="a7"/>
                <w:noProof/>
              </w:rPr>
              <w:fldChar w:fldCharType="separate"/>
            </w:r>
            <w:r w:rsidRPr="007F5977">
              <w:rPr>
                <w:rStyle w:val="a7"/>
                <w:noProof/>
              </w:rPr>
              <w:t>2.4 SWOT分析</w:t>
            </w:r>
            <w:r>
              <w:rPr>
                <w:noProof/>
                <w:webHidden/>
              </w:rPr>
              <w:tab/>
            </w:r>
            <w:r>
              <w:rPr>
                <w:noProof/>
                <w:webHidden/>
              </w:rPr>
              <w:fldChar w:fldCharType="begin"/>
            </w:r>
            <w:r>
              <w:rPr>
                <w:noProof/>
                <w:webHidden/>
              </w:rPr>
              <w:instrText xml:space="preserve"> PAGEREF _Toc531175889 \h </w:instrText>
            </w:r>
          </w:ins>
          <w:r>
            <w:rPr>
              <w:noProof/>
              <w:webHidden/>
            </w:rPr>
          </w:r>
          <w:r>
            <w:rPr>
              <w:noProof/>
              <w:webHidden/>
            </w:rPr>
            <w:fldChar w:fldCharType="separate"/>
          </w:r>
          <w:ins w:id="129" w:author="叶 柏成" w:date="2018-11-28T13:42:00Z">
            <w:r>
              <w:rPr>
                <w:noProof/>
                <w:webHidden/>
              </w:rPr>
              <w:t>9</w:t>
            </w:r>
            <w:r>
              <w:rPr>
                <w:noProof/>
                <w:webHidden/>
              </w:rPr>
              <w:fldChar w:fldCharType="end"/>
            </w:r>
            <w:r w:rsidRPr="007F5977">
              <w:rPr>
                <w:rStyle w:val="a7"/>
                <w:noProof/>
              </w:rPr>
              <w:fldChar w:fldCharType="end"/>
            </w:r>
          </w:ins>
        </w:p>
        <w:p w14:paraId="1EA37746" w14:textId="4EC3799E" w:rsidR="00B20D1E" w:rsidRDefault="00B20D1E">
          <w:pPr>
            <w:pStyle w:val="TOC3"/>
            <w:tabs>
              <w:tab w:val="right" w:leader="dot" w:pos="8296"/>
            </w:tabs>
            <w:rPr>
              <w:ins w:id="130" w:author="叶 柏成" w:date="2018-11-28T13:42:00Z"/>
              <w:noProof/>
            </w:rPr>
          </w:pPr>
          <w:ins w:id="131" w:author="叶 柏成" w:date="2018-11-28T13:42:00Z">
            <w:r w:rsidRPr="007F5977">
              <w:rPr>
                <w:rStyle w:val="a7"/>
                <w:noProof/>
              </w:rPr>
              <w:fldChar w:fldCharType="begin"/>
            </w:r>
            <w:r w:rsidRPr="007F5977">
              <w:rPr>
                <w:rStyle w:val="a7"/>
                <w:noProof/>
              </w:rPr>
              <w:instrText xml:space="preserve"> </w:instrText>
            </w:r>
            <w:r>
              <w:rPr>
                <w:noProof/>
              </w:rPr>
              <w:instrText>HYPERLINK \l "_Toc531175890"</w:instrText>
            </w:r>
            <w:r w:rsidRPr="007F5977">
              <w:rPr>
                <w:rStyle w:val="a7"/>
                <w:noProof/>
              </w:rPr>
              <w:instrText xml:space="preserve"> </w:instrText>
            </w:r>
            <w:r w:rsidRPr="007F5977">
              <w:rPr>
                <w:rStyle w:val="a7"/>
                <w:noProof/>
              </w:rPr>
              <w:fldChar w:fldCharType="separate"/>
            </w:r>
            <w:r w:rsidRPr="007F5977">
              <w:rPr>
                <w:rStyle w:val="a7"/>
                <w:noProof/>
              </w:rPr>
              <w:t>2.4.1 优势（Strength）</w:t>
            </w:r>
            <w:r>
              <w:rPr>
                <w:noProof/>
                <w:webHidden/>
              </w:rPr>
              <w:tab/>
            </w:r>
            <w:r>
              <w:rPr>
                <w:noProof/>
                <w:webHidden/>
              </w:rPr>
              <w:fldChar w:fldCharType="begin"/>
            </w:r>
            <w:r>
              <w:rPr>
                <w:noProof/>
                <w:webHidden/>
              </w:rPr>
              <w:instrText xml:space="preserve"> PAGEREF _Toc531175890 \h </w:instrText>
            </w:r>
          </w:ins>
          <w:r>
            <w:rPr>
              <w:noProof/>
              <w:webHidden/>
            </w:rPr>
          </w:r>
          <w:r>
            <w:rPr>
              <w:noProof/>
              <w:webHidden/>
            </w:rPr>
            <w:fldChar w:fldCharType="separate"/>
          </w:r>
          <w:ins w:id="132" w:author="叶 柏成" w:date="2018-11-28T13:42:00Z">
            <w:r>
              <w:rPr>
                <w:noProof/>
                <w:webHidden/>
              </w:rPr>
              <w:t>9</w:t>
            </w:r>
            <w:r>
              <w:rPr>
                <w:noProof/>
                <w:webHidden/>
              </w:rPr>
              <w:fldChar w:fldCharType="end"/>
            </w:r>
            <w:r w:rsidRPr="007F5977">
              <w:rPr>
                <w:rStyle w:val="a7"/>
                <w:noProof/>
              </w:rPr>
              <w:fldChar w:fldCharType="end"/>
            </w:r>
          </w:ins>
        </w:p>
        <w:p w14:paraId="002377D3" w14:textId="24ADF779" w:rsidR="00B20D1E" w:rsidRDefault="00B20D1E">
          <w:pPr>
            <w:pStyle w:val="TOC3"/>
            <w:tabs>
              <w:tab w:val="right" w:leader="dot" w:pos="8296"/>
            </w:tabs>
            <w:rPr>
              <w:ins w:id="133" w:author="叶 柏成" w:date="2018-11-28T13:42:00Z"/>
              <w:noProof/>
            </w:rPr>
          </w:pPr>
          <w:ins w:id="134" w:author="叶 柏成" w:date="2018-11-28T13:42:00Z">
            <w:r w:rsidRPr="007F5977">
              <w:rPr>
                <w:rStyle w:val="a7"/>
                <w:noProof/>
              </w:rPr>
              <w:fldChar w:fldCharType="begin"/>
            </w:r>
            <w:r w:rsidRPr="007F5977">
              <w:rPr>
                <w:rStyle w:val="a7"/>
                <w:noProof/>
              </w:rPr>
              <w:instrText xml:space="preserve"> </w:instrText>
            </w:r>
            <w:r>
              <w:rPr>
                <w:noProof/>
              </w:rPr>
              <w:instrText>HYPERLINK \l "_Toc531175891"</w:instrText>
            </w:r>
            <w:r w:rsidRPr="007F5977">
              <w:rPr>
                <w:rStyle w:val="a7"/>
                <w:noProof/>
              </w:rPr>
              <w:instrText xml:space="preserve"> </w:instrText>
            </w:r>
            <w:r w:rsidRPr="007F5977">
              <w:rPr>
                <w:rStyle w:val="a7"/>
                <w:noProof/>
              </w:rPr>
              <w:fldChar w:fldCharType="separate"/>
            </w:r>
            <w:r w:rsidRPr="007F5977">
              <w:rPr>
                <w:rStyle w:val="a7"/>
                <w:noProof/>
              </w:rPr>
              <w:t>2.4.2 劣势（Weakness）</w:t>
            </w:r>
            <w:r>
              <w:rPr>
                <w:noProof/>
                <w:webHidden/>
              </w:rPr>
              <w:tab/>
            </w:r>
            <w:r>
              <w:rPr>
                <w:noProof/>
                <w:webHidden/>
              </w:rPr>
              <w:fldChar w:fldCharType="begin"/>
            </w:r>
            <w:r>
              <w:rPr>
                <w:noProof/>
                <w:webHidden/>
              </w:rPr>
              <w:instrText xml:space="preserve"> PAGEREF _Toc531175891 \h </w:instrText>
            </w:r>
          </w:ins>
          <w:r>
            <w:rPr>
              <w:noProof/>
              <w:webHidden/>
            </w:rPr>
          </w:r>
          <w:r>
            <w:rPr>
              <w:noProof/>
              <w:webHidden/>
            </w:rPr>
            <w:fldChar w:fldCharType="separate"/>
          </w:r>
          <w:ins w:id="135" w:author="叶 柏成" w:date="2018-11-28T13:42:00Z">
            <w:r>
              <w:rPr>
                <w:noProof/>
                <w:webHidden/>
              </w:rPr>
              <w:t>9</w:t>
            </w:r>
            <w:r>
              <w:rPr>
                <w:noProof/>
                <w:webHidden/>
              </w:rPr>
              <w:fldChar w:fldCharType="end"/>
            </w:r>
            <w:r w:rsidRPr="007F5977">
              <w:rPr>
                <w:rStyle w:val="a7"/>
                <w:noProof/>
              </w:rPr>
              <w:fldChar w:fldCharType="end"/>
            </w:r>
          </w:ins>
        </w:p>
        <w:p w14:paraId="6BB88063" w14:textId="0AD3692B" w:rsidR="00B20D1E" w:rsidRDefault="00B20D1E">
          <w:pPr>
            <w:pStyle w:val="TOC3"/>
            <w:tabs>
              <w:tab w:val="right" w:leader="dot" w:pos="8296"/>
            </w:tabs>
            <w:rPr>
              <w:ins w:id="136" w:author="叶 柏成" w:date="2018-11-28T13:42:00Z"/>
              <w:noProof/>
            </w:rPr>
          </w:pPr>
          <w:ins w:id="137" w:author="叶 柏成" w:date="2018-11-28T13:42:00Z">
            <w:r w:rsidRPr="007F5977">
              <w:rPr>
                <w:rStyle w:val="a7"/>
                <w:noProof/>
              </w:rPr>
              <w:fldChar w:fldCharType="begin"/>
            </w:r>
            <w:r w:rsidRPr="007F5977">
              <w:rPr>
                <w:rStyle w:val="a7"/>
                <w:noProof/>
              </w:rPr>
              <w:instrText xml:space="preserve"> </w:instrText>
            </w:r>
            <w:r>
              <w:rPr>
                <w:noProof/>
              </w:rPr>
              <w:instrText>HYPERLINK \l "_Toc531175892"</w:instrText>
            </w:r>
            <w:r w:rsidRPr="007F5977">
              <w:rPr>
                <w:rStyle w:val="a7"/>
                <w:noProof/>
              </w:rPr>
              <w:instrText xml:space="preserve"> </w:instrText>
            </w:r>
            <w:r w:rsidRPr="007F5977">
              <w:rPr>
                <w:rStyle w:val="a7"/>
                <w:noProof/>
              </w:rPr>
              <w:fldChar w:fldCharType="separate"/>
            </w:r>
            <w:r w:rsidRPr="007F5977">
              <w:rPr>
                <w:rStyle w:val="a7"/>
                <w:noProof/>
              </w:rPr>
              <w:t>2.4.3 机会（opportunities）</w:t>
            </w:r>
            <w:r>
              <w:rPr>
                <w:noProof/>
                <w:webHidden/>
              </w:rPr>
              <w:tab/>
            </w:r>
            <w:r>
              <w:rPr>
                <w:noProof/>
                <w:webHidden/>
              </w:rPr>
              <w:fldChar w:fldCharType="begin"/>
            </w:r>
            <w:r>
              <w:rPr>
                <w:noProof/>
                <w:webHidden/>
              </w:rPr>
              <w:instrText xml:space="preserve"> PAGEREF _Toc531175892 \h </w:instrText>
            </w:r>
          </w:ins>
          <w:r>
            <w:rPr>
              <w:noProof/>
              <w:webHidden/>
            </w:rPr>
          </w:r>
          <w:r>
            <w:rPr>
              <w:noProof/>
              <w:webHidden/>
            </w:rPr>
            <w:fldChar w:fldCharType="separate"/>
          </w:r>
          <w:ins w:id="138" w:author="叶 柏成" w:date="2018-11-28T13:42:00Z">
            <w:r>
              <w:rPr>
                <w:noProof/>
                <w:webHidden/>
              </w:rPr>
              <w:t>9</w:t>
            </w:r>
            <w:r>
              <w:rPr>
                <w:noProof/>
                <w:webHidden/>
              </w:rPr>
              <w:fldChar w:fldCharType="end"/>
            </w:r>
            <w:r w:rsidRPr="007F5977">
              <w:rPr>
                <w:rStyle w:val="a7"/>
                <w:noProof/>
              </w:rPr>
              <w:fldChar w:fldCharType="end"/>
            </w:r>
          </w:ins>
        </w:p>
        <w:p w14:paraId="202252A6" w14:textId="58DA880B" w:rsidR="00B20D1E" w:rsidRDefault="00B20D1E">
          <w:pPr>
            <w:pStyle w:val="TOC3"/>
            <w:tabs>
              <w:tab w:val="right" w:leader="dot" w:pos="8296"/>
            </w:tabs>
            <w:rPr>
              <w:ins w:id="139" w:author="叶 柏成" w:date="2018-11-28T13:42:00Z"/>
              <w:noProof/>
            </w:rPr>
          </w:pPr>
          <w:ins w:id="140" w:author="叶 柏成" w:date="2018-11-28T13:42:00Z">
            <w:r w:rsidRPr="007F5977">
              <w:rPr>
                <w:rStyle w:val="a7"/>
                <w:noProof/>
              </w:rPr>
              <w:fldChar w:fldCharType="begin"/>
            </w:r>
            <w:r w:rsidRPr="007F5977">
              <w:rPr>
                <w:rStyle w:val="a7"/>
                <w:noProof/>
              </w:rPr>
              <w:instrText xml:space="preserve"> </w:instrText>
            </w:r>
            <w:r>
              <w:rPr>
                <w:noProof/>
              </w:rPr>
              <w:instrText>HYPERLINK \l "_Toc531175893"</w:instrText>
            </w:r>
            <w:r w:rsidRPr="007F5977">
              <w:rPr>
                <w:rStyle w:val="a7"/>
                <w:noProof/>
              </w:rPr>
              <w:instrText xml:space="preserve"> </w:instrText>
            </w:r>
            <w:r w:rsidRPr="007F5977">
              <w:rPr>
                <w:rStyle w:val="a7"/>
                <w:noProof/>
              </w:rPr>
              <w:fldChar w:fldCharType="separate"/>
            </w:r>
            <w:r w:rsidRPr="007F5977">
              <w:rPr>
                <w:rStyle w:val="a7"/>
                <w:noProof/>
              </w:rPr>
              <w:t>2.4.4 威胁（Threats）</w:t>
            </w:r>
            <w:r>
              <w:rPr>
                <w:noProof/>
                <w:webHidden/>
              </w:rPr>
              <w:tab/>
            </w:r>
            <w:r>
              <w:rPr>
                <w:noProof/>
                <w:webHidden/>
              </w:rPr>
              <w:fldChar w:fldCharType="begin"/>
            </w:r>
            <w:r>
              <w:rPr>
                <w:noProof/>
                <w:webHidden/>
              </w:rPr>
              <w:instrText xml:space="preserve"> PAGEREF _Toc531175893 \h </w:instrText>
            </w:r>
          </w:ins>
          <w:r>
            <w:rPr>
              <w:noProof/>
              <w:webHidden/>
            </w:rPr>
          </w:r>
          <w:r>
            <w:rPr>
              <w:noProof/>
              <w:webHidden/>
            </w:rPr>
            <w:fldChar w:fldCharType="separate"/>
          </w:r>
          <w:ins w:id="141" w:author="叶 柏成" w:date="2018-11-28T13:42:00Z">
            <w:r>
              <w:rPr>
                <w:noProof/>
                <w:webHidden/>
              </w:rPr>
              <w:t>9</w:t>
            </w:r>
            <w:r>
              <w:rPr>
                <w:noProof/>
                <w:webHidden/>
              </w:rPr>
              <w:fldChar w:fldCharType="end"/>
            </w:r>
            <w:r w:rsidRPr="007F5977">
              <w:rPr>
                <w:rStyle w:val="a7"/>
                <w:noProof/>
              </w:rPr>
              <w:fldChar w:fldCharType="end"/>
            </w:r>
          </w:ins>
        </w:p>
        <w:p w14:paraId="5FC975C2" w14:textId="5E31F035" w:rsidR="00B20D1E" w:rsidRDefault="00B20D1E">
          <w:pPr>
            <w:pStyle w:val="TOC2"/>
            <w:tabs>
              <w:tab w:val="right" w:leader="dot" w:pos="8296"/>
            </w:tabs>
            <w:rPr>
              <w:ins w:id="142" w:author="叶 柏成" w:date="2018-11-28T13:42:00Z"/>
              <w:noProof/>
            </w:rPr>
          </w:pPr>
          <w:ins w:id="143" w:author="叶 柏成" w:date="2018-11-28T13:42:00Z">
            <w:r w:rsidRPr="007F5977">
              <w:rPr>
                <w:rStyle w:val="a7"/>
                <w:noProof/>
              </w:rPr>
              <w:fldChar w:fldCharType="begin"/>
            </w:r>
            <w:r w:rsidRPr="007F5977">
              <w:rPr>
                <w:rStyle w:val="a7"/>
                <w:noProof/>
              </w:rPr>
              <w:instrText xml:space="preserve"> </w:instrText>
            </w:r>
            <w:r>
              <w:rPr>
                <w:noProof/>
              </w:rPr>
              <w:instrText>HYPERLINK \l "_Toc531175894"</w:instrText>
            </w:r>
            <w:r w:rsidRPr="007F5977">
              <w:rPr>
                <w:rStyle w:val="a7"/>
                <w:noProof/>
              </w:rPr>
              <w:instrText xml:space="preserve"> </w:instrText>
            </w:r>
            <w:r w:rsidRPr="007F5977">
              <w:rPr>
                <w:rStyle w:val="a7"/>
                <w:noProof/>
              </w:rPr>
              <w:fldChar w:fldCharType="separate"/>
            </w:r>
            <w:r w:rsidRPr="007F5977">
              <w:rPr>
                <w:rStyle w:val="a7"/>
                <w:noProof/>
              </w:rPr>
              <w:t>2.5进行可行性分析的方法</w:t>
            </w:r>
            <w:r>
              <w:rPr>
                <w:noProof/>
                <w:webHidden/>
              </w:rPr>
              <w:tab/>
            </w:r>
            <w:r>
              <w:rPr>
                <w:noProof/>
                <w:webHidden/>
              </w:rPr>
              <w:fldChar w:fldCharType="begin"/>
            </w:r>
            <w:r>
              <w:rPr>
                <w:noProof/>
                <w:webHidden/>
              </w:rPr>
              <w:instrText xml:space="preserve"> PAGEREF _Toc531175894 \h </w:instrText>
            </w:r>
          </w:ins>
          <w:r>
            <w:rPr>
              <w:noProof/>
              <w:webHidden/>
            </w:rPr>
          </w:r>
          <w:r>
            <w:rPr>
              <w:noProof/>
              <w:webHidden/>
            </w:rPr>
            <w:fldChar w:fldCharType="separate"/>
          </w:r>
          <w:ins w:id="144" w:author="叶 柏成" w:date="2018-11-28T13:42:00Z">
            <w:r>
              <w:rPr>
                <w:noProof/>
                <w:webHidden/>
              </w:rPr>
              <w:t>10</w:t>
            </w:r>
            <w:r>
              <w:rPr>
                <w:noProof/>
                <w:webHidden/>
              </w:rPr>
              <w:fldChar w:fldCharType="end"/>
            </w:r>
            <w:r w:rsidRPr="007F5977">
              <w:rPr>
                <w:rStyle w:val="a7"/>
                <w:noProof/>
              </w:rPr>
              <w:fldChar w:fldCharType="end"/>
            </w:r>
          </w:ins>
        </w:p>
        <w:p w14:paraId="4EB769F1" w14:textId="293D5754" w:rsidR="00B20D1E" w:rsidRDefault="00B20D1E">
          <w:pPr>
            <w:pStyle w:val="TOC2"/>
            <w:tabs>
              <w:tab w:val="right" w:leader="dot" w:pos="8296"/>
            </w:tabs>
            <w:rPr>
              <w:ins w:id="145" w:author="叶 柏成" w:date="2018-11-28T13:42:00Z"/>
              <w:noProof/>
            </w:rPr>
          </w:pPr>
          <w:ins w:id="146" w:author="叶 柏成" w:date="2018-11-28T13:42:00Z">
            <w:r w:rsidRPr="007F5977">
              <w:rPr>
                <w:rStyle w:val="a7"/>
                <w:noProof/>
              </w:rPr>
              <w:fldChar w:fldCharType="begin"/>
            </w:r>
            <w:r w:rsidRPr="007F5977">
              <w:rPr>
                <w:rStyle w:val="a7"/>
                <w:noProof/>
              </w:rPr>
              <w:instrText xml:space="preserve"> </w:instrText>
            </w:r>
            <w:r>
              <w:rPr>
                <w:noProof/>
              </w:rPr>
              <w:instrText>HYPERLINK \l "_Toc531175895"</w:instrText>
            </w:r>
            <w:r w:rsidRPr="007F5977">
              <w:rPr>
                <w:rStyle w:val="a7"/>
                <w:noProof/>
              </w:rPr>
              <w:instrText xml:space="preserve"> </w:instrText>
            </w:r>
            <w:r w:rsidRPr="007F5977">
              <w:rPr>
                <w:rStyle w:val="a7"/>
                <w:noProof/>
              </w:rPr>
              <w:fldChar w:fldCharType="separate"/>
            </w:r>
            <w:r w:rsidRPr="007F5977">
              <w:rPr>
                <w:rStyle w:val="a7"/>
                <w:noProof/>
              </w:rPr>
              <w:t>2.6评价尺度</w:t>
            </w:r>
            <w:r>
              <w:rPr>
                <w:noProof/>
                <w:webHidden/>
              </w:rPr>
              <w:tab/>
            </w:r>
            <w:r>
              <w:rPr>
                <w:noProof/>
                <w:webHidden/>
              </w:rPr>
              <w:fldChar w:fldCharType="begin"/>
            </w:r>
            <w:r>
              <w:rPr>
                <w:noProof/>
                <w:webHidden/>
              </w:rPr>
              <w:instrText xml:space="preserve"> PAGEREF _Toc531175895 \h </w:instrText>
            </w:r>
          </w:ins>
          <w:r>
            <w:rPr>
              <w:noProof/>
              <w:webHidden/>
            </w:rPr>
          </w:r>
          <w:r>
            <w:rPr>
              <w:noProof/>
              <w:webHidden/>
            </w:rPr>
            <w:fldChar w:fldCharType="separate"/>
          </w:r>
          <w:ins w:id="147" w:author="叶 柏成" w:date="2018-11-28T13:42:00Z">
            <w:r>
              <w:rPr>
                <w:noProof/>
                <w:webHidden/>
              </w:rPr>
              <w:t>10</w:t>
            </w:r>
            <w:r>
              <w:rPr>
                <w:noProof/>
                <w:webHidden/>
              </w:rPr>
              <w:fldChar w:fldCharType="end"/>
            </w:r>
            <w:r w:rsidRPr="007F5977">
              <w:rPr>
                <w:rStyle w:val="a7"/>
                <w:noProof/>
              </w:rPr>
              <w:fldChar w:fldCharType="end"/>
            </w:r>
          </w:ins>
        </w:p>
        <w:p w14:paraId="6D6833EA" w14:textId="01E31B13" w:rsidR="00B20D1E" w:rsidRDefault="00B20D1E">
          <w:pPr>
            <w:pStyle w:val="TOC1"/>
            <w:tabs>
              <w:tab w:val="right" w:leader="dot" w:pos="8296"/>
            </w:tabs>
            <w:rPr>
              <w:ins w:id="148" w:author="叶 柏成" w:date="2018-11-28T13:42:00Z"/>
              <w:noProof/>
            </w:rPr>
          </w:pPr>
          <w:ins w:id="149" w:author="叶 柏成" w:date="2018-11-28T13:42:00Z">
            <w:r w:rsidRPr="007F5977">
              <w:rPr>
                <w:rStyle w:val="a7"/>
                <w:noProof/>
              </w:rPr>
              <w:fldChar w:fldCharType="begin"/>
            </w:r>
            <w:r w:rsidRPr="007F5977">
              <w:rPr>
                <w:rStyle w:val="a7"/>
                <w:noProof/>
              </w:rPr>
              <w:instrText xml:space="preserve"> </w:instrText>
            </w:r>
            <w:r>
              <w:rPr>
                <w:noProof/>
              </w:rPr>
              <w:instrText>HYPERLINK \l "_Toc531175896"</w:instrText>
            </w:r>
            <w:r w:rsidRPr="007F5977">
              <w:rPr>
                <w:rStyle w:val="a7"/>
                <w:noProof/>
              </w:rPr>
              <w:instrText xml:space="preserve"> </w:instrText>
            </w:r>
            <w:r w:rsidRPr="007F5977">
              <w:rPr>
                <w:rStyle w:val="a7"/>
                <w:noProof/>
              </w:rPr>
              <w:fldChar w:fldCharType="separate"/>
            </w:r>
            <w:r w:rsidRPr="007F5977">
              <w:rPr>
                <w:rStyle w:val="a7"/>
                <w:noProof/>
              </w:rPr>
              <w:t>3对现有系统进行分析</w:t>
            </w:r>
            <w:r>
              <w:rPr>
                <w:noProof/>
                <w:webHidden/>
              </w:rPr>
              <w:tab/>
            </w:r>
            <w:r>
              <w:rPr>
                <w:noProof/>
                <w:webHidden/>
              </w:rPr>
              <w:fldChar w:fldCharType="begin"/>
            </w:r>
            <w:r>
              <w:rPr>
                <w:noProof/>
                <w:webHidden/>
              </w:rPr>
              <w:instrText xml:space="preserve"> PAGEREF _Toc531175896 \h </w:instrText>
            </w:r>
          </w:ins>
          <w:r>
            <w:rPr>
              <w:noProof/>
              <w:webHidden/>
            </w:rPr>
          </w:r>
          <w:r>
            <w:rPr>
              <w:noProof/>
              <w:webHidden/>
            </w:rPr>
            <w:fldChar w:fldCharType="separate"/>
          </w:r>
          <w:ins w:id="150" w:author="叶 柏成" w:date="2018-11-28T13:42:00Z">
            <w:r>
              <w:rPr>
                <w:noProof/>
                <w:webHidden/>
              </w:rPr>
              <w:t>10</w:t>
            </w:r>
            <w:r>
              <w:rPr>
                <w:noProof/>
                <w:webHidden/>
              </w:rPr>
              <w:fldChar w:fldCharType="end"/>
            </w:r>
            <w:r w:rsidRPr="007F5977">
              <w:rPr>
                <w:rStyle w:val="a7"/>
                <w:noProof/>
              </w:rPr>
              <w:fldChar w:fldCharType="end"/>
            </w:r>
          </w:ins>
        </w:p>
        <w:p w14:paraId="519C9164" w14:textId="16D0C159" w:rsidR="00B20D1E" w:rsidRDefault="00B20D1E">
          <w:pPr>
            <w:pStyle w:val="TOC2"/>
            <w:tabs>
              <w:tab w:val="right" w:leader="dot" w:pos="8296"/>
            </w:tabs>
            <w:rPr>
              <w:ins w:id="151" w:author="叶 柏成" w:date="2018-11-28T13:42:00Z"/>
              <w:noProof/>
            </w:rPr>
          </w:pPr>
          <w:ins w:id="152" w:author="叶 柏成" w:date="2018-11-28T13:42:00Z">
            <w:r w:rsidRPr="007F5977">
              <w:rPr>
                <w:rStyle w:val="a7"/>
                <w:noProof/>
              </w:rPr>
              <w:fldChar w:fldCharType="begin"/>
            </w:r>
            <w:r w:rsidRPr="007F5977">
              <w:rPr>
                <w:rStyle w:val="a7"/>
                <w:noProof/>
              </w:rPr>
              <w:instrText xml:space="preserve"> </w:instrText>
            </w:r>
            <w:r>
              <w:rPr>
                <w:noProof/>
              </w:rPr>
              <w:instrText>HYPERLINK \l "_Toc531175897"</w:instrText>
            </w:r>
            <w:r w:rsidRPr="007F5977">
              <w:rPr>
                <w:rStyle w:val="a7"/>
                <w:noProof/>
              </w:rPr>
              <w:instrText xml:space="preserve"> </w:instrText>
            </w:r>
            <w:r w:rsidRPr="007F5977">
              <w:rPr>
                <w:rStyle w:val="a7"/>
                <w:noProof/>
              </w:rPr>
              <w:fldChar w:fldCharType="separate"/>
            </w:r>
            <w:r w:rsidRPr="007F5977">
              <w:rPr>
                <w:rStyle w:val="a7"/>
                <w:noProof/>
              </w:rPr>
              <w:t>3.1原有系统优缺点比较</w:t>
            </w:r>
            <w:r>
              <w:rPr>
                <w:noProof/>
                <w:webHidden/>
              </w:rPr>
              <w:tab/>
            </w:r>
            <w:r>
              <w:rPr>
                <w:noProof/>
                <w:webHidden/>
              </w:rPr>
              <w:fldChar w:fldCharType="begin"/>
            </w:r>
            <w:r>
              <w:rPr>
                <w:noProof/>
                <w:webHidden/>
              </w:rPr>
              <w:instrText xml:space="preserve"> PAGEREF _Toc531175897 \h </w:instrText>
            </w:r>
          </w:ins>
          <w:r>
            <w:rPr>
              <w:noProof/>
              <w:webHidden/>
            </w:rPr>
          </w:r>
          <w:r>
            <w:rPr>
              <w:noProof/>
              <w:webHidden/>
            </w:rPr>
            <w:fldChar w:fldCharType="separate"/>
          </w:r>
          <w:ins w:id="153" w:author="叶 柏成" w:date="2018-11-28T13:42:00Z">
            <w:r>
              <w:rPr>
                <w:noProof/>
                <w:webHidden/>
              </w:rPr>
              <w:t>10</w:t>
            </w:r>
            <w:r>
              <w:rPr>
                <w:noProof/>
                <w:webHidden/>
              </w:rPr>
              <w:fldChar w:fldCharType="end"/>
            </w:r>
            <w:r w:rsidRPr="007F5977">
              <w:rPr>
                <w:rStyle w:val="a7"/>
                <w:noProof/>
              </w:rPr>
              <w:fldChar w:fldCharType="end"/>
            </w:r>
          </w:ins>
        </w:p>
        <w:p w14:paraId="7E828D0E" w14:textId="0FCDF9AC" w:rsidR="00B20D1E" w:rsidRDefault="00B20D1E">
          <w:pPr>
            <w:pStyle w:val="TOC1"/>
            <w:tabs>
              <w:tab w:val="right" w:leader="dot" w:pos="8296"/>
            </w:tabs>
            <w:rPr>
              <w:ins w:id="154" w:author="叶 柏成" w:date="2018-11-28T13:42:00Z"/>
              <w:noProof/>
            </w:rPr>
          </w:pPr>
          <w:ins w:id="155" w:author="叶 柏成" w:date="2018-11-28T13:42:00Z">
            <w:r w:rsidRPr="007F5977">
              <w:rPr>
                <w:rStyle w:val="a7"/>
                <w:noProof/>
              </w:rPr>
              <w:fldChar w:fldCharType="begin"/>
            </w:r>
            <w:r w:rsidRPr="007F5977">
              <w:rPr>
                <w:rStyle w:val="a7"/>
                <w:noProof/>
              </w:rPr>
              <w:instrText xml:space="preserve"> </w:instrText>
            </w:r>
            <w:r>
              <w:rPr>
                <w:noProof/>
              </w:rPr>
              <w:instrText>HYPERLINK \l "_Toc531175898"</w:instrText>
            </w:r>
            <w:r w:rsidRPr="007F5977">
              <w:rPr>
                <w:rStyle w:val="a7"/>
                <w:noProof/>
              </w:rPr>
              <w:instrText xml:space="preserve"> </w:instrText>
            </w:r>
            <w:r w:rsidRPr="007F5977">
              <w:rPr>
                <w:rStyle w:val="a7"/>
                <w:noProof/>
              </w:rPr>
              <w:fldChar w:fldCharType="separate"/>
            </w:r>
            <w:r w:rsidRPr="007F5977">
              <w:rPr>
                <w:rStyle w:val="a7"/>
                <w:noProof/>
              </w:rPr>
              <w:t>4所建议的系统</w:t>
            </w:r>
            <w:r>
              <w:rPr>
                <w:noProof/>
                <w:webHidden/>
              </w:rPr>
              <w:tab/>
            </w:r>
            <w:r>
              <w:rPr>
                <w:noProof/>
                <w:webHidden/>
              </w:rPr>
              <w:fldChar w:fldCharType="begin"/>
            </w:r>
            <w:r>
              <w:rPr>
                <w:noProof/>
                <w:webHidden/>
              </w:rPr>
              <w:instrText xml:space="preserve"> PAGEREF _Toc531175898 \h </w:instrText>
            </w:r>
          </w:ins>
          <w:r>
            <w:rPr>
              <w:noProof/>
              <w:webHidden/>
            </w:rPr>
          </w:r>
          <w:r>
            <w:rPr>
              <w:noProof/>
              <w:webHidden/>
            </w:rPr>
            <w:fldChar w:fldCharType="separate"/>
          </w:r>
          <w:ins w:id="156" w:author="叶 柏成" w:date="2018-11-28T13:42:00Z">
            <w:r>
              <w:rPr>
                <w:noProof/>
                <w:webHidden/>
              </w:rPr>
              <w:t>11</w:t>
            </w:r>
            <w:r>
              <w:rPr>
                <w:noProof/>
                <w:webHidden/>
              </w:rPr>
              <w:fldChar w:fldCharType="end"/>
            </w:r>
            <w:r w:rsidRPr="007F5977">
              <w:rPr>
                <w:rStyle w:val="a7"/>
                <w:noProof/>
              </w:rPr>
              <w:fldChar w:fldCharType="end"/>
            </w:r>
          </w:ins>
        </w:p>
        <w:p w14:paraId="716A4938" w14:textId="38673762" w:rsidR="00B20D1E" w:rsidRDefault="00B20D1E">
          <w:pPr>
            <w:pStyle w:val="TOC2"/>
            <w:tabs>
              <w:tab w:val="right" w:leader="dot" w:pos="8296"/>
            </w:tabs>
            <w:rPr>
              <w:ins w:id="157" w:author="叶 柏成" w:date="2018-11-28T13:42:00Z"/>
              <w:noProof/>
            </w:rPr>
          </w:pPr>
          <w:ins w:id="158" w:author="叶 柏成" w:date="2018-11-28T13:42:00Z">
            <w:r w:rsidRPr="007F5977">
              <w:rPr>
                <w:rStyle w:val="a7"/>
                <w:noProof/>
              </w:rPr>
              <w:fldChar w:fldCharType="begin"/>
            </w:r>
            <w:r w:rsidRPr="007F5977">
              <w:rPr>
                <w:rStyle w:val="a7"/>
                <w:noProof/>
              </w:rPr>
              <w:instrText xml:space="preserve"> </w:instrText>
            </w:r>
            <w:r>
              <w:rPr>
                <w:noProof/>
              </w:rPr>
              <w:instrText>HYPERLINK \l "_Toc531175899"</w:instrText>
            </w:r>
            <w:r w:rsidRPr="007F5977">
              <w:rPr>
                <w:rStyle w:val="a7"/>
                <w:noProof/>
              </w:rPr>
              <w:instrText xml:space="preserve"> </w:instrText>
            </w:r>
            <w:r w:rsidRPr="007F5977">
              <w:rPr>
                <w:rStyle w:val="a7"/>
                <w:noProof/>
              </w:rPr>
              <w:fldChar w:fldCharType="separate"/>
            </w:r>
            <w:r w:rsidRPr="007F5977">
              <w:rPr>
                <w:rStyle w:val="a7"/>
                <w:noProof/>
              </w:rPr>
              <w:t>4.1对所建议系统的说明</w:t>
            </w:r>
            <w:r>
              <w:rPr>
                <w:noProof/>
                <w:webHidden/>
              </w:rPr>
              <w:tab/>
            </w:r>
            <w:r>
              <w:rPr>
                <w:noProof/>
                <w:webHidden/>
              </w:rPr>
              <w:fldChar w:fldCharType="begin"/>
            </w:r>
            <w:r>
              <w:rPr>
                <w:noProof/>
                <w:webHidden/>
              </w:rPr>
              <w:instrText xml:space="preserve"> PAGEREF _Toc531175899 \h </w:instrText>
            </w:r>
          </w:ins>
          <w:r>
            <w:rPr>
              <w:noProof/>
              <w:webHidden/>
            </w:rPr>
          </w:r>
          <w:r>
            <w:rPr>
              <w:noProof/>
              <w:webHidden/>
            </w:rPr>
            <w:fldChar w:fldCharType="separate"/>
          </w:r>
          <w:ins w:id="159" w:author="叶 柏成" w:date="2018-11-28T13:42:00Z">
            <w:r>
              <w:rPr>
                <w:noProof/>
                <w:webHidden/>
              </w:rPr>
              <w:t>11</w:t>
            </w:r>
            <w:r>
              <w:rPr>
                <w:noProof/>
                <w:webHidden/>
              </w:rPr>
              <w:fldChar w:fldCharType="end"/>
            </w:r>
            <w:r w:rsidRPr="007F5977">
              <w:rPr>
                <w:rStyle w:val="a7"/>
                <w:noProof/>
              </w:rPr>
              <w:fldChar w:fldCharType="end"/>
            </w:r>
          </w:ins>
        </w:p>
        <w:p w14:paraId="1587E25B" w14:textId="079339F9" w:rsidR="00B20D1E" w:rsidRDefault="00B20D1E">
          <w:pPr>
            <w:pStyle w:val="TOC2"/>
            <w:tabs>
              <w:tab w:val="right" w:leader="dot" w:pos="8296"/>
            </w:tabs>
            <w:rPr>
              <w:ins w:id="160" w:author="叶 柏成" w:date="2018-11-28T13:42:00Z"/>
              <w:noProof/>
            </w:rPr>
          </w:pPr>
          <w:ins w:id="161" w:author="叶 柏成" w:date="2018-11-28T13:42:00Z">
            <w:r w:rsidRPr="007F5977">
              <w:rPr>
                <w:rStyle w:val="a7"/>
                <w:noProof/>
              </w:rPr>
              <w:fldChar w:fldCharType="begin"/>
            </w:r>
            <w:r w:rsidRPr="007F5977">
              <w:rPr>
                <w:rStyle w:val="a7"/>
                <w:noProof/>
              </w:rPr>
              <w:instrText xml:space="preserve"> </w:instrText>
            </w:r>
            <w:r>
              <w:rPr>
                <w:noProof/>
              </w:rPr>
              <w:instrText>HYPERLINK \l "_Toc531175900"</w:instrText>
            </w:r>
            <w:r w:rsidRPr="007F5977">
              <w:rPr>
                <w:rStyle w:val="a7"/>
                <w:noProof/>
              </w:rPr>
              <w:instrText xml:space="preserve"> </w:instrText>
            </w:r>
            <w:r w:rsidRPr="007F5977">
              <w:rPr>
                <w:rStyle w:val="a7"/>
                <w:noProof/>
              </w:rPr>
              <w:fldChar w:fldCharType="separate"/>
            </w:r>
            <w:r w:rsidRPr="007F5977">
              <w:rPr>
                <w:rStyle w:val="a7"/>
                <w:noProof/>
              </w:rPr>
              <w:t>4.2数据流程和处理流程</w:t>
            </w:r>
            <w:r>
              <w:rPr>
                <w:noProof/>
                <w:webHidden/>
              </w:rPr>
              <w:tab/>
            </w:r>
            <w:r>
              <w:rPr>
                <w:noProof/>
                <w:webHidden/>
              </w:rPr>
              <w:fldChar w:fldCharType="begin"/>
            </w:r>
            <w:r>
              <w:rPr>
                <w:noProof/>
                <w:webHidden/>
              </w:rPr>
              <w:instrText xml:space="preserve"> PAGEREF _Toc531175900 \h </w:instrText>
            </w:r>
          </w:ins>
          <w:r>
            <w:rPr>
              <w:noProof/>
              <w:webHidden/>
            </w:rPr>
          </w:r>
          <w:r>
            <w:rPr>
              <w:noProof/>
              <w:webHidden/>
            </w:rPr>
            <w:fldChar w:fldCharType="separate"/>
          </w:r>
          <w:ins w:id="162" w:author="叶 柏成" w:date="2018-11-28T13:42:00Z">
            <w:r>
              <w:rPr>
                <w:noProof/>
                <w:webHidden/>
              </w:rPr>
              <w:t>11</w:t>
            </w:r>
            <w:r>
              <w:rPr>
                <w:noProof/>
                <w:webHidden/>
              </w:rPr>
              <w:fldChar w:fldCharType="end"/>
            </w:r>
            <w:r w:rsidRPr="007F5977">
              <w:rPr>
                <w:rStyle w:val="a7"/>
                <w:noProof/>
              </w:rPr>
              <w:fldChar w:fldCharType="end"/>
            </w:r>
          </w:ins>
        </w:p>
        <w:p w14:paraId="19037E06" w14:textId="1CD4B81E" w:rsidR="00B20D1E" w:rsidRDefault="00B20D1E">
          <w:pPr>
            <w:pStyle w:val="TOC2"/>
            <w:tabs>
              <w:tab w:val="right" w:leader="dot" w:pos="8296"/>
            </w:tabs>
            <w:rPr>
              <w:ins w:id="163" w:author="叶 柏成" w:date="2018-11-28T13:42:00Z"/>
              <w:noProof/>
            </w:rPr>
          </w:pPr>
          <w:ins w:id="164" w:author="叶 柏成" w:date="2018-11-28T13:42:00Z">
            <w:r w:rsidRPr="007F5977">
              <w:rPr>
                <w:rStyle w:val="a7"/>
                <w:noProof/>
              </w:rPr>
              <w:fldChar w:fldCharType="begin"/>
            </w:r>
            <w:r w:rsidRPr="007F5977">
              <w:rPr>
                <w:rStyle w:val="a7"/>
                <w:noProof/>
              </w:rPr>
              <w:instrText xml:space="preserve"> </w:instrText>
            </w:r>
            <w:r>
              <w:rPr>
                <w:noProof/>
              </w:rPr>
              <w:instrText>HYPERLINK \l "_Toc531175901"</w:instrText>
            </w:r>
            <w:r w:rsidRPr="007F5977">
              <w:rPr>
                <w:rStyle w:val="a7"/>
                <w:noProof/>
              </w:rPr>
              <w:instrText xml:space="preserve"> </w:instrText>
            </w:r>
            <w:r w:rsidRPr="007F5977">
              <w:rPr>
                <w:rStyle w:val="a7"/>
                <w:noProof/>
              </w:rPr>
              <w:fldChar w:fldCharType="separate"/>
            </w:r>
            <w:r w:rsidRPr="007F5977">
              <w:rPr>
                <w:rStyle w:val="a7"/>
                <w:noProof/>
              </w:rPr>
              <w:t>4.3改进之处</w:t>
            </w:r>
            <w:r>
              <w:rPr>
                <w:noProof/>
                <w:webHidden/>
              </w:rPr>
              <w:tab/>
            </w:r>
            <w:r>
              <w:rPr>
                <w:noProof/>
                <w:webHidden/>
              </w:rPr>
              <w:fldChar w:fldCharType="begin"/>
            </w:r>
            <w:r>
              <w:rPr>
                <w:noProof/>
                <w:webHidden/>
              </w:rPr>
              <w:instrText xml:space="preserve"> PAGEREF _Toc531175901 \h </w:instrText>
            </w:r>
          </w:ins>
          <w:r>
            <w:rPr>
              <w:noProof/>
              <w:webHidden/>
            </w:rPr>
          </w:r>
          <w:r>
            <w:rPr>
              <w:noProof/>
              <w:webHidden/>
            </w:rPr>
            <w:fldChar w:fldCharType="separate"/>
          </w:r>
          <w:ins w:id="165" w:author="叶 柏成" w:date="2018-11-28T13:42:00Z">
            <w:r>
              <w:rPr>
                <w:noProof/>
                <w:webHidden/>
              </w:rPr>
              <w:t>12</w:t>
            </w:r>
            <w:r>
              <w:rPr>
                <w:noProof/>
                <w:webHidden/>
              </w:rPr>
              <w:fldChar w:fldCharType="end"/>
            </w:r>
            <w:r w:rsidRPr="007F5977">
              <w:rPr>
                <w:rStyle w:val="a7"/>
                <w:noProof/>
              </w:rPr>
              <w:fldChar w:fldCharType="end"/>
            </w:r>
          </w:ins>
        </w:p>
        <w:p w14:paraId="3606722A" w14:textId="641E5764" w:rsidR="00B20D1E" w:rsidRDefault="00B20D1E">
          <w:pPr>
            <w:pStyle w:val="TOC2"/>
            <w:tabs>
              <w:tab w:val="right" w:leader="dot" w:pos="8296"/>
            </w:tabs>
            <w:rPr>
              <w:ins w:id="166" w:author="叶 柏成" w:date="2018-11-28T13:42:00Z"/>
              <w:noProof/>
            </w:rPr>
          </w:pPr>
          <w:ins w:id="167" w:author="叶 柏成" w:date="2018-11-28T13:42:00Z">
            <w:r w:rsidRPr="007F5977">
              <w:rPr>
                <w:rStyle w:val="a7"/>
                <w:noProof/>
              </w:rPr>
              <w:fldChar w:fldCharType="begin"/>
            </w:r>
            <w:r w:rsidRPr="007F5977">
              <w:rPr>
                <w:rStyle w:val="a7"/>
                <w:noProof/>
              </w:rPr>
              <w:instrText xml:space="preserve"> </w:instrText>
            </w:r>
            <w:r>
              <w:rPr>
                <w:noProof/>
              </w:rPr>
              <w:instrText>HYPERLINK \l "_Toc531175902"</w:instrText>
            </w:r>
            <w:r w:rsidRPr="007F5977">
              <w:rPr>
                <w:rStyle w:val="a7"/>
                <w:noProof/>
              </w:rPr>
              <w:instrText xml:space="preserve"> </w:instrText>
            </w:r>
            <w:r w:rsidRPr="007F5977">
              <w:rPr>
                <w:rStyle w:val="a7"/>
                <w:noProof/>
              </w:rPr>
              <w:fldChar w:fldCharType="separate"/>
            </w:r>
            <w:r w:rsidRPr="007F5977">
              <w:rPr>
                <w:rStyle w:val="a7"/>
                <w:rFonts w:ascii="宋体" w:hAnsi="宋体"/>
                <w:noProof/>
              </w:rPr>
              <w:t>4.4</w:t>
            </w:r>
            <w:r w:rsidRPr="007F5977">
              <w:rPr>
                <w:rStyle w:val="a7"/>
                <w:rFonts w:ascii="宋体" w:hAnsi="宋体"/>
                <w:noProof/>
              </w:rPr>
              <w:t>影响</w:t>
            </w:r>
            <w:r>
              <w:rPr>
                <w:noProof/>
                <w:webHidden/>
              </w:rPr>
              <w:tab/>
            </w:r>
            <w:r>
              <w:rPr>
                <w:noProof/>
                <w:webHidden/>
              </w:rPr>
              <w:fldChar w:fldCharType="begin"/>
            </w:r>
            <w:r>
              <w:rPr>
                <w:noProof/>
                <w:webHidden/>
              </w:rPr>
              <w:instrText xml:space="preserve"> PAGEREF _Toc531175902 \h </w:instrText>
            </w:r>
          </w:ins>
          <w:r>
            <w:rPr>
              <w:noProof/>
              <w:webHidden/>
            </w:rPr>
          </w:r>
          <w:r>
            <w:rPr>
              <w:noProof/>
              <w:webHidden/>
            </w:rPr>
            <w:fldChar w:fldCharType="separate"/>
          </w:r>
          <w:ins w:id="168" w:author="叶 柏成" w:date="2018-11-28T13:42:00Z">
            <w:r>
              <w:rPr>
                <w:noProof/>
                <w:webHidden/>
              </w:rPr>
              <w:t>13</w:t>
            </w:r>
            <w:r>
              <w:rPr>
                <w:noProof/>
                <w:webHidden/>
              </w:rPr>
              <w:fldChar w:fldCharType="end"/>
            </w:r>
            <w:r w:rsidRPr="007F5977">
              <w:rPr>
                <w:rStyle w:val="a7"/>
                <w:noProof/>
              </w:rPr>
              <w:fldChar w:fldCharType="end"/>
            </w:r>
          </w:ins>
        </w:p>
        <w:p w14:paraId="305681C3" w14:textId="67771579" w:rsidR="00B20D1E" w:rsidRDefault="00B20D1E">
          <w:pPr>
            <w:pStyle w:val="TOC3"/>
            <w:tabs>
              <w:tab w:val="right" w:leader="dot" w:pos="8296"/>
            </w:tabs>
            <w:rPr>
              <w:ins w:id="169" w:author="叶 柏成" w:date="2018-11-28T13:42:00Z"/>
              <w:noProof/>
            </w:rPr>
          </w:pPr>
          <w:ins w:id="170" w:author="叶 柏成" w:date="2018-11-28T13:42:00Z">
            <w:r w:rsidRPr="007F5977">
              <w:rPr>
                <w:rStyle w:val="a7"/>
                <w:noProof/>
              </w:rPr>
              <w:fldChar w:fldCharType="begin"/>
            </w:r>
            <w:r w:rsidRPr="007F5977">
              <w:rPr>
                <w:rStyle w:val="a7"/>
                <w:noProof/>
              </w:rPr>
              <w:instrText xml:space="preserve"> </w:instrText>
            </w:r>
            <w:r>
              <w:rPr>
                <w:noProof/>
              </w:rPr>
              <w:instrText>HYPERLINK \l "_Toc531175903"</w:instrText>
            </w:r>
            <w:r w:rsidRPr="007F5977">
              <w:rPr>
                <w:rStyle w:val="a7"/>
                <w:noProof/>
              </w:rPr>
              <w:instrText xml:space="preserve"> </w:instrText>
            </w:r>
            <w:r w:rsidRPr="007F5977">
              <w:rPr>
                <w:rStyle w:val="a7"/>
                <w:noProof/>
              </w:rPr>
              <w:fldChar w:fldCharType="separate"/>
            </w:r>
            <w:r w:rsidRPr="007F5977">
              <w:rPr>
                <w:rStyle w:val="a7"/>
                <w:noProof/>
              </w:rPr>
              <w:t>4.4.1对设备的影响</w:t>
            </w:r>
            <w:r>
              <w:rPr>
                <w:noProof/>
                <w:webHidden/>
              </w:rPr>
              <w:tab/>
            </w:r>
            <w:r>
              <w:rPr>
                <w:noProof/>
                <w:webHidden/>
              </w:rPr>
              <w:fldChar w:fldCharType="begin"/>
            </w:r>
            <w:r>
              <w:rPr>
                <w:noProof/>
                <w:webHidden/>
              </w:rPr>
              <w:instrText xml:space="preserve"> PAGEREF _Toc531175903 \h </w:instrText>
            </w:r>
          </w:ins>
          <w:r>
            <w:rPr>
              <w:noProof/>
              <w:webHidden/>
            </w:rPr>
          </w:r>
          <w:r>
            <w:rPr>
              <w:noProof/>
              <w:webHidden/>
            </w:rPr>
            <w:fldChar w:fldCharType="separate"/>
          </w:r>
          <w:ins w:id="171" w:author="叶 柏成" w:date="2018-11-28T13:42:00Z">
            <w:r>
              <w:rPr>
                <w:noProof/>
                <w:webHidden/>
              </w:rPr>
              <w:t>13</w:t>
            </w:r>
            <w:r>
              <w:rPr>
                <w:noProof/>
                <w:webHidden/>
              </w:rPr>
              <w:fldChar w:fldCharType="end"/>
            </w:r>
            <w:r w:rsidRPr="007F5977">
              <w:rPr>
                <w:rStyle w:val="a7"/>
                <w:noProof/>
              </w:rPr>
              <w:fldChar w:fldCharType="end"/>
            </w:r>
          </w:ins>
        </w:p>
        <w:p w14:paraId="01BCDAC7" w14:textId="5BB25288" w:rsidR="00B20D1E" w:rsidRDefault="00B20D1E">
          <w:pPr>
            <w:pStyle w:val="TOC3"/>
            <w:tabs>
              <w:tab w:val="right" w:leader="dot" w:pos="8296"/>
            </w:tabs>
            <w:rPr>
              <w:ins w:id="172" w:author="叶 柏成" w:date="2018-11-28T13:42:00Z"/>
              <w:noProof/>
            </w:rPr>
          </w:pPr>
          <w:ins w:id="173" w:author="叶 柏成" w:date="2018-11-28T13:42:00Z">
            <w:r w:rsidRPr="007F5977">
              <w:rPr>
                <w:rStyle w:val="a7"/>
                <w:noProof/>
              </w:rPr>
              <w:fldChar w:fldCharType="begin"/>
            </w:r>
            <w:r w:rsidRPr="007F5977">
              <w:rPr>
                <w:rStyle w:val="a7"/>
                <w:noProof/>
              </w:rPr>
              <w:instrText xml:space="preserve"> </w:instrText>
            </w:r>
            <w:r>
              <w:rPr>
                <w:noProof/>
              </w:rPr>
              <w:instrText>HYPERLINK \l "_Toc531175904"</w:instrText>
            </w:r>
            <w:r w:rsidRPr="007F5977">
              <w:rPr>
                <w:rStyle w:val="a7"/>
                <w:noProof/>
              </w:rPr>
              <w:instrText xml:space="preserve"> </w:instrText>
            </w:r>
            <w:r w:rsidRPr="007F5977">
              <w:rPr>
                <w:rStyle w:val="a7"/>
                <w:noProof/>
              </w:rPr>
              <w:fldChar w:fldCharType="separate"/>
            </w:r>
            <w:r w:rsidRPr="007F5977">
              <w:rPr>
                <w:rStyle w:val="a7"/>
                <w:noProof/>
              </w:rPr>
              <w:t>4.4.2对软件的影响</w:t>
            </w:r>
            <w:r>
              <w:rPr>
                <w:noProof/>
                <w:webHidden/>
              </w:rPr>
              <w:tab/>
            </w:r>
            <w:r>
              <w:rPr>
                <w:noProof/>
                <w:webHidden/>
              </w:rPr>
              <w:fldChar w:fldCharType="begin"/>
            </w:r>
            <w:r>
              <w:rPr>
                <w:noProof/>
                <w:webHidden/>
              </w:rPr>
              <w:instrText xml:space="preserve"> PAGEREF _Toc531175904 \h </w:instrText>
            </w:r>
          </w:ins>
          <w:r>
            <w:rPr>
              <w:noProof/>
              <w:webHidden/>
            </w:rPr>
          </w:r>
          <w:r>
            <w:rPr>
              <w:noProof/>
              <w:webHidden/>
            </w:rPr>
            <w:fldChar w:fldCharType="separate"/>
          </w:r>
          <w:ins w:id="174" w:author="叶 柏成" w:date="2018-11-28T13:42:00Z">
            <w:r>
              <w:rPr>
                <w:noProof/>
                <w:webHidden/>
              </w:rPr>
              <w:t>13</w:t>
            </w:r>
            <w:r>
              <w:rPr>
                <w:noProof/>
                <w:webHidden/>
              </w:rPr>
              <w:fldChar w:fldCharType="end"/>
            </w:r>
            <w:r w:rsidRPr="007F5977">
              <w:rPr>
                <w:rStyle w:val="a7"/>
                <w:noProof/>
              </w:rPr>
              <w:fldChar w:fldCharType="end"/>
            </w:r>
          </w:ins>
        </w:p>
        <w:p w14:paraId="4521BBF7" w14:textId="4DF15692" w:rsidR="00B20D1E" w:rsidRDefault="00B20D1E">
          <w:pPr>
            <w:pStyle w:val="TOC3"/>
            <w:tabs>
              <w:tab w:val="right" w:leader="dot" w:pos="8296"/>
            </w:tabs>
            <w:rPr>
              <w:ins w:id="175" w:author="叶 柏成" w:date="2018-11-28T13:42:00Z"/>
              <w:noProof/>
            </w:rPr>
          </w:pPr>
          <w:ins w:id="176" w:author="叶 柏成" w:date="2018-11-28T13:42:00Z">
            <w:r w:rsidRPr="007F5977">
              <w:rPr>
                <w:rStyle w:val="a7"/>
                <w:noProof/>
              </w:rPr>
              <w:fldChar w:fldCharType="begin"/>
            </w:r>
            <w:r w:rsidRPr="007F5977">
              <w:rPr>
                <w:rStyle w:val="a7"/>
                <w:noProof/>
              </w:rPr>
              <w:instrText xml:space="preserve"> </w:instrText>
            </w:r>
            <w:r>
              <w:rPr>
                <w:noProof/>
              </w:rPr>
              <w:instrText>HYPERLINK \l "_Toc531175905"</w:instrText>
            </w:r>
            <w:r w:rsidRPr="007F5977">
              <w:rPr>
                <w:rStyle w:val="a7"/>
                <w:noProof/>
              </w:rPr>
              <w:instrText xml:space="preserve"> </w:instrText>
            </w:r>
            <w:r w:rsidRPr="007F5977">
              <w:rPr>
                <w:rStyle w:val="a7"/>
                <w:noProof/>
              </w:rPr>
              <w:fldChar w:fldCharType="separate"/>
            </w:r>
            <w:r w:rsidRPr="007F5977">
              <w:rPr>
                <w:rStyle w:val="a7"/>
                <w:noProof/>
              </w:rPr>
              <w:t>4.4.3对开发的影响</w:t>
            </w:r>
            <w:r>
              <w:rPr>
                <w:noProof/>
                <w:webHidden/>
              </w:rPr>
              <w:tab/>
            </w:r>
            <w:r>
              <w:rPr>
                <w:noProof/>
                <w:webHidden/>
              </w:rPr>
              <w:fldChar w:fldCharType="begin"/>
            </w:r>
            <w:r>
              <w:rPr>
                <w:noProof/>
                <w:webHidden/>
              </w:rPr>
              <w:instrText xml:space="preserve"> PAGEREF _Toc531175905 \h </w:instrText>
            </w:r>
          </w:ins>
          <w:r>
            <w:rPr>
              <w:noProof/>
              <w:webHidden/>
            </w:rPr>
          </w:r>
          <w:r>
            <w:rPr>
              <w:noProof/>
              <w:webHidden/>
            </w:rPr>
            <w:fldChar w:fldCharType="separate"/>
          </w:r>
          <w:ins w:id="177" w:author="叶 柏成" w:date="2018-11-28T13:42:00Z">
            <w:r>
              <w:rPr>
                <w:noProof/>
                <w:webHidden/>
              </w:rPr>
              <w:t>13</w:t>
            </w:r>
            <w:r>
              <w:rPr>
                <w:noProof/>
                <w:webHidden/>
              </w:rPr>
              <w:fldChar w:fldCharType="end"/>
            </w:r>
            <w:r w:rsidRPr="007F5977">
              <w:rPr>
                <w:rStyle w:val="a7"/>
                <w:noProof/>
              </w:rPr>
              <w:fldChar w:fldCharType="end"/>
            </w:r>
          </w:ins>
        </w:p>
        <w:p w14:paraId="3A34CB00" w14:textId="43A06C14" w:rsidR="00B20D1E" w:rsidRDefault="00B20D1E">
          <w:pPr>
            <w:pStyle w:val="TOC3"/>
            <w:tabs>
              <w:tab w:val="right" w:leader="dot" w:pos="8296"/>
            </w:tabs>
            <w:rPr>
              <w:ins w:id="178" w:author="叶 柏成" w:date="2018-11-28T13:42:00Z"/>
              <w:noProof/>
            </w:rPr>
          </w:pPr>
          <w:ins w:id="179" w:author="叶 柏成" w:date="2018-11-28T13:42:00Z">
            <w:r w:rsidRPr="007F5977">
              <w:rPr>
                <w:rStyle w:val="a7"/>
                <w:noProof/>
              </w:rPr>
              <w:fldChar w:fldCharType="begin"/>
            </w:r>
            <w:r w:rsidRPr="007F5977">
              <w:rPr>
                <w:rStyle w:val="a7"/>
                <w:noProof/>
              </w:rPr>
              <w:instrText xml:space="preserve"> </w:instrText>
            </w:r>
            <w:r>
              <w:rPr>
                <w:noProof/>
              </w:rPr>
              <w:instrText>HYPERLINK \l "_Toc531175906"</w:instrText>
            </w:r>
            <w:r w:rsidRPr="007F5977">
              <w:rPr>
                <w:rStyle w:val="a7"/>
                <w:noProof/>
              </w:rPr>
              <w:instrText xml:space="preserve"> </w:instrText>
            </w:r>
            <w:r w:rsidRPr="007F5977">
              <w:rPr>
                <w:rStyle w:val="a7"/>
                <w:noProof/>
              </w:rPr>
              <w:fldChar w:fldCharType="separate"/>
            </w:r>
            <w:r w:rsidRPr="007F5977">
              <w:rPr>
                <w:rStyle w:val="a7"/>
                <w:noProof/>
              </w:rPr>
              <w:t>4.4.4对地点和设施的影响</w:t>
            </w:r>
            <w:r>
              <w:rPr>
                <w:noProof/>
                <w:webHidden/>
              </w:rPr>
              <w:tab/>
            </w:r>
            <w:r>
              <w:rPr>
                <w:noProof/>
                <w:webHidden/>
              </w:rPr>
              <w:fldChar w:fldCharType="begin"/>
            </w:r>
            <w:r>
              <w:rPr>
                <w:noProof/>
                <w:webHidden/>
              </w:rPr>
              <w:instrText xml:space="preserve"> PAGEREF _Toc531175906 \h </w:instrText>
            </w:r>
          </w:ins>
          <w:r>
            <w:rPr>
              <w:noProof/>
              <w:webHidden/>
            </w:rPr>
          </w:r>
          <w:r>
            <w:rPr>
              <w:noProof/>
              <w:webHidden/>
            </w:rPr>
            <w:fldChar w:fldCharType="separate"/>
          </w:r>
          <w:ins w:id="180" w:author="叶 柏成" w:date="2018-11-28T13:42:00Z">
            <w:r>
              <w:rPr>
                <w:noProof/>
                <w:webHidden/>
              </w:rPr>
              <w:t>13</w:t>
            </w:r>
            <w:r>
              <w:rPr>
                <w:noProof/>
                <w:webHidden/>
              </w:rPr>
              <w:fldChar w:fldCharType="end"/>
            </w:r>
            <w:r w:rsidRPr="007F5977">
              <w:rPr>
                <w:rStyle w:val="a7"/>
                <w:noProof/>
              </w:rPr>
              <w:fldChar w:fldCharType="end"/>
            </w:r>
          </w:ins>
        </w:p>
        <w:p w14:paraId="165C886F" w14:textId="2BE2B7EA" w:rsidR="00B20D1E" w:rsidRDefault="00B20D1E">
          <w:pPr>
            <w:pStyle w:val="TOC3"/>
            <w:tabs>
              <w:tab w:val="right" w:leader="dot" w:pos="8296"/>
            </w:tabs>
            <w:rPr>
              <w:ins w:id="181" w:author="叶 柏成" w:date="2018-11-28T13:42:00Z"/>
              <w:noProof/>
            </w:rPr>
          </w:pPr>
          <w:ins w:id="182" w:author="叶 柏成" w:date="2018-11-28T13:42:00Z">
            <w:r w:rsidRPr="007F5977">
              <w:rPr>
                <w:rStyle w:val="a7"/>
                <w:noProof/>
              </w:rPr>
              <w:fldChar w:fldCharType="begin"/>
            </w:r>
            <w:r w:rsidRPr="007F5977">
              <w:rPr>
                <w:rStyle w:val="a7"/>
                <w:noProof/>
              </w:rPr>
              <w:instrText xml:space="preserve"> </w:instrText>
            </w:r>
            <w:r>
              <w:rPr>
                <w:noProof/>
              </w:rPr>
              <w:instrText>HYPERLINK \l "_Toc531175907"</w:instrText>
            </w:r>
            <w:r w:rsidRPr="007F5977">
              <w:rPr>
                <w:rStyle w:val="a7"/>
                <w:noProof/>
              </w:rPr>
              <w:instrText xml:space="preserve"> </w:instrText>
            </w:r>
            <w:r w:rsidRPr="007F5977">
              <w:rPr>
                <w:rStyle w:val="a7"/>
                <w:noProof/>
              </w:rPr>
              <w:fldChar w:fldCharType="separate"/>
            </w:r>
            <w:r w:rsidRPr="007F5977">
              <w:rPr>
                <w:rStyle w:val="a7"/>
                <w:noProof/>
              </w:rPr>
              <w:t>4.4.5 对经费的影响</w:t>
            </w:r>
            <w:r>
              <w:rPr>
                <w:noProof/>
                <w:webHidden/>
              </w:rPr>
              <w:tab/>
            </w:r>
            <w:r>
              <w:rPr>
                <w:noProof/>
                <w:webHidden/>
              </w:rPr>
              <w:fldChar w:fldCharType="begin"/>
            </w:r>
            <w:r>
              <w:rPr>
                <w:noProof/>
                <w:webHidden/>
              </w:rPr>
              <w:instrText xml:space="preserve"> PAGEREF _Toc531175907 \h </w:instrText>
            </w:r>
          </w:ins>
          <w:r>
            <w:rPr>
              <w:noProof/>
              <w:webHidden/>
            </w:rPr>
          </w:r>
          <w:r>
            <w:rPr>
              <w:noProof/>
              <w:webHidden/>
            </w:rPr>
            <w:fldChar w:fldCharType="separate"/>
          </w:r>
          <w:ins w:id="183" w:author="叶 柏成" w:date="2018-11-28T13:42:00Z">
            <w:r>
              <w:rPr>
                <w:noProof/>
                <w:webHidden/>
              </w:rPr>
              <w:t>13</w:t>
            </w:r>
            <w:r>
              <w:rPr>
                <w:noProof/>
                <w:webHidden/>
              </w:rPr>
              <w:fldChar w:fldCharType="end"/>
            </w:r>
            <w:r w:rsidRPr="007F5977">
              <w:rPr>
                <w:rStyle w:val="a7"/>
                <w:noProof/>
              </w:rPr>
              <w:fldChar w:fldCharType="end"/>
            </w:r>
          </w:ins>
        </w:p>
        <w:p w14:paraId="76EABE19" w14:textId="778F8E28" w:rsidR="00B20D1E" w:rsidRDefault="00B20D1E">
          <w:pPr>
            <w:pStyle w:val="TOC2"/>
            <w:tabs>
              <w:tab w:val="right" w:leader="dot" w:pos="8296"/>
            </w:tabs>
            <w:rPr>
              <w:ins w:id="184" w:author="叶 柏成" w:date="2018-11-28T13:42:00Z"/>
              <w:noProof/>
            </w:rPr>
          </w:pPr>
          <w:ins w:id="185" w:author="叶 柏成" w:date="2018-11-28T13:42:00Z">
            <w:r w:rsidRPr="007F5977">
              <w:rPr>
                <w:rStyle w:val="a7"/>
                <w:noProof/>
              </w:rPr>
              <w:fldChar w:fldCharType="begin"/>
            </w:r>
            <w:r w:rsidRPr="007F5977">
              <w:rPr>
                <w:rStyle w:val="a7"/>
                <w:noProof/>
              </w:rPr>
              <w:instrText xml:space="preserve"> </w:instrText>
            </w:r>
            <w:r>
              <w:rPr>
                <w:noProof/>
              </w:rPr>
              <w:instrText>HYPERLINK \l "_Toc531175908"</w:instrText>
            </w:r>
            <w:r w:rsidRPr="007F5977">
              <w:rPr>
                <w:rStyle w:val="a7"/>
                <w:noProof/>
              </w:rPr>
              <w:instrText xml:space="preserve"> </w:instrText>
            </w:r>
            <w:r w:rsidRPr="007F5977">
              <w:rPr>
                <w:rStyle w:val="a7"/>
                <w:noProof/>
              </w:rPr>
              <w:fldChar w:fldCharType="separate"/>
            </w:r>
            <w:r w:rsidRPr="007F5977">
              <w:rPr>
                <w:rStyle w:val="a7"/>
                <w:rFonts w:ascii="宋体" w:hAnsi="宋体"/>
                <w:noProof/>
              </w:rPr>
              <w:t>4.5</w:t>
            </w:r>
            <w:r w:rsidRPr="007F5977">
              <w:rPr>
                <w:rStyle w:val="a7"/>
                <w:rFonts w:ascii="宋体" w:hAnsi="宋体"/>
                <w:noProof/>
              </w:rPr>
              <w:t>局限性</w:t>
            </w:r>
            <w:r>
              <w:rPr>
                <w:noProof/>
                <w:webHidden/>
              </w:rPr>
              <w:tab/>
            </w:r>
            <w:r>
              <w:rPr>
                <w:noProof/>
                <w:webHidden/>
              </w:rPr>
              <w:fldChar w:fldCharType="begin"/>
            </w:r>
            <w:r>
              <w:rPr>
                <w:noProof/>
                <w:webHidden/>
              </w:rPr>
              <w:instrText xml:space="preserve"> PAGEREF _Toc531175908 \h </w:instrText>
            </w:r>
          </w:ins>
          <w:r>
            <w:rPr>
              <w:noProof/>
              <w:webHidden/>
            </w:rPr>
          </w:r>
          <w:r>
            <w:rPr>
              <w:noProof/>
              <w:webHidden/>
            </w:rPr>
            <w:fldChar w:fldCharType="separate"/>
          </w:r>
          <w:ins w:id="186" w:author="叶 柏成" w:date="2018-11-28T13:42:00Z">
            <w:r>
              <w:rPr>
                <w:noProof/>
                <w:webHidden/>
              </w:rPr>
              <w:t>13</w:t>
            </w:r>
            <w:r>
              <w:rPr>
                <w:noProof/>
                <w:webHidden/>
              </w:rPr>
              <w:fldChar w:fldCharType="end"/>
            </w:r>
            <w:r w:rsidRPr="007F5977">
              <w:rPr>
                <w:rStyle w:val="a7"/>
                <w:noProof/>
              </w:rPr>
              <w:fldChar w:fldCharType="end"/>
            </w:r>
          </w:ins>
        </w:p>
        <w:p w14:paraId="268BB2A1" w14:textId="2565D874" w:rsidR="00B20D1E" w:rsidRDefault="00B20D1E">
          <w:pPr>
            <w:pStyle w:val="TOC2"/>
            <w:tabs>
              <w:tab w:val="right" w:leader="dot" w:pos="8296"/>
            </w:tabs>
            <w:rPr>
              <w:ins w:id="187" w:author="叶 柏成" w:date="2018-11-28T13:42:00Z"/>
              <w:noProof/>
            </w:rPr>
          </w:pPr>
          <w:ins w:id="188" w:author="叶 柏成" w:date="2018-11-28T13:42:00Z">
            <w:r w:rsidRPr="007F5977">
              <w:rPr>
                <w:rStyle w:val="a7"/>
                <w:noProof/>
              </w:rPr>
              <w:fldChar w:fldCharType="begin"/>
            </w:r>
            <w:r w:rsidRPr="007F5977">
              <w:rPr>
                <w:rStyle w:val="a7"/>
                <w:noProof/>
              </w:rPr>
              <w:instrText xml:space="preserve"> </w:instrText>
            </w:r>
            <w:r>
              <w:rPr>
                <w:noProof/>
              </w:rPr>
              <w:instrText>HYPERLINK \l "_Toc531175909"</w:instrText>
            </w:r>
            <w:r w:rsidRPr="007F5977">
              <w:rPr>
                <w:rStyle w:val="a7"/>
                <w:noProof/>
              </w:rPr>
              <w:instrText xml:space="preserve"> </w:instrText>
            </w:r>
            <w:r w:rsidRPr="007F5977">
              <w:rPr>
                <w:rStyle w:val="a7"/>
                <w:noProof/>
              </w:rPr>
              <w:fldChar w:fldCharType="separate"/>
            </w:r>
            <w:r w:rsidRPr="007F5977">
              <w:rPr>
                <w:rStyle w:val="a7"/>
                <w:noProof/>
              </w:rPr>
              <w:t>4.6技术可行性</w:t>
            </w:r>
            <w:r>
              <w:rPr>
                <w:noProof/>
                <w:webHidden/>
              </w:rPr>
              <w:tab/>
            </w:r>
            <w:r>
              <w:rPr>
                <w:noProof/>
                <w:webHidden/>
              </w:rPr>
              <w:fldChar w:fldCharType="begin"/>
            </w:r>
            <w:r>
              <w:rPr>
                <w:noProof/>
                <w:webHidden/>
              </w:rPr>
              <w:instrText xml:space="preserve"> PAGEREF _Toc531175909 \h </w:instrText>
            </w:r>
          </w:ins>
          <w:r>
            <w:rPr>
              <w:noProof/>
              <w:webHidden/>
            </w:rPr>
          </w:r>
          <w:r>
            <w:rPr>
              <w:noProof/>
              <w:webHidden/>
            </w:rPr>
            <w:fldChar w:fldCharType="separate"/>
          </w:r>
          <w:ins w:id="189" w:author="叶 柏成" w:date="2018-11-28T13:42:00Z">
            <w:r>
              <w:rPr>
                <w:noProof/>
                <w:webHidden/>
              </w:rPr>
              <w:t>14</w:t>
            </w:r>
            <w:r>
              <w:rPr>
                <w:noProof/>
                <w:webHidden/>
              </w:rPr>
              <w:fldChar w:fldCharType="end"/>
            </w:r>
            <w:r w:rsidRPr="007F5977">
              <w:rPr>
                <w:rStyle w:val="a7"/>
                <w:noProof/>
              </w:rPr>
              <w:fldChar w:fldCharType="end"/>
            </w:r>
          </w:ins>
        </w:p>
        <w:p w14:paraId="5850938B" w14:textId="2127D073" w:rsidR="00B20D1E" w:rsidRDefault="00B20D1E">
          <w:pPr>
            <w:pStyle w:val="TOC3"/>
            <w:tabs>
              <w:tab w:val="right" w:leader="dot" w:pos="8296"/>
            </w:tabs>
            <w:rPr>
              <w:ins w:id="190" w:author="叶 柏成" w:date="2018-11-28T13:42:00Z"/>
              <w:noProof/>
            </w:rPr>
          </w:pPr>
          <w:ins w:id="191" w:author="叶 柏成" w:date="2018-11-28T13:42:00Z">
            <w:r w:rsidRPr="007F5977">
              <w:rPr>
                <w:rStyle w:val="a7"/>
                <w:noProof/>
              </w:rPr>
              <w:fldChar w:fldCharType="begin"/>
            </w:r>
            <w:r w:rsidRPr="007F5977">
              <w:rPr>
                <w:rStyle w:val="a7"/>
                <w:noProof/>
              </w:rPr>
              <w:instrText xml:space="preserve"> </w:instrText>
            </w:r>
            <w:r>
              <w:rPr>
                <w:noProof/>
              </w:rPr>
              <w:instrText>HYPERLINK \l "_Toc531175910"</w:instrText>
            </w:r>
            <w:r w:rsidRPr="007F5977">
              <w:rPr>
                <w:rStyle w:val="a7"/>
                <w:noProof/>
              </w:rPr>
              <w:instrText xml:space="preserve"> </w:instrText>
            </w:r>
            <w:r w:rsidRPr="007F5977">
              <w:rPr>
                <w:rStyle w:val="a7"/>
                <w:noProof/>
              </w:rPr>
              <w:fldChar w:fldCharType="separate"/>
            </w:r>
            <w:r w:rsidRPr="007F5977">
              <w:rPr>
                <w:rStyle w:val="a7"/>
                <w:noProof/>
              </w:rPr>
              <w:t>4.6.1 角色与职责</w:t>
            </w:r>
            <w:r>
              <w:rPr>
                <w:noProof/>
                <w:webHidden/>
              </w:rPr>
              <w:tab/>
            </w:r>
            <w:r>
              <w:rPr>
                <w:noProof/>
                <w:webHidden/>
              </w:rPr>
              <w:fldChar w:fldCharType="begin"/>
            </w:r>
            <w:r>
              <w:rPr>
                <w:noProof/>
                <w:webHidden/>
              </w:rPr>
              <w:instrText xml:space="preserve"> PAGEREF _Toc531175910 \h </w:instrText>
            </w:r>
          </w:ins>
          <w:r>
            <w:rPr>
              <w:noProof/>
              <w:webHidden/>
            </w:rPr>
          </w:r>
          <w:r>
            <w:rPr>
              <w:noProof/>
              <w:webHidden/>
            </w:rPr>
            <w:fldChar w:fldCharType="separate"/>
          </w:r>
          <w:ins w:id="192" w:author="叶 柏成" w:date="2018-11-28T13:42:00Z">
            <w:r>
              <w:rPr>
                <w:noProof/>
                <w:webHidden/>
              </w:rPr>
              <w:t>14</w:t>
            </w:r>
            <w:r>
              <w:rPr>
                <w:noProof/>
                <w:webHidden/>
              </w:rPr>
              <w:fldChar w:fldCharType="end"/>
            </w:r>
            <w:r w:rsidRPr="007F5977">
              <w:rPr>
                <w:rStyle w:val="a7"/>
                <w:noProof/>
              </w:rPr>
              <w:fldChar w:fldCharType="end"/>
            </w:r>
          </w:ins>
        </w:p>
        <w:p w14:paraId="26391929" w14:textId="3C3355C7" w:rsidR="00B20D1E" w:rsidRDefault="00B20D1E">
          <w:pPr>
            <w:pStyle w:val="TOC3"/>
            <w:tabs>
              <w:tab w:val="right" w:leader="dot" w:pos="8296"/>
            </w:tabs>
            <w:rPr>
              <w:ins w:id="193" w:author="叶 柏成" w:date="2018-11-28T13:42:00Z"/>
              <w:noProof/>
            </w:rPr>
          </w:pPr>
          <w:ins w:id="194" w:author="叶 柏成" w:date="2018-11-28T13:42:00Z">
            <w:r w:rsidRPr="007F5977">
              <w:rPr>
                <w:rStyle w:val="a7"/>
                <w:noProof/>
              </w:rPr>
              <w:lastRenderedPageBreak/>
              <w:fldChar w:fldCharType="begin"/>
            </w:r>
            <w:r w:rsidRPr="007F5977">
              <w:rPr>
                <w:rStyle w:val="a7"/>
                <w:noProof/>
              </w:rPr>
              <w:instrText xml:space="preserve"> </w:instrText>
            </w:r>
            <w:r>
              <w:rPr>
                <w:noProof/>
              </w:rPr>
              <w:instrText>HYPERLINK \l "_Toc531175911"</w:instrText>
            </w:r>
            <w:r w:rsidRPr="007F5977">
              <w:rPr>
                <w:rStyle w:val="a7"/>
                <w:noProof/>
              </w:rPr>
              <w:instrText xml:space="preserve"> </w:instrText>
            </w:r>
            <w:r w:rsidRPr="007F5977">
              <w:rPr>
                <w:rStyle w:val="a7"/>
                <w:noProof/>
              </w:rPr>
              <w:fldChar w:fldCharType="separate"/>
            </w:r>
            <w:r w:rsidRPr="007F5977">
              <w:rPr>
                <w:rStyle w:val="a7"/>
                <w:noProof/>
              </w:rPr>
              <w:t>4.6.2人员</w:t>
            </w:r>
            <w:r>
              <w:rPr>
                <w:noProof/>
                <w:webHidden/>
              </w:rPr>
              <w:tab/>
            </w:r>
            <w:r>
              <w:rPr>
                <w:noProof/>
                <w:webHidden/>
              </w:rPr>
              <w:fldChar w:fldCharType="begin"/>
            </w:r>
            <w:r>
              <w:rPr>
                <w:noProof/>
                <w:webHidden/>
              </w:rPr>
              <w:instrText xml:space="preserve"> PAGEREF _Toc531175911 \h </w:instrText>
            </w:r>
          </w:ins>
          <w:r>
            <w:rPr>
              <w:noProof/>
              <w:webHidden/>
            </w:rPr>
          </w:r>
          <w:r>
            <w:rPr>
              <w:noProof/>
              <w:webHidden/>
            </w:rPr>
            <w:fldChar w:fldCharType="separate"/>
          </w:r>
          <w:ins w:id="195" w:author="叶 柏成" w:date="2018-11-28T13:42:00Z">
            <w:r>
              <w:rPr>
                <w:noProof/>
                <w:webHidden/>
              </w:rPr>
              <w:t>15</w:t>
            </w:r>
            <w:r>
              <w:rPr>
                <w:noProof/>
                <w:webHidden/>
              </w:rPr>
              <w:fldChar w:fldCharType="end"/>
            </w:r>
            <w:r w:rsidRPr="007F5977">
              <w:rPr>
                <w:rStyle w:val="a7"/>
                <w:noProof/>
              </w:rPr>
              <w:fldChar w:fldCharType="end"/>
            </w:r>
          </w:ins>
        </w:p>
        <w:p w14:paraId="7786EF51" w14:textId="706A3C72" w:rsidR="00B20D1E" w:rsidRDefault="00B20D1E">
          <w:pPr>
            <w:pStyle w:val="TOC3"/>
            <w:tabs>
              <w:tab w:val="right" w:leader="dot" w:pos="8296"/>
            </w:tabs>
            <w:rPr>
              <w:ins w:id="196" w:author="叶 柏成" w:date="2018-11-28T13:42:00Z"/>
              <w:noProof/>
            </w:rPr>
          </w:pPr>
          <w:ins w:id="197" w:author="叶 柏成" w:date="2018-11-28T13:42:00Z">
            <w:r w:rsidRPr="007F5977">
              <w:rPr>
                <w:rStyle w:val="a7"/>
                <w:noProof/>
              </w:rPr>
              <w:fldChar w:fldCharType="begin"/>
            </w:r>
            <w:r w:rsidRPr="007F5977">
              <w:rPr>
                <w:rStyle w:val="a7"/>
                <w:noProof/>
              </w:rPr>
              <w:instrText xml:space="preserve"> </w:instrText>
            </w:r>
            <w:r>
              <w:rPr>
                <w:noProof/>
              </w:rPr>
              <w:instrText>HYPERLINK \l "_Toc531175912"</w:instrText>
            </w:r>
            <w:r w:rsidRPr="007F5977">
              <w:rPr>
                <w:rStyle w:val="a7"/>
                <w:noProof/>
              </w:rPr>
              <w:instrText xml:space="preserve"> </w:instrText>
            </w:r>
            <w:r w:rsidRPr="007F5977">
              <w:rPr>
                <w:rStyle w:val="a7"/>
                <w:noProof/>
              </w:rPr>
              <w:fldChar w:fldCharType="separate"/>
            </w:r>
            <w:r w:rsidRPr="007F5977">
              <w:rPr>
                <w:rStyle w:val="a7"/>
                <w:noProof/>
              </w:rPr>
              <w:t>4.6.3环境资源</w:t>
            </w:r>
            <w:r>
              <w:rPr>
                <w:noProof/>
                <w:webHidden/>
              </w:rPr>
              <w:tab/>
            </w:r>
            <w:r>
              <w:rPr>
                <w:noProof/>
                <w:webHidden/>
              </w:rPr>
              <w:fldChar w:fldCharType="begin"/>
            </w:r>
            <w:r>
              <w:rPr>
                <w:noProof/>
                <w:webHidden/>
              </w:rPr>
              <w:instrText xml:space="preserve"> PAGEREF _Toc531175912 \h </w:instrText>
            </w:r>
          </w:ins>
          <w:r>
            <w:rPr>
              <w:noProof/>
              <w:webHidden/>
            </w:rPr>
          </w:r>
          <w:r>
            <w:rPr>
              <w:noProof/>
              <w:webHidden/>
            </w:rPr>
            <w:fldChar w:fldCharType="separate"/>
          </w:r>
          <w:ins w:id="198" w:author="叶 柏成" w:date="2018-11-28T13:42:00Z">
            <w:r>
              <w:rPr>
                <w:noProof/>
                <w:webHidden/>
              </w:rPr>
              <w:t>16</w:t>
            </w:r>
            <w:r>
              <w:rPr>
                <w:noProof/>
                <w:webHidden/>
              </w:rPr>
              <w:fldChar w:fldCharType="end"/>
            </w:r>
            <w:r w:rsidRPr="007F5977">
              <w:rPr>
                <w:rStyle w:val="a7"/>
                <w:noProof/>
              </w:rPr>
              <w:fldChar w:fldCharType="end"/>
            </w:r>
          </w:ins>
        </w:p>
        <w:p w14:paraId="0E97E3D3" w14:textId="1CDDCC7C" w:rsidR="00B20D1E" w:rsidRDefault="00B20D1E">
          <w:pPr>
            <w:pStyle w:val="TOC3"/>
            <w:tabs>
              <w:tab w:val="right" w:leader="dot" w:pos="8296"/>
            </w:tabs>
            <w:rPr>
              <w:ins w:id="199" w:author="叶 柏成" w:date="2018-11-28T13:42:00Z"/>
              <w:noProof/>
            </w:rPr>
          </w:pPr>
          <w:ins w:id="200" w:author="叶 柏成" w:date="2018-11-28T13:42:00Z">
            <w:r w:rsidRPr="007F5977">
              <w:rPr>
                <w:rStyle w:val="a7"/>
                <w:noProof/>
              </w:rPr>
              <w:fldChar w:fldCharType="begin"/>
            </w:r>
            <w:r w:rsidRPr="007F5977">
              <w:rPr>
                <w:rStyle w:val="a7"/>
                <w:noProof/>
              </w:rPr>
              <w:instrText xml:space="preserve"> </w:instrText>
            </w:r>
            <w:r>
              <w:rPr>
                <w:noProof/>
              </w:rPr>
              <w:instrText>HYPERLINK \l "_Toc531175913"</w:instrText>
            </w:r>
            <w:r w:rsidRPr="007F5977">
              <w:rPr>
                <w:rStyle w:val="a7"/>
                <w:noProof/>
              </w:rPr>
              <w:instrText xml:space="preserve"> </w:instrText>
            </w:r>
            <w:r w:rsidRPr="007F5977">
              <w:rPr>
                <w:rStyle w:val="a7"/>
                <w:noProof/>
              </w:rPr>
              <w:fldChar w:fldCharType="separate"/>
            </w:r>
            <w:r w:rsidRPr="007F5977">
              <w:rPr>
                <w:rStyle w:val="a7"/>
                <w:noProof/>
              </w:rPr>
              <w:t>4.6.4投资</w:t>
            </w:r>
            <w:r>
              <w:rPr>
                <w:noProof/>
                <w:webHidden/>
              </w:rPr>
              <w:tab/>
            </w:r>
            <w:r>
              <w:rPr>
                <w:noProof/>
                <w:webHidden/>
              </w:rPr>
              <w:fldChar w:fldCharType="begin"/>
            </w:r>
            <w:r>
              <w:rPr>
                <w:noProof/>
                <w:webHidden/>
              </w:rPr>
              <w:instrText xml:space="preserve"> PAGEREF _Toc531175913 \h </w:instrText>
            </w:r>
          </w:ins>
          <w:r>
            <w:rPr>
              <w:noProof/>
              <w:webHidden/>
            </w:rPr>
          </w:r>
          <w:r>
            <w:rPr>
              <w:noProof/>
              <w:webHidden/>
            </w:rPr>
            <w:fldChar w:fldCharType="separate"/>
          </w:r>
          <w:ins w:id="201" w:author="叶 柏成" w:date="2018-11-28T13:42:00Z">
            <w:r>
              <w:rPr>
                <w:noProof/>
                <w:webHidden/>
              </w:rPr>
              <w:t>16</w:t>
            </w:r>
            <w:r>
              <w:rPr>
                <w:noProof/>
                <w:webHidden/>
              </w:rPr>
              <w:fldChar w:fldCharType="end"/>
            </w:r>
            <w:r w:rsidRPr="007F5977">
              <w:rPr>
                <w:rStyle w:val="a7"/>
                <w:noProof/>
              </w:rPr>
              <w:fldChar w:fldCharType="end"/>
            </w:r>
          </w:ins>
        </w:p>
        <w:p w14:paraId="740BD09E" w14:textId="75455BC7" w:rsidR="00B20D1E" w:rsidRDefault="00B20D1E">
          <w:pPr>
            <w:pStyle w:val="TOC3"/>
            <w:tabs>
              <w:tab w:val="right" w:leader="dot" w:pos="8296"/>
            </w:tabs>
            <w:rPr>
              <w:ins w:id="202" w:author="叶 柏成" w:date="2018-11-28T13:42:00Z"/>
              <w:noProof/>
            </w:rPr>
          </w:pPr>
          <w:ins w:id="203" w:author="叶 柏成" w:date="2018-11-28T13:42:00Z">
            <w:r w:rsidRPr="007F5977">
              <w:rPr>
                <w:rStyle w:val="a7"/>
                <w:noProof/>
              </w:rPr>
              <w:fldChar w:fldCharType="begin"/>
            </w:r>
            <w:r w:rsidRPr="007F5977">
              <w:rPr>
                <w:rStyle w:val="a7"/>
                <w:noProof/>
              </w:rPr>
              <w:instrText xml:space="preserve"> </w:instrText>
            </w:r>
            <w:r>
              <w:rPr>
                <w:noProof/>
              </w:rPr>
              <w:instrText>HYPERLINK \l "_Toc531175914"</w:instrText>
            </w:r>
            <w:r w:rsidRPr="007F5977">
              <w:rPr>
                <w:rStyle w:val="a7"/>
                <w:noProof/>
              </w:rPr>
              <w:instrText xml:space="preserve"> </w:instrText>
            </w:r>
            <w:r w:rsidRPr="007F5977">
              <w:rPr>
                <w:rStyle w:val="a7"/>
                <w:noProof/>
              </w:rPr>
              <w:fldChar w:fldCharType="separate"/>
            </w:r>
            <w:r w:rsidRPr="007F5977">
              <w:rPr>
                <w:rStyle w:val="a7"/>
                <w:noProof/>
              </w:rPr>
              <w:t>4.6.5关键技术分析及备选方案</w:t>
            </w:r>
            <w:r>
              <w:rPr>
                <w:noProof/>
                <w:webHidden/>
              </w:rPr>
              <w:tab/>
            </w:r>
            <w:r>
              <w:rPr>
                <w:noProof/>
                <w:webHidden/>
              </w:rPr>
              <w:fldChar w:fldCharType="begin"/>
            </w:r>
            <w:r>
              <w:rPr>
                <w:noProof/>
                <w:webHidden/>
              </w:rPr>
              <w:instrText xml:space="preserve"> PAGEREF _Toc531175914 \h </w:instrText>
            </w:r>
          </w:ins>
          <w:r>
            <w:rPr>
              <w:noProof/>
              <w:webHidden/>
            </w:rPr>
          </w:r>
          <w:r>
            <w:rPr>
              <w:noProof/>
              <w:webHidden/>
            </w:rPr>
            <w:fldChar w:fldCharType="separate"/>
          </w:r>
          <w:ins w:id="204" w:author="叶 柏成" w:date="2018-11-28T13:42:00Z">
            <w:r>
              <w:rPr>
                <w:noProof/>
                <w:webHidden/>
              </w:rPr>
              <w:t>17</w:t>
            </w:r>
            <w:r>
              <w:rPr>
                <w:noProof/>
                <w:webHidden/>
              </w:rPr>
              <w:fldChar w:fldCharType="end"/>
            </w:r>
            <w:r w:rsidRPr="007F5977">
              <w:rPr>
                <w:rStyle w:val="a7"/>
                <w:noProof/>
              </w:rPr>
              <w:fldChar w:fldCharType="end"/>
            </w:r>
          </w:ins>
        </w:p>
        <w:p w14:paraId="044F3BBB" w14:textId="7CBC7FEA" w:rsidR="00B20D1E" w:rsidRDefault="00B20D1E">
          <w:pPr>
            <w:pStyle w:val="TOC1"/>
            <w:tabs>
              <w:tab w:val="right" w:leader="dot" w:pos="8296"/>
            </w:tabs>
            <w:rPr>
              <w:ins w:id="205" w:author="叶 柏成" w:date="2018-11-28T13:42:00Z"/>
              <w:noProof/>
            </w:rPr>
          </w:pPr>
          <w:ins w:id="206" w:author="叶 柏成" w:date="2018-11-28T13:42:00Z">
            <w:r w:rsidRPr="007F5977">
              <w:rPr>
                <w:rStyle w:val="a7"/>
                <w:noProof/>
              </w:rPr>
              <w:fldChar w:fldCharType="begin"/>
            </w:r>
            <w:r w:rsidRPr="007F5977">
              <w:rPr>
                <w:rStyle w:val="a7"/>
                <w:noProof/>
              </w:rPr>
              <w:instrText xml:space="preserve"> </w:instrText>
            </w:r>
            <w:r>
              <w:rPr>
                <w:noProof/>
              </w:rPr>
              <w:instrText>HYPERLINK \l "_Toc531175915"</w:instrText>
            </w:r>
            <w:r w:rsidRPr="007F5977">
              <w:rPr>
                <w:rStyle w:val="a7"/>
                <w:noProof/>
              </w:rPr>
              <w:instrText xml:space="preserve"> </w:instrText>
            </w:r>
            <w:r w:rsidRPr="007F5977">
              <w:rPr>
                <w:rStyle w:val="a7"/>
                <w:noProof/>
              </w:rPr>
              <w:fldChar w:fldCharType="separate"/>
            </w:r>
            <w:r w:rsidRPr="007F5977">
              <w:rPr>
                <w:rStyle w:val="a7"/>
                <w:noProof/>
              </w:rPr>
              <w:t>5经济可行性(投资与效益分析)</w:t>
            </w:r>
            <w:r>
              <w:rPr>
                <w:noProof/>
                <w:webHidden/>
              </w:rPr>
              <w:tab/>
            </w:r>
            <w:r>
              <w:rPr>
                <w:noProof/>
                <w:webHidden/>
              </w:rPr>
              <w:fldChar w:fldCharType="begin"/>
            </w:r>
            <w:r>
              <w:rPr>
                <w:noProof/>
                <w:webHidden/>
              </w:rPr>
              <w:instrText xml:space="preserve"> PAGEREF _Toc531175915 \h </w:instrText>
            </w:r>
          </w:ins>
          <w:r>
            <w:rPr>
              <w:noProof/>
              <w:webHidden/>
            </w:rPr>
          </w:r>
          <w:r>
            <w:rPr>
              <w:noProof/>
              <w:webHidden/>
            </w:rPr>
            <w:fldChar w:fldCharType="separate"/>
          </w:r>
          <w:ins w:id="207" w:author="叶 柏成" w:date="2018-11-28T13:42:00Z">
            <w:r>
              <w:rPr>
                <w:noProof/>
                <w:webHidden/>
              </w:rPr>
              <w:t>19</w:t>
            </w:r>
            <w:r>
              <w:rPr>
                <w:noProof/>
                <w:webHidden/>
              </w:rPr>
              <w:fldChar w:fldCharType="end"/>
            </w:r>
            <w:r w:rsidRPr="007F5977">
              <w:rPr>
                <w:rStyle w:val="a7"/>
                <w:noProof/>
              </w:rPr>
              <w:fldChar w:fldCharType="end"/>
            </w:r>
          </w:ins>
        </w:p>
        <w:p w14:paraId="6EB331FF" w14:textId="0B198298" w:rsidR="00B20D1E" w:rsidRDefault="00B20D1E">
          <w:pPr>
            <w:pStyle w:val="TOC2"/>
            <w:tabs>
              <w:tab w:val="right" w:leader="dot" w:pos="8296"/>
            </w:tabs>
            <w:rPr>
              <w:ins w:id="208" w:author="叶 柏成" w:date="2018-11-28T13:42:00Z"/>
              <w:noProof/>
            </w:rPr>
          </w:pPr>
          <w:ins w:id="209" w:author="叶 柏成" w:date="2018-11-28T13:42:00Z">
            <w:r w:rsidRPr="007F5977">
              <w:rPr>
                <w:rStyle w:val="a7"/>
                <w:noProof/>
              </w:rPr>
              <w:fldChar w:fldCharType="begin"/>
            </w:r>
            <w:r w:rsidRPr="007F5977">
              <w:rPr>
                <w:rStyle w:val="a7"/>
                <w:noProof/>
              </w:rPr>
              <w:instrText xml:space="preserve"> </w:instrText>
            </w:r>
            <w:r>
              <w:rPr>
                <w:noProof/>
              </w:rPr>
              <w:instrText>HYPERLINK \l "_Toc531175916"</w:instrText>
            </w:r>
            <w:r w:rsidRPr="007F5977">
              <w:rPr>
                <w:rStyle w:val="a7"/>
                <w:noProof/>
              </w:rPr>
              <w:instrText xml:space="preserve"> </w:instrText>
            </w:r>
            <w:r w:rsidRPr="007F5977">
              <w:rPr>
                <w:rStyle w:val="a7"/>
                <w:noProof/>
              </w:rPr>
              <w:fldChar w:fldCharType="separate"/>
            </w:r>
            <w:r w:rsidRPr="007F5977">
              <w:rPr>
                <w:rStyle w:val="a7"/>
                <w:noProof/>
              </w:rPr>
              <w:t>5.1投资</w:t>
            </w:r>
            <w:r>
              <w:rPr>
                <w:noProof/>
                <w:webHidden/>
              </w:rPr>
              <w:tab/>
            </w:r>
            <w:r>
              <w:rPr>
                <w:noProof/>
                <w:webHidden/>
              </w:rPr>
              <w:fldChar w:fldCharType="begin"/>
            </w:r>
            <w:r>
              <w:rPr>
                <w:noProof/>
                <w:webHidden/>
              </w:rPr>
              <w:instrText xml:space="preserve"> PAGEREF _Toc531175916 \h </w:instrText>
            </w:r>
          </w:ins>
          <w:r>
            <w:rPr>
              <w:noProof/>
              <w:webHidden/>
            </w:rPr>
          </w:r>
          <w:r>
            <w:rPr>
              <w:noProof/>
              <w:webHidden/>
            </w:rPr>
            <w:fldChar w:fldCharType="separate"/>
          </w:r>
          <w:ins w:id="210" w:author="叶 柏成" w:date="2018-11-28T13:42:00Z">
            <w:r>
              <w:rPr>
                <w:noProof/>
                <w:webHidden/>
              </w:rPr>
              <w:t>19</w:t>
            </w:r>
            <w:r>
              <w:rPr>
                <w:noProof/>
                <w:webHidden/>
              </w:rPr>
              <w:fldChar w:fldCharType="end"/>
            </w:r>
            <w:r w:rsidRPr="007F5977">
              <w:rPr>
                <w:rStyle w:val="a7"/>
                <w:noProof/>
              </w:rPr>
              <w:fldChar w:fldCharType="end"/>
            </w:r>
          </w:ins>
        </w:p>
        <w:p w14:paraId="6B920543" w14:textId="5CEF5D55" w:rsidR="00B20D1E" w:rsidRDefault="00B20D1E">
          <w:pPr>
            <w:pStyle w:val="TOC3"/>
            <w:tabs>
              <w:tab w:val="right" w:leader="dot" w:pos="8296"/>
            </w:tabs>
            <w:rPr>
              <w:ins w:id="211" w:author="叶 柏成" w:date="2018-11-28T13:42:00Z"/>
              <w:noProof/>
            </w:rPr>
          </w:pPr>
          <w:ins w:id="212" w:author="叶 柏成" w:date="2018-11-28T13:42:00Z">
            <w:r w:rsidRPr="007F5977">
              <w:rPr>
                <w:rStyle w:val="a7"/>
                <w:noProof/>
              </w:rPr>
              <w:fldChar w:fldCharType="begin"/>
            </w:r>
            <w:r w:rsidRPr="007F5977">
              <w:rPr>
                <w:rStyle w:val="a7"/>
                <w:noProof/>
              </w:rPr>
              <w:instrText xml:space="preserve"> </w:instrText>
            </w:r>
            <w:r>
              <w:rPr>
                <w:noProof/>
              </w:rPr>
              <w:instrText>HYPERLINK \l "_Toc531175917"</w:instrText>
            </w:r>
            <w:r w:rsidRPr="007F5977">
              <w:rPr>
                <w:rStyle w:val="a7"/>
                <w:noProof/>
              </w:rPr>
              <w:instrText xml:space="preserve"> </w:instrText>
            </w:r>
            <w:r w:rsidRPr="007F5977">
              <w:rPr>
                <w:rStyle w:val="a7"/>
                <w:noProof/>
              </w:rPr>
              <w:fldChar w:fldCharType="separate"/>
            </w:r>
            <w:r w:rsidRPr="007F5977">
              <w:rPr>
                <w:rStyle w:val="a7"/>
                <w:noProof/>
              </w:rPr>
              <w:t>5.1.1基本建设投资</w:t>
            </w:r>
            <w:r>
              <w:rPr>
                <w:noProof/>
                <w:webHidden/>
              </w:rPr>
              <w:tab/>
            </w:r>
            <w:r>
              <w:rPr>
                <w:noProof/>
                <w:webHidden/>
              </w:rPr>
              <w:fldChar w:fldCharType="begin"/>
            </w:r>
            <w:r>
              <w:rPr>
                <w:noProof/>
                <w:webHidden/>
              </w:rPr>
              <w:instrText xml:space="preserve"> PAGEREF _Toc531175917 \h </w:instrText>
            </w:r>
          </w:ins>
          <w:r>
            <w:rPr>
              <w:noProof/>
              <w:webHidden/>
            </w:rPr>
          </w:r>
          <w:r>
            <w:rPr>
              <w:noProof/>
              <w:webHidden/>
            </w:rPr>
            <w:fldChar w:fldCharType="separate"/>
          </w:r>
          <w:ins w:id="213" w:author="叶 柏成" w:date="2018-11-28T13:42:00Z">
            <w:r>
              <w:rPr>
                <w:noProof/>
                <w:webHidden/>
              </w:rPr>
              <w:t>19</w:t>
            </w:r>
            <w:r>
              <w:rPr>
                <w:noProof/>
                <w:webHidden/>
              </w:rPr>
              <w:fldChar w:fldCharType="end"/>
            </w:r>
            <w:r w:rsidRPr="007F5977">
              <w:rPr>
                <w:rStyle w:val="a7"/>
                <w:noProof/>
              </w:rPr>
              <w:fldChar w:fldCharType="end"/>
            </w:r>
          </w:ins>
        </w:p>
        <w:p w14:paraId="5BE0BE78" w14:textId="3C39026C" w:rsidR="00B20D1E" w:rsidRDefault="00B20D1E">
          <w:pPr>
            <w:pStyle w:val="TOC3"/>
            <w:tabs>
              <w:tab w:val="right" w:leader="dot" w:pos="8296"/>
            </w:tabs>
            <w:rPr>
              <w:ins w:id="214" w:author="叶 柏成" w:date="2018-11-28T13:42:00Z"/>
              <w:noProof/>
            </w:rPr>
          </w:pPr>
          <w:ins w:id="215" w:author="叶 柏成" w:date="2018-11-28T13:42:00Z">
            <w:r w:rsidRPr="007F5977">
              <w:rPr>
                <w:rStyle w:val="a7"/>
                <w:noProof/>
              </w:rPr>
              <w:fldChar w:fldCharType="begin"/>
            </w:r>
            <w:r w:rsidRPr="007F5977">
              <w:rPr>
                <w:rStyle w:val="a7"/>
                <w:noProof/>
              </w:rPr>
              <w:instrText xml:space="preserve"> </w:instrText>
            </w:r>
            <w:r>
              <w:rPr>
                <w:noProof/>
              </w:rPr>
              <w:instrText>HYPERLINK \l "_Toc531175918"</w:instrText>
            </w:r>
            <w:r w:rsidRPr="007F5977">
              <w:rPr>
                <w:rStyle w:val="a7"/>
                <w:noProof/>
              </w:rPr>
              <w:instrText xml:space="preserve"> </w:instrText>
            </w:r>
            <w:r w:rsidRPr="007F5977">
              <w:rPr>
                <w:rStyle w:val="a7"/>
                <w:noProof/>
              </w:rPr>
              <w:fldChar w:fldCharType="separate"/>
            </w:r>
            <w:r w:rsidRPr="007F5977">
              <w:rPr>
                <w:rStyle w:val="a7"/>
                <w:noProof/>
              </w:rPr>
              <w:t>5.1.2 其他一次性支出</w:t>
            </w:r>
            <w:r>
              <w:rPr>
                <w:noProof/>
                <w:webHidden/>
              </w:rPr>
              <w:tab/>
            </w:r>
            <w:r>
              <w:rPr>
                <w:noProof/>
                <w:webHidden/>
              </w:rPr>
              <w:fldChar w:fldCharType="begin"/>
            </w:r>
            <w:r>
              <w:rPr>
                <w:noProof/>
                <w:webHidden/>
              </w:rPr>
              <w:instrText xml:space="preserve"> PAGEREF _Toc531175918 \h </w:instrText>
            </w:r>
          </w:ins>
          <w:r>
            <w:rPr>
              <w:noProof/>
              <w:webHidden/>
            </w:rPr>
          </w:r>
          <w:r>
            <w:rPr>
              <w:noProof/>
              <w:webHidden/>
            </w:rPr>
            <w:fldChar w:fldCharType="separate"/>
          </w:r>
          <w:ins w:id="216" w:author="叶 柏成" w:date="2018-11-28T13:42:00Z">
            <w:r>
              <w:rPr>
                <w:noProof/>
                <w:webHidden/>
              </w:rPr>
              <w:t>19</w:t>
            </w:r>
            <w:r>
              <w:rPr>
                <w:noProof/>
                <w:webHidden/>
              </w:rPr>
              <w:fldChar w:fldCharType="end"/>
            </w:r>
            <w:r w:rsidRPr="007F5977">
              <w:rPr>
                <w:rStyle w:val="a7"/>
                <w:noProof/>
              </w:rPr>
              <w:fldChar w:fldCharType="end"/>
            </w:r>
          </w:ins>
        </w:p>
        <w:p w14:paraId="57F7E76C" w14:textId="6033F899" w:rsidR="00B20D1E" w:rsidRDefault="00B20D1E">
          <w:pPr>
            <w:pStyle w:val="TOC3"/>
            <w:tabs>
              <w:tab w:val="right" w:leader="dot" w:pos="8296"/>
            </w:tabs>
            <w:rPr>
              <w:ins w:id="217" w:author="叶 柏成" w:date="2018-11-28T13:42:00Z"/>
              <w:noProof/>
            </w:rPr>
          </w:pPr>
          <w:ins w:id="218" w:author="叶 柏成" w:date="2018-11-28T13:42:00Z">
            <w:r w:rsidRPr="007F5977">
              <w:rPr>
                <w:rStyle w:val="a7"/>
                <w:noProof/>
              </w:rPr>
              <w:fldChar w:fldCharType="begin"/>
            </w:r>
            <w:r w:rsidRPr="007F5977">
              <w:rPr>
                <w:rStyle w:val="a7"/>
                <w:noProof/>
              </w:rPr>
              <w:instrText xml:space="preserve"> </w:instrText>
            </w:r>
            <w:r>
              <w:rPr>
                <w:noProof/>
              </w:rPr>
              <w:instrText>HYPERLINK \l "_Toc531175919"</w:instrText>
            </w:r>
            <w:r w:rsidRPr="007F5977">
              <w:rPr>
                <w:rStyle w:val="a7"/>
                <w:noProof/>
              </w:rPr>
              <w:instrText xml:space="preserve"> </w:instrText>
            </w:r>
            <w:r w:rsidRPr="007F5977">
              <w:rPr>
                <w:rStyle w:val="a7"/>
                <w:noProof/>
              </w:rPr>
              <w:fldChar w:fldCharType="separate"/>
            </w:r>
            <w:r w:rsidRPr="007F5977">
              <w:rPr>
                <w:rStyle w:val="a7"/>
                <w:noProof/>
              </w:rPr>
              <w:t>5.1.3非一次性支出</w:t>
            </w:r>
            <w:r>
              <w:rPr>
                <w:noProof/>
                <w:webHidden/>
              </w:rPr>
              <w:tab/>
            </w:r>
            <w:r>
              <w:rPr>
                <w:noProof/>
                <w:webHidden/>
              </w:rPr>
              <w:fldChar w:fldCharType="begin"/>
            </w:r>
            <w:r>
              <w:rPr>
                <w:noProof/>
                <w:webHidden/>
              </w:rPr>
              <w:instrText xml:space="preserve"> PAGEREF _Toc531175919 \h </w:instrText>
            </w:r>
          </w:ins>
          <w:r>
            <w:rPr>
              <w:noProof/>
              <w:webHidden/>
            </w:rPr>
          </w:r>
          <w:r>
            <w:rPr>
              <w:noProof/>
              <w:webHidden/>
            </w:rPr>
            <w:fldChar w:fldCharType="separate"/>
          </w:r>
          <w:ins w:id="219" w:author="叶 柏成" w:date="2018-11-28T13:42:00Z">
            <w:r>
              <w:rPr>
                <w:noProof/>
                <w:webHidden/>
              </w:rPr>
              <w:t>19</w:t>
            </w:r>
            <w:r>
              <w:rPr>
                <w:noProof/>
                <w:webHidden/>
              </w:rPr>
              <w:fldChar w:fldCharType="end"/>
            </w:r>
            <w:r w:rsidRPr="007F5977">
              <w:rPr>
                <w:rStyle w:val="a7"/>
                <w:noProof/>
              </w:rPr>
              <w:fldChar w:fldCharType="end"/>
            </w:r>
          </w:ins>
        </w:p>
        <w:p w14:paraId="5C75EE4D" w14:textId="4D79A115" w:rsidR="00B20D1E" w:rsidRDefault="00B20D1E">
          <w:pPr>
            <w:pStyle w:val="TOC2"/>
            <w:tabs>
              <w:tab w:val="right" w:leader="dot" w:pos="8296"/>
            </w:tabs>
            <w:rPr>
              <w:ins w:id="220" w:author="叶 柏成" w:date="2018-11-28T13:42:00Z"/>
              <w:noProof/>
            </w:rPr>
          </w:pPr>
          <w:ins w:id="221" w:author="叶 柏成" w:date="2018-11-28T13:42:00Z">
            <w:r w:rsidRPr="007F5977">
              <w:rPr>
                <w:rStyle w:val="a7"/>
                <w:noProof/>
              </w:rPr>
              <w:fldChar w:fldCharType="begin"/>
            </w:r>
            <w:r w:rsidRPr="007F5977">
              <w:rPr>
                <w:rStyle w:val="a7"/>
                <w:noProof/>
              </w:rPr>
              <w:instrText xml:space="preserve"> </w:instrText>
            </w:r>
            <w:r>
              <w:rPr>
                <w:noProof/>
              </w:rPr>
              <w:instrText>HYPERLINK \l "_Toc531175920"</w:instrText>
            </w:r>
            <w:r w:rsidRPr="007F5977">
              <w:rPr>
                <w:rStyle w:val="a7"/>
                <w:noProof/>
              </w:rPr>
              <w:instrText xml:space="preserve"> </w:instrText>
            </w:r>
            <w:r w:rsidRPr="007F5977">
              <w:rPr>
                <w:rStyle w:val="a7"/>
                <w:noProof/>
              </w:rPr>
              <w:fldChar w:fldCharType="separate"/>
            </w:r>
            <w:r w:rsidRPr="007F5977">
              <w:rPr>
                <w:rStyle w:val="a7"/>
                <w:rFonts w:ascii="宋体" w:hAnsi="宋体"/>
                <w:noProof/>
              </w:rPr>
              <w:t>5.2</w:t>
            </w:r>
            <w:r w:rsidRPr="007F5977">
              <w:rPr>
                <w:rStyle w:val="a7"/>
                <w:rFonts w:ascii="宋体" w:hAnsi="宋体"/>
                <w:noProof/>
              </w:rPr>
              <w:t>预期经济效益</w:t>
            </w:r>
            <w:r>
              <w:rPr>
                <w:noProof/>
                <w:webHidden/>
              </w:rPr>
              <w:tab/>
            </w:r>
            <w:r>
              <w:rPr>
                <w:noProof/>
                <w:webHidden/>
              </w:rPr>
              <w:fldChar w:fldCharType="begin"/>
            </w:r>
            <w:r>
              <w:rPr>
                <w:noProof/>
                <w:webHidden/>
              </w:rPr>
              <w:instrText xml:space="preserve"> PAGEREF _Toc531175920 \h </w:instrText>
            </w:r>
          </w:ins>
          <w:r>
            <w:rPr>
              <w:noProof/>
              <w:webHidden/>
            </w:rPr>
          </w:r>
          <w:r>
            <w:rPr>
              <w:noProof/>
              <w:webHidden/>
            </w:rPr>
            <w:fldChar w:fldCharType="separate"/>
          </w:r>
          <w:ins w:id="222" w:author="叶 柏成" w:date="2018-11-28T13:42:00Z">
            <w:r>
              <w:rPr>
                <w:noProof/>
                <w:webHidden/>
              </w:rPr>
              <w:t>19</w:t>
            </w:r>
            <w:r>
              <w:rPr>
                <w:noProof/>
                <w:webHidden/>
              </w:rPr>
              <w:fldChar w:fldCharType="end"/>
            </w:r>
            <w:r w:rsidRPr="007F5977">
              <w:rPr>
                <w:rStyle w:val="a7"/>
                <w:noProof/>
              </w:rPr>
              <w:fldChar w:fldCharType="end"/>
            </w:r>
          </w:ins>
        </w:p>
        <w:p w14:paraId="3343F889" w14:textId="1194080D" w:rsidR="00B20D1E" w:rsidRDefault="00B20D1E">
          <w:pPr>
            <w:pStyle w:val="TOC3"/>
            <w:tabs>
              <w:tab w:val="right" w:leader="dot" w:pos="8296"/>
            </w:tabs>
            <w:rPr>
              <w:ins w:id="223" w:author="叶 柏成" w:date="2018-11-28T13:42:00Z"/>
              <w:noProof/>
            </w:rPr>
          </w:pPr>
          <w:ins w:id="224" w:author="叶 柏成" w:date="2018-11-28T13:42:00Z">
            <w:r w:rsidRPr="007F5977">
              <w:rPr>
                <w:rStyle w:val="a7"/>
                <w:noProof/>
              </w:rPr>
              <w:fldChar w:fldCharType="begin"/>
            </w:r>
            <w:r w:rsidRPr="007F5977">
              <w:rPr>
                <w:rStyle w:val="a7"/>
                <w:noProof/>
              </w:rPr>
              <w:instrText xml:space="preserve"> </w:instrText>
            </w:r>
            <w:r>
              <w:rPr>
                <w:noProof/>
              </w:rPr>
              <w:instrText>HYPERLINK \l "_Toc531175921"</w:instrText>
            </w:r>
            <w:r w:rsidRPr="007F5977">
              <w:rPr>
                <w:rStyle w:val="a7"/>
                <w:noProof/>
              </w:rPr>
              <w:instrText xml:space="preserve"> </w:instrText>
            </w:r>
            <w:r w:rsidRPr="007F5977">
              <w:rPr>
                <w:rStyle w:val="a7"/>
                <w:noProof/>
              </w:rPr>
              <w:fldChar w:fldCharType="separate"/>
            </w:r>
            <w:r w:rsidRPr="007F5977">
              <w:rPr>
                <w:rStyle w:val="a7"/>
                <w:noProof/>
              </w:rPr>
              <w:t>5.2.1一次性收益</w:t>
            </w:r>
            <w:r>
              <w:rPr>
                <w:noProof/>
                <w:webHidden/>
              </w:rPr>
              <w:tab/>
            </w:r>
            <w:r>
              <w:rPr>
                <w:noProof/>
                <w:webHidden/>
              </w:rPr>
              <w:fldChar w:fldCharType="begin"/>
            </w:r>
            <w:r>
              <w:rPr>
                <w:noProof/>
                <w:webHidden/>
              </w:rPr>
              <w:instrText xml:space="preserve"> PAGEREF _Toc531175921 \h </w:instrText>
            </w:r>
          </w:ins>
          <w:r>
            <w:rPr>
              <w:noProof/>
              <w:webHidden/>
            </w:rPr>
          </w:r>
          <w:r>
            <w:rPr>
              <w:noProof/>
              <w:webHidden/>
            </w:rPr>
            <w:fldChar w:fldCharType="separate"/>
          </w:r>
          <w:ins w:id="225" w:author="叶 柏成" w:date="2018-11-28T13:42:00Z">
            <w:r>
              <w:rPr>
                <w:noProof/>
                <w:webHidden/>
              </w:rPr>
              <w:t>19</w:t>
            </w:r>
            <w:r>
              <w:rPr>
                <w:noProof/>
                <w:webHidden/>
              </w:rPr>
              <w:fldChar w:fldCharType="end"/>
            </w:r>
            <w:r w:rsidRPr="007F5977">
              <w:rPr>
                <w:rStyle w:val="a7"/>
                <w:noProof/>
              </w:rPr>
              <w:fldChar w:fldCharType="end"/>
            </w:r>
          </w:ins>
        </w:p>
        <w:p w14:paraId="51A25D36" w14:textId="3EEDBEAB" w:rsidR="00B20D1E" w:rsidRDefault="00B20D1E">
          <w:pPr>
            <w:pStyle w:val="TOC3"/>
            <w:tabs>
              <w:tab w:val="right" w:leader="dot" w:pos="8296"/>
            </w:tabs>
            <w:rPr>
              <w:ins w:id="226" w:author="叶 柏成" w:date="2018-11-28T13:42:00Z"/>
              <w:noProof/>
            </w:rPr>
          </w:pPr>
          <w:ins w:id="227" w:author="叶 柏成" w:date="2018-11-28T13:42:00Z">
            <w:r w:rsidRPr="007F5977">
              <w:rPr>
                <w:rStyle w:val="a7"/>
                <w:noProof/>
              </w:rPr>
              <w:fldChar w:fldCharType="begin"/>
            </w:r>
            <w:r w:rsidRPr="007F5977">
              <w:rPr>
                <w:rStyle w:val="a7"/>
                <w:noProof/>
              </w:rPr>
              <w:instrText xml:space="preserve"> </w:instrText>
            </w:r>
            <w:r>
              <w:rPr>
                <w:noProof/>
              </w:rPr>
              <w:instrText>HYPERLINK \l "_Toc531175922"</w:instrText>
            </w:r>
            <w:r w:rsidRPr="007F5977">
              <w:rPr>
                <w:rStyle w:val="a7"/>
                <w:noProof/>
              </w:rPr>
              <w:instrText xml:space="preserve"> </w:instrText>
            </w:r>
            <w:r w:rsidRPr="007F5977">
              <w:rPr>
                <w:rStyle w:val="a7"/>
                <w:noProof/>
              </w:rPr>
              <w:fldChar w:fldCharType="separate"/>
            </w:r>
            <w:r w:rsidRPr="007F5977">
              <w:rPr>
                <w:rStyle w:val="a7"/>
                <w:noProof/>
              </w:rPr>
              <w:t>5.2.2非一次性收益</w:t>
            </w:r>
            <w:r>
              <w:rPr>
                <w:noProof/>
                <w:webHidden/>
              </w:rPr>
              <w:tab/>
            </w:r>
            <w:r>
              <w:rPr>
                <w:noProof/>
                <w:webHidden/>
              </w:rPr>
              <w:fldChar w:fldCharType="begin"/>
            </w:r>
            <w:r>
              <w:rPr>
                <w:noProof/>
                <w:webHidden/>
              </w:rPr>
              <w:instrText xml:space="preserve"> PAGEREF _Toc531175922 \h </w:instrText>
            </w:r>
          </w:ins>
          <w:r>
            <w:rPr>
              <w:noProof/>
              <w:webHidden/>
            </w:rPr>
          </w:r>
          <w:r>
            <w:rPr>
              <w:noProof/>
              <w:webHidden/>
            </w:rPr>
            <w:fldChar w:fldCharType="separate"/>
          </w:r>
          <w:ins w:id="228" w:author="叶 柏成" w:date="2018-11-28T13:42:00Z">
            <w:r>
              <w:rPr>
                <w:noProof/>
                <w:webHidden/>
              </w:rPr>
              <w:t>20</w:t>
            </w:r>
            <w:r>
              <w:rPr>
                <w:noProof/>
                <w:webHidden/>
              </w:rPr>
              <w:fldChar w:fldCharType="end"/>
            </w:r>
            <w:r w:rsidRPr="007F5977">
              <w:rPr>
                <w:rStyle w:val="a7"/>
                <w:noProof/>
              </w:rPr>
              <w:fldChar w:fldCharType="end"/>
            </w:r>
          </w:ins>
        </w:p>
        <w:p w14:paraId="5CDEB85B" w14:textId="1442634F" w:rsidR="00B20D1E" w:rsidRDefault="00B20D1E">
          <w:pPr>
            <w:pStyle w:val="TOC3"/>
            <w:tabs>
              <w:tab w:val="right" w:leader="dot" w:pos="8296"/>
            </w:tabs>
            <w:rPr>
              <w:ins w:id="229" w:author="叶 柏成" w:date="2018-11-28T13:42:00Z"/>
              <w:noProof/>
            </w:rPr>
          </w:pPr>
          <w:ins w:id="230" w:author="叶 柏成" w:date="2018-11-28T13:42:00Z">
            <w:r w:rsidRPr="007F5977">
              <w:rPr>
                <w:rStyle w:val="a7"/>
                <w:noProof/>
              </w:rPr>
              <w:fldChar w:fldCharType="begin"/>
            </w:r>
            <w:r w:rsidRPr="007F5977">
              <w:rPr>
                <w:rStyle w:val="a7"/>
                <w:noProof/>
              </w:rPr>
              <w:instrText xml:space="preserve"> </w:instrText>
            </w:r>
            <w:r>
              <w:rPr>
                <w:noProof/>
              </w:rPr>
              <w:instrText>HYPERLINK \l "_Toc531175923"</w:instrText>
            </w:r>
            <w:r w:rsidRPr="007F5977">
              <w:rPr>
                <w:rStyle w:val="a7"/>
                <w:noProof/>
              </w:rPr>
              <w:instrText xml:space="preserve"> </w:instrText>
            </w:r>
            <w:r w:rsidRPr="007F5977">
              <w:rPr>
                <w:rStyle w:val="a7"/>
                <w:noProof/>
              </w:rPr>
              <w:fldChar w:fldCharType="separate"/>
            </w:r>
            <w:r w:rsidRPr="007F5977">
              <w:rPr>
                <w:rStyle w:val="a7"/>
                <w:noProof/>
              </w:rPr>
              <w:t>5.2.3不可定量的收益</w:t>
            </w:r>
            <w:r>
              <w:rPr>
                <w:noProof/>
                <w:webHidden/>
              </w:rPr>
              <w:tab/>
            </w:r>
            <w:r>
              <w:rPr>
                <w:noProof/>
                <w:webHidden/>
              </w:rPr>
              <w:fldChar w:fldCharType="begin"/>
            </w:r>
            <w:r>
              <w:rPr>
                <w:noProof/>
                <w:webHidden/>
              </w:rPr>
              <w:instrText xml:space="preserve"> PAGEREF _Toc531175923 \h </w:instrText>
            </w:r>
          </w:ins>
          <w:r>
            <w:rPr>
              <w:noProof/>
              <w:webHidden/>
            </w:rPr>
          </w:r>
          <w:r>
            <w:rPr>
              <w:noProof/>
              <w:webHidden/>
            </w:rPr>
            <w:fldChar w:fldCharType="separate"/>
          </w:r>
          <w:ins w:id="231" w:author="叶 柏成" w:date="2018-11-28T13:42:00Z">
            <w:r>
              <w:rPr>
                <w:noProof/>
                <w:webHidden/>
              </w:rPr>
              <w:t>20</w:t>
            </w:r>
            <w:r>
              <w:rPr>
                <w:noProof/>
                <w:webHidden/>
              </w:rPr>
              <w:fldChar w:fldCharType="end"/>
            </w:r>
            <w:r w:rsidRPr="007F5977">
              <w:rPr>
                <w:rStyle w:val="a7"/>
                <w:noProof/>
              </w:rPr>
              <w:fldChar w:fldCharType="end"/>
            </w:r>
          </w:ins>
        </w:p>
        <w:p w14:paraId="67536FCB" w14:textId="52E8FFD7" w:rsidR="00B20D1E" w:rsidRDefault="00B20D1E">
          <w:pPr>
            <w:pStyle w:val="TOC3"/>
            <w:tabs>
              <w:tab w:val="right" w:leader="dot" w:pos="8296"/>
            </w:tabs>
            <w:rPr>
              <w:ins w:id="232" w:author="叶 柏成" w:date="2018-11-28T13:42:00Z"/>
              <w:noProof/>
            </w:rPr>
          </w:pPr>
          <w:ins w:id="233" w:author="叶 柏成" w:date="2018-11-28T13:42:00Z">
            <w:r w:rsidRPr="007F5977">
              <w:rPr>
                <w:rStyle w:val="a7"/>
                <w:noProof/>
              </w:rPr>
              <w:fldChar w:fldCharType="begin"/>
            </w:r>
            <w:r w:rsidRPr="007F5977">
              <w:rPr>
                <w:rStyle w:val="a7"/>
                <w:noProof/>
              </w:rPr>
              <w:instrText xml:space="preserve"> </w:instrText>
            </w:r>
            <w:r>
              <w:rPr>
                <w:noProof/>
              </w:rPr>
              <w:instrText>HYPERLINK \l "_Toc531175924"</w:instrText>
            </w:r>
            <w:r w:rsidRPr="007F5977">
              <w:rPr>
                <w:rStyle w:val="a7"/>
                <w:noProof/>
              </w:rPr>
              <w:instrText xml:space="preserve"> </w:instrText>
            </w:r>
            <w:r w:rsidRPr="007F5977">
              <w:rPr>
                <w:rStyle w:val="a7"/>
                <w:noProof/>
              </w:rPr>
              <w:fldChar w:fldCharType="separate"/>
            </w:r>
            <w:r w:rsidRPr="007F5977">
              <w:rPr>
                <w:rStyle w:val="a7"/>
                <w:noProof/>
              </w:rPr>
              <w:t>5.2.4 收益/投资比</w:t>
            </w:r>
            <w:r>
              <w:rPr>
                <w:noProof/>
                <w:webHidden/>
              </w:rPr>
              <w:tab/>
            </w:r>
            <w:r>
              <w:rPr>
                <w:noProof/>
                <w:webHidden/>
              </w:rPr>
              <w:fldChar w:fldCharType="begin"/>
            </w:r>
            <w:r>
              <w:rPr>
                <w:noProof/>
                <w:webHidden/>
              </w:rPr>
              <w:instrText xml:space="preserve"> PAGEREF _Toc531175924 \h </w:instrText>
            </w:r>
          </w:ins>
          <w:r>
            <w:rPr>
              <w:noProof/>
              <w:webHidden/>
            </w:rPr>
          </w:r>
          <w:r>
            <w:rPr>
              <w:noProof/>
              <w:webHidden/>
            </w:rPr>
            <w:fldChar w:fldCharType="separate"/>
          </w:r>
          <w:ins w:id="234" w:author="叶 柏成" w:date="2018-11-28T13:42:00Z">
            <w:r>
              <w:rPr>
                <w:noProof/>
                <w:webHidden/>
              </w:rPr>
              <w:t>20</w:t>
            </w:r>
            <w:r>
              <w:rPr>
                <w:noProof/>
                <w:webHidden/>
              </w:rPr>
              <w:fldChar w:fldCharType="end"/>
            </w:r>
            <w:r w:rsidRPr="007F5977">
              <w:rPr>
                <w:rStyle w:val="a7"/>
                <w:noProof/>
              </w:rPr>
              <w:fldChar w:fldCharType="end"/>
            </w:r>
          </w:ins>
        </w:p>
        <w:p w14:paraId="06F4BECD" w14:textId="08B45B5E" w:rsidR="00B20D1E" w:rsidRDefault="00B20D1E">
          <w:pPr>
            <w:pStyle w:val="TOC3"/>
            <w:tabs>
              <w:tab w:val="right" w:leader="dot" w:pos="8296"/>
            </w:tabs>
            <w:rPr>
              <w:ins w:id="235" w:author="叶 柏成" w:date="2018-11-28T13:42:00Z"/>
              <w:noProof/>
            </w:rPr>
          </w:pPr>
          <w:ins w:id="236" w:author="叶 柏成" w:date="2018-11-28T13:42:00Z">
            <w:r w:rsidRPr="007F5977">
              <w:rPr>
                <w:rStyle w:val="a7"/>
                <w:noProof/>
              </w:rPr>
              <w:fldChar w:fldCharType="begin"/>
            </w:r>
            <w:r w:rsidRPr="007F5977">
              <w:rPr>
                <w:rStyle w:val="a7"/>
                <w:noProof/>
              </w:rPr>
              <w:instrText xml:space="preserve"> </w:instrText>
            </w:r>
            <w:r>
              <w:rPr>
                <w:noProof/>
              </w:rPr>
              <w:instrText>HYPERLINK \l "_Toc531175925"</w:instrText>
            </w:r>
            <w:r w:rsidRPr="007F5977">
              <w:rPr>
                <w:rStyle w:val="a7"/>
                <w:noProof/>
              </w:rPr>
              <w:instrText xml:space="preserve"> </w:instrText>
            </w:r>
            <w:r w:rsidRPr="007F5977">
              <w:rPr>
                <w:rStyle w:val="a7"/>
                <w:noProof/>
              </w:rPr>
              <w:fldChar w:fldCharType="separate"/>
            </w:r>
            <w:r w:rsidRPr="007F5977">
              <w:rPr>
                <w:rStyle w:val="a7"/>
                <w:noProof/>
              </w:rPr>
              <w:t>5.2.5 投资回收周期</w:t>
            </w:r>
            <w:r>
              <w:rPr>
                <w:noProof/>
                <w:webHidden/>
              </w:rPr>
              <w:tab/>
            </w:r>
            <w:r>
              <w:rPr>
                <w:noProof/>
                <w:webHidden/>
              </w:rPr>
              <w:fldChar w:fldCharType="begin"/>
            </w:r>
            <w:r>
              <w:rPr>
                <w:noProof/>
                <w:webHidden/>
              </w:rPr>
              <w:instrText xml:space="preserve"> PAGEREF _Toc531175925 \h </w:instrText>
            </w:r>
          </w:ins>
          <w:r>
            <w:rPr>
              <w:noProof/>
              <w:webHidden/>
            </w:rPr>
          </w:r>
          <w:r>
            <w:rPr>
              <w:noProof/>
              <w:webHidden/>
            </w:rPr>
            <w:fldChar w:fldCharType="separate"/>
          </w:r>
          <w:ins w:id="237" w:author="叶 柏成" w:date="2018-11-28T13:42:00Z">
            <w:r>
              <w:rPr>
                <w:noProof/>
                <w:webHidden/>
              </w:rPr>
              <w:t>20</w:t>
            </w:r>
            <w:r>
              <w:rPr>
                <w:noProof/>
                <w:webHidden/>
              </w:rPr>
              <w:fldChar w:fldCharType="end"/>
            </w:r>
            <w:r w:rsidRPr="007F5977">
              <w:rPr>
                <w:rStyle w:val="a7"/>
                <w:noProof/>
              </w:rPr>
              <w:fldChar w:fldCharType="end"/>
            </w:r>
          </w:ins>
        </w:p>
        <w:p w14:paraId="76488234" w14:textId="314017D7" w:rsidR="00B20D1E" w:rsidRDefault="00B20D1E">
          <w:pPr>
            <w:pStyle w:val="TOC1"/>
            <w:tabs>
              <w:tab w:val="right" w:leader="dot" w:pos="8296"/>
            </w:tabs>
            <w:rPr>
              <w:ins w:id="238" w:author="叶 柏成" w:date="2018-11-28T13:42:00Z"/>
              <w:noProof/>
            </w:rPr>
          </w:pPr>
          <w:ins w:id="239" w:author="叶 柏成" w:date="2018-11-28T13:42:00Z">
            <w:r w:rsidRPr="007F5977">
              <w:rPr>
                <w:rStyle w:val="a7"/>
                <w:noProof/>
              </w:rPr>
              <w:fldChar w:fldCharType="begin"/>
            </w:r>
            <w:r w:rsidRPr="007F5977">
              <w:rPr>
                <w:rStyle w:val="a7"/>
                <w:noProof/>
              </w:rPr>
              <w:instrText xml:space="preserve"> </w:instrText>
            </w:r>
            <w:r>
              <w:rPr>
                <w:noProof/>
              </w:rPr>
              <w:instrText>HYPERLINK \l "_Toc531175926"</w:instrText>
            </w:r>
            <w:r w:rsidRPr="007F5977">
              <w:rPr>
                <w:rStyle w:val="a7"/>
                <w:noProof/>
              </w:rPr>
              <w:instrText xml:space="preserve"> </w:instrText>
            </w:r>
            <w:r w:rsidRPr="007F5977">
              <w:rPr>
                <w:rStyle w:val="a7"/>
                <w:noProof/>
              </w:rPr>
              <w:fldChar w:fldCharType="separate"/>
            </w:r>
            <w:r w:rsidRPr="007F5977">
              <w:rPr>
                <w:rStyle w:val="a7"/>
                <w:noProof/>
              </w:rPr>
              <w:t>6社会因素方面的可能性</w:t>
            </w:r>
            <w:r>
              <w:rPr>
                <w:noProof/>
                <w:webHidden/>
              </w:rPr>
              <w:tab/>
            </w:r>
            <w:r>
              <w:rPr>
                <w:noProof/>
                <w:webHidden/>
              </w:rPr>
              <w:fldChar w:fldCharType="begin"/>
            </w:r>
            <w:r>
              <w:rPr>
                <w:noProof/>
                <w:webHidden/>
              </w:rPr>
              <w:instrText xml:space="preserve"> PAGEREF _Toc531175926 \h </w:instrText>
            </w:r>
          </w:ins>
          <w:r>
            <w:rPr>
              <w:noProof/>
              <w:webHidden/>
            </w:rPr>
          </w:r>
          <w:r>
            <w:rPr>
              <w:noProof/>
              <w:webHidden/>
            </w:rPr>
            <w:fldChar w:fldCharType="separate"/>
          </w:r>
          <w:ins w:id="240" w:author="叶 柏成" w:date="2018-11-28T13:42:00Z">
            <w:r>
              <w:rPr>
                <w:noProof/>
                <w:webHidden/>
              </w:rPr>
              <w:t>20</w:t>
            </w:r>
            <w:r>
              <w:rPr>
                <w:noProof/>
                <w:webHidden/>
              </w:rPr>
              <w:fldChar w:fldCharType="end"/>
            </w:r>
            <w:r w:rsidRPr="007F5977">
              <w:rPr>
                <w:rStyle w:val="a7"/>
                <w:noProof/>
              </w:rPr>
              <w:fldChar w:fldCharType="end"/>
            </w:r>
          </w:ins>
        </w:p>
        <w:p w14:paraId="56B80CE2" w14:textId="005B1556" w:rsidR="00B20D1E" w:rsidRDefault="00B20D1E">
          <w:pPr>
            <w:pStyle w:val="TOC2"/>
            <w:tabs>
              <w:tab w:val="right" w:leader="dot" w:pos="8296"/>
            </w:tabs>
            <w:rPr>
              <w:ins w:id="241" w:author="叶 柏成" w:date="2018-11-28T13:42:00Z"/>
              <w:noProof/>
            </w:rPr>
          </w:pPr>
          <w:ins w:id="242" w:author="叶 柏成" w:date="2018-11-28T13:42:00Z">
            <w:r w:rsidRPr="007F5977">
              <w:rPr>
                <w:rStyle w:val="a7"/>
                <w:noProof/>
              </w:rPr>
              <w:fldChar w:fldCharType="begin"/>
            </w:r>
            <w:r w:rsidRPr="007F5977">
              <w:rPr>
                <w:rStyle w:val="a7"/>
                <w:noProof/>
              </w:rPr>
              <w:instrText xml:space="preserve"> </w:instrText>
            </w:r>
            <w:r>
              <w:rPr>
                <w:noProof/>
              </w:rPr>
              <w:instrText>HYPERLINK \l "_Toc531175927"</w:instrText>
            </w:r>
            <w:r w:rsidRPr="007F5977">
              <w:rPr>
                <w:rStyle w:val="a7"/>
                <w:noProof/>
              </w:rPr>
              <w:instrText xml:space="preserve"> </w:instrText>
            </w:r>
            <w:r w:rsidRPr="007F5977">
              <w:rPr>
                <w:rStyle w:val="a7"/>
                <w:noProof/>
              </w:rPr>
              <w:fldChar w:fldCharType="separate"/>
            </w:r>
            <w:r w:rsidRPr="007F5977">
              <w:rPr>
                <w:rStyle w:val="a7"/>
                <w:noProof/>
              </w:rPr>
              <w:t>6.1法律可行性</w:t>
            </w:r>
            <w:r>
              <w:rPr>
                <w:noProof/>
                <w:webHidden/>
              </w:rPr>
              <w:tab/>
            </w:r>
            <w:r>
              <w:rPr>
                <w:noProof/>
                <w:webHidden/>
              </w:rPr>
              <w:fldChar w:fldCharType="begin"/>
            </w:r>
            <w:r>
              <w:rPr>
                <w:noProof/>
                <w:webHidden/>
              </w:rPr>
              <w:instrText xml:space="preserve"> PAGEREF _Toc531175927 \h </w:instrText>
            </w:r>
          </w:ins>
          <w:r>
            <w:rPr>
              <w:noProof/>
              <w:webHidden/>
            </w:rPr>
          </w:r>
          <w:r>
            <w:rPr>
              <w:noProof/>
              <w:webHidden/>
            </w:rPr>
            <w:fldChar w:fldCharType="separate"/>
          </w:r>
          <w:ins w:id="243" w:author="叶 柏成" w:date="2018-11-28T13:42:00Z">
            <w:r>
              <w:rPr>
                <w:noProof/>
                <w:webHidden/>
              </w:rPr>
              <w:t>20</w:t>
            </w:r>
            <w:r>
              <w:rPr>
                <w:noProof/>
                <w:webHidden/>
              </w:rPr>
              <w:fldChar w:fldCharType="end"/>
            </w:r>
            <w:r w:rsidRPr="007F5977">
              <w:rPr>
                <w:rStyle w:val="a7"/>
                <w:noProof/>
              </w:rPr>
              <w:fldChar w:fldCharType="end"/>
            </w:r>
          </w:ins>
        </w:p>
        <w:p w14:paraId="6DD32E03" w14:textId="33097783" w:rsidR="00B20D1E" w:rsidRDefault="00B20D1E">
          <w:pPr>
            <w:pStyle w:val="TOC2"/>
            <w:tabs>
              <w:tab w:val="right" w:leader="dot" w:pos="8296"/>
            </w:tabs>
            <w:rPr>
              <w:ins w:id="244" w:author="叶 柏成" w:date="2018-11-28T13:42:00Z"/>
              <w:noProof/>
            </w:rPr>
          </w:pPr>
          <w:ins w:id="245" w:author="叶 柏成" w:date="2018-11-28T13:42:00Z">
            <w:r w:rsidRPr="007F5977">
              <w:rPr>
                <w:rStyle w:val="a7"/>
                <w:noProof/>
              </w:rPr>
              <w:fldChar w:fldCharType="begin"/>
            </w:r>
            <w:r w:rsidRPr="007F5977">
              <w:rPr>
                <w:rStyle w:val="a7"/>
                <w:noProof/>
              </w:rPr>
              <w:instrText xml:space="preserve"> </w:instrText>
            </w:r>
            <w:r>
              <w:rPr>
                <w:noProof/>
              </w:rPr>
              <w:instrText>HYPERLINK \l "_Toc531175928"</w:instrText>
            </w:r>
            <w:r w:rsidRPr="007F5977">
              <w:rPr>
                <w:rStyle w:val="a7"/>
                <w:noProof/>
              </w:rPr>
              <w:instrText xml:space="preserve"> </w:instrText>
            </w:r>
            <w:r w:rsidRPr="007F5977">
              <w:rPr>
                <w:rStyle w:val="a7"/>
                <w:noProof/>
              </w:rPr>
              <w:fldChar w:fldCharType="separate"/>
            </w:r>
            <w:r w:rsidRPr="007F5977">
              <w:rPr>
                <w:rStyle w:val="a7"/>
                <w:noProof/>
              </w:rPr>
              <w:t>6.2操作可行性</w:t>
            </w:r>
            <w:r>
              <w:rPr>
                <w:noProof/>
                <w:webHidden/>
              </w:rPr>
              <w:tab/>
            </w:r>
            <w:r>
              <w:rPr>
                <w:noProof/>
                <w:webHidden/>
              </w:rPr>
              <w:fldChar w:fldCharType="begin"/>
            </w:r>
            <w:r>
              <w:rPr>
                <w:noProof/>
                <w:webHidden/>
              </w:rPr>
              <w:instrText xml:space="preserve"> PAGEREF _Toc531175928 \h </w:instrText>
            </w:r>
          </w:ins>
          <w:r>
            <w:rPr>
              <w:noProof/>
              <w:webHidden/>
            </w:rPr>
          </w:r>
          <w:r>
            <w:rPr>
              <w:noProof/>
              <w:webHidden/>
            </w:rPr>
            <w:fldChar w:fldCharType="separate"/>
          </w:r>
          <w:ins w:id="246" w:author="叶 柏成" w:date="2018-11-28T13:42:00Z">
            <w:r>
              <w:rPr>
                <w:noProof/>
                <w:webHidden/>
              </w:rPr>
              <w:t>20</w:t>
            </w:r>
            <w:r>
              <w:rPr>
                <w:noProof/>
                <w:webHidden/>
              </w:rPr>
              <w:fldChar w:fldCharType="end"/>
            </w:r>
            <w:r w:rsidRPr="007F5977">
              <w:rPr>
                <w:rStyle w:val="a7"/>
                <w:noProof/>
              </w:rPr>
              <w:fldChar w:fldCharType="end"/>
            </w:r>
          </w:ins>
        </w:p>
        <w:p w14:paraId="59992937" w14:textId="2BF1FA26" w:rsidR="00B20D1E" w:rsidRDefault="00B20D1E">
          <w:pPr>
            <w:pStyle w:val="TOC2"/>
            <w:tabs>
              <w:tab w:val="right" w:leader="dot" w:pos="8296"/>
            </w:tabs>
            <w:rPr>
              <w:ins w:id="247" w:author="叶 柏成" w:date="2018-11-28T13:42:00Z"/>
              <w:noProof/>
            </w:rPr>
          </w:pPr>
          <w:ins w:id="248" w:author="叶 柏成" w:date="2018-11-28T13:42:00Z">
            <w:r w:rsidRPr="007F5977">
              <w:rPr>
                <w:rStyle w:val="a7"/>
                <w:noProof/>
              </w:rPr>
              <w:fldChar w:fldCharType="begin"/>
            </w:r>
            <w:r w:rsidRPr="007F5977">
              <w:rPr>
                <w:rStyle w:val="a7"/>
                <w:noProof/>
              </w:rPr>
              <w:instrText xml:space="preserve"> </w:instrText>
            </w:r>
            <w:r>
              <w:rPr>
                <w:noProof/>
              </w:rPr>
              <w:instrText>HYPERLINK \l "_Toc531175929"</w:instrText>
            </w:r>
            <w:r w:rsidRPr="007F5977">
              <w:rPr>
                <w:rStyle w:val="a7"/>
                <w:noProof/>
              </w:rPr>
              <w:instrText xml:space="preserve"> </w:instrText>
            </w:r>
            <w:r w:rsidRPr="007F5977">
              <w:rPr>
                <w:rStyle w:val="a7"/>
                <w:noProof/>
              </w:rPr>
              <w:fldChar w:fldCharType="separate"/>
            </w:r>
            <w:r w:rsidRPr="007F5977">
              <w:rPr>
                <w:rStyle w:val="a7"/>
                <w:noProof/>
              </w:rPr>
              <w:t>6.3用户操作可行性</w:t>
            </w:r>
            <w:r>
              <w:rPr>
                <w:noProof/>
                <w:webHidden/>
              </w:rPr>
              <w:tab/>
            </w:r>
            <w:r>
              <w:rPr>
                <w:noProof/>
                <w:webHidden/>
              </w:rPr>
              <w:fldChar w:fldCharType="begin"/>
            </w:r>
            <w:r>
              <w:rPr>
                <w:noProof/>
                <w:webHidden/>
              </w:rPr>
              <w:instrText xml:space="preserve"> PAGEREF _Toc531175929 \h </w:instrText>
            </w:r>
          </w:ins>
          <w:r>
            <w:rPr>
              <w:noProof/>
              <w:webHidden/>
            </w:rPr>
          </w:r>
          <w:r>
            <w:rPr>
              <w:noProof/>
              <w:webHidden/>
            </w:rPr>
            <w:fldChar w:fldCharType="separate"/>
          </w:r>
          <w:ins w:id="249" w:author="叶 柏成" w:date="2018-11-28T13:42:00Z">
            <w:r>
              <w:rPr>
                <w:noProof/>
                <w:webHidden/>
              </w:rPr>
              <w:t>20</w:t>
            </w:r>
            <w:r>
              <w:rPr>
                <w:noProof/>
                <w:webHidden/>
              </w:rPr>
              <w:fldChar w:fldCharType="end"/>
            </w:r>
            <w:r w:rsidRPr="007F5977">
              <w:rPr>
                <w:rStyle w:val="a7"/>
                <w:noProof/>
              </w:rPr>
              <w:fldChar w:fldCharType="end"/>
            </w:r>
          </w:ins>
        </w:p>
        <w:p w14:paraId="63CF1432" w14:textId="56F06AE6" w:rsidR="00B20D1E" w:rsidRDefault="00B20D1E">
          <w:pPr>
            <w:pStyle w:val="TOC1"/>
            <w:tabs>
              <w:tab w:val="right" w:leader="dot" w:pos="8296"/>
            </w:tabs>
            <w:rPr>
              <w:ins w:id="250" w:author="叶 柏成" w:date="2018-11-28T13:42:00Z"/>
              <w:noProof/>
            </w:rPr>
          </w:pPr>
          <w:ins w:id="251" w:author="叶 柏成" w:date="2018-11-28T13:42:00Z">
            <w:r w:rsidRPr="007F5977">
              <w:rPr>
                <w:rStyle w:val="a7"/>
                <w:noProof/>
              </w:rPr>
              <w:fldChar w:fldCharType="begin"/>
            </w:r>
            <w:r w:rsidRPr="007F5977">
              <w:rPr>
                <w:rStyle w:val="a7"/>
                <w:noProof/>
              </w:rPr>
              <w:instrText xml:space="preserve"> </w:instrText>
            </w:r>
            <w:r>
              <w:rPr>
                <w:noProof/>
              </w:rPr>
              <w:instrText>HYPERLINK \l "_Toc531175930"</w:instrText>
            </w:r>
            <w:r w:rsidRPr="007F5977">
              <w:rPr>
                <w:rStyle w:val="a7"/>
                <w:noProof/>
              </w:rPr>
              <w:instrText xml:space="preserve"> </w:instrText>
            </w:r>
            <w:r w:rsidRPr="007F5977">
              <w:rPr>
                <w:rStyle w:val="a7"/>
                <w:noProof/>
              </w:rPr>
              <w:fldChar w:fldCharType="separate"/>
            </w:r>
            <w:r w:rsidRPr="007F5977">
              <w:rPr>
                <w:rStyle w:val="a7"/>
                <w:noProof/>
              </w:rPr>
              <w:t>7可行性分析报告总结</w:t>
            </w:r>
            <w:r>
              <w:rPr>
                <w:noProof/>
                <w:webHidden/>
              </w:rPr>
              <w:tab/>
            </w:r>
            <w:r>
              <w:rPr>
                <w:noProof/>
                <w:webHidden/>
              </w:rPr>
              <w:fldChar w:fldCharType="begin"/>
            </w:r>
            <w:r>
              <w:rPr>
                <w:noProof/>
                <w:webHidden/>
              </w:rPr>
              <w:instrText xml:space="preserve"> PAGEREF _Toc531175930 \h </w:instrText>
            </w:r>
          </w:ins>
          <w:r>
            <w:rPr>
              <w:noProof/>
              <w:webHidden/>
            </w:rPr>
          </w:r>
          <w:r>
            <w:rPr>
              <w:noProof/>
              <w:webHidden/>
            </w:rPr>
            <w:fldChar w:fldCharType="separate"/>
          </w:r>
          <w:ins w:id="252" w:author="叶 柏成" w:date="2018-11-28T13:42:00Z">
            <w:r>
              <w:rPr>
                <w:noProof/>
                <w:webHidden/>
              </w:rPr>
              <w:t>21</w:t>
            </w:r>
            <w:r>
              <w:rPr>
                <w:noProof/>
                <w:webHidden/>
              </w:rPr>
              <w:fldChar w:fldCharType="end"/>
            </w:r>
            <w:r w:rsidRPr="007F5977">
              <w:rPr>
                <w:rStyle w:val="a7"/>
                <w:noProof/>
              </w:rPr>
              <w:fldChar w:fldCharType="end"/>
            </w:r>
          </w:ins>
        </w:p>
        <w:p w14:paraId="36A6D3D0" w14:textId="7F61814F" w:rsidR="00234F9A" w:rsidDel="00B20D1E" w:rsidRDefault="00234F9A">
          <w:pPr>
            <w:pStyle w:val="TOC2"/>
            <w:tabs>
              <w:tab w:val="right" w:leader="dot" w:pos="8296"/>
            </w:tabs>
            <w:rPr>
              <w:ins w:id="253" w:author="John" w:date="2018-11-12T17:42:00Z"/>
              <w:del w:id="254" w:author="叶 柏成" w:date="2018-11-28T13:42:00Z"/>
              <w:noProof/>
            </w:rPr>
          </w:pPr>
          <w:ins w:id="255" w:author="John" w:date="2018-11-12T17:42:00Z">
            <w:del w:id="256" w:author="叶 柏成" w:date="2018-11-28T13:42:00Z">
              <w:r w:rsidRPr="00B20D1E" w:rsidDel="00B20D1E">
                <w:rPr>
                  <w:rStyle w:val="a7"/>
                  <w:noProof/>
                </w:rPr>
                <w:delText>历史版本</w:delText>
              </w:r>
              <w:r w:rsidDel="00B20D1E">
                <w:rPr>
                  <w:noProof/>
                  <w:webHidden/>
                </w:rPr>
                <w:tab/>
                <w:delText>2</w:delText>
              </w:r>
            </w:del>
          </w:ins>
        </w:p>
        <w:p w14:paraId="391891A7" w14:textId="1CBC1B98" w:rsidR="00234F9A" w:rsidDel="00B20D1E" w:rsidRDefault="00234F9A">
          <w:pPr>
            <w:pStyle w:val="TOC1"/>
            <w:tabs>
              <w:tab w:val="right" w:leader="dot" w:pos="8296"/>
            </w:tabs>
            <w:rPr>
              <w:ins w:id="257" w:author="John" w:date="2018-11-12T17:42:00Z"/>
              <w:del w:id="258" w:author="叶 柏成" w:date="2018-11-28T13:42:00Z"/>
              <w:noProof/>
            </w:rPr>
          </w:pPr>
          <w:ins w:id="259" w:author="John" w:date="2018-11-12T17:42:00Z">
            <w:del w:id="260" w:author="叶 柏成" w:date="2018-11-28T13:42:00Z">
              <w:r w:rsidRPr="00B20D1E" w:rsidDel="00B20D1E">
                <w:rPr>
                  <w:rStyle w:val="a7"/>
                  <w:noProof/>
                </w:rPr>
                <w:delText>1引言</w:delText>
              </w:r>
              <w:r w:rsidDel="00B20D1E">
                <w:rPr>
                  <w:noProof/>
                  <w:webHidden/>
                </w:rPr>
                <w:tab/>
                <w:delText>5</w:delText>
              </w:r>
            </w:del>
          </w:ins>
        </w:p>
        <w:p w14:paraId="7E988B41" w14:textId="4A9148BD" w:rsidR="00234F9A" w:rsidDel="00B20D1E" w:rsidRDefault="00234F9A">
          <w:pPr>
            <w:pStyle w:val="TOC2"/>
            <w:tabs>
              <w:tab w:val="right" w:leader="dot" w:pos="8296"/>
            </w:tabs>
            <w:rPr>
              <w:ins w:id="261" w:author="John" w:date="2018-11-12T17:42:00Z"/>
              <w:del w:id="262" w:author="叶 柏成" w:date="2018-11-28T13:42:00Z"/>
              <w:noProof/>
            </w:rPr>
          </w:pPr>
          <w:ins w:id="263" w:author="John" w:date="2018-11-12T17:42:00Z">
            <w:del w:id="264" w:author="叶 柏成" w:date="2018-11-28T13:42:00Z">
              <w:r w:rsidRPr="00B20D1E" w:rsidDel="00B20D1E">
                <w:rPr>
                  <w:rStyle w:val="a7"/>
                  <w:noProof/>
                </w:rPr>
                <w:delText>1.1标识</w:delText>
              </w:r>
              <w:r w:rsidDel="00B20D1E">
                <w:rPr>
                  <w:noProof/>
                  <w:webHidden/>
                </w:rPr>
                <w:tab/>
                <w:delText>5</w:delText>
              </w:r>
            </w:del>
          </w:ins>
        </w:p>
        <w:p w14:paraId="3D2349C7" w14:textId="6FB89EC7" w:rsidR="00234F9A" w:rsidDel="00B20D1E" w:rsidRDefault="00234F9A">
          <w:pPr>
            <w:pStyle w:val="TOC2"/>
            <w:tabs>
              <w:tab w:val="right" w:leader="dot" w:pos="8296"/>
            </w:tabs>
            <w:rPr>
              <w:ins w:id="265" w:author="John" w:date="2018-11-12T17:42:00Z"/>
              <w:del w:id="266" w:author="叶 柏成" w:date="2018-11-28T13:42:00Z"/>
              <w:noProof/>
            </w:rPr>
          </w:pPr>
          <w:ins w:id="267" w:author="John" w:date="2018-11-12T17:42:00Z">
            <w:del w:id="268" w:author="叶 柏成" w:date="2018-11-28T13:42:00Z">
              <w:r w:rsidRPr="00B20D1E" w:rsidDel="00B20D1E">
                <w:rPr>
                  <w:rStyle w:val="a7"/>
                  <w:noProof/>
                </w:rPr>
                <w:delText>1.2文档编写目的</w:delText>
              </w:r>
              <w:r w:rsidDel="00B20D1E">
                <w:rPr>
                  <w:noProof/>
                  <w:webHidden/>
                </w:rPr>
                <w:tab/>
                <w:delText>5</w:delText>
              </w:r>
            </w:del>
          </w:ins>
        </w:p>
        <w:p w14:paraId="0DD2393A" w14:textId="4D21C056" w:rsidR="00234F9A" w:rsidDel="00B20D1E" w:rsidRDefault="00234F9A">
          <w:pPr>
            <w:pStyle w:val="TOC2"/>
            <w:tabs>
              <w:tab w:val="right" w:leader="dot" w:pos="8296"/>
            </w:tabs>
            <w:rPr>
              <w:ins w:id="269" w:author="John" w:date="2018-11-12T17:42:00Z"/>
              <w:del w:id="270" w:author="叶 柏成" w:date="2018-11-28T13:42:00Z"/>
              <w:noProof/>
            </w:rPr>
          </w:pPr>
          <w:ins w:id="271" w:author="John" w:date="2018-11-12T17:42:00Z">
            <w:del w:id="272" w:author="叶 柏成" w:date="2018-11-28T13:42:00Z">
              <w:r w:rsidRPr="00B20D1E" w:rsidDel="00B20D1E">
                <w:rPr>
                  <w:rStyle w:val="a7"/>
                  <w:noProof/>
                </w:rPr>
                <w:delText>1.3背景</w:delText>
              </w:r>
              <w:r w:rsidDel="00B20D1E">
                <w:rPr>
                  <w:noProof/>
                  <w:webHidden/>
                </w:rPr>
                <w:tab/>
                <w:delText>5</w:delText>
              </w:r>
            </w:del>
          </w:ins>
        </w:p>
        <w:p w14:paraId="54EA290E" w14:textId="3D72C221" w:rsidR="00234F9A" w:rsidDel="00B20D1E" w:rsidRDefault="00234F9A">
          <w:pPr>
            <w:pStyle w:val="TOC3"/>
            <w:tabs>
              <w:tab w:val="right" w:leader="dot" w:pos="8296"/>
            </w:tabs>
            <w:rPr>
              <w:ins w:id="273" w:author="John" w:date="2018-11-12T17:42:00Z"/>
              <w:del w:id="274" w:author="叶 柏成" w:date="2018-11-28T13:42:00Z"/>
              <w:noProof/>
            </w:rPr>
          </w:pPr>
          <w:ins w:id="275" w:author="John" w:date="2018-11-12T17:42:00Z">
            <w:del w:id="276" w:author="叶 柏成" w:date="2018-11-28T13:42:00Z">
              <w:r w:rsidRPr="00B20D1E" w:rsidDel="00B20D1E">
                <w:rPr>
                  <w:rStyle w:val="a7"/>
                  <w:noProof/>
                </w:rPr>
                <w:delText>1.3.1项目名称</w:delText>
              </w:r>
              <w:r w:rsidDel="00B20D1E">
                <w:rPr>
                  <w:noProof/>
                  <w:webHidden/>
                </w:rPr>
                <w:tab/>
                <w:delText>5</w:delText>
              </w:r>
            </w:del>
          </w:ins>
        </w:p>
        <w:p w14:paraId="3635E6C3" w14:textId="7D3CDAF1" w:rsidR="00234F9A" w:rsidDel="00B20D1E" w:rsidRDefault="00234F9A">
          <w:pPr>
            <w:pStyle w:val="TOC3"/>
            <w:tabs>
              <w:tab w:val="right" w:leader="dot" w:pos="8296"/>
            </w:tabs>
            <w:rPr>
              <w:ins w:id="277" w:author="John" w:date="2018-11-12T17:42:00Z"/>
              <w:del w:id="278" w:author="叶 柏成" w:date="2018-11-28T13:42:00Z"/>
              <w:noProof/>
            </w:rPr>
          </w:pPr>
          <w:ins w:id="279" w:author="John" w:date="2018-11-12T17:42:00Z">
            <w:del w:id="280" w:author="叶 柏成" w:date="2018-11-28T13:42:00Z">
              <w:r w:rsidRPr="00B20D1E" w:rsidDel="00B20D1E">
                <w:rPr>
                  <w:rStyle w:val="a7"/>
                  <w:noProof/>
                </w:rPr>
                <w:delText>1.3.2项目提出者</w:delText>
              </w:r>
              <w:r w:rsidDel="00B20D1E">
                <w:rPr>
                  <w:noProof/>
                  <w:webHidden/>
                </w:rPr>
                <w:tab/>
                <w:delText>5</w:delText>
              </w:r>
            </w:del>
          </w:ins>
        </w:p>
        <w:p w14:paraId="4CE2972A" w14:textId="7F59104F" w:rsidR="00234F9A" w:rsidDel="00B20D1E" w:rsidRDefault="00234F9A">
          <w:pPr>
            <w:pStyle w:val="TOC3"/>
            <w:tabs>
              <w:tab w:val="right" w:leader="dot" w:pos="8296"/>
            </w:tabs>
            <w:rPr>
              <w:ins w:id="281" w:author="John" w:date="2018-11-12T17:42:00Z"/>
              <w:del w:id="282" w:author="叶 柏成" w:date="2018-11-28T13:42:00Z"/>
              <w:noProof/>
            </w:rPr>
          </w:pPr>
          <w:ins w:id="283" w:author="John" w:date="2018-11-12T17:42:00Z">
            <w:del w:id="284" w:author="叶 柏成" w:date="2018-11-28T13:42:00Z">
              <w:r w:rsidRPr="00B20D1E" w:rsidDel="00B20D1E">
                <w:rPr>
                  <w:rStyle w:val="a7"/>
                  <w:noProof/>
                </w:rPr>
                <w:delText>1.3.3开发团队</w:delText>
              </w:r>
              <w:r w:rsidDel="00B20D1E">
                <w:rPr>
                  <w:noProof/>
                  <w:webHidden/>
                </w:rPr>
                <w:tab/>
                <w:delText>5</w:delText>
              </w:r>
            </w:del>
          </w:ins>
        </w:p>
        <w:p w14:paraId="2BCDF54F" w14:textId="11B2FD3D" w:rsidR="00234F9A" w:rsidDel="00B20D1E" w:rsidRDefault="00234F9A">
          <w:pPr>
            <w:pStyle w:val="TOC3"/>
            <w:tabs>
              <w:tab w:val="right" w:leader="dot" w:pos="8296"/>
            </w:tabs>
            <w:rPr>
              <w:ins w:id="285" w:author="John" w:date="2018-11-12T17:42:00Z"/>
              <w:del w:id="286" w:author="叶 柏成" w:date="2018-11-28T13:42:00Z"/>
              <w:noProof/>
            </w:rPr>
          </w:pPr>
          <w:ins w:id="287" w:author="John" w:date="2018-11-12T17:42:00Z">
            <w:del w:id="288" w:author="叶 柏成" w:date="2018-11-28T13:42:00Z">
              <w:r w:rsidRPr="00B20D1E" w:rsidDel="00B20D1E">
                <w:rPr>
                  <w:rStyle w:val="a7"/>
                  <w:noProof/>
                </w:rPr>
                <w:delText>1.3.4项目用户</w:delText>
              </w:r>
              <w:r w:rsidDel="00B20D1E">
                <w:rPr>
                  <w:noProof/>
                  <w:webHidden/>
                </w:rPr>
                <w:tab/>
                <w:delText>6</w:delText>
              </w:r>
            </w:del>
          </w:ins>
        </w:p>
        <w:p w14:paraId="1748A361" w14:textId="6E3F5113" w:rsidR="00234F9A" w:rsidDel="00B20D1E" w:rsidRDefault="00234F9A">
          <w:pPr>
            <w:pStyle w:val="TOC3"/>
            <w:tabs>
              <w:tab w:val="right" w:leader="dot" w:pos="8296"/>
            </w:tabs>
            <w:rPr>
              <w:ins w:id="289" w:author="John" w:date="2018-11-12T17:42:00Z"/>
              <w:del w:id="290" w:author="叶 柏成" w:date="2018-11-28T13:42:00Z"/>
              <w:noProof/>
            </w:rPr>
          </w:pPr>
          <w:ins w:id="291" w:author="John" w:date="2018-11-12T17:42:00Z">
            <w:del w:id="292" w:author="叶 柏成" w:date="2018-11-28T13:42:00Z">
              <w:r w:rsidRPr="00B20D1E" w:rsidDel="00B20D1E">
                <w:rPr>
                  <w:rStyle w:val="a7"/>
                  <w:noProof/>
                </w:rPr>
                <w:delText>1.3.5实现环境</w:delText>
              </w:r>
              <w:r w:rsidDel="00B20D1E">
                <w:rPr>
                  <w:noProof/>
                  <w:webHidden/>
                </w:rPr>
                <w:tab/>
                <w:delText>6</w:delText>
              </w:r>
            </w:del>
          </w:ins>
        </w:p>
        <w:p w14:paraId="58B0853F" w14:textId="21BFE25B" w:rsidR="00234F9A" w:rsidDel="00B20D1E" w:rsidRDefault="00234F9A">
          <w:pPr>
            <w:pStyle w:val="TOC3"/>
            <w:tabs>
              <w:tab w:val="right" w:leader="dot" w:pos="8296"/>
            </w:tabs>
            <w:rPr>
              <w:ins w:id="293" w:author="John" w:date="2018-11-12T17:42:00Z"/>
              <w:del w:id="294" w:author="叶 柏成" w:date="2018-11-28T13:42:00Z"/>
              <w:noProof/>
            </w:rPr>
          </w:pPr>
          <w:ins w:id="295" w:author="John" w:date="2018-11-12T17:42:00Z">
            <w:del w:id="296" w:author="叶 柏成" w:date="2018-11-28T13:42:00Z">
              <w:r w:rsidRPr="00B20D1E" w:rsidDel="00B20D1E">
                <w:rPr>
                  <w:rStyle w:val="a7"/>
                  <w:noProof/>
                </w:rPr>
                <w:delText>1.3.6限制条件</w:delText>
              </w:r>
              <w:r w:rsidDel="00B20D1E">
                <w:rPr>
                  <w:noProof/>
                  <w:webHidden/>
                </w:rPr>
                <w:tab/>
                <w:delText>6</w:delText>
              </w:r>
            </w:del>
          </w:ins>
        </w:p>
        <w:p w14:paraId="06F4A6E5" w14:textId="52ED92DD" w:rsidR="00234F9A" w:rsidDel="00B20D1E" w:rsidRDefault="00234F9A">
          <w:pPr>
            <w:pStyle w:val="TOC2"/>
            <w:tabs>
              <w:tab w:val="right" w:leader="dot" w:pos="8296"/>
            </w:tabs>
            <w:rPr>
              <w:ins w:id="297" w:author="John" w:date="2018-11-12T17:42:00Z"/>
              <w:del w:id="298" w:author="叶 柏成" w:date="2018-11-28T13:42:00Z"/>
              <w:noProof/>
            </w:rPr>
          </w:pPr>
          <w:ins w:id="299" w:author="John" w:date="2018-11-12T17:42:00Z">
            <w:del w:id="300" w:author="叶 柏成" w:date="2018-11-28T13:42:00Z">
              <w:r w:rsidRPr="00B20D1E" w:rsidDel="00B20D1E">
                <w:rPr>
                  <w:rStyle w:val="a7"/>
                  <w:noProof/>
                </w:rPr>
                <w:delText>1.4术语定义</w:delText>
              </w:r>
              <w:r w:rsidDel="00B20D1E">
                <w:rPr>
                  <w:noProof/>
                  <w:webHidden/>
                </w:rPr>
                <w:tab/>
                <w:delText>7</w:delText>
              </w:r>
            </w:del>
          </w:ins>
        </w:p>
        <w:p w14:paraId="72B34CF8" w14:textId="05F77E42" w:rsidR="00234F9A" w:rsidDel="00B20D1E" w:rsidRDefault="00234F9A">
          <w:pPr>
            <w:pStyle w:val="TOC2"/>
            <w:tabs>
              <w:tab w:val="right" w:leader="dot" w:pos="8296"/>
            </w:tabs>
            <w:rPr>
              <w:ins w:id="301" w:author="John" w:date="2018-11-12T17:42:00Z"/>
              <w:del w:id="302" w:author="叶 柏成" w:date="2018-11-28T13:42:00Z"/>
              <w:noProof/>
            </w:rPr>
          </w:pPr>
          <w:ins w:id="303" w:author="John" w:date="2018-11-12T17:42:00Z">
            <w:del w:id="304" w:author="叶 柏成" w:date="2018-11-28T13:42:00Z">
              <w:r w:rsidRPr="00B20D1E" w:rsidDel="00B20D1E">
                <w:rPr>
                  <w:rStyle w:val="a7"/>
                  <w:noProof/>
                </w:rPr>
                <w:delText>1.5参考文献</w:delText>
              </w:r>
              <w:r w:rsidDel="00B20D1E">
                <w:rPr>
                  <w:noProof/>
                  <w:webHidden/>
                </w:rPr>
                <w:tab/>
                <w:delText>7</w:delText>
              </w:r>
            </w:del>
          </w:ins>
        </w:p>
        <w:p w14:paraId="639CC59F" w14:textId="37982831" w:rsidR="00234F9A" w:rsidDel="00B20D1E" w:rsidRDefault="00234F9A">
          <w:pPr>
            <w:pStyle w:val="TOC1"/>
            <w:tabs>
              <w:tab w:val="right" w:leader="dot" w:pos="8296"/>
            </w:tabs>
            <w:rPr>
              <w:ins w:id="305" w:author="John" w:date="2018-11-12T17:42:00Z"/>
              <w:del w:id="306" w:author="叶 柏成" w:date="2018-11-28T13:42:00Z"/>
              <w:noProof/>
            </w:rPr>
          </w:pPr>
          <w:ins w:id="307" w:author="John" w:date="2018-11-12T17:42:00Z">
            <w:del w:id="308" w:author="叶 柏成" w:date="2018-11-28T13:42:00Z">
              <w:r w:rsidRPr="00B20D1E" w:rsidDel="00B20D1E">
                <w:rPr>
                  <w:rStyle w:val="a7"/>
                  <w:noProof/>
                </w:rPr>
                <w:delText>2可行性研究的前提</w:delText>
              </w:r>
              <w:r w:rsidDel="00B20D1E">
                <w:rPr>
                  <w:noProof/>
                  <w:webHidden/>
                </w:rPr>
                <w:tab/>
                <w:delText>8</w:delText>
              </w:r>
            </w:del>
          </w:ins>
        </w:p>
        <w:p w14:paraId="10564499" w14:textId="74F7071D" w:rsidR="00234F9A" w:rsidDel="00B20D1E" w:rsidRDefault="00234F9A">
          <w:pPr>
            <w:pStyle w:val="TOC2"/>
            <w:tabs>
              <w:tab w:val="right" w:leader="dot" w:pos="8296"/>
            </w:tabs>
            <w:rPr>
              <w:ins w:id="309" w:author="John" w:date="2018-11-12T17:42:00Z"/>
              <w:del w:id="310" w:author="叶 柏成" w:date="2018-11-28T13:42:00Z"/>
              <w:noProof/>
            </w:rPr>
          </w:pPr>
          <w:ins w:id="311" w:author="John" w:date="2018-11-12T17:42:00Z">
            <w:del w:id="312" w:author="叶 柏成" w:date="2018-11-28T13:42:00Z">
              <w:r w:rsidRPr="00B20D1E" w:rsidDel="00B20D1E">
                <w:rPr>
                  <w:rStyle w:val="a7"/>
                  <w:noProof/>
                </w:rPr>
                <w:delText>2.1项目的要求</w:delText>
              </w:r>
              <w:r w:rsidDel="00B20D1E">
                <w:rPr>
                  <w:noProof/>
                  <w:webHidden/>
                </w:rPr>
                <w:tab/>
                <w:delText>8</w:delText>
              </w:r>
            </w:del>
          </w:ins>
        </w:p>
        <w:p w14:paraId="58926145" w14:textId="10943C41" w:rsidR="00234F9A" w:rsidDel="00B20D1E" w:rsidRDefault="00234F9A">
          <w:pPr>
            <w:pStyle w:val="TOC2"/>
            <w:tabs>
              <w:tab w:val="right" w:leader="dot" w:pos="8296"/>
            </w:tabs>
            <w:rPr>
              <w:ins w:id="313" w:author="John" w:date="2018-11-12T17:42:00Z"/>
              <w:del w:id="314" w:author="叶 柏成" w:date="2018-11-28T13:42:00Z"/>
              <w:noProof/>
            </w:rPr>
          </w:pPr>
          <w:ins w:id="315" w:author="John" w:date="2018-11-12T17:42:00Z">
            <w:del w:id="316" w:author="叶 柏成" w:date="2018-11-28T13:42:00Z">
              <w:r w:rsidRPr="00B20D1E" w:rsidDel="00B20D1E">
                <w:rPr>
                  <w:rStyle w:val="a7"/>
                  <w:noProof/>
                </w:rPr>
                <w:delText>2.2项目的目标</w:delText>
              </w:r>
              <w:r w:rsidDel="00B20D1E">
                <w:rPr>
                  <w:noProof/>
                  <w:webHidden/>
                </w:rPr>
                <w:tab/>
                <w:delText>8</w:delText>
              </w:r>
            </w:del>
          </w:ins>
        </w:p>
        <w:p w14:paraId="02AA7D0C" w14:textId="7F1253F5" w:rsidR="00234F9A" w:rsidDel="00B20D1E" w:rsidRDefault="00234F9A">
          <w:pPr>
            <w:pStyle w:val="TOC2"/>
            <w:tabs>
              <w:tab w:val="right" w:leader="dot" w:pos="8296"/>
            </w:tabs>
            <w:rPr>
              <w:ins w:id="317" w:author="John" w:date="2018-11-12T17:42:00Z"/>
              <w:del w:id="318" w:author="叶 柏成" w:date="2018-11-28T13:42:00Z"/>
              <w:noProof/>
            </w:rPr>
          </w:pPr>
          <w:ins w:id="319" w:author="John" w:date="2018-11-12T17:42:00Z">
            <w:del w:id="320" w:author="叶 柏成" w:date="2018-11-28T13:42:00Z">
              <w:r w:rsidRPr="00B20D1E" w:rsidDel="00B20D1E">
                <w:rPr>
                  <w:rStyle w:val="a7"/>
                  <w:noProof/>
                </w:rPr>
                <w:delText>2.3项目的环境、条件、假定和限制</w:delText>
              </w:r>
              <w:r w:rsidDel="00B20D1E">
                <w:rPr>
                  <w:noProof/>
                  <w:webHidden/>
                </w:rPr>
                <w:tab/>
                <w:delText>8</w:delText>
              </w:r>
            </w:del>
          </w:ins>
        </w:p>
        <w:p w14:paraId="618BD4D4" w14:textId="124B9F44" w:rsidR="00234F9A" w:rsidDel="00B20D1E" w:rsidRDefault="00234F9A">
          <w:pPr>
            <w:pStyle w:val="TOC3"/>
            <w:tabs>
              <w:tab w:val="right" w:leader="dot" w:pos="8296"/>
            </w:tabs>
            <w:rPr>
              <w:ins w:id="321" w:author="John" w:date="2018-11-12T17:42:00Z"/>
              <w:del w:id="322" w:author="叶 柏成" w:date="2018-11-28T13:42:00Z"/>
              <w:noProof/>
            </w:rPr>
          </w:pPr>
          <w:ins w:id="323" w:author="John" w:date="2018-11-12T17:42:00Z">
            <w:del w:id="324" w:author="叶 柏成" w:date="2018-11-28T13:42:00Z">
              <w:r w:rsidRPr="00B20D1E" w:rsidDel="00B20D1E">
                <w:rPr>
                  <w:rStyle w:val="a7"/>
                  <w:noProof/>
                </w:rPr>
                <w:delText>2.3.1硬件、软件、运行环境和开发环境方面的条件和限制</w:delText>
              </w:r>
              <w:r w:rsidDel="00B20D1E">
                <w:rPr>
                  <w:noProof/>
                  <w:webHidden/>
                </w:rPr>
                <w:tab/>
                <w:delText>8</w:delText>
              </w:r>
            </w:del>
          </w:ins>
        </w:p>
        <w:p w14:paraId="4C70ADF2" w14:textId="4E6CD2E3" w:rsidR="00234F9A" w:rsidDel="00B20D1E" w:rsidRDefault="00234F9A">
          <w:pPr>
            <w:pStyle w:val="TOC3"/>
            <w:tabs>
              <w:tab w:val="right" w:leader="dot" w:pos="8296"/>
            </w:tabs>
            <w:rPr>
              <w:ins w:id="325" w:author="John" w:date="2018-11-12T17:42:00Z"/>
              <w:del w:id="326" w:author="叶 柏成" w:date="2018-11-28T13:42:00Z"/>
              <w:noProof/>
            </w:rPr>
          </w:pPr>
          <w:ins w:id="327" w:author="John" w:date="2018-11-12T17:42:00Z">
            <w:del w:id="328" w:author="叶 柏成" w:date="2018-11-28T13:42:00Z">
              <w:r w:rsidRPr="00B20D1E" w:rsidDel="00B20D1E">
                <w:rPr>
                  <w:rStyle w:val="a7"/>
                  <w:noProof/>
                </w:rPr>
                <w:delText>2.3.2项目经费限制</w:delText>
              </w:r>
              <w:r w:rsidDel="00B20D1E">
                <w:rPr>
                  <w:noProof/>
                  <w:webHidden/>
                </w:rPr>
                <w:tab/>
                <w:delText>9</w:delText>
              </w:r>
            </w:del>
          </w:ins>
        </w:p>
        <w:p w14:paraId="19CE0119" w14:textId="3A446807" w:rsidR="00234F9A" w:rsidDel="00B20D1E" w:rsidRDefault="00234F9A">
          <w:pPr>
            <w:pStyle w:val="TOC3"/>
            <w:tabs>
              <w:tab w:val="right" w:leader="dot" w:pos="8296"/>
            </w:tabs>
            <w:rPr>
              <w:ins w:id="329" w:author="John" w:date="2018-11-12T17:42:00Z"/>
              <w:del w:id="330" w:author="叶 柏成" w:date="2018-11-28T13:42:00Z"/>
              <w:noProof/>
            </w:rPr>
          </w:pPr>
          <w:ins w:id="331" w:author="John" w:date="2018-11-12T17:42:00Z">
            <w:del w:id="332" w:author="叶 柏成" w:date="2018-11-28T13:42:00Z">
              <w:r w:rsidRPr="00B20D1E" w:rsidDel="00B20D1E">
                <w:rPr>
                  <w:rStyle w:val="a7"/>
                  <w:noProof/>
                </w:rPr>
                <w:delText>2.3.3所建议系统的运行寿命的最小限制</w:delText>
              </w:r>
              <w:r w:rsidDel="00B20D1E">
                <w:rPr>
                  <w:noProof/>
                  <w:webHidden/>
                </w:rPr>
                <w:tab/>
                <w:delText>9</w:delText>
              </w:r>
            </w:del>
          </w:ins>
        </w:p>
        <w:p w14:paraId="0F0CC9F1" w14:textId="162122A8" w:rsidR="00234F9A" w:rsidDel="00B20D1E" w:rsidRDefault="00234F9A">
          <w:pPr>
            <w:pStyle w:val="TOC2"/>
            <w:tabs>
              <w:tab w:val="right" w:leader="dot" w:pos="8296"/>
            </w:tabs>
            <w:rPr>
              <w:ins w:id="333" w:author="John" w:date="2018-11-12T17:42:00Z"/>
              <w:del w:id="334" w:author="叶 柏成" w:date="2018-11-28T13:42:00Z"/>
              <w:noProof/>
            </w:rPr>
          </w:pPr>
          <w:ins w:id="335" w:author="John" w:date="2018-11-12T17:42:00Z">
            <w:del w:id="336" w:author="叶 柏成" w:date="2018-11-28T13:42:00Z">
              <w:r w:rsidRPr="00B20D1E" w:rsidDel="00B20D1E">
                <w:rPr>
                  <w:rStyle w:val="a7"/>
                  <w:noProof/>
                </w:rPr>
                <w:delText>2.4 SWOT分析</w:delText>
              </w:r>
              <w:r w:rsidDel="00B20D1E">
                <w:rPr>
                  <w:noProof/>
                  <w:webHidden/>
                </w:rPr>
                <w:tab/>
                <w:delText>9</w:delText>
              </w:r>
            </w:del>
          </w:ins>
        </w:p>
        <w:p w14:paraId="78ABDC51" w14:textId="3FEA3632" w:rsidR="00234F9A" w:rsidDel="00B20D1E" w:rsidRDefault="00234F9A">
          <w:pPr>
            <w:pStyle w:val="TOC3"/>
            <w:tabs>
              <w:tab w:val="right" w:leader="dot" w:pos="8296"/>
            </w:tabs>
            <w:rPr>
              <w:ins w:id="337" w:author="John" w:date="2018-11-12T17:42:00Z"/>
              <w:del w:id="338" w:author="叶 柏成" w:date="2018-11-28T13:42:00Z"/>
              <w:noProof/>
            </w:rPr>
          </w:pPr>
          <w:ins w:id="339" w:author="John" w:date="2018-11-12T17:42:00Z">
            <w:del w:id="340" w:author="叶 柏成" w:date="2018-11-28T13:42:00Z">
              <w:r w:rsidRPr="00B20D1E" w:rsidDel="00B20D1E">
                <w:rPr>
                  <w:rStyle w:val="a7"/>
                  <w:noProof/>
                </w:rPr>
                <w:delText>2.4.1 优势（Strength）</w:delText>
              </w:r>
              <w:r w:rsidDel="00B20D1E">
                <w:rPr>
                  <w:noProof/>
                  <w:webHidden/>
                </w:rPr>
                <w:tab/>
                <w:delText>9</w:delText>
              </w:r>
            </w:del>
          </w:ins>
        </w:p>
        <w:p w14:paraId="74301159" w14:textId="3275BC77" w:rsidR="00234F9A" w:rsidDel="00B20D1E" w:rsidRDefault="00234F9A">
          <w:pPr>
            <w:pStyle w:val="TOC3"/>
            <w:tabs>
              <w:tab w:val="right" w:leader="dot" w:pos="8296"/>
            </w:tabs>
            <w:rPr>
              <w:ins w:id="341" w:author="John" w:date="2018-11-12T17:42:00Z"/>
              <w:del w:id="342" w:author="叶 柏成" w:date="2018-11-28T13:42:00Z"/>
              <w:noProof/>
            </w:rPr>
          </w:pPr>
          <w:ins w:id="343" w:author="John" w:date="2018-11-12T17:42:00Z">
            <w:del w:id="344" w:author="叶 柏成" w:date="2018-11-28T13:42:00Z">
              <w:r w:rsidRPr="00B20D1E" w:rsidDel="00B20D1E">
                <w:rPr>
                  <w:rStyle w:val="a7"/>
                  <w:noProof/>
                </w:rPr>
                <w:delText>2.4.2 劣势（Weakness）</w:delText>
              </w:r>
              <w:r w:rsidDel="00B20D1E">
                <w:rPr>
                  <w:noProof/>
                  <w:webHidden/>
                </w:rPr>
                <w:tab/>
                <w:delText>9</w:delText>
              </w:r>
            </w:del>
          </w:ins>
        </w:p>
        <w:p w14:paraId="73168255" w14:textId="4A52D3E3" w:rsidR="00234F9A" w:rsidDel="00B20D1E" w:rsidRDefault="00234F9A">
          <w:pPr>
            <w:pStyle w:val="TOC3"/>
            <w:tabs>
              <w:tab w:val="right" w:leader="dot" w:pos="8296"/>
            </w:tabs>
            <w:rPr>
              <w:ins w:id="345" w:author="John" w:date="2018-11-12T17:42:00Z"/>
              <w:del w:id="346" w:author="叶 柏成" w:date="2018-11-28T13:42:00Z"/>
              <w:noProof/>
            </w:rPr>
          </w:pPr>
          <w:ins w:id="347" w:author="John" w:date="2018-11-12T17:42:00Z">
            <w:del w:id="348" w:author="叶 柏成" w:date="2018-11-28T13:42:00Z">
              <w:r w:rsidRPr="00B20D1E" w:rsidDel="00B20D1E">
                <w:rPr>
                  <w:rStyle w:val="a7"/>
                  <w:noProof/>
                </w:rPr>
                <w:delText>2.4.3 机会（opportunities）</w:delText>
              </w:r>
              <w:r w:rsidDel="00B20D1E">
                <w:rPr>
                  <w:noProof/>
                  <w:webHidden/>
                </w:rPr>
                <w:tab/>
                <w:delText>9</w:delText>
              </w:r>
            </w:del>
          </w:ins>
        </w:p>
        <w:p w14:paraId="4192F296" w14:textId="64509BDD" w:rsidR="00234F9A" w:rsidDel="00B20D1E" w:rsidRDefault="00234F9A">
          <w:pPr>
            <w:pStyle w:val="TOC3"/>
            <w:tabs>
              <w:tab w:val="right" w:leader="dot" w:pos="8296"/>
            </w:tabs>
            <w:rPr>
              <w:ins w:id="349" w:author="John" w:date="2018-11-12T17:42:00Z"/>
              <w:del w:id="350" w:author="叶 柏成" w:date="2018-11-28T13:42:00Z"/>
              <w:noProof/>
            </w:rPr>
          </w:pPr>
          <w:ins w:id="351" w:author="John" w:date="2018-11-12T17:42:00Z">
            <w:del w:id="352" w:author="叶 柏成" w:date="2018-11-28T13:42:00Z">
              <w:r w:rsidRPr="00B20D1E" w:rsidDel="00B20D1E">
                <w:rPr>
                  <w:rStyle w:val="a7"/>
                  <w:noProof/>
                </w:rPr>
                <w:delText>2.4.4 威胁（Threats）</w:delText>
              </w:r>
              <w:r w:rsidDel="00B20D1E">
                <w:rPr>
                  <w:noProof/>
                  <w:webHidden/>
                </w:rPr>
                <w:tab/>
                <w:delText>10</w:delText>
              </w:r>
            </w:del>
          </w:ins>
        </w:p>
        <w:p w14:paraId="3D713A23" w14:textId="6E727716" w:rsidR="00234F9A" w:rsidDel="00B20D1E" w:rsidRDefault="00234F9A">
          <w:pPr>
            <w:pStyle w:val="TOC2"/>
            <w:tabs>
              <w:tab w:val="right" w:leader="dot" w:pos="8296"/>
            </w:tabs>
            <w:rPr>
              <w:ins w:id="353" w:author="John" w:date="2018-11-12T17:42:00Z"/>
              <w:del w:id="354" w:author="叶 柏成" w:date="2018-11-28T13:42:00Z"/>
              <w:noProof/>
            </w:rPr>
          </w:pPr>
          <w:ins w:id="355" w:author="John" w:date="2018-11-12T17:42:00Z">
            <w:del w:id="356" w:author="叶 柏成" w:date="2018-11-28T13:42:00Z">
              <w:r w:rsidRPr="00B20D1E" w:rsidDel="00B20D1E">
                <w:rPr>
                  <w:rStyle w:val="a7"/>
                  <w:noProof/>
                </w:rPr>
                <w:delText>2.5进行可行性分析的方法</w:delText>
              </w:r>
              <w:r w:rsidDel="00B20D1E">
                <w:rPr>
                  <w:noProof/>
                  <w:webHidden/>
                </w:rPr>
                <w:tab/>
                <w:delText>10</w:delText>
              </w:r>
            </w:del>
          </w:ins>
        </w:p>
        <w:p w14:paraId="3BD01BCB" w14:textId="4AE9925D" w:rsidR="00234F9A" w:rsidDel="00B20D1E" w:rsidRDefault="00234F9A">
          <w:pPr>
            <w:pStyle w:val="TOC2"/>
            <w:tabs>
              <w:tab w:val="right" w:leader="dot" w:pos="8296"/>
            </w:tabs>
            <w:rPr>
              <w:ins w:id="357" w:author="John" w:date="2018-11-12T17:42:00Z"/>
              <w:del w:id="358" w:author="叶 柏成" w:date="2018-11-28T13:42:00Z"/>
              <w:noProof/>
            </w:rPr>
          </w:pPr>
          <w:ins w:id="359" w:author="John" w:date="2018-11-12T17:42:00Z">
            <w:del w:id="360" w:author="叶 柏成" w:date="2018-11-28T13:42:00Z">
              <w:r w:rsidRPr="00B20D1E" w:rsidDel="00B20D1E">
                <w:rPr>
                  <w:rStyle w:val="a7"/>
                  <w:noProof/>
                </w:rPr>
                <w:delText>2.6评价尺度</w:delText>
              </w:r>
              <w:r w:rsidDel="00B20D1E">
                <w:rPr>
                  <w:noProof/>
                  <w:webHidden/>
                </w:rPr>
                <w:tab/>
                <w:delText>10</w:delText>
              </w:r>
            </w:del>
          </w:ins>
        </w:p>
        <w:p w14:paraId="39C714BC" w14:textId="1CCC89EE" w:rsidR="00234F9A" w:rsidDel="00B20D1E" w:rsidRDefault="00234F9A">
          <w:pPr>
            <w:pStyle w:val="TOC1"/>
            <w:tabs>
              <w:tab w:val="right" w:leader="dot" w:pos="8296"/>
            </w:tabs>
            <w:rPr>
              <w:ins w:id="361" w:author="John" w:date="2018-11-12T17:42:00Z"/>
              <w:del w:id="362" w:author="叶 柏成" w:date="2018-11-28T13:42:00Z"/>
              <w:noProof/>
            </w:rPr>
          </w:pPr>
          <w:ins w:id="363" w:author="John" w:date="2018-11-12T17:42:00Z">
            <w:del w:id="364" w:author="叶 柏成" w:date="2018-11-28T13:42:00Z">
              <w:r w:rsidRPr="00B20D1E" w:rsidDel="00B20D1E">
                <w:rPr>
                  <w:rStyle w:val="a7"/>
                  <w:noProof/>
                </w:rPr>
                <w:delText>3对现有系统进行分析</w:delText>
              </w:r>
              <w:r w:rsidDel="00B20D1E">
                <w:rPr>
                  <w:noProof/>
                  <w:webHidden/>
                </w:rPr>
                <w:tab/>
                <w:delText>10</w:delText>
              </w:r>
            </w:del>
          </w:ins>
        </w:p>
        <w:p w14:paraId="25734FE8" w14:textId="1D7738CF" w:rsidR="00234F9A" w:rsidDel="00B20D1E" w:rsidRDefault="00234F9A">
          <w:pPr>
            <w:pStyle w:val="TOC2"/>
            <w:tabs>
              <w:tab w:val="right" w:leader="dot" w:pos="8296"/>
            </w:tabs>
            <w:rPr>
              <w:ins w:id="365" w:author="John" w:date="2018-11-12T17:42:00Z"/>
              <w:del w:id="366" w:author="叶 柏成" w:date="2018-11-28T13:42:00Z"/>
              <w:noProof/>
            </w:rPr>
          </w:pPr>
          <w:ins w:id="367" w:author="John" w:date="2018-11-12T17:42:00Z">
            <w:del w:id="368" w:author="叶 柏成" w:date="2018-11-28T13:42:00Z">
              <w:r w:rsidRPr="00B20D1E" w:rsidDel="00B20D1E">
                <w:rPr>
                  <w:rStyle w:val="a7"/>
                  <w:noProof/>
                </w:rPr>
                <w:delText>3.1原有系统优缺点比较</w:delText>
              </w:r>
              <w:r w:rsidDel="00B20D1E">
                <w:rPr>
                  <w:noProof/>
                  <w:webHidden/>
                </w:rPr>
                <w:tab/>
                <w:delText>10</w:delText>
              </w:r>
            </w:del>
          </w:ins>
        </w:p>
        <w:p w14:paraId="53CD486D" w14:textId="47E5EBD5" w:rsidR="00234F9A" w:rsidDel="00B20D1E" w:rsidRDefault="00234F9A">
          <w:pPr>
            <w:pStyle w:val="TOC1"/>
            <w:tabs>
              <w:tab w:val="right" w:leader="dot" w:pos="8296"/>
            </w:tabs>
            <w:rPr>
              <w:ins w:id="369" w:author="John" w:date="2018-11-12T17:42:00Z"/>
              <w:del w:id="370" w:author="叶 柏成" w:date="2018-11-28T13:42:00Z"/>
              <w:noProof/>
            </w:rPr>
          </w:pPr>
          <w:ins w:id="371" w:author="John" w:date="2018-11-12T17:42:00Z">
            <w:del w:id="372" w:author="叶 柏成" w:date="2018-11-28T13:42:00Z">
              <w:r w:rsidRPr="00B20D1E" w:rsidDel="00B20D1E">
                <w:rPr>
                  <w:rStyle w:val="a7"/>
                  <w:noProof/>
                </w:rPr>
                <w:delText>4所建议的系统</w:delText>
              </w:r>
              <w:r w:rsidDel="00B20D1E">
                <w:rPr>
                  <w:noProof/>
                  <w:webHidden/>
                </w:rPr>
                <w:tab/>
                <w:delText>11</w:delText>
              </w:r>
            </w:del>
          </w:ins>
        </w:p>
        <w:p w14:paraId="056072F0" w14:textId="638B3D39" w:rsidR="00234F9A" w:rsidDel="00B20D1E" w:rsidRDefault="00234F9A">
          <w:pPr>
            <w:pStyle w:val="TOC2"/>
            <w:tabs>
              <w:tab w:val="right" w:leader="dot" w:pos="8296"/>
            </w:tabs>
            <w:rPr>
              <w:ins w:id="373" w:author="John" w:date="2018-11-12T17:42:00Z"/>
              <w:del w:id="374" w:author="叶 柏成" w:date="2018-11-28T13:42:00Z"/>
              <w:noProof/>
            </w:rPr>
          </w:pPr>
          <w:ins w:id="375" w:author="John" w:date="2018-11-12T17:42:00Z">
            <w:del w:id="376" w:author="叶 柏成" w:date="2018-11-28T13:42:00Z">
              <w:r w:rsidRPr="00B20D1E" w:rsidDel="00B20D1E">
                <w:rPr>
                  <w:rStyle w:val="a7"/>
                  <w:noProof/>
                </w:rPr>
                <w:delText>4.1对所建议系统的说明</w:delText>
              </w:r>
              <w:r w:rsidDel="00B20D1E">
                <w:rPr>
                  <w:noProof/>
                  <w:webHidden/>
                </w:rPr>
                <w:tab/>
                <w:delText>11</w:delText>
              </w:r>
            </w:del>
          </w:ins>
        </w:p>
        <w:p w14:paraId="602625E5" w14:textId="40EA8699" w:rsidR="00234F9A" w:rsidDel="00B20D1E" w:rsidRDefault="00234F9A">
          <w:pPr>
            <w:pStyle w:val="TOC2"/>
            <w:tabs>
              <w:tab w:val="right" w:leader="dot" w:pos="8296"/>
            </w:tabs>
            <w:rPr>
              <w:ins w:id="377" w:author="John" w:date="2018-11-12T17:42:00Z"/>
              <w:del w:id="378" w:author="叶 柏成" w:date="2018-11-28T13:42:00Z"/>
              <w:noProof/>
            </w:rPr>
          </w:pPr>
          <w:ins w:id="379" w:author="John" w:date="2018-11-12T17:42:00Z">
            <w:del w:id="380" w:author="叶 柏成" w:date="2018-11-28T13:42:00Z">
              <w:r w:rsidRPr="00B20D1E" w:rsidDel="00B20D1E">
                <w:rPr>
                  <w:rStyle w:val="a7"/>
                  <w:noProof/>
                </w:rPr>
                <w:delText>4.2数据流程和处理流程</w:delText>
              </w:r>
              <w:r w:rsidDel="00B20D1E">
                <w:rPr>
                  <w:noProof/>
                  <w:webHidden/>
                </w:rPr>
                <w:tab/>
                <w:delText>12</w:delText>
              </w:r>
            </w:del>
          </w:ins>
        </w:p>
        <w:p w14:paraId="3288B1B0" w14:textId="2ABC713B" w:rsidR="00234F9A" w:rsidDel="00B20D1E" w:rsidRDefault="00234F9A">
          <w:pPr>
            <w:pStyle w:val="TOC2"/>
            <w:tabs>
              <w:tab w:val="right" w:leader="dot" w:pos="8296"/>
            </w:tabs>
            <w:rPr>
              <w:ins w:id="381" w:author="John" w:date="2018-11-12T17:42:00Z"/>
              <w:del w:id="382" w:author="叶 柏成" w:date="2018-11-28T13:42:00Z"/>
              <w:noProof/>
            </w:rPr>
          </w:pPr>
          <w:ins w:id="383" w:author="John" w:date="2018-11-12T17:42:00Z">
            <w:del w:id="384" w:author="叶 柏成" w:date="2018-11-28T13:42:00Z">
              <w:r w:rsidRPr="00B20D1E" w:rsidDel="00B20D1E">
                <w:rPr>
                  <w:rStyle w:val="a7"/>
                  <w:noProof/>
                </w:rPr>
                <w:delText>4.3改进之处</w:delText>
              </w:r>
              <w:r w:rsidDel="00B20D1E">
                <w:rPr>
                  <w:noProof/>
                  <w:webHidden/>
                </w:rPr>
                <w:tab/>
                <w:delText>13</w:delText>
              </w:r>
            </w:del>
          </w:ins>
        </w:p>
        <w:p w14:paraId="41156B34" w14:textId="6B274250" w:rsidR="00234F9A" w:rsidDel="00B20D1E" w:rsidRDefault="00234F9A">
          <w:pPr>
            <w:pStyle w:val="TOC2"/>
            <w:tabs>
              <w:tab w:val="right" w:leader="dot" w:pos="8296"/>
            </w:tabs>
            <w:rPr>
              <w:ins w:id="385" w:author="John" w:date="2018-11-12T17:42:00Z"/>
              <w:del w:id="386" w:author="叶 柏成" w:date="2018-11-28T13:42:00Z"/>
              <w:noProof/>
            </w:rPr>
          </w:pPr>
          <w:ins w:id="387" w:author="John" w:date="2018-11-12T17:42:00Z">
            <w:del w:id="388" w:author="叶 柏成" w:date="2018-11-28T13:42:00Z">
              <w:r w:rsidRPr="00B20D1E" w:rsidDel="00B20D1E">
                <w:rPr>
                  <w:rStyle w:val="a7"/>
                  <w:rFonts w:ascii="宋体" w:hAnsi="宋体"/>
                  <w:noProof/>
                </w:rPr>
                <w:delText>4.4</w:delText>
              </w:r>
              <w:r w:rsidRPr="00B20D1E" w:rsidDel="00B20D1E">
                <w:rPr>
                  <w:rStyle w:val="a7"/>
                  <w:rFonts w:ascii="宋体" w:hAnsi="宋体"/>
                  <w:noProof/>
                </w:rPr>
                <w:delText>影响</w:delText>
              </w:r>
              <w:r w:rsidDel="00B20D1E">
                <w:rPr>
                  <w:noProof/>
                  <w:webHidden/>
                </w:rPr>
                <w:tab/>
                <w:delText>13</w:delText>
              </w:r>
            </w:del>
          </w:ins>
        </w:p>
        <w:p w14:paraId="6DBE818E" w14:textId="7BEA81E9" w:rsidR="00234F9A" w:rsidDel="00B20D1E" w:rsidRDefault="00234F9A">
          <w:pPr>
            <w:pStyle w:val="TOC3"/>
            <w:tabs>
              <w:tab w:val="right" w:leader="dot" w:pos="8296"/>
            </w:tabs>
            <w:rPr>
              <w:ins w:id="389" w:author="John" w:date="2018-11-12T17:42:00Z"/>
              <w:del w:id="390" w:author="叶 柏成" w:date="2018-11-28T13:42:00Z"/>
              <w:noProof/>
            </w:rPr>
          </w:pPr>
          <w:ins w:id="391" w:author="John" w:date="2018-11-12T17:42:00Z">
            <w:del w:id="392" w:author="叶 柏成" w:date="2018-11-28T13:42:00Z">
              <w:r w:rsidRPr="00B20D1E" w:rsidDel="00B20D1E">
                <w:rPr>
                  <w:rStyle w:val="a7"/>
                  <w:noProof/>
                </w:rPr>
                <w:delText>4.4.1对设备的影响</w:delText>
              </w:r>
              <w:r w:rsidDel="00B20D1E">
                <w:rPr>
                  <w:noProof/>
                  <w:webHidden/>
                </w:rPr>
                <w:tab/>
                <w:delText>13</w:delText>
              </w:r>
            </w:del>
          </w:ins>
        </w:p>
        <w:p w14:paraId="407D125B" w14:textId="2AF94C0A" w:rsidR="00234F9A" w:rsidDel="00B20D1E" w:rsidRDefault="00234F9A">
          <w:pPr>
            <w:pStyle w:val="TOC3"/>
            <w:tabs>
              <w:tab w:val="right" w:leader="dot" w:pos="8296"/>
            </w:tabs>
            <w:rPr>
              <w:ins w:id="393" w:author="John" w:date="2018-11-12T17:42:00Z"/>
              <w:del w:id="394" w:author="叶 柏成" w:date="2018-11-28T13:42:00Z"/>
              <w:noProof/>
            </w:rPr>
          </w:pPr>
          <w:ins w:id="395" w:author="John" w:date="2018-11-12T17:42:00Z">
            <w:del w:id="396" w:author="叶 柏成" w:date="2018-11-28T13:42:00Z">
              <w:r w:rsidRPr="00B20D1E" w:rsidDel="00B20D1E">
                <w:rPr>
                  <w:rStyle w:val="a7"/>
                  <w:noProof/>
                </w:rPr>
                <w:delText>4.4.2对软件的影响</w:delText>
              </w:r>
              <w:r w:rsidDel="00B20D1E">
                <w:rPr>
                  <w:noProof/>
                  <w:webHidden/>
                </w:rPr>
                <w:tab/>
                <w:delText>13</w:delText>
              </w:r>
            </w:del>
          </w:ins>
        </w:p>
        <w:p w14:paraId="19360AF2" w14:textId="4E7BB3C4" w:rsidR="00234F9A" w:rsidDel="00B20D1E" w:rsidRDefault="00234F9A">
          <w:pPr>
            <w:pStyle w:val="TOC3"/>
            <w:tabs>
              <w:tab w:val="right" w:leader="dot" w:pos="8296"/>
            </w:tabs>
            <w:rPr>
              <w:ins w:id="397" w:author="John" w:date="2018-11-12T17:42:00Z"/>
              <w:del w:id="398" w:author="叶 柏成" w:date="2018-11-28T13:42:00Z"/>
              <w:noProof/>
            </w:rPr>
          </w:pPr>
          <w:ins w:id="399" w:author="John" w:date="2018-11-12T17:42:00Z">
            <w:del w:id="400" w:author="叶 柏成" w:date="2018-11-28T13:42:00Z">
              <w:r w:rsidRPr="00B20D1E" w:rsidDel="00B20D1E">
                <w:rPr>
                  <w:rStyle w:val="a7"/>
                  <w:noProof/>
                </w:rPr>
                <w:delText>4.4.3对开发的影响</w:delText>
              </w:r>
              <w:r w:rsidDel="00B20D1E">
                <w:rPr>
                  <w:noProof/>
                  <w:webHidden/>
                </w:rPr>
                <w:tab/>
                <w:delText>13</w:delText>
              </w:r>
            </w:del>
          </w:ins>
        </w:p>
        <w:p w14:paraId="494EB03E" w14:textId="4D7A3625" w:rsidR="00234F9A" w:rsidDel="00B20D1E" w:rsidRDefault="00234F9A">
          <w:pPr>
            <w:pStyle w:val="TOC3"/>
            <w:tabs>
              <w:tab w:val="right" w:leader="dot" w:pos="8296"/>
            </w:tabs>
            <w:rPr>
              <w:ins w:id="401" w:author="John" w:date="2018-11-12T17:42:00Z"/>
              <w:del w:id="402" w:author="叶 柏成" w:date="2018-11-28T13:42:00Z"/>
              <w:noProof/>
            </w:rPr>
          </w:pPr>
          <w:ins w:id="403" w:author="John" w:date="2018-11-12T17:42:00Z">
            <w:del w:id="404" w:author="叶 柏成" w:date="2018-11-28T13:42:00Z">
              <w:r w:rsidRPr="00B20D1E" w:rsidDel="00B20D1E">
                <w:rPr>
                  <w:rStyle w:val="a7"/>
                  <w:noProof/>
                </w:rPr>
                <w:delText>4.4.4对地点和设施的影响</w:delText>
              </w:r>
              <w:r w:rsidDel="00B20D1E">
                <w:rPr>
                  <w:noProof/>
                  <w:webHidden/>
                </w:rPr>
                <w:tab/>
                <w:delText>14</w:delText>
              </w:r>
            </w:del>
          </w:ins>
        </w:p>
        <w:p w14:paraId="6ACC1B8E" w14:textId="13061DF6" w:rsidR="00234F9A" w:rsidDel="00B20D1E" w:rsidRDefault="00234F9A">
          <w:pPr>
            <w:pStyle w:val="TOC3"/>
            <w:tabs>
              <w:tab w:val="right" w:leader="dot" w:pos="8296"/>
            </w:tabs>
            <w:rPr>
              <w:ins w:id="405" w:author="John" w:date="2018-11-12T17:42:00Z"/>
              <w:del w:id="406" w:author="叶 柏成" w:date="2018-11-28T13:42:00Z"/>
              <w:noProof/>
            </w:rPr>
          </w:pPr>
          <w:ins w:id="407" w:author="John" w:date="2018-11-12T17:42:00Z">
            <w:del w:id="408" w:author="叶 柏成" w:date="2018-11-28T13:42:00Z">
              <w:r w:rsidRPr="00B20D1E" w:rsidDel="00B20D1E">
                <w:rPr>
                  <w:rStyle w:val="a7"/>
                  <w:noProof/>
                </w:rPr>
                <w:delText>4.4.5 对经费的影响</w:delText>
              </w:r>
              <w:r w:rsidDel="00B20D1E">
                <w:rPr>
                  <w:noProof/>
                  <w:webHidden/>
                </w:rPr>
                <w:tab/>
                <w:delText>14</w:delText>
              </w:r>
            </w:del>
          </w:ins>
        </w:p>
        <w:p w14:paraId="3349F90B" w14:textId="3F300B65" w:rsidR="00234F9A" w:rsidDel="00B20D1E" w:rsidRDefault="00234F9A">
          <w:pPr>
            <w:pStyle w:val="TOC2"/>
            <w:tabs>
              <w:tab w:val="right" w:leader="dot" w:pos="8296"/>
            </w:tabs>
            <w:rPr>
              <w:ins w:id="409" w:author="John" w:date="2018-11-12T17:42:00Z"/>
              <w:del w:id="410" w:author="叶 柏成" w:date="2018-11-28T13:42:00Z"/>
              <w:noProof/>
            </w:rPr>
          </w:pPr>
          <w:ins w:id="411" w:author="John" w:date="2018-11-12T17:42:00Z">
            <w:del w:id="412" w:author="叶 柏成" w:date="2018-11-28T13:42:00Z">
              <w:r w:rsidRPr="00B20D1E" w:rsidDel="00B20D1E">
                <w:rPr>
                  <w:rStyle w:val="a7"/>
                  <w:rFonts w:ascii="宋体" w:hAnsi="宋体"/>
                  <w:noProof/>
                </w:rPr>
                <w:delText>4.5</w:delText>
              </w:r>
              <w:r w:rsidRPr="00B20D1E" w:rsidDel="00B20D1E">
                <w:rPr>
                  <w:rStyle w:val="a7"/>
                  <w:rFonts w:ascii="宋体" w:hAnsi="宋体"/>
                  <w:noProof/>
                </w:rPr>
                <w:delText>局限性</w:delText>
              </w:r>
              <w:r w:rsidDel="00B20D1E">
                <w:rPr>
                  <w:noProof/>
                  <w:webHidden/>
                </w:rPr>
                <w:tab/>
                <w:delText>14</w:delText>
              </w:r>
            </w:del>
          </w:ins>
        </w:p>
        <w:p w14:paraId="37E3E88C" w14:textId="6DFA749A" w:rsidR="00234F9A" w:rsidDel="00B20D1E" w:rsidRDefault="00234F9A">
          <w:pPr>
            <w:pStyle w:val="TOC2"/>
            <w:tabs>
              <w:tab w:val="right" w:leader="dot" w:pos="8296"/>
            </w:tabs>
            <w:rPr>
              <w:ins w:id="413" w:author="John" w:date="2018-11-12T17:42:00Z"/>
              <w:del w:id="414" w:author="叶 柏成" w:date="2018-11-28T13:42:00Z"/>
              <w:noProof/>
            </w:rPr>
          </w:pPr>
          <w:ins w:id="415" w:author="John" w:date="2018-11-12T17:42:00Z">
            <w:del w:id="416" w:author="叶 柏成" w:date="2018-11-28T13:42:00Z">
              <w:r w:rsidRPr="00B20D1E" w:rsidDel="00B20D1E">
                <w:rPr>
                  <w:rStyle w:val="a7"/>
                  <w:noProof/>
                </w:rPr>
                <w:delText>4.6技术可行性</w:delText>
              </w:r>
              <w:r w:rsidDel="00B20D1E">
                <w:rPr>
                  <w:noProof/>
                  <w:webHidden/>
                </w:rPr>
                <w:tab/>
                <w:delText>14</w:delText>
              </w:r>
            </w:del>
          </w:ins>
        </w:p>
        <w:p w14:paraId="3D5D1CA0" w14:textId="55D9C35D" w:rsidR="00234F9A" w:rsidDel="00B20D1E" w:rsidRDefault="00234F9A">
          <w:pPr>
            <w:pStyle w:val="TOC3"/>
            <w:tabs>
              <w:tab w:val="right" w:leader="dot" w:pos="8296"/>
            </w:tabs>
            <w:rPr>
              <w:ins w:id="417" w:author="John" w:date="2018-11-12T17:42:00Z"/>
              <w:del w:id="418" w:author="叶 柏成" w:date="2018-11-28T13:42:00Z"/>
              <w:noProof/>
            </w:rPr>
          </w:pPr>
          <w:ins w:id="419" w:author="John" w:date="2018-11-12T17:42:00Z">
            <w:del w:id="420" w:author="叶 柏成" w:date="2018-11-28T13:42:00Z">
              <w:r w:rsidRPr="00B20D1E" w:rsidDel="00B20D1E">
                <w:rPr>
                  <w:rStyle w:val="a7"/>
                  <w:noProof/>
                </w:rPr>
                <w:delText>4.6.1 角色与职责</w:delText>
              </w:r>
              <w:r w:rsidDel="00B20D1E">
                <w:rPr>
                  <w:noProof/>
                  <w:webHidden/>
                </w:rPr>
                <w:tab/>
                <w:delText>14</w:delText>
              </w:r>
            </w:del>
          </w:ins>
        </w:p>
        <w:p w14:paraId="381FF0D4" w14:textId="33DF817A" w:rsidR="00234F9A" w:rsidDel="00B20D1E" w:rsidRDefault="00234F9A">
          <w:pPr>
            <w:pStyle w:val="TOC3"/>
            <w:tabs>
              <w:tab w:val="right" w:leader="dot" w:pos="8296"/>
            </w:tabs>
            <w:rPr>
              <w:ins w:id="421" w:author="John" w:date="2018-11-12T17:42:00Z"/>
              <w:del w:id="422" w:author="叶 柏成" w:date="2018-11-28T13:42:00Z"/>
              <w:noProof/>
            </w:rPr>
          </w:pPr>
          <w:ins w:id="423" w:author="John" w:date="2018-11-12T17:42:00Z">
            <w:del w:id="424" w:author="叶 柏成" w:date="2018-11-28T13:42:00Z">
              <w:r w:rsidRPr="00B20D1E" w:rsidDel="00B20D1E">
                <w:rPr>
                  <w:rStyle w:val="a7"/>
                  <w:noProof/>
                </w:rPr>
                <w:delText>4.6.2人员</w:delText>
              </w:r>
              <w:r w:rsidDel="00B20D1E">
                <w:rPr>
                  <w:noProof/>
                  <w:webHidden/>
                </w:rPr>
                <w:tab/>
                <w:delText>16</w:delText>
              </w:r>
            </w:del>
          </w:ins>
        </w:p>
        <w:p w14:paraId="3C66D287" w14:textId="20AA73F6" w:rsidR="00234F9A" w:rsidDel="00B20D1E" w:rsidRDefault="00234F9A">
          <w:pPr>
            <w:pStyle w:val="TOC3"/>
            <w:tabs>
              <w:tab w:val="right" w:leader="dot" w:pos="8296"/>
            </w:tabs>
            <w:rPr>
              <w:ins w:id="425" w:author="John" w:date="2018-11-12T17:42:00Z"/>
              <w:del w:id="426" w:author="叶 柏成" w:date="2018-11-28T13:42:00Z"/>
              <w:noProof/>
            </w:rPr>
          </w:pPr>
          <w:ins w:id="427" w:author="John" w:date="2018-11-12T17:42:00Z">
            <w:del w:id="428" w:author="叶 柏成" w:date="2018-11-28T13:42:00Z">
              <w:r w:rsidRPr="00B20D1E" w:rsidDel="00B20D1E">
                <w:rPr>
                  <w:rStyle w:val="a7"/>
                  <w:noProof/>
                </w:rPr>
                <w:delText>4.6.3环境资源</w:delText>
              </w:r>
              <w:r w:rsidDel="00B20D1E">
                <w:rPr>
                  <w:noProof/>
                  <w:webHidden/>
                </w:rPr>
                <w:tab/>
                <w:delText>16</w:delText>
              </w:r>
            </w:del>
          </w:ins>
        </w:p>
        <w:p w14:paraId="4FA752E5" w14:textId="640736F8" w:rsidR="00234F9A" w:rsidDel="00B20D1E" w:rsidRDefault="00234F9A">
          <w:pPr>
            <w:pStyle w:val="TOC3"/>
            <w:tabs>
              <w:tab w:val="right" w:leader="dot" w:pos="8296"/>
            </w:tabs>
            <w:rPr>
              <w:ins w:id="429" w:author="John" w:date="2018-11-12T17:42:00Z"/>
              <w:del w:id="430" w:author="叶 柏成" w:date="2018-11-28T13:42:00Z"/>
              <w:noProof/>
            </w:rPr>
          </w:pPr>
          <w:ins w:id="431" w:author="John" w:date="2018-11-12T17:42:00Z">
            <w:del w:id="432" w:author="叶 柏成" w:date="2018-11-28T13:42:00Z">
              <w:r w:rsidRPr="00B20D1E" w:rsidDel="00B20D1E">
                <w:rPr>
                  <w:rStyle w:val="a7"/>
                  <w:noProof/>
                </w:rPr>
                <w:delText>4.6.4投资</w:delText>
              </w:r>
              <w:r w:rsidDel="00B20D1E">
                <w:rPr>
                  <w:noProof/>
                  <w:webHidden/>
                </w:rPr>
                <w:tab/>
                <w:delText>17</w:delText>
              </w:r>
            </w:del>
          </w:ins>
        </w:p>
        <w:p w14:paraId="6123EA77" w14:textId="73F9B3C6" w:rsidR="00234F9A" w:rsidDel="00B20D1E" w:rsidRDefault="00234F9A">
          <w:pPr>
            <w:pStyle w:val="TOC3"/>
            <w:tabs>
              <w:tab w:val="right" w:leader="dot" w:pos="8296"/>
            </w:tabs>
            <w:rPr>
              <w:ins w:id="433" w:author="John" w:date="2018-11-12T17:42:00Z"/>
              <w:del w:id="434" w:author="叶 柏成" w:date="2018-11-28T13:42:00Z"/>
              <w:noProof/>
            </w:rPr>
          </w:pPr>
          <w:ins w:id="435" w:author="John" w:date="2018-11-12T17:42:00Z">
            <w:del w:id="436" w:author="叶 柏成" w:date="2018-11-28T13:42:00Z">
              <w:r w:rsidRPr="00B20D1E" w:rsidDel="00B20D1E">
                <w:rPr>
                  <w:rStyle w:val="a7"/>
                  <w:noProof/>
                </w:rPr>
                <w:delText>4.6.5关键技术分析及备选方案</w:delText>
              </w:r>
              <w:r w:rsidDel="00B20D1E">
                <w:rPr>
                  <w:noProof/>
                  <w:webHidden/>
                </w:rPr>
                <w:tab/>
                <w:delText>18</w:delText>
              </w:r>
            </w:del>
          </w:ins>
        </w:p>
        <w:p w14:paraId="39E6B7D0" w14:textId="25E2B6C8" w:rsidR="00234F9A" w:rsidDel="00B20D1E" w:rsidRDefault="00234F9A">
          <w:pPr>
            <w:pStyle w:val="TOC1"/>
            <w:tabs>
              <w:tab w:val="right" w:leader="dot" w:pos="8296"/>
            </w:tabs>
            <w:rPr>
              <w:ins w:id="437" w:author="John" w:date="2018-11-12T17:42:00Z"/>
              <w:del w:id="438" w:author="叶 柏成" w:date="2018-11-28T13:42:00Z"/>
              <w:noProof/>
            </w:rPr>
          </w:pPr>
          <w:ins w:id="439" w:author="John" w:date="2018-11-12T17:42:00Z">
            <w:del w:id="440" w:author="叶 柏成" w:date="2018-11-28T13:42:00Z">
              <w:r w:rsidRPr="00B20D1E" w:rsidDel="00B20D1E">
                <w:rPr>
                  <w:rStyle w:val="a7"/>
                  <w:noProof/>
                </w:rPr>
                <w:delText>5经济可行性(投资与效益分析)</w:delText>
              </w:r>
              <w:r w:rsidDel="00B20D1E">
                <w:rPr>
                  <w:noProof/>
                  <w:webHidden/>
                </w:rPr>
                <w:tab/>
                <w:delText>19</w:delText>
              </w:r>
            </w:del>
          </w:ins>
        </w:p>
        <w:p w14:paraId="63268592" w14:textId="76D3C3A1" w:rsidR="00234F9A" w:rsidDel="00B20D1E" w:rsidRDefault="00234F9A">
          <w:pPr>
            <w:pStyle w:val="TOC2"/>
            <w:tabs>
              <w:tab w:val="right" w:leader="dot" w:pos="8296"/>
            </w:tabs>
            <w:rPr>
              <w:ins w:id="441" w:author="John" w:date="2018-11-12T17:42:00Z"/>
              <w:del w:id="442" w:author="叶 柏成" w:date="2018-11-28T13:42:00Z"/>
              <w:noProof/>
            </w:rPr>
          </w:pPr>
          <w:ins w:id="443" w:author="John" w:date="2018-11-12T17:42:00Z">
            <w:del w:id="444" w:author="叶 柏成" w:date="2018-11-28T13:42:00Z">
              <w:r w:rsidRPr="00B20D1E" w:rsidDel="00B20D1E">
                <w:rPr>
                  <w:rStyle w:val="a7"/>
                  <w:noProof/>
                </w:rPr>
                <w:delText>5.1投资</w:delText>
              </w:r>
              <w:r w:rsidDel="00B20D1E">
                <w:rPr>
                  <w:noProof/>
                  <w:webHidden/>
                </w:rPr>
                <w:tab/>
                <w:delText>19</w:delText>
              </w:r>
            </w:del>
          </w:ins>
        </w:p>
        <w:p w14:paraId="57DF182A" w14:textId="3ACDFF96" w:rsidR="00234F9A" w:rsidDel="00B20D1E" w:rsidRDefault="00234F9A">
          <w:pPr>
            <w:pStyle w:val="TOC3"/>
            <w:tabs>
              <w:tab w:val="right" w:leader="dot" w:pos="8296"/>
            </w:tabs>
            <w:rPr>
              <w:ins w:id="445" w:author="John" w:date="2018-11-12T17:42:00Z"/>
              <w:del w:id="446" w:author="叶 柏成" w:date="2018-11-28T13:42:00Z"/>
              <w:noProof/>
            </w:rPr>
          </w:pPr>
          <w:ins w:id="447" w:author="John" w:date="2018-11-12T17:42:00Z">
            <w:del w:id="448" w:author="叶 柏成" w:date="2018-11-28T13:42:00Z">
              <w:r w:rsidRPr="00B20D1E" w:rsidDel="00B20D1E">
                <w:rPr>
                  <w:rStyle w:val="a7"/>
                  <w:noProof/>
                </w:rPr>
                <w:delText>5.1.1基本建设投资</w:delText>
              </w:r>
              <w:r w:rsidDel="00B20D1E">
                <w:rPr>
                  <w:noProof/>
                  <w:webHidden/>
                </w:rPr>
                <w:tab/>
                <w:delText>19</w:delText>
              </w:r>
            </w:del>
          </w:ins>
        </w:p>
        <w:p w14:paraId="24AEF334" w14:textId="5C854A45" w:rsidR="00234F9A" w:rsidDel="00B20D1E" w:rsidRDefault="00234F9A">
          <w:pPr>
            <w:pStyle w:val="TOC3"/>
            <w:tabs>
              <w:tab w:val="right" w:leader="dot" w:pos="8296"/>
            </w:tabs>
            <w:rPr>
              <w:ins w:id="449" w:author="John" w:date="2018-11-12T17:42:00Z"/>
              <w:del w:id="450" w:author="叶 柏成" w:date="2018-11-28T13:42:00Z"/>
              <w:noProof/>
            </w:rPr>
          </w:pPr>
          <w:ins w:id="451" w:author="John" w:date="2018-11-12T17:42:00Z">
            <w:del w:id="452" w:author="叶 柏成" w:date="2018-11-28T13:42:00Z">
              <w:r w:rsidRPr="00B20D1E" w:rsidDel="00B20D1E">
                <w:rPr>
                  <w:rStyle w:val="a7"/>
                  <w:noProof/>
                </w:rPr>
                <w:delText>5.1.2 其他一次性支出</w:delText>
              </w:r>
              <w:r w:rsidDel="00B20D1E">
                <w:rPr>
                  <w:noProof/>
                  <w:webHidden/>
                </w:rPr>
                <w:tab/>
                <w:delText>20</w:delText>
              </w:r>
            </w:del>
          </w:ins>
        </w:p>
        <w:p w14:paraId="66B4D39A" w14:textId="32CDE015" w:rsidR="00234F9A" w:rsidDel="00B20D1E" w:rsidRDefault="00234F9A">
          <w:pPr>
            <w:pStyle w:val="TOC3"/>
            <w:tabs>
              <w:tab w:val="right" w:leader="dot" w:pos="8296"/>
            </w:tabs>
            <w:rPr>
              <w:ins w:id="453" w:author="John" w:date="2018-11-12T17:42:00Z"/>
              <w:del w:id="454" w:author="叶 柏成" w:date="2018-11-28T13:42:00Z"/>
              <w:noProof/>
            </w:rPr>
          </w:pPr>
          <w:ins w:id="455" w:author="John" w:date="2018-11-12T17:42:00Z">
            <w:del w:id="456" w:author="叶 柏成" w:date="2018-11-28T13:42:00Z">
              <w:r w:rsidRPr="00B20D1E" w:rsidDel="00B20D1E">
                <w:rPr>
                  <w:rStyle w:val="a7"/>
                  <w:noProof/>
                </w:rPr>
                <w:delText>5.1.3非一次性支出</w:delText>
              </w:r>
              <w:r w:rsidDel="00B20D1E">
                <w:rPr>
                  <w:noProof/>
                  <w:webHidden/>
                </w:rPr>
                <w:tab/>
                <w:delText>20</w:delText>
              </w:r>
            </w:del>
          </w:ins>
        </w:p>
        <w:p w14:paraId="4226A040" w14:textId="1B7213E8" w:rsidR="00234F9A" w:rsidDel="00B20D1E" w:rsidRDefault="00234F9A">
          <w:pPr>
            <w:pStyle w:val="TOC2"/>
            <w:tabs>
              <w:tab w:val="right" w:leader="dot" w:pos="8296"/>
            </w:tabs>
            <w:rPr>
              <w:ins w:id="457" w:author="John" w:date="2018-11-12T17:42:00Z"/>
              <w:del w:id="458" w:author="叶 柏成" w:date="2018-11-28T13:42:00Z"/>
              <w:noProof/>
            </w:rPr>
          </w:pPr>
          <w:ins w:id="459" w:author="John" w:date="2018-11-12T17:42:00Z">
            <w:del w:id="460" w:author="叶 柏成" w:date="2018-11-28T13:42:00Z">
              <w:r w:rsidRPr="00B20D1E" w:rsidDel="00B20D1E">
                <w:rPr>
                  <w:rStyle w:val="a7"/>
                  <w:rFonts w:ascii="宋体" w:hAnsi="宋体"/>
                  <w:noProof/>
                </w:rPr>
                <w:delText>5.2</w:delText>
              </w:r>
              <w:r w:rsidRPr="00B20D1E" w:rsidDel="00B20D1E">
                <w:rPr>
                  <w:rStyle w:val="a7"/>
                  <w:rFonts w:ascii="宋体" w:hAnsi="宋体"/>
                  <w:noProof/>
                </w:rPr>
                <w:delText>预期经济效益</w:delText>
              </w:r>
              <w:r w:rsidDel="00B20D1E">
                <w:rPr>
                  <w:noProof/>
                  <w:webHidden/>
                </w:rPr>
                <w:tab/>
                <w:delText>20</w:delText>
              </w:r>
            </w:del>
          </w:ins>
        </w:p>
        <w:p w14:paraId="5EDE80E7" w14:textId="75645556" w:rsidR="00234F9A" w:rsidDel="00B20D1E" w:rsidRDefault="00234F9A">
          <w:pPr>
            <w:pStyle w:val="TOC3"/>
            <w:tabs>
              <w:tab w:val="right" w:leader="dot" w:pos="8296"/>
            </w:tabs>
            <w:rPr>
              <w:ins w:id="461" w:author="John" w:date="2018-11-12T17:42:00Z"/>
              <w:del w:id="462" w:author="叶 柏成" w:date="2018-11-28T13:42:00Z"/>
              <w:noProof/>
            </w:rPr>
          </w:pPr>
          <w:ins w:id="463" w:author="John" w:date="2018-11-12T17:42:00Z">
            <w:del w:id="464" w:author="叶 柏成" w:date="2018-11-28T13:42:00Z">
              <w:r w:rsidRPr="00B20D1E" w:rsidDel="00B20D1E">
                <w:rPr>
                  <w:rStyle w:val="a7"/>
                  <w:noProof/>
                </w:rPr>
                <w:delText>5.2.1一次性收益</w:delText>
              </w:r>
              <w:r w:rsidDel="00B20D1E">
                <w:rPr>
                  <w:noProof/>
                  <w:webHidden/>
                </w:rPr>
                <w:tab/>
                <w:delText>20</w:delText>
              </w:r>
            </w:del>
          </w:ins>
        </w:p>
        <w:p w14:paraId="19040CF7" w14:textId="70BE9FDD" w:rsidR="00234F9A" w:rsidDel="00B20D1E" w:rsidRDefault="00234F9A">
          <w:pPr>
            <w:pStyle w:val="TOC3"/>
            <w:tabs>
              <w:tab w:val="right" w:leader="dot" w:pos="8296"/>
            </w:tabs>
            <w:rPr>
              <w:ins w:id="465" w:author="John" w:date="2018-11-12T17:42:00Z"/>
              <w:del w:id="466" w:author="叶 柏成" w:date="2018-11-28T13:42:00Z"/>
              <w:noProof/>
            </w:rPr>
          </w:pPr>
          <w:ins w:id="467" w:author="John" w:date="2018-11-12T17:42:00Z">
            <w:del w:id="468" w:author="叶 柏成" w:date="2018-11-28T13:42:00Z">
              <w:r w:rsidRPr="00B20D1E" w:rsidDel="00B20D1E">
                <w:rPr>
                  <w:rStyle w:val="a7"/>
                  <w:noProof/>
                </w:rPr>
                <w:delText>5.2.2非一次性收益</w:delText>
              </w:r>
              <w:r w:rsidDel="00B20D1E">
                <w:rPr>
                  <w:noProof/>
                  <w:webHidden/>
                </w:rPr>
                <w:tab/>
                <w:delText>20</w:delText>
              </w:r>
            </w:del>
          </w:ins>
        </w:p>
        <w:p w14:paraId="4B721A8C" w14:textId="6867DA62" w:rsidR="00234F9A" w:rsidDel="00B20D1E" w:rsidRDefault="00234F9A">
          <w:pPr>
            <w:pStyle w:val="TOC3"/>
            <w:tabs>
              <w:tab w:val="right" w:leader="dot" w:pos="8296"/>
            </w:tabs>
            <w:rPr>
              <w:ins w:id="469" w:author="John" w:date="2018-11-12T17:42:00Z"/>
              <w:del w:id="470" w:author="叶 柏成" w:date="2018-11-28T13:42:00Z"/>
              <w:noProof/>
            </w:rPr>
          </w:pPr>
          <w:ins w:id="471" w:author="John" w:date="2018-11-12T17:42:00Z">
            <w:del w:id="472" w:author="叶 柏成" w:date="2018-11-28T13:42:00Z">
              <w:r w:rsidRPr="00B20D1E" w:rsidDel="00B20D1E">
                <w:rPr>
                  <w:rStyle w:val="a7"/>
                  <w:noProof/>
                </w:rPr>
                <w:delText>5.2.3不可定量的收益</w:delText>
              </w:r>
              <w:r w:rsidDel="00B20D1E">
                <w:rPr>
                  <w:noProof/>
                  <w:webHidden/>
                </w:rPr>
                <w:tab/>
                <w:delText>20</w:delText>
              </w:r>
            </w:del>
          </w:ins>
        </w:p>
        <w:p w14:paraId="73715D40" w14:textId="0D0A6A3E" w:rsidR="00234F9A" w:rsidDel="00B20D1E" w:rsidRDefault="00234F9A">
          <w:pPr>
            <w:pStyle w:val="TOC3"/>
            <w:tabs>
              <w:tab w:val="right" w:leader="dot" w:pos="8296"/>
            </w:tabs>
            <w:rPr>
              <w:ins w:id="473" w:author="John" w:date="2018-11-12T17:42:00Z"/>
              <w:del w:id="474" w:author="叶 柏成" w:date="2018-11-28T13:42:00Z"/>
              <w:noProof/>
            </w:rPr>
          </w:pPr>
          <w:ins w:id="475" w:author="John" w:date="2018-11-12T17:42:00Z">
            <w:del w:id="476" w:author="叶 柏成" w:date="2018-11-28T13:42:00Z">
              <w:r w:rsidRPr="00B20D1E" w:rsidDel="00B20D1E">
                <w:rPr>
                  <w:rStyle w:val="a7"/>
                  <w:noProof/>
                </w:rPr>
                <w:delText>5.2.4 收益/投资比</w:delText>
              </w:r>
              <w:r w:rsidDel="00B20D1E">
                <w:rPr>
                  <w:noProof/>
                  <w:webHidden/>
                </w:rPr>
                <w:tab/>
                <w:delText>20</w:delText>
              </w:r>
            </w:del>
          </w:ins>
        </w:p>
        <w:p w14:paraId="5F134BC5" w14:textId="753634C5" w:rsidR="00234F9A" w:rsidDel="00B20D1E" w:rsidRDefault="00234F9A">
          <w:pPr>
            <w:pStyle w:val="TOC3"/>
            <w:tabs>
              <w:tab w:val="right" w:leader="dot" w:pos="8296"/>
            </w:tabs>
            <w:rPr>
              <w:ins w:id="477" w:author="John" w:date="2018-11-12T17:42:00Z"/>
              <w:del w:id="478" w:author="叶 柏成" w:date="2018-11-28T13:42:00Z"/>
              <w:noProof/>
            </w:rPr>
          </w:pPr>
          <w:ins w:id="479" w:author="John" w:date="2018-11-12T17:42:00Z">
            <w:del w:id="480" w:author="叶 柏成" w:date="2018-11-28T13:42:00Z">
              <w:r w:rsidRPr="00B20D1E" w:rsidDel="00B20D1E">
                <w:rPr>
                  <w:rStyle w:val="a7"/>
                  <w:noProof/>
                </w:rPr>
                <w:delText>5.2.5 投资回收周期</w:delText>
              </w:r>
              <w:r w:rsidDel="00B20D1E">
                <w:rPr>
                  <w:noProof/>
                  <w:webHidden/>
                </w:rPr>
                <w:tab/>
                <w:delText>20</w:delText>
              </w:r>
            </w:del>
          </w:ins>
        </w:p>
        <w:p w14:paraId="024EB796" w14:textId="287CCD08" w:rsidR="00234F9A" w:rsidDel="00B20D1E" w:rsidRDefault="00234F9A">
          <w:pPr>
            <w:pStyle w:val="TOC1"/>
            <w:tabs>
              <w:tab w:val="right" w:leader="dot" w:pos="8296"/>
            </w:tabs>
            <w:rPr>
              <w:ins w:id="481" w:author="John" w:date="2018-11-12T17:42:00Z"/>
              <w:del w:id="482" w:author="叶 柏成" w:date="2018-11-28T13:42:00Z"/>
              <w:noProof/>
            </w:rPr>
          </w:pPr>
          <w:ins w:id="483" w:author="John" w:date="2018-11-12T17:42:00Z">
            <w:del w:id="484" w:author="叶 柏成" w:date="2018-11-28T13:42:00Z">
              <w:r w:rsidRPr="00B20D1E" w:rsidDel="00B20D1E">
                <w:rPr>
                  <w:rStyle w:val="a7"/>
                  <w:noProof/>
                </w:rPr>
                <w:delText>6社会因素方面的可能性</w:delText>
              </w:r>
              <w:r w:rsidDel="00B20D1E">
                <w:rPr>
                  <w:noProof/>
                  <w:webHidden/>
                </w:rPr>
                <w:tab/>
                <w:delText>21</w:delText>
              </w:r>
            </w:del>
          </w:ins>
        </w:p>
        <w:p w14:paraId="20E5A200" w14:textId="59A73938" w:rsidR="00234F9A" w:rsidDel="00B20D1E" w:rsidRDefault="00234F9A">
          <w:pPr>
            <w:pStyle w:val="TOC2"/>
            <w:tabs>
              <w:tab w:val="right" w:leader="dot" w:pos="8296"/>
            </w:tabs>
            <w:rPr>
              <w:ins w:id="485" w:author="John" w:date="2018-11-12T17:42:00Z"/>
              <w:del w:id="486" w:author="叶 柏成" w:date="2018-11-28T13:42:00Z"/>
              <w:noProof/>
            </w:rPr>
          </w:pPr>
          <w:ins w:id="487" w:author="John" w:date="2018-11-12T17:42:00Z">
            <w:del w:id="488" w:author="叶 柏成" w:date="2018-11-28T13:42:00Z">
              <w:r w:rsidRPr="00B20D1E" w:rsidDel="00B20D1E">
                <w:rPr>
                  <w:rStyle w:val="a7"/>
                  <w:noProof/>
                </w:rPr>
                <w:delText>6.1法律可行性</w:delText>
              </w:r>
              <w:r w:rsidDel="00B20D1E">
                <w:rPr>
                  <w:noProof/>
                  <w:webHidden/>
                </w:rPr>
                <w:tab/>
                <w:delText>21</w:delText>
              </w:r>
            </w:del>
          </w:ins>
        </w:p>
        <w:p w14:paraId="2484AFCC" w14:textId="7F139D6E" w:rsidR="00234F9A" w:rsidDel="00B20D1E" w:rsidRDefault="00234F9A">
          <w:pPr>
            <w:pStyle w:val="TOC2"/>
            <w:tabs>
              <w:tab w:val="right" w:leader="dot" w:pos="8296"/>
            </w:tabs>
            <w:rPr>
              <w:ins w:id="489" w:author="John" w:date="2018-11-12T17:42:00Z"/>
              <w:del w:id="490" w:author="叶 柏成" w:date="2018-11-28T13:42:00Z"/>
              <w:noProof/>
            </w:rPr>
          </w:pPr>
          <w:ins w:id="491" w:author="John" w:date="2018-11-12T17:42:00Z">
            <w:del w:id="492" w:author="叶 柏成" w:date="2018-11-28T13:42:00Z">
              <w:r w:rsidRPr="00B20D1E" w:rsidDel="00B20D1E">
                <w:rPr>
                  <w:rStyle w:val="a7"/>
                  <w:noProof/>
                </w:rPr>
                <w:delText>6.2用户操作可行性</w:delText>
              </w:r>
              <w:r w:rsidDel="00B20D1E">
                <w:rPr>
                  <w:noProof/>
                  <w:webHidden/>
                </w:rPr>
                <w:tab/>
                <w:delText>21</w:delText>
              </w:r>
            </w:del>
          </w:ins>
        </w:p>
        <w:p w14:paraId="1158EEC4" w14:textId="374143D9" w:rsidR="00234F9A" w:rsidDel="00B20D1E" w:rsidRDefault="00234F9A">
          <w:pPr>
            <w:pStyle w:val="TOC1"/>
            <w:tabs>
              <w:tab w:val="right" w:leader="dot" w:pos="8296"/>
            </w:tabs>
            <w:rPr>
              <w:ins w:id="493" w:author="John" w:date="2018-11-12T17:42:00Z"/>
              <w:del w:id="494" w:author="叶 柏成" w:date="2018-11-28T13:42:00Z"/>
              <w:noProof/>
            </w:rPr>
          </w:pPr>
          <w:ins w:id="495" w:author="John" w:date="2018-11-12T17:42:00Z">
            <w:del w:id="496" w:author="叶 柏成" w:date="2018-11-28T13:42:00Z">
              <w:r w:rsidRPr="00B20D1E" w:rsidDel="00B20D1E">
                <w:rPr>
                  <w:rStyle w:val="a7"/>
                  <w:noProof/>
                </w:rPr>
                <w:delText>7可行性分析报告总结</w:delText>
              </w:r>
              <w:r w:rsidDel="00B20D1E">
                <w:rPr>
                  <w:noProof/>
                  <w:webHidden/>
                </w:rPr>
                <w:tab/>
                <w:delText>21</w:delText>
              </w:r>
            </w:del>
          </w:ins>
        </w:p>
        <w:p w14:paraId="20E8F0E4" w14:textId="355FC8CB" w:rsidR="008B6A8C" w:rsidDel="00B20D1E" w:rsidRDefault="008B6A8C">
          <w:pPr>
            <w:pStyle w:val="TOC2"/>
            <w:tabs>
              <w:tab w:val="right" w:leader="dot" w:pos="8296"/>
            </w:tabs>
            <w:rPr>
              <w:ins w:id="497" w:author="Administrator" w:date="2018-11-08T22:57:00Z"/>
              <w:del w:id="498" w:author="叶 柏成" w:date="2018-11-28T13:42:00Z"/>
              <w:noProof/>
            </w:rPr>
          </w:pPr>
          <w:ins w:id="499" w:author="Administrator" w:date="2018-11-08T22:57:00Z">
            <w:del w:id="500" w:author="叶 柏成" w:date="2018-11-28T13:42:00Z">
              <w:r w:rsidRPr="00B26013" w:rsidDel="00B20D1E">
                <w:rPr>
                  <w:rStyle w:val="a7"/>
                  <w:rFonts w:hint="eastAsia"/>
                  <w:noProof/>
                </w:rPr>
                <w:delText>历史版本</w:delText>
              </w:r>
              <w:r w:rsidDel="00B20D1E">
                <w:rPr>
                  <w:noProof/>
                  <w:webHidden/>
                </w:rPr>
                <w:tab/>
                <w:delText>2</w:delText>
              </w:r>
            </w:del>
          </w:ins>
        </w:p>
        <w:p w14:paraId="236E2502" w14:textId="65F09AC8" w:rsidR="008B6A8C" w:rsidDel="00B20D1E" w:rsidRDefault="008B6A8C">
          <w:pPr>
            <w:pStyle w:val="TOC1"/>
            <w:tabs>
              <w:tab w:val="right" w:leader="dot" w:pos="8296"/>
            </w:tabs>
            <w:rPr>
              <w:ins w:id="501" w:author="Administrator" w:date="2018-11-08T22:57:00Z"/>
              <w:del w:id="502" w:author="叶 柏成" w:date="2018-11-28T13:42:00Z"/>
              <w:noProof/>
            </w:rPr>
          </w:pPr>
          <w:ins w:id="503" w:author="Administrator" w:date="2018-11-08T22:57:00Z">
            <w:del w:id="504" w:author="叶 柏成" w:date="2018-11-28T13:42:00Z">
              <w:r w:rsidRPr="00B26013" w:rsidDel="00B20D1E">
                <w:rPr>
                  <w:rStyle w:val="a7"/>
                  <w:noProof/>
                </w:rPr>
                <w:delText>1</w:delText>
              </w:r>
              <w:r w:rsidRPr="00B26013" w:rsidDel="00B20D1E">
                <w:rPr>
                  <w:rStyle w:val="a7"/>
                  <w:rFonts w:hint="eastAsia"/>
                  <w:noProof/>
                </w:rPr>
                <w:delText>引言</w:delText>
              </w:r>
              <w:r w:rsidDel="00B20D1E">
                <w:rPr>
                  <w:noProof/>
                  <w:webHidden/>
                </w:rPr>
                <w:tab/>
                <w:delText>5</w:delText>
              </w:r>
            </w:del>
          </w:ins>
        </w:p>
        <w:p w14:paraId="538E90D2" w14:textId="66A0A109" w:rsidR="008B6A8C" w:rsidDel="00B20D1E" w:rsidRDefault="008B6A8C">
          <w:pPr>
            <w:pStyle w:val="TOC2"/>
            <w:tabs>
              <w:tab w:val="right" w:leader="dot" w:pos="8296"/>
            </w:tabs>
            <w:rPr>
              <w:ins w:id="505" w:author="Administrator" w:date="2018-11-08T22:57:00Z"/>
              <w:del w:id="506" w:author="叶 柏成" w:date="2018-11-28T13:42:00Z"/>
              <w:noProof/>
            </w:rPr>
          </w:pPr>
          <w:ins w:id="507" w:author="Administrator" w:date="2018-11-08T22:57:00Z">
            <w:del w:id="508" w:author="叶 柏成" w:date="2018-11-28T13:42:00Z">
              <w:r w:rsidRPr="00B26013" w:rsidDel="00B20D1E">
                <w:rPr>
                  <w:rStyle w:val="a7"/>
                  <w:noProof/>
                </w:rPr>
                <w:delText>1.1</w:delText>
              </w:r>
              <w:r w:rsidRPr="00B26013" w:rsidDel="00B20D1E">
                <w:rPr>
                  <w:rStyle w:val="a7"/>
                  <w:rFonts w:hint="eastAsia"/>
                  <w:noProof/>
                </w:rPr>
                <w:delText>标识</w:delText>
              </w:r>
              <w:r w:rsidDel="00B20D1E">
                <w:rPr>
                  <w:noProof/>
                  <w:webHidden/>
                </w:rPr>
                <w:tab/>
                <w:delText>5</w:delText>
              </w:r>
            </w:del>
          </w:ins>
        </w:p>
        <w:p w14:paraId="1F56B2FD" w14:textId="4BFD28C5" w:rsidR="008B6A8C" w:rsidDel="00B20D1E" w:rsidRDefault="008B6A8C">
          <w:pPr>
            <w:pStyle w:val="TOC2"/>
            <w:tabs>
              <w:tab w:val="right" w:leader="dot" w:pos="8296"/>
            </w:tabs>
            <w:rPr>
              <w:ins w:id="509" w:author="Administrator" w:date="2018-11-08T22:57:00Z"/>
              <w:del w:id="510" w:author="叶 柏成" w:date="2018-11-28T13:42:00Z"/>
              <w:noProof/>
            </w:rPr>
          </w:pPr>
          <w:ins w:id="511" w:author="Administrator" w:date="2018-11-08T22:57:00Z">
            <w:del w:id="512" w:author="叶 柏成" w:date="2018-11-28T13:42:00Z">
              <w:r w:rsidRPr="00B26013" w:rsidDel="00B20D1E">
                <w:rPr>
                  <w:rStyle w:val="a7"/>
                  <w:noProof/>
                </w:rPr>
                <w:delText>1.2</w:delText>
              </w:r>
              <w:r w:rsidRPr="00B26013" w:rsidDel="00B20D1E">
                <w:rPr>
                  <w:rStyle w:val="a7"/>
                  <w:rFonts w:hint="eastAsia"/>
                  <w:noProof/>
                </w:rPr>
                <w:delText>背景</w:delText>
              </w:r>
              <w:r w:rsidDel="00B20D1E">
                <w:rPr>
                  <w:noProof/>
                  <w:webHidden/>
                </w:rPr>
                <w:tab/>
                <w:delText>5</w:delText>
              </w:r>
            </w:del>
          </w:ins>
        </w:p>
        <w:p w14:paraId="5C1D608F" w14:textId="2A66259A" w:rsidR="008B6A8C" w:rsidDel="00B20D1E" w:rsidRDefault="008B6A8C">
          <w:pPr>
            <w:pStyle w:val="TOC3"/>
            <w:tabs>
              <w:tab w:val="right" w:leader="dot" w:pos="8296"/>
            </w:tabs>
            <w:rPr>
              <w:ins w:id="513" w:author="Administrator" w:date="2018-11-08T22:57:00Z"/>
              <w:del w:id="514" w:author="叶 柏成" w:date="2018-11-28T13:42:00Z"/>
              <w:noProof/>
            </w:rPr>
          </w:pPr>
          <w:ins w:id="515" w:author="Administrator" w:date="2018-11-08T22:57:00Z">
            <w:del w:id="516" w:author="叶 柏成" w:date="2018-11-28T13:42:00Z">
              <w:r w:rsidRPr="00B26013" w:rsidDel="00B20D1E">
                <w:rPr>
                  <w:rStyle w:val="a7"/>
                  <w:noProof/>
                </w:rPr>
                <w:delText>1.2.1</w:delText>
              </w:r>
              <w:r w:rsidRPr="00B26013" w:rsidDel="00B20D1E">
                <w:rPr>
                  <w:rStyle w:val="a7"/>
                  <w:rFonts w:hint="eastAsia"/>
                  <w:noProof/>
                </w:rPr>
                <w:delText>项目提出者</w:delText>
              </w:r>
              <w:r w:rsidDel="00B20D1E">
                <w:rPr>
                  <w:noProof/>
                  <w:webHidden/>
                </w:rPr>
                <w:tab/>
                <w:delText>5</w:delText>
              </w:r>
            </w:del>
          </w:ins>
        </w:p>
        <w:p w14:paraId="6E0E472E" w14:textId="4A8F8CF7" w:rsidR="008B6A8C" w:rsidDel="00B20D1E" w:rsidRDefault="008B6A8C">
          <w:pPr>
            <w:pStyle w:val="TOC3"/>
            <w:tabs>
              <w:tab w:val="right" w:leader="dot" w:pos="8296"/>
            </w:tabs>
            <w:rPr>
              <w:ins w:id="517" w:author="Administrator" w:date="2018-11-08T22:57:00Z"/>
              <w:del w:id="518" w:author="叶 柏成" w:date="2018-11-28T13:42:00Z"/>
              <w:noProof/>
            </w:rPr>
          </w:pPr>
          <w:ins w:id="519" w:author="Administrator" w:date="2018-11-08T22:57:00Z">
            <w:del w:id="520" w:author="叶 柏成" w:date="2018-11-28T13:42:00Z">
              <w:r w:rsidRPr="00B26013" w:rsidDel="00B20D1E">
                <w:rPr>
                  <w:rStyle w:val="a7"/>
                  <w:noProof/>
                </w:rPr>
                <w:delText>1.2.2</w:delText>
              </w:r>
              <w:r w:rsidRPr="00B26013" w:rsidDel="00B20D1E">
                <w:rPr>
                  <w:rStyle w:val="a7"/>
                  <w:rFonts w:hint="eastAsia"/>
                  <w:noProof/>
                </w:rPr>
                <w:delText>项目要求</w:delText>
              </w:r>
              <w:r w:rsidDel="00B20D1E">
                <w:rPr>
                  <w:noProof/>
                  <w:webHidden/>
                </w:rPr>
                <w:tab/>
                <w:delText>5</w:delText>
              </w:r>
            </w:del>
          </w:ins>
        </w:p>
        <w:p w14:paraId="34CDABDE" w14:textId="50D1820C" w:rsidR="008B6A8C" w:rsidDel="00B20D1E" w:rsidRDefault="008B6A8C">
          <w:pPr>
            <w:pStyle w:val="TOC3"/>
            <w:tabs>
              <w:tab w:val="right" w:leader="dot" w:pos="8296"/>
            </w:tabs>
            <w:rPr>
              <w:ins w:id="521" w:author="Administrator" w:date="2018-11-08T22:57:00Z"/>
              <w:del w:id="522" w:author="叶 柏成" w:date="2018-11-28T13:42:00Z"/>
              <w:noProof/>
            </w:rPr>
          </w:pPr>
          <w:ins w:id="523" w:author="Administrator" w:date="2018-11-08T22:57:00Z">
            <w:del w:id="524" w:author="叶 柏成" w:date="2018-11-28T13:42:00Z">
              <w:r w:rsidRPr="00B26013" w:rsidDel="00B20D1E">
                <w:rPr>
                  <w:rStyle w:val="a7"/>
                  <w:noProof/>
                </w:rPr>
                <w:delText>1.2.3</w:delText>
              </w:r>
              <w:r w:rsidRPr="00B26013" w:rsidDel="00B20D1E">
                <w:rPr>
                  <w:rStyle w:val="a7"/>
                  <w:rFonts w:hint="eastAsia"/>
                  <w:noProof/>
                </w:rPr>
                <w:delText>项目目标</w:delText>
              </w:r>
              <w:r w:rsidDel="00B20D1E">
                <w:rPr>
                  <w:noProof/>
                  <w:webHidden/>
                </w:rPr>
                <w:tab/>
                <w:delText>5</w:delText>
              </w:r>
            </w:del>
          </w:ins>
        </w:p>
        <w:p w14:paraId="51473CBD" w14:textId="14AB7CF5" w:rsidR="008B6A8C" w:rsidDel="00B20D1E" w:rsidRDefault="008B6A8C">
          <w:pPr>
            <w:pStyle w:val="TOC3"/>
            <w:tabs>
              <w:tab w:val="right" w:leader="dot" w:pos="8296"/>
            </w:tabs>
            <w:rPr>
              <w:ins w:id="525" w:author="Administrator" w:date="2018-11-08T22:57:00Z"/>
              <w:del w:id="526" w:author="叶 柏成" w:date="2018-11-28T13:42:00Z"/>
              <w:noProof/>
            </w:rPr>
          </w:pPr>
          <w:ins w:id="527" w:author="Administrator" w:date="2018-11-08T22:57:00Z">
            <w:del w:id="528" w:author="叶 柏成" w:date="2018-11-28T13:42:00Z">
              <w:r w:rsidRPr="00B26013" w:rsidDel="00B20D1E">
                <w:rPr>
                  <w:rStyle w:val="a7"/>
                  <w:noProof/>
                </w:rPr>
                <w:delText>1.2.4</w:delText>
              </w:r>
              <w:r w:rsidRPr="00B26013" w:rsidDel="00B20D1E">
                <w:rPr>
                  <w:rStyle w:val="a7"/>
                  <w:rFonts w:hint="eastAsia"/>
                  <w:noProof/>
                </w:rPr>
                <w:delText>实现环境</w:delText>
              </w:r>
              <w:r w:rsidDel="00B20D1E">
                <w:rPr>
                  <w:noProof/>
                  <w:webHidden/>
                </w:rPr>
                <w:tab/>
                <w:delText>6</w:delText>
              </w:r>
            </w:del>
          </w:ins>
        </w:p>
        <w:p w14:paraId="34F1F760" w14:textId="540D9824" w:rsidR="008B6A8C" w:rsidDel="00B20D1E" w:rsidRDefault="008B6A8C">
          <w:pPr>
            <w:pStyle w:val="TOC3"/>
            <w:tabs>
              <w:tab w:val="right" w:leader="dot" w:pos="8296"/>
            </w:tabs>
            <w:rPr>
              <w:ins w:id="529" w:author="Administrator" w:date="2018-11-08T22:57:00Z"/>
              <w:del w:id="530" w:author="叶 柏成" w:date="2018-11-28T13:42:00Z"/>
              <w:noProof/>
            </w:rPr>
          </w:pPr>
          <w:ins w:id="531" w:author="Administrator" w:date="2018-11-08T22:57:00Z">
            <w:del w:id="532" w:author="叶 柏成" w:date="2018-11-28T13:42:00Z">
              <w:r w:rsidRPr="00B26013" w:rsidDel="00B20D1E">
                <w:rPr>
                  <w:rStyle w:val="a7"/>
                  <w:noProof/>
                </w:rPr>
                <w:delText>1.2.5</w:delText>
              </w:r>
              <w:r w:rsidRPr="00B26013" w:rsidDel="00B20D1E">
                <w:rPr>
                  <w:rStyle w:val="a7"/>
                  <w:rFonts w:hint="eastAsia"/>
                  <w:noProof/>
                </w:rPr>
                <w:delText>限制条件</w:delText>
              </w:r>
              <w:r w:rsidDel="00B20D1E">
                <w:rPr>
                  <w:noProof/>
                  <w:webHidden/>
                </w:rPr>
                <w:tab/>
                <w:delText>6</w:delText>
              </w:r>
            </w:del>
          </w:ins>
        </w:p>
        <w:p w14:paraId="41ABFA1D" w14:textId="2815454F" w:rsidR="008B6A8C" w:rsidDel="00B20D1E" w:rsidRDefault="008B6A8C">
          <w:pPr>
            <w:pStyle w:val="TOC2"/>
            <w:tabs>
              <w:tab w:val="right" w:leader="dot" w:pos="8296"/>
            </w:tabs>
            <w:rPr>
              <w:ins w:id="533" w:author="Administrator" w:date="2018-11-08T22:57:00Z"/>
              <w:del w:id="534" w:author="叶 柏成" w:date="2018-11-28T13:42:00Z"/>
              <w:noProof/>
            </w:rPr>
          </w:pPr>
          <w:ins w:id="535" w:author="Administrator" w:date="2018-11-08T22:57:00Z">
            <w:del w:id="536" w:author="叶 柏成" w:date="2018-11-28T13:42:00Z">
              <w:r w:rsidRPr="00B26013" w:rsidDel="00B20D1E">
                <w:rPr>
                  <w:rStyle w:val="a7"/>
                  <w:noProof/>
                </w:rPr>
                <w:delText>1.3</w:delText>
              </w:r>
              <w:r w:rsidRPr="00B26013" w:rsidDel="00B20D1E">
                <w:rPr>
                  <w:rStyle w:val="a7"/>
                  <w:rFonts w:hint="eastAsia"/>
                  <w:noProof/>
                </w:rPr>
                <w:delText>项目概述</w:delText>
              </w:r>
              <w:r w:rsidDel="00B20D1E">
                <w:rPr>
                  <w:noProof/>
                  <w:webHidden/>
                </w:rPr>
                <w:tab/>
                <w:delText>6</w:delText>
              </w:r>
            </w:del>
          </w:ins>
        </w:p>
        <w:p w14:paraId="7DA6F503" w14:textId="7FE27689" w:rsidR="008B6A8C" w:rsidDel="00B20D1E" w:rsidRDefault="008B6A8C">
          <w:pPr>
            <w:pStyle w:val="TOC3"/>
            <w:tabs>
              <w:tab w:val="right" w:leader="dot" w:pos="8296"/>
            </w:tabs>
            <w:rPr>
              <w:ins w:id="537" w:author="Administrator" w:date="2018-11-08T22:57:00Z"/>
              <w:del w:id="538" w:author="叶 柏成" w:date="2018-11-28T13:42:00Z"/>
              <w:noProof/>
            </w:rPr>
          </w:pPr>
          <w:ins w:id="539" w:author="Administrator" w:date="2018-11-08T22:57:00Z">
            <w:del w:id="540" w:author="叶 柏成" w:date="2018-11-28T13:42:00Z">
              <w:r w:rsidRPr="00B26013" w:rsidDel="00B20D1E">
                <w:rPr>
                  <w:rStyle w:val="a7"/>
                  <w:noProof/>
                </w:rPr>
                <w:delText>1.3.1</w:delText>
              </w:r>
              <w:r w:rsidRPr="00B26013" w:rsidDel="00B20D1E">
                <w:rPr>
                  <w:rStyle w:val="a7"/>
                  <w:rFonts w:hint="eastAsia"/>
                  <w:noProof/>
                </w:rPr>
                <w:delText>文档适用项目</w:delText>
              </w:r>
              <w:r w:rsidDel="00B20D1E">
                <w:rPr>
                  <w:noProof/>
                  <w:webHidden/>
                </w:rPr>
                <w:tab/>
                <w:delText>6</w:delText>
              </w:r>
            </w:del>
          </w:ins>
        </w:p>
        <w:p w14:paraId="09126310" w14:textId="3C742E49" w:rsidR="008B6A8C" w:rsidDel="00B20D1E" w:rsidRDefault="008B6A8C">
          <w:pPr>
            <w:pStyle w:val="TOC3"/>
            <w:tabs>
              <w:tab w:val="right" w:leader="dot" w:pos="8296"/>
            </w:tabs>
            <w:rPr>
              <w:ins w:id="541" w:author="Administrator" w:date="2018-11-08T22:57:00Z"/>
              <w:del w:id="542" w:author="叶 柏成" w:date="2018-11-28T13:42:00Z"/>
              <w:noProof/>
            </w:rPr>
          </w:pPr>
          <w:ins w:id="543" w:author="Administrator" w:date="2018-11-08T22:57:00Z">
            <w:del w:id="544" w:author="叶 柏成" w:date="2018-11-28T13:42:00Z">
              <w:r w:rsidRPr="00B26013" w:rsidDel="00B20D1E">
                <w:rPr>
                  <w:rStyle w:val="a7"/>
                  <w:noProof/>
                </w:rPr>
                <w:delText>1.3.2</w:delText>
              </w:r>
              <w:r w:rsidRPr="00B26013" w:rsidDel="00B20D1E">
                <w:rPr>
                  <w:rStyle w:val="a7"/>
                  <w:rFonts w:hint="eastAsia"/>
                  <w:noProof/>
                </w:rPr>
                <w:delText>软件用途</w:delText>
              </w:r>
              <w:r w:rsidDel="00B20D1E">
                <w:rPr>
                  <w:noProof/>
                  <w:webHidden/>
                </w:rPr>
                <w:tab/>
                <w:delText>7</w:delText>
              </w:r>
            </w:del>
          </w:ins>
        </w:p>
        <w:p w14:paraId="216F10BD" w14:textId="23B6C236" w:rsidR="008B6A8C" w:rsidDel="00B20D1E" w:rsidRDefault="008B6A8C">
          <w:pPr>
            <w:pStyle w:val="TOC3"/>
            <w:tabs>
              <w:tab w:val="right" w:leader="dot" w:pos="8296"/>
            </w:tabs>
            <w:rPr>
              <w:ins w:id="545" w:author="Administrator" w:date="2018-11-08T22:57:00Z"/>
              <w:del w:id="546" w:author="叶 柏成" w:date="2018-11-28T13:42:00Z"/>
              <w:noProof/>
            </w:rPr>
          </w:pPr>
          <w:ins w:id="547" w:author="Administrator" w:date="2018-11-08T22:57:00Z">
            <w:del w:id="548" w:author="叶 柏成" w:date="2018-11-28T13:42:00Z">
              <w:r w:rsidRPr="00B26013" w:rsidDel="00B20D1E">
                <w:rPr>
                  <w:rStyle w:val="a7"/>
                  <w:noProof/>
                </w:rPr>
                <w:delText>1.3.3</w:delText>
              </w:r>
              <w:r w:rsidRPr="00B26013" w:rsidDel="00B20D1E">
                <w:rPr>
                  <w:rStyle w:val="a7"/>
                  <w:rFonts w:hint="eastAsia"/>
                  <w:noProof/>
                </w:rPr>
                <w:delText>项目功能点</w:delText>
              </w:r>
              <w:r w:rsidDel="00B20D1E">
                <w:rPr>
                  <w:noProof/>
                  <w:webHidden/>
                </w:rPr>
                <w:tab/>
                <w:delText>7</w:delText>
              </w:r>
            </w:del>
          </w:ins>
        </w:p>
        <w:p w14:paraId="3CE1F7C7" w14:textId="7EFC57E6" w:rsidR="008B6A8C" w:rsidDel="00B20D1E" w:rsidRDefault="008B6A8C">
          <w:pPr>
            <w:pStyle w:val="TOC3"/>
            <w:tabs>
              <w:tab w:val="right" w:leader="dot" w:pos="8296"/>
            </w:tabs>
            <w:rPr>
              <w:ins w:id="549" w:author="Administrator" w:date="2018-11-08T22:57:00Z"/>
              <w:del w:id="550" w:author="叶 柏成" w:date="2018-11-28T13:42:00Z"/>
              <w:noProof/>
            </w:rPr>
          </w:pPr>
          <w:ins w:id="551" w:author="Administrator" w:date="2018-11-08T22:57:00Z">
            <w:del w:id="552" w:author="叶 柏成" w:date="2018-11-28T13:42:00Z">
              <w:r w:rsidRPr="00B26013" w:rsidDel="00B20D1E">
                <w:rPr>
                  <w:rStyle w:val="a7"/>
                  <w:noProof/>
                </w:rPr>
                <w:delText>1.3.4</w:delText>
              </w:r>
              <w:r w:rsidRPr="00B26013" w:rsidDel="00B20D1E">
                <w:rPr>
                  <w:rStyle w:val="a7"/>
                  <w:rFonts w:hint="eastAsia"/>
                  <w:noProof/>
                </w:rPr>
                <w:delText>项目历史</w:delText>
              </w:r>
              <w:r w:rsidDel="00B20D1E">
                <w:rPr>
                  <w:noProof/>
                  <w:webHidden/>
                </w:rPr>
                <w:tab/>
                <w:delText>8</w:delText>
              </w:r>
            </w:del>
          </w:ins>
        </w:p>
        <w:p w14:paraId="43EB7452" w14:textId="0391D6C2" w:rsidR="008B6A8C" w:rsidDel="00B20D1E" w:rsidRDefault="008B6A8C">
          <w:pPr>
            <w:pStyle w:val="TOC3"/>
            <w:tabs>
              <w:tab w:val="right" w:leader="dot" w:pos="8296"/>
            </w:tabs>
            <w:rPr>
              <w:ins w:id="553" w:author="Administrator" w:date="2018-11-08T22:57:00Z"/>
              <w:del w:id="554" w:author="叶 柏成" w:date="2018-11-28T13:42:00Z"/>
              <w:noProof/>
            </w:rPr>
          </w:pPr>
          <w:ins w:id="555" w:author="Administrator" w:date="2018-11-08T22:57:00Z">
            <w:del w:id="556" w:author="叶 柏成" w:date="2018-11-28T13:42:00Z">
              <w:r w:rsidRPr="00B26013" w:rsidDel="00B20D1E">
                <w:rPr>
                  <w:rStyle w:val="a7"/>
                  <w:noProof/>
                </w:rPr>
                <w:delText>1.3.5</w:delText>
              </w:r>
              <w:r w:rsidRPr="00B26013" w:rsidDel="00B20D1E">
                <w:rPr>
                  <w:rStyle w:val="a7"/>
                  <w:rFonts w:hint="eastAsia"/>
                  <w:noProof/>
                </w:rPr>
                <w:delText>项目用户</w:delText>
              </w:r>
              <w:r w:rsidDel="00B20D1E">
                <w:rPr>
                  <w:noProof/>
                  <w:webHidden/>
                </w:rPr>
                <w:tab/>
                <w:delText>8</w:delText>
              </w:r>
            </w:del>
          </w:ins>
        </w:p>
        <w:p w14:paraId="3ADA3E43" w14:textId="4E987434" w:rsidR="008B6A8C" w:rsidDel="00B20D1E" w:rsidRDefault="008B6A8C">
          <w:pPr>
            <w:pStyle w:val="TOC3"/>
            <w:tabs>
              <w:tab w:val="right" w:leader="dot" w:pos="8296"/>
            </w:tabs>
            <w:rPr>
              <w:ins w:id="557" w:author="Administrator" w:date="2018-11-08T22:57:00Z"/>
              <w:del w:id="558" w:author="叶 柏成" w:date="2018-11-28T13:42:00Z"/>
              <w:noProof/>
            </w:rPr>
          </w:pPr>
          <w:ins w:id="559" w:author="Administrator" w:date="2018-11-08T22:57:00Z">
            <w:del w:id="560" w:author="叶 柏成" w:date="2018-11-28T13:42:00Z">
              <w:r w:rsidRPr="00B26013" w:rsidDel="00B20D1E">
                <w:rPr>
                  <w:rStyle w:val="a7"/>
                  <w:noProof/>
                </w:rPr>
                <w:delText>1.3.6</w:delText>
              </w:r>
              <w:r w:rsidRPr="00B26013" w:rsidDel="00B20D1E">
                <w:rPr>
                  <w:rStyle w:val="a7"/>
                  <w:rFonts w:hint="eastAsia"/>
                  <w:noProof/>
                </w:rPr>
                <w:delText>开发团队</w:delText>
              </w:r>
              <w:r w:rsidDel="00B20D1E">
                <w:rPr>
                  <w:noProof/>
                  <w:webHidden/>
                </w:rPr>
                <w:tab/>
                <w:delText>9</w:delText>
              </w:r>
            </w:del>
          </w:ins>
        </w:p>
        <w:p w14:paraId="61936D53" w14:textId="73DC6EE4" w:rsidR="008B6A8C" w:rsidDel="00B20D1E" w:rsidRDefault="008B6A8C">
          <w:pPr>
            <w:pStyle w:val="TOC2"/>
            <w:tabs>
              <w:tab w:val="right" w:leader="dot" w:pos="8296"/>
            </w:tabs>
            <w:rPr>
              <w:ins w:id="561" w:author="Administrator" w:date="2018-11-08T22:57:00Z"/>
              <w:del w:id="562" w:author="叶 柏成" w:date="2018-11-28T13:42:00Z"/>
              <w:noProof/>
            </w:rPr>
          </w:pPr>
          <w:ins w:id="563" w:author="Administrator" w:date="2018-11-08T22:57:00Z">
            <w:del w:id="564" w:author="叶 柏成" w:date="2018-11-28T13:42:00Z">
              <w:r w:rsidRPr="00B26013" w:rsidDel="00B20D1E">
                <w:rPr>
                  <w:rStyle w:val="a7"/>
                  <w:noProof/>
                </w:rPr>
                <w:delText>1.4</w:delText>
              </w:r>
              <w:r w:rsidRPr="00B26013" w:rsidDel="00B20D1E">
                <w:rPr>
                  <w:rStyle w:val="a7"/>
                  <w:rFonts w:hint="eastAsia"/>
                  <w:noProof/>
                </w:rPr>
                <w:delText>术语定义</w:delText>
              </w:r>
              <w:r w:rsidDel="00B20D1E">
                <w:rPr>
                  <w:noProof/>
                  <w:webHidden/>
                </w:rPr>
                <w:tab/>
                <w:delText>9</w:delText>
              </w:r>
            </w:del>
          </w:ins>
        </w:p>
        <w:p w14:paraId="6FD5F2F3" w14:textId="3F3A4A9A" w:rsidR="008B6A8C" w:rsidDel="00B20D1E" w:rsidRDefault="008B6A8C">
          <w:pPr>
            <w:pStyle w:val="TOC2"/>
            <w:tabs>
              <w:tab w:val="right" w:leader="dot" w:pos="8296"/>
            </w:tabs>
            <w:rPr>
              <w:ins w:id="565" w:author="Administrator" w:date="2018-11-08T22:57:00Z"/>
              <w:del w:id="566" w:author="叶 柏成" w:date="2018-11-28T13:42:00Z"/>
              <w:noProof/>
            </w:rPr>
          </w:pPr>
          <w:ins w:id="567" w:author="Administrator" w:date="2018-11-08T22:57:00Z">
            <w:del w:id="568" w:author="叶 柏成" w:date="2018-11-28T13:42:00Z">
              <w:r w:rsidRPr="00B26013" w:rsidDel="00B20D1E">
                <w:rPr>
                  <w:rStyle w:val="a7"/>
                  <w:noProof/>
                </w:rPr>
                <w:delText>1.5</w:delText>
              </w:r>
              <w:r w:rsidRPr="00B26013" w:rsidDel="00B20D1E">
                <w:rPr>
                  <w:rStyle w:val="a7"/>
                  <w:rFonts w:hint="eastAsia"/>
                  <w:noProof/>
                </w:rPr>
                <w:delText>文档概述</w:delText>
              </w:r>
              <w:r w:rsidDel="00B20D1E">
                <w:rPr>
                  <w:noProof/>
                  <w:webHidden/>
                </w:rPr>
                <w:tab/>
                <w:delText>10</w:delText>
              </w:r>
            </w:del>
          </w:ins>
        </w:p>
        <w:p w14:paraId="7DD64065" w14:textId="219EF7A3" w:rsidR="008B6A8C" w:rsidDel="00B20D1E" w:rsidRDefault="008B6A8C">
          <w:pPr>
            <w:pStyle w:val="TOC2"/>
            <w:tabs>
              <w:tab w:val="right" w:leader="dot" w:pos="8296"/>
            </w:tabs>
            <w:rPr>
              <w:ins w:id="569" w:author="Administrator" w:date="2018-11-08T22:57:00Z"/>
              <w:del w:id="570" w:author="叶 柏成" w:date="2018-11-28T13:42:00Z"/>
              <w:noProof/>
            </w:rPr>
          </w:pPr>
          <w:ins w:id="571" w:author="Administrator" w:date="2018-11-08T22:57:00Z">
            <w:del w:id="572" w:author="叶 柏成" w:date="2018-11-28T13:42:00Z">
              <w:r w:rsidRPr="00B26013" w:rsidDel="00B20D1E">
                <w:rPr>
                  <w:rStyle w:val="a7"/>
                  <w:noProof/>
                </w:rPr>
                <w:delText>1.6</w:delText>
              </w:r>
              <w:r w:rsidRPr="00B26013" w:rsidDel="00B20D1E">
                <w:rPr>
                  <w:rStyle w:val="a7"/>
                  <w:rFonts w:hint="eastAsia"/>
                  <w:noProof/>
                </w:rPr>
                <w:delText>参考文献</w:delText>
              </w:r>
              <w:r w:rsidDel="00B20D1E">
                <w:rPr>
                  <w:noProof/>
                  <w:webHidden/>
                </w:rPr>
                <w:tab/>
                <w:delText>10</w:delText>
              </w:r>
            </w:del>
          </w:ins>
        </w:p>
        <w:p w14:paraId="1F716718" w14:textId="12C74A3F" w:rsidR="008B6A8C" w:rsidDel="00B20D1E" w:rsidRDefault="008B6A8C">
          <w:pPr>
            <w:pStyle w:val="TOC1"/>
            <w:tabs>
              <w:tab w:val="right" w:leader="dot" w:pos="8296"/>
            </w:tabs>
            <w:rPr>
              <w:ins w:id="573" w:author="Administrator" w:date="2018-11-08T22:57:00Z"/>
              <w:del w:id="574" w:author="叶 柏成" w:date="2018-11-28T13:42:00Z"/>
              <w:noProof/>
            </w:rPr>
          </w:pPr>
          <w:ins w:id="575" w:author="Administrator" w:date="2018-11-08T22:57:00Z">
            <w:del w:id="576" w:author="叶 柏成" w:date="2018-11-28T13:42:00Z">
              <w:r w:rsidRPr="00B26013" w:rsidDel="00B20D1E">
                <w:rPr>
                  <w:rStyle w:val="a7"/>
                  <w:noProof/>
                </w:rPr>
                <w:delText>2</w:delText>
              </w:r>
              <w:r w:rsidRPr="00B26013" w:rsidDel="00B20D1E">
                <w:rPr>
                  <w:rStyle w:val="a7"/>
                  <w:rFonts w:hint="eastAsia"/>
                  <w:noProof/>
                </w:rPr>
                <w:delText>可行性研究的前提</w:delText>
              </w:r>
              <w:r w:rsidDel="00B20D1E">
                <w:rPr>
                  <w:noProof/>
                  <w:webHidden/>
                </w:rPr>
                <w:tab/>
                <w:delText>10</w:delText>
              </w:r>
            </w:del>
          </w:ins>
        </w:p>
        <w:p w14:paraId="5C8CB5B2" w14:textId="3408C54E" w:rsidR="008B6A8C" w:rsidDel="00B20D1E" w:rsidRDefault="008B6A8C">
          <w:pPr>
            <w:pStyle w:val="TOC2"/>
            <w:tabs>
              <w:tab w:val="right" w:leader="dot" w:pos="8296"/>
            </w:tabs>
            <w:rPr>
              <w:ins w:id="577" w:author="Administrator" w:date="2018-11-08T22:57:00Z"/>
              <w:del w:id="578" w:author="叶 柏成" w:date="2018-11-28T13:42:00Z"/>
              <w:noProof/>
            </w:rPr>
          </w:pPr>
          <w:ins w:id="579" w:author="Administrator" w:date="2018-11-08T22:57:00Z">
            <w:del w:id="580" w:author="叶 柏成" w:date="2018-11-28T13:42:00Z">
              <w:r w:rsidRPr="00B26013" w:rsidDel="00B20D1E">
                <w:rPr>
                  <w:rStyle w:val="a7"/>
                  <w:noProof/>
                </w:rPr>
                <w:delText>2.1</w:delText>
              </w:r>
              <w:r w:rsidRPr="00B26013" w:rsidDel="00B20D1E">
                <w:rPr>
                  <w:rStyle w:val="a7"/>
                  <w:rFonts w:hint="eastAsia"/>
                  <w:noProof/>
                </w:rPr>
                <w:delText>项目的要求</w:delText>
              </w:r>
              <w:r w:rsidDel="00B20D1E">
                <w:rPr>
                  <w:noProof/>
                  <w:webHidden/>
                </w:rPr>
                <w:tab/>
                <w:delText>10</w:delText>
              </w:r>
            </w:del>
          </w:ins>
        </w:p>
        <w:p w14:paraId="1D234D6D" w14:textId="422743A4" w:rsidR="008B6A8C" w:rsidDel="00B20D1E" w:rsidRDefault="008B6A8C">
          <w:pPr>
            <w:pStyle w:val="TOC2"/>
            <w:tabs>
              <w:tab w:val="right" w:leader="dot" w:pos="8296"/>
            </w:tabs>
            <w:rPr>
              <w:ins w:id="581" w:author="Administrator" w:date="2018-11-08T22:57:00Z"/>
              <w:del w:id="582" w:author="叶 柏成" w:date="2018-11-28T13:42:00Z"/>
              <w:noProof/>
            </w:rPr>
          </w:pPr>
          <w:ins w:id="583" w:author="Administrator" w:date="2018-11-08T22:57:00Z">
            <w:del w:id="584" w:author="叶 柏成" w:date="2018-11-28T13:42:00Z">
              <w:r w:rsidRPr="00B26013" w:rsidDel="00B20D1E">
                <w:rPr>
                  <w:rStyle w:val="a7"/>
                  <w:noProof/>
                </w:rPr>
                <w:delText>2.2</w:delText>
              </w:r>
              <w:r w:rsidRPr="00B26013" w:rsidDel="00B20D1E">
                <w:rPr>
                  <w:rStyle w:val="a7"/>
                  <w:rFonts w:hint="eastAsia"/>
                  <w:noProof/>
                </w:rPr>
                <w:delText>项目的目标</w:delText>
              </w:r>
              <w:r w:rsidDel="00B20D1E">
                <w:rPr>
                  <w:noProof/>
                  <w:webHidden/>
                </w:rPr>
                <w:tab/>
                <w:delText>11</w:delText>
              </w:r>
            </w:del>
          </w:ins>
        </w:p>
        <w:p w14:paraId="6E5E0751" w14:textId="1E86B17A" w:rsidR="008B6A8C" w:rsidDel="00B20D1E" w:rsidRDefault="008B6A8C">
          <w:pPr>
            <w:pStyle w:val="TOC2"/>
            <w:tabs>
              <w:tab w:val="right" w:leader="dot" w:pos="8296"/>
            </w:tabs>
            <w:rPr>
              <w:ins w:id="585" w:author="Administrator" w:date="2018-11-08T22:57:00Z"/>
              <w:del w:id="586" w:author="叶 柏成" w:date="2018-11-28T13:42:00Z"/>
              <w:noProof/>
            </w:rPr>
          </w:pPr>
          <w:ins w:id="587" w:author="Administrator" w:date="2018-11-08T22:57:00Z">
            <w:del w:id="588" w:author="叶 柏成" w:date="2018-11-28T13:42:00Z">
              <w:r w:rsidRPr="00B26013" w:rsidDel="00B20D1E">
                <w:rPr>
                  <w:rStyle w:val="a7"/>
                  <w:noProof/>
                </w:rPr>
                <w:delText>2.3</w:delText>
              </w:r>
              <w:r w:rsidRPr="00B26013" w:rsidDel="00B20D1E">
                <w:rPr>
                  <w:rStyle w:val="a7"/>
                  <w:rFonts w:hint="eastAsia"/>
                  <w:noProof/>
                </w:rPr>
                <w:delText>项目的环境、条件、假定和限制</w:delText>
              </w:r>
              <w:r w:rsidDel="00B20D1E">
                <w:rPr>
                  <w:noProof/>
                  <w:webHidden/>
                </w:rPr>
                <w:tab/>
                <w:delText>11</w:delText>
              </w:r>
            </w:del>
          </w:ins>
        </w:p>
        <w:p w14:paraId="284B9B86" w14:textId="5BFB31BA" w:rsidR="008B6A8C" w:rsidDel="00B20D1E" w:rsidRDefault="008B6A8C">
          <w:pPr>
            <w:pStyle w:val="TOC3"/>
            <w:tabs>
              <w:tab w:val="right" w:leader="dot" w:pos="8296"/>
            </w:tabs>
            <w:rPr>
              <w:ins w:id="589" w:author="Administrator" w:date="2018-11-08T22:57:00Z"/>
              <w:del w:id="590" w:author="叶 柏成" w:date="2018-11-28T13:42:00Z"/>
              <w:noProof/>
            </w:rPr>
          </w:pPr>
          <w:ins w:id="591" w:author="Administrator" w:date="2018-11-08T22:57:00Z">
            <w:del w:id="592" w:author="叶 柏成" w:date="2018-11-28T13:42:00Z">
              <w:r w:rsidRPr="00B26013" w:rsidDel="00B20D1E">
                <w:rPr>
                  <w:rStyle w:val="a7"/>
                  <w:noProof/>
                </w:rPr>
                <w:delText>2.3.1</w:delText>
              </w:r>
              <w:r w:rsidRPr="00B26013" w:rsidDel="00B20D1E">
                <w:rPr>
                  <w:rStyle w:val="a7"/>
                  <w:rFonts w:hint="eastAsia"/>
                  <w:noProof/>
                </w:rPr>
                <w:delText>硬件、软件、运行环境和开发环境方面的条件和限制</w:delText>
              </w:r>
              <w:r w:rsidDel="00B20D1E">
                <w:rPr>
                  <w:noProof/>
                  <w:webHidden/>
                </w:rPr>
                <w:tab/>
                <w:delText>11</w:delText>
              </w:r>
            </w:del>
          </w:ins>
        </w:p>
        <w:p w14:paraId="779A2923" w14:textId="1B2BD504" w:rsidR="008B6A8C" w:rsidDel="00B20D1E" w:rsidRDefault="008B6A8C">
          <w:pPr>
            <w:pStyle w:val="TOC3"/>
            <w:tabs>
              <w:tab w:val="right" w:leader="dot" w:pos="8296"/>
            </w:tabs>
            <w:rPr>
              <w:ins w:id="593" w:author="Administrator" w:date="2018-11-08T22:57:00Z"/>
              <w:del w:id="594" w:author="叶 柏成" w:date="2018-11-28T13:42:00Z"/>
              <w:noProof/>
            </w:rPr>
          </w:pPr>
          <w:ins w:id="595" w:author="Administrator" w:date="2018-11-08T22:57:00Z">
            <w:del w:id="596" w:author="叶 柏成" w:date="2018-11-28T13:42:00Z">
              <w:r w:rsidRPr="00B26013" w:rsidDel="00B20D1E">
                <w:rPr>
                  <w:rStyle w:val="a7"/>
                  <w:noProof/>
                </w:rPr>
                <w:delText>2.3.2</w:delText>
              </w:r>
              <w:r w:rsidRPr="00B26013" w:rsidDel="00B20D1E">
                <w:rPr>
                  <w:rStyle w:val="a7"/>
                  <w:rFonts w:hint="eastAsia"/>
                  <w:noProof/>
                </w:rPr>
                <w:delText>项目经费限制</w:delText>
              </w:r>
              <w:r w:rsidDel="00B20D1E">
                <w:rPr>
                  <w:noProof/>
                  <w:webHidden/>
                </w:rPr>
                <w:tab/>
                <w:delText>11</w:delText>
              </w:r>
            </w:del>
          </w:ins>
        </w:p>
        <w:p w14:paraId="70290C2A" w14:textId="482EC793" w:rsidR="008B6A8C" w:rsidDel="00B20D1E" w:rsidRDefault="008B6A8C">
          <w:pPr>
            <w:pStyle w:val="TOC3"/>
            <w:tabs>
              <w:tab w:val="right" w:leader="dot" w:pos="8296"/>
            </w:tabs>
            <w:rPr>
              <w:ins w:id="597" w:author="Administrator" w:date="2018-11-08T22:57:00Z"/>
              <w:del w:id="598" w:author="叶 柏成" w:date="2018-11-28T13:42:00Z"/>
              <w:noProof/>
            </w:rPr>
          </w:pPr>
          <w:ins w:id="599" w:author="Administrator" w:date="2018-11-08T22:57:00Z">
            <w:del w:id="600" w:author="叶 柏成" w:date="2018-11-28T13:42:00Z">
              <w:r w:rsidRPr="00B26013" w:rsidDel="00B20D1E">
                <w:rPr>
                  <w:rStyle w:val="a7"/>
                  <w:noProof/>
                </w:rPr>
                <w:delText>2.3.3</w:delText>
              </w:r>
              <w:r w:rsidRPr="00B26013" w:rsidDel="00B20D1E">
                <w:rPr>
                  <w:rStyle w:val="a7"/>
                  <w:rFonts w:hint="eastAsia"/>
                  <w:noProof/>
                </w:rPr>
                <w:delText>所建议系统的运行寿命的最小限制</w:delText>
              </w:r>
              <w:r w:rsidDel="00B20D1E">
                <w:rPr>
                  <w:noProof/>
                  <w:webHidden/>
                </w:rPr>
                <w:tab/>
                <w:delText>11</w:delText>
              </w:r>
            </w:del>
          </w:ins>
        </w:p>
        <w:p w14:paraId="71C48930" w14:textId="2935045C" w:rsidR="008B6A8C" w:rsidDel="00B20D1E" w:rsidRDefault="008B6A8C">
          <w:pPr>
            <w:pStyle w:val="TOC2"/>
            <w:tabs>
              <w:tab w:val="right" w:leader="dot" w:pos="8296"/>
            </w:tabs>
            <w:rPr>
              <w:ins w:id="601" w:author="Administrator" w:date="2018-11-08T22:57:00Z"/>
              <w:del w:id="602" w:author="叶 柏成" w:date="2018-11-28T13:42:00Z"/>
              <w:noProof/>
            </w:rPr>
          </w:pPr>
          <w:ins w:id="603" w:author="Administrator" w:date="2018-11-08T22:57:00Z">
            <w:del w:id="604" w:author="叶 柏成" w:date="2018-11-28T13:42:00Z">
              <w:r w:rsidRPr="00B26013" w:rsidDel="00B20D1E">
                <w:rPr>
                  <w:rStyle w:val="a7"/>
                  <w:noProof/>
                </w:rPr>
                <w:delText>2.4 SWOT</w:delText>
              </w:r>
              <w:r w:rsidRPr="00B26013" w:rsidDel="00B20D1E">
                <w:rPr>
                  <w:rStyle w:val="a7"/>
                  <w:rFonts w:hint="eastAsia"/>
                  <w:noProof/>
                </w:rPr>
                <w:delText>分析</w:delText>
              </w:r>
              <w:r w:rsidDel="00B20D1E">
                <w:rPr>
                  <w:noProof/>
                  <w:webHidden/>
                </w:rPr>
                <w:tab/>
                <w:delText>12</w:delText>
              </w:r>
            </w:del>
          </w:ins>
        </w:p>
        <w:p w14:paraId="1BCFDFDD" w14:textId="10B5E514" w:rsidR="008B6A8C" w:rsidDel="00B20D1E" w:rsidRDefault="008B6A8C">
          <w:pPr>
            <w:pStyle w:val="TOC3"/>
            <w:tabs>
              <w:tab w:val="right" w:leader="dot" w:pos="8296"/>
            </w:tabs>
            <w:rPr>
              <w:ins w:id="605" w:author="Administrator" w:date="2018-11-08T22:57:00Z"/>
              <w:del w:id="606" w:author="叶 柏成" w:date="2018-11-28T13:42:00Z"/>
              <w:noProof/>
            </w:rPr>
          </w:pPr>
          <w:ins w:id="607" w:author="Administrator" w:date="2018-11-08T22:57:00Z">
            <w:del w:id="608" w:author="叶 柏成" w:date="2018-11-28T13:42:00Z">
              <w:r w:rsidRPr="00B26013" w:rsidDel="00B20D1E">
                <w:rPr>
                  <w:rStyle w:val="a7"/>
                  <w:noProof/>
                </w:rPr>
                <w:delText xml:space="preserve">2.4.1 </w:delText>
              </w:r>
              <w:r w:rsidRPr="00B26013" w:rsidDel="00B20D1E">
                <w:rPr>
                  <w:rStyle w:val="a7"/>
                  <w:rFonts w:hint="eastAsia"/>
                  <w:noProof/>
                </w:rPr>
                <w:delText>优势（</w:delText>
              </w:r>
              <w:r w:rsidRPr="00B26013" w:rsidDel="00B20D1E">
                <w:rPr>
                  <w:rStyle w:val="a7"/>
                  <w:noProof/>
                </w:rPr>
                <w:delText>Strength</w:delText>
              </w:r>
              <w:r w:rsidRPr="00B26013" w:rsidDel="00B20D1E">
                <w:rPr>
                  <w:rStyle w:val="a7"/>
                  <w:rFonts w:hint="eastAsia"/>
                  <w:noProof/>
                </w:rPr>
                <w:delText>）</w:delText>
              </w:r>
              <w:r w:rsidDel="00B20D1E">
                <w:rPr>
                  <w:noProof/>
                  <w:webHidden/>
                </w:rPr>
                <w:tab/>
                <w:delText>12</w:delText>
              </w:r>
            </w:del>
          </w:ins>
        </w:p>
        <w:p w14:paraId="10CBEAA5" w14:textId="55FE0398" w:rsidR="008B6A8C" w:rsidDel="00B20D1E" w:rsidRDefault="008B6A8C">
          <w:pPr>
            <w:pStyle w:val="TOC3"/>
            <w:tabs>
              <w:tab w:val="right" w:leader="dot" w:pos="8296"/>
            </w:tabs>
            <w:rPr>
              <w:ins w:id="609" w:author="Administrator" w:date="2018-11-08T22:57:00Z"/>
              <w:del w:id="610" w:author="叶 柏成" w:date="2018-11-28T13:42:00Z"/>
              <w:noProof/>
            </w:rPr>
          </w:pPr>
          <w:ins w:id="611" w:author="Administrator" w:date="2018-11-08T22:57:00Z">
            <w:del w:id="612" w:author="叶 柏成" w:date="2018-11-28T13:42:00Z">
              <w:r w:rsidRPr="00B26013" w:rsidDel="00B20D1E">
                <w:rPr>
                  <w:rStyle w:val="a7"/>
                  <w:noProof/>
                </w:rPr>
                <w:delText xml:space="preserve">2.4.2 </w:delText>
              </w:r>
              <w:r w:rsidRPr="00B26013" w:rsidDel="00B20D1E">
                <w:rPr>
                  <w:rStyle w:val="a7"/>
                  <w:rFonts w:hint="eastAsia"/>
                  <w:noProof/>
                </w:rPr>
                <w:delText>劣势（</w:delText>
              </w:r>
              <w:r w:rsidRPr="00B26013" w:rsidDel="00B20D1E">
                <w:rPr>
                  <w:rStyle w:val="a7"/>
                  <w:noProof/>
                </w:rPr>
                <w:delText>Weakness</w:delText>
              </w:r>
              <w:r w:rsidRPr="00B26013" w:rsidDel="00B20D1E">
                <w:rPr>
                  <w:rStyle w:val="a7"/>
                  <w:rFonts w:hint="eastAsia"/>
                  <w:noProof/>
                </w:rPr>
                <w:delText>）</w:delText>
              </w:r>
              <w:r w:rsidDel="00B20D1E">
                <w:rPr>
                  <w:noProof/>
                  <w:webHidden/>
                </w:rPr>
                <w:tab/>
                <w:delText>12</w:delText>
              </w:r>
            </w:del>
          </w:ins>
        </w:p>
        <w:p w14:paraId="79F568BF" w14:textId="69D39B62" w:rsidR="008B6A8C" w:rsidDel="00B20D1E" w:rsidRDefault="008B6A8C">
          <w:pPr>
            <w:pStyle w:val="TOC3"/>
            <w:tabs>
              <w:tab w:val="right" w:leader="dot" w:pos="8296"/>
            </w:tabs>
            <w:rPr>
              <w:ins w:id="613" w:author="Administrator" w:date="2018-11-08T22:57:00Z"/>
              <w:del w:id="614" w:author="叶 柏成" w:date="2018-11-28T13:42:00Z"/>
              <w:noProof/>
            </w:rPr>
          </w:pPr>
          <w:ins w:id="615" w:author="Administrator" w:date="2018-11-08T22:57:00Z">
            <w:del w:id="616" w:author="叶 柏成" w:date="2018-11-28T13:42:00Z">
              <w:r w:rsidRPr="00B26013" w:rsidDel="00B20D1E">
                <w:rPr>
                  <w:rStyle w:val="a7"/>
                  <w:noProof/>
                </w:rPr>
                <w:delText xml:space="preserve">2.4.3 </w:delText>
              </w:r>
              <w:r w:rsidRPr="00B26013" w:rsidDel="00B20D1E">
                <w:rPr>
                  <w:rStyle w:val="a7"/>
                  <w:rFonts w:hint="eastAsia"/>
                  <w:noProof/>
                </w:rPr>
                <w:delText>机会（</w:delText>
              </w:r>
              <w:r w:rsidRPr="00B26013" w:rsidDel="00B20D1E">
                <w:rPr>
                  <w:rStyle w:val="a7"/>
                  <w:noProof/>
                </w:rPr>
                <w:delText>opportunities</w:delText>
              </w:r>
              <w:r w:rsidRPr="00B26013" w:rsidDel="00B20D1E">
                <w:rPr>
                  <w:rStyle w:val="a7"/>
                  <w:rFonts w:hint="eastAsia"/>
                  <w:noProof/>
                </w:rPr>
                <w:delText>）</w:delText>
              </w:r>
              <w:r w:rsidDel="00B20D1E">
                <w:rPr>
                  <w:noProof/>
                  <w:webHidden/>
                </w:rPr>
                <w:tab/>
                <w:delText>12</w:delText>
              </w:r>
            </w:del>
          </w:ins>
        </w:p>
        <w:p w14:paraId="56C0590D" w14:textId="301B5D65" w:rsidR="008B6A8C" w:rsidDel="00B20D1E" w:rsidRDefault="008B6A8C">
          <w:pPr>
            <w:pStyle w:val="TOC3"/>
            <w:tabs>
              <w:tab w:val="right" w:leader="dot" w:pos="8296"/>
            </w:tabs>
            <w:rPr>
              <w:ins w:id="617" w:author="Administrator" w:date="2018-11-08T22:57:00Z"/>
              <w:del w:id="618" w:author="叶 柏成" w:date="2018-11-28T13:42:00Z"/>
              <w:noProof/>
            </w:rPr>
          </w:pPr>
          <w:ins w:id="619" w:author="Administrator" w:date="2018-11-08T22:57:00Z">
            <w:del w:id="620" w:author="叶 柏成" w:date="2018-11-28T13:42:00Z">
              <w:r w:rsidRPr="00B26013" w:rsidDel="00B20D1E">
                <w:rPr>
                  <w:rStyle w:val="a7"/>
                  <w:noProof/>
                </w:rPr>
                <w:delText xml:space="preserve">2.4.4 </w:delText>
              </w:r>
              <w:r w:rsidRPr="00B26013" w:rsidDel="00B20D1E">
                <w:rPr>
                  <w:rStyle w:val="a7"/>
                  <w:rFonts w:hint="eastAsia"/>
                  <w:noProof/>
                </w:rPr>
                <w:delText>威胁（</w:delText>
              </w:r>
              <w:r w:rsidRPr="00B26013" w:rsidDel="00B20D1E">
                <w:rPr>
                  <w:rStyle w:val="a7"/>
                  <w:noProof/>
                </w:rPr>
                <w:delText>Threats</w:delText>
              </w:r>
              <w:r w:rsidRPr="00B26013" w:rsidDel="00B20D1E">
                <w:rPr>
                  <w:rStyle w:val="a7"/>
                  <w:rFonts w:hint="eastAsia"/>
                  <w:noProof/>
                </w:rPr>
                <w:delText>）</w:delText>
              </w:r>
              <w:r w:rsidDel="00B20D1E">
                <w:rPr>
                  <w:noProof/>
                  <w:webHidden/>
                </w:rPr>
                <w:tab/>
                <w:delText>12</w:delText>
              </w:r>
            </w:del>
          </w:ins>
        </w:p>
        <w:p w14:paraId="2C2536B1" w14:textId="574F5389" w:rsidR="008B6A8C" w:rsidDel="00B20D1E" w:rsidRDefault="008B6A8C">
          <w:pPr>
            <w:pStyle w:val="TOC2"/>
            <w:tabs>
              <w:tab w:val="right" w:leader="dot" w:pos="8296"/>
            </w:tabs>
            <w:rPr>
              <w:ins w:id="621" w:author="Administrator" w:date="2018-11-08T22:57:00Z"/>
              <w:del w:id="622" w:author="叶 柏成" w:date="2018-11-28T13:42:00Z"/>
              <w:noProof/>
            </w:rPr>
          </w:pPr>
          <w:ins w:id="623" w:author="Administrator" w:date="2018-11-08T22:57:00Z">
            <w:del w:id="624" w:author="叶 柏成" w:date="2018-11-28T13:42:00Z">
              <w:r w:rsidRPr="00B26013" w:rsidDel="00B20D1E">
                <w:rPr>
                  <w:rStyle w:val="a7"/>
                  <w:noProof/>
                </w:rPr>
                <w:delText>2.5</w:delText>
              </w:r>
              <w:r w:rsidRPr="00B26013" w:rsidDel="00B20D1E">
                <w:rPr>
                  <w:rStyle w:val="a7"/>
                  <w:rFonts w:hint="eastAsia"/>
                  <w:noProof/>
                </w:rPr>
                <w:delText>进行可行性分析的方法</w:delText>
              </w:r>
              <w:r w:rsidDel="00B20D1E">
                <w:rPr>
                  <w:noProof/>
                  <w:webHidden/>
                </w:rPr>
                <w:tab/>
                <w:delText>12</w:delText>
              </w:r>
            </w:del>
          </w:ins>
        </w:p>
        <w:p w14:paraId="2AAFFE84" w14:textId="40DC0981" w:rsidR="008B6A8C" w:rsidDel="00B20D1E" w:rsidRDefault="008B6A8C">
          <w:pPr>
            <w:pStyle w:val="TOC1"/>
            <w:tabs>
              <w:tab w:val="right" w:leader="dot" w:pos="8296"/>
            </w:tabs>
            <w:rPr>
              <w:ins w:id="625" w:author="Administrator" w:date="2018-11-08T22:57:00Z"/>
              <w:del w:id="626" w:author="叶 柏成" w:date="2018-11-28T13:42:00Z"/>
              <w:noProof/>
            </w:rPr>
          </w:pPr>
          <w:ins w:id="627" w:author="Administrator" w:date="2018-11-08T22:57:00Z">
            <w:del w:id="628" w:author="叶 柏成" w:date="2018-11-28T13:42:00Z">
              <w:r w:rsidRPr="00B26013" w:rsidDel="00B20D1E">
                <w:rPr>
                  <w:rStyle w:val="a7"/>
                  <w:noProof/>
                </w:rPr>
                <w:delText>3</w:delText>
              </w:r>
              <w:r w:rsidRPr="00B26013" w:rsidDel="00B20D1E">
                <w:rPr>
                  <w:rStyle w:val="a7"/>
                  <w:rFonts w:hint="eastAsia"/>
                  <w:noProof/>
                </w:rPr>
                <w:delText>经济可行性</w:delText>
              </w:r>
              <w:r w:rsidDel="00B20D1E">
                <w:rPr>
                  <w:noProof/>
                  <w:webHidden/>
                </w:rPr>
                <w:tab/>
                <w:delText>13</w:delText>
              </w:r>
            </w:del>
          </w:ins>
        </w:p>
        <w:p w14:paraId="3CC3DC1B" w14:textId="612C2B0A" w:rsidR="008B6A8C" w:rsidDel="00B20D1E" w:rsidRDefault="008B6A8C">
          <w:pPr>
            <w:pStyle w:val="TOC1"/>
            <w:tabs>
              <w:tab w:val="right" w:leader="dot" w:pos="8296"/>
            </w:tabs>
            <w:rPr>
              <w:ins w:id="629" w:author="Administrator" w:date="2018-11-08T22:57:00Z"/>
              <w:del w:id="630" w:author="叶 柏成" w:date="2018-11-28T13:42:00Z"/>
              <w:noProof/>
            </w:rPr>
          </w:pPr>
          <w:ins w:id="631" w:author="Administrator" w:date="2018-11-08T22:57:00Z">
            <w:del w:id="632" w:author="叶 柏成" w:date="2018-11-28T13:42:00Z">
              <w:r w:rsidRPr="00B26013" w:rsidDel="00B20D1E">
                <w:rPr>
                  <w:rStyle w:val="a7"/>
                  <w:noProof/>
                </w:rPr>
                <w:delText>4</w:delText>
              </w:r>
              <w:r w:rsidRPr="00B26013" w:rsidDel="00B20D1E">
                <w:rPr>
                  <w:rStyle w:val="a7"/>
                  <w:rFonts w:hint="eastAsia"/>
                  <w:noProof/>
                </w:rPr>
                <w:delText>技术可行性</w:delText>
              </w:r>
              <w:r w:rsidDel="00B20D1E">
                <w:rPr>
                  <w:noProof/>
                  <w:webHidden/>
                </w:rPr>
                <w:tab/>
                <w:delText>13</w:delText>
              </w:r>
            </w:del>
          </w:ins>
        </w:p>
        <w:p w14:paraId="40DFBC98" w14:textId="1758CCBE" w:rsidR="008B6A8C" w:rsidDel="00B20D1E" w:rsidRDefault="008B6A8C">
          <w:pPr>
            <w:pStyle w:val="TOC2"/>
            <w:tabs>
              <w:tab w:val="right" w:leader="dot" w:pos="8296"/>
            </w:tabs>
            <w:rPr>
              <w:ins w:id="633" w:author="Administrator" w:date="2018-11-08T22:57:00Z"/>
              <w:del w:id="634" w:author="叶 柏成" w:date="2018-11-28T13:42:00Z"/>
              <w:noProof/>
            </w:rPr>
          </w:pPr>
          <w:ins w:id="635" w:author="Administrator" w:date="2018-11-08T22:57:00Z">
            <w:del w:id="636" w:author="叶 柏成" w:date="2018-11-28T13:42:00Z">
              <w:r w:rsidRPr="00B26013" w:rsidDel="00B20D1E">
                <w:rPr>
                  <w:rStyle w:val="a7"/>
                  <w:noProof/>
                </w:rPr>
                <w:delText xml:space="preserve">4.1 </w:delText>
              </w:r>
              <w:r w:rsidRPr="00B26013" w:rsidDel="00B20D1E">
                <w:rPr>
                  <w:rStyle w:val="a7"/>
                  <w:rFonts w:hint="eastAsia"/>
                  <w:noProof/>
                </w:rPr>
                <w:delText>角色与职责</w:delText>
              </w:r>
              <w:r w:rsidDel="00B20D1E">
                <w:rPr>
                  <w:noProof/>
                  <w:webHidden/>
                </w:rPr>
                <w:tab/>
                <w:delText>13</w:delText>
              </w:r>
            </w:del>
          </w:ins>
        </w:p>
        <w:p w14:paraId="6252E351" w14:textId="3B6530AB" w:rsidR="008B6A8C" w:rsidDel="00B20D1E" w:rsidRDefault="008B6A8C">
          <w:pPr>
            <w:pStyle w:val="TOC2"/>
            <w:tabs>
              <w:tab w:val="right" w:leader="dot" w:pos="8296"/>
            </w:tabs>
            <w:rPr>
              <w:ins w:id="637" w:author="Administrator" w:date="2018-11-08T22:57:00Z"/>
              <w:del w:id="638" w:author="叶 柏成" w:date="2018-11-28T13:42:00Z"/>
              <w:noProof/>
            </w:rPr>
          </w:pPr>
          <w:ins w:id="639" w:author="Administrator" w:date="2018-11-08T22:57:00Z">
            <w:del w:id="640" w:author="叶 柏成" w:date="2018-11-28T13:42:00Z">
              <w:r w:rsidRPr="00B26013" w:rsidDel="00B20D1E">
                <w:rPr>
                  <w:rStyle w:val="a7"/>
                  <w:noProof/>
                </w:rPr>
                <w:delText>4.2</w:delText>
              </w:r>
              <w:r w:rsidRPr="00B26013" w:rsidDel="00B20D1E">
                <w:rPr>
                  <w:rStyle w:val="a7"/>
                  <w:rFonts w:hint="eastAsia"/>
                  <w:noProof/>
                </w:rPr>
                <w:delText>人员</w:delText>
              </w:r>
              <w:r w:rsidDel="00B20D1E">
                <w:rPr>
                  <w:noProof/>
                  <w:webHidden/>
                </w:rPr>
                <w:tab/>
                <w:delText>14</w:delText>
              </w:r>
            </w:del>
          </w:ins>
        </w:p>
        <w:p w14:paraId="20E77AF0" w14:textId="5406DD3F" w:rsidR="008B6A8C" w:rsidDel="00B20D1E" w:rsidRDefault="008B6A8C">
          <w:pPr>
            <w:pStyle w:val="TOC2"/>
            <w:tabs>
              <w:tab w:val="right" w:leader="dot" w:pos="8296"/>
            </w:tabs>
            <w:rPr>
              <w:ins w:id="641" w:author="Administrator" w:date="2018-11-08T22:57:00Z"/>
              <w:del w:id="642" w:author="叶 柏成" w:date="2018-11-28T13:42:00Z"/>
              <w:noProof/>
            </w:rPr>
          </w:pPr>
          <w:ins w:id="643" w:author="Administrator" w:date="2018-11-08T22:57:00Z">
            <w:del w:id="644" w:author="叶 柏成" w:date="2018-11-28T13:42:00Z">
              <w:r w:rsidRPr="00B26013" w:rsidDel="00B20D1E">
                <w:rPr>
                  <w:rStyle w:val="a7"/>
                  <w:noProof/>
                </w:rPr>
                <w:delText>4.3</w:delText>
              </w:r>
              <w:r w:rsidRPr="00B26013" w:rsidDel="00B20D1E">
                <w:rPr>
                  <w:rStyle w:val="a7"/>
                  <w:rFonts w:hint="eastAsia"/>
                  <w:noProof/>
                </w:rPr>
                <w:delText>环境资源</w:delText>
              </w:r>
              <w:r w:rsidDel="00B20D1E">
                <w:rPr>
                  <w:noProof/>
                  <w:webHidden/>
                </w:rPr>
                <w:tab/>
                <w:delText>15</w:delText>
              </w:r>
            </w:del>
          </w:ins>
        </w:p>
        <w:p w14:paraId="6B63FADD" w14:textId="41CE5838" w:rsidR="008B6A8C" w:rsidDel="00B20D1E" w:rsidRDefault="008B6A8C">
          <w:pPr>
            <w:pStyle w:val="TOC2"/>
            <w:tabs>
              <w:tab w:val="right" w:leader="dot" w:pos="8296"/>
            </w:tabs>
            <w:rPr>
              <w:ins w:id="645" w:author="Administrator" w:date="2018-11-08T22:57:00Z"/>
              <w:del w:id="646" w:author="叶 柏成" w:date="2018-11-28T13:42:00Z"/>
              <w:noProof/>
            </w:rPr>
          </w:pPr>
          <w:ins w:id="647" w:author="Administrator" w:date="2018-11-08T22:57:00Z">
            <w:del w:id="648" w:author="叶 柏成" w:date="2018-11-28T13:42:00Z">
              <w:r w:rsidRPr="00B26013" w:rsidDel="00B20D1E">
                <w:rPr>
                  <w:rStyle w:val="a7"/>
                  <w:noProof/>
                </w:rPr>
                <w:delText>4.4</w:delText>
              </w:r>
              <w:r w:rsidRPr="00B26013" w:rsidDel="00B20D1E">
                <w:rPr>
                  <w:rStyle w:val="a7"/>
                  <w:rFonts w:hint="eastAsia"/>
                  <w:noProof/>
                </w:rPr>
                <w:delText>投资</w:delText>
              </w:r>
              <w:r w:rsidDel="00B20D1E">
                <w:rPr>
                  <w:noProof/>
                  <w:webHidden/>
                </w:rPr>
                <w:tab/>
                <w:delText>15</w:delText>
              </w:r>
            </w:del>
          </w:ins>
        </w:p>
        <w:p w14:paraId="759BDA88" w14:textId="7B13FC93" w:rsidR="008B6A8C" w:rsidDel="00B20D1E" w:rsidRDefault="008B6A8C">
          <w:pPr>
            <w:pStyle w:val="TOC3"/>
            <w:tabs>
              <w:tab w:val="right" w:leader="dot" w:pos="8296"/>
            </w:tabs>
            <w:rPr>
              <w:ins w:id="649" w:author="Administrator" w:date="2018-11-08T22:57:00Z"/>
              <w:del w:id="650" w:author="叶 柏成" w:date="2018-11-28T13:42:00Z"/>
              <w:noProof/>
            </w:rPr>
          </w:pPr>
          <w:ins w:id="651" w:author="Administrator" w:date="2018-11-08T22:57:00Z">
            <w:del w:id="652" w:author="叶 柏成" w:date="2018-11-28T13:42:00Z">
              <w:r w:rsidRPr="00B26013" w:rsidDel="00B20D1E">
                <w:rPr>
                  <w:rStyle w:val="a7"/>
                  <w:noProof/>
                </w:rPr>
                <w:delText>4.4.1</w:delText>
              </w:r>
              <w:r w:rsidRPr="00B26013" w:rsidDel="00B20D1E">
                <w:rPr>
                  <w:rStyle w:val="a7"/>
                  <w:rFonts w:hint="eastAsia"/>
                  <w:noProof/>
                </w:rPr>
                <w:delText>资金</w:delText>
              </w:r>
              <w:r w:rsidDel="00B20D1E">
                <w:rPr>
                  <w:noProof/>
                  <w:webHidden/>
                </w:rPr>
                <w:tab/>
                <w:delText>15</w:delText>
              </w:r>
            </w:del>
          </w:ins>
        </w:p>
        <w:p w14:paraId="771B831F" w14:textId="1622F032" w:rsidR="008B6A8C" w:rsidDel="00B20D1E" w:rsidRDefault="008B6A8C">
          <w:pPr>
            <w:pStyle w:val="TOC3"/>
            <w:tabs>
              <w:tab w:val="right" w:leader="dot" w:pos="8296"/>
            </w:tabs>
            <w:rPr>
              <w:ins w:id="653" w:author="Administrator" w:date="2018-11-08T22:57:00Z"/>
              <w:del w:id="654" w:author="叶 柏成" w:date="2018-11-28T13:42:00Z"/>
              <w:noProof/>
            </w:rPr>
          </w:pPr>
          <w:ins w:id="655" w:author="Administrator" w:date="2018-11-08T22:57:00Z">
            <w:del w:id="656" w:author="叶 柏成" w:date="2018-11-28T13:42:00Z">
              <w:r w:rsidRPr="00B26013" w:rsidDel="00B20D1E">
                <w:rPr>
                  <w:rStyle w:val="a7"/>
                  <w:noProof/>
                </w:rPr>
                <w:delText>4.4.2</w:delText>
              </w:r>
              <w:r w:rsidRPr="00B26013" w:rsidDel="00B20D1E">
                <w:rPr>
                  <w:rStyle w:val="a7"/>
                  <w:rFonts w:hint="eastAsia"/>
                  <w:noProof/>
                </w:rPr>
                <w:delText>人力</w:delText>
              </w:r>
              <w:r w:rsidDel="00B20D1E">
                <w:rPr>
                  <w:noProof/>
                  <w:webHidden/>
                </w:rPr>
                <w:tab/>
                <w:delText>15</w:delText>
              </w:r>
            </w:del>
          </w:ins>
        </w:p>
        <w:p w14:paraId="758235DE" w14:textId="62B91A59" w:rsidR="008B6A8C" w:rsidDel="00B20D1E" w:rsidRDefault="008B6A8C">
          <w:pPr>
            <w:pStyle w:val="TOC2"/>
            <w:tabs>
              <w:tab w:val="right" w:leader="dot" w:pos="8296"/>
            </w:tabs>
            <w:rPr>
              <w:ins w:id="657" w:author="Administrator" w:date="2018-11-08T22:57:00Z"/>
              <w:del w:id="658" w:author="叶 柏成" w:date="2018-11-28T13:42:00Z"/>
              <w:noProof/>
            </w:rPr>
          </w:pPr>
          <w:ins w:id="659" w:author="Administrator" w:date="2018-11-08T22:57:00Z">
            <w:del w:id="660" w:author="叶 柏成" w:date="2018-11-28T13:42:00Z">
              <w:r w:rsidRPr="00B26013" w:rsidDel="00B20D1E">
                <w:rPr>
                  <w:rStyle w:val="a7"/>
                  <w:noProof/>
                </w:rPr>
                <w:delText>4.5</w:delText>
              </w:r>
              <w:r w:rsidRPr="00B26013" w:rsidDel="00B20D1E">
                <w:rPr>
                  <w:rStyle w:val="a7"/>
                  <w:rFonts w:hint="eastAsia"/>
                  <w:noProof/>
                </w:rPr>
                <w:delText>设备</w:delText>
              </w:r>
              <w:r w:rsidDel="00B20D1E">
                <w:rPr>
                  <w:noProof/>
                  <w:webHidden/>
                </w:rPr>
                <w:tab/>
                <w:delText>16</w:delText>
              </w:r>
            </w:del>
          </w:ins>
        </w:p>
        <w:p w14:paraId="1F597E5C" w14:textId="58AC6B6B" w:rsidR="008B6A8C" w:rsidDel="00B20D1E" w:rsidRDefault="008B6A8C">
          <w:pPr>
            <w:pStyle w:val="TOC2"/>
            <w:tabs>
              <w:tab w:val="right" w:leader="dot" w:pos="8296"/>
            </w:tabs>
            <w:rPr>
              <w:ins w:id="661" w:author="Administrator" w:date="2018-11-08T22:57:00Z"/>
              <w:del w:id="662" w:author="叶 柏成" w:date="2018-11-28T13:42:00Z"/>
              <w:noProof/>
            </w:rPr>
          </w:pPr>
          <w:ins w:id="663" w:author="Administrator" w:date="2018-11-08T22:57:00Z">
            <w:del w:id="664" w:author="叶 柏成" w:date="2018-11-28T13:42:00Z">
              <w:r w:rsidRPr="00B26013" w:rsidDel="00B20D1E">
                <w:rPr>
                  <w:rStyle w:val="a7"/>
                  <w:noProof/>
                </w:rPr>
                <w:delText>4.6</w:delText>
              </w:r>
              <w:r w:rsidRPr="00B26013" w:rsidDel="00B20D1E">
                <w:rPr>
                  <w:rStyle w:val="a7"/>
                  <w:rFonts w:hint="eastAsia"/>
                  <w:noProof/>
                </w:rPr>
                <w:delText>关键技术分析及备选方案</w:delText>
              </w:r>
              <w:r w:rsidDel="00B20D1E">
                <w:rPr>
                  <w:noProof/>
                  <w:webHidden/>
                </w:rPr>
                <w:tab/>
                <w:delText>16</w:delText>
              </w:r>
            </w:del>
          </w:ins>
        </w:p>
        <w:p w14:paraId="47515AE0" w14:textId="4F58A1DE" w:rsidR="008B6A8C" w:rsidDel="00B20D1E" w:rsidRDefault="008B6A8C">
          <w:pPr>
            <w:pStyle w:val="TOC3"/>
            <w:tabs>
              <w:tab w:val="right" w:leader="dot" w:pos="8296"/>
            </w:tabs>
            <w:rPr>
              <w:ins w:id="665" w:author="Administrator" w:date="2018-11-08T22:57:00Z"/>
              <w:del w:id="666" w:author="叶 柏成" w:date="2018-11-28T13:42:00Z"/>
              <w:noProof/>
            </w:rPr>
          </w:pPr>
          <w:ins w:id="667" w:author="Administrator" w:date="2018-11-08T22:57:00Z">
            <w:del w:id="668" w:author="叶 柏成" w:date="2018-11-28T13:42:00Z">
              <w:r w:rsidRPr="00B26013" w:rsidDel="00B20D1E">
                <w:rPr>
                  <w:rStyle w:val="a7"/>
                  <w:noProof/>
                </w:rPr>
                <w:delText xml:space="preserve">4.6.1 </w:delText>
              </w:r>
              <w:r w:rsidRPr="00B26013" w:rsidDel="00B20D1E">
                <w:rPr>
                  <w:rStyle w:val="a7"/>
                  <w:rFonts w:hint="eastAsia"/>
                  <w:noProof/>
                </w:rPr>
                <w:delText>网站后端</w:delText>
              </w:r>
              <w:r w:rsidDel="00B20D1E">
                <w:rPr>
                  <w:noProof/>
                  <w:webHidden/>
                </w:rPr>
                <w:tab/>
                <w:delText>16</w:delText>
              </w:r>
            </w:del>
          </w:ins>
        </w:p>
        <w:p w14:paraId="171819D8" w14:textId="077F2BCD" w:rsidR="008B6A8C" w:rsidDel="00B20D1E" w:rsidRDefault="008B6A8C">
          <w:pPr>
            <w:pStyle w:val="TOC3"/>
            <w:tabs>
              <w:tab w:val="right" w:leader="dot" w:pos="8296"/>
            </w:tabs>
            <w:rPr>
              <w:ins w:id="669" w:author="Administrator" w:date="2018-11-08T22:57:00Z"/>
              <w:del w:id="670" w:author="叶 柏成" w:date="2018-11-28T13:42:00Z"/>
              <w:noProof/>
            </w:rPr>
          </w:pPr>
          <w:ins w:id="671" w:author="Administrator" w:date="2018-11-08T22:57:00Z">
            <w:del w:id="672" w:author="叶 柏成" w:date="2018-11-28T13:42:00Z">
              <w:r w:rsidRPr="00B26013" w:rsidDel="00B20D1E">
                <w:rPr>
                  <w:rStyle w:val="a7"/>
                  <w:noProof/>
                </w:rPr>
                <w:delText>4.6.2 APP</w:delText>
              </w:r>
              <w:r w:rsidRPr="00B26013" w:rsidDel="00B20D1E">
                <w:rPr>
                  <w:rStyle w:val="a7"/>
                  <w:rFonts w:hint="eastAsia"/>
                  <w:noProof/>
                </w:rPr>
                <w:delText>前端</w:delText>
              </w:r>
              <w:r w:rsidDel="00B20D1E">
                <w:rPr>
                  <w:noProof/>
                  <w:webHidden/>
                </w:rPr>
                <w:tab/>
                <w:delText>17</w:delText>
              </w:r>
            </w:del>
          </w:ins>
        </w:p>
        <w:p w14:paraId="12A43E7A" w14:textId="128CAE05" w:rsidR="008B6A8C" w:rsidDel="00B20D1E" w:rsidRDefault="008B6A8C">
          <w:pPr>
            <w:pStyle w:val="TOC3"/>
            <w:tabs>
              <w:tab w:val="right" w:leader="dot" w:pos="8296"/>
            </w:tabs>
            <w:rPr>
              <w:ins w:id="673" w:author="Administrator" w:date="2018-11-08T22:57:00Z"/>
              <w:del w:id="674" w:author="叶 柏成" w:date="2018-11-28T13:42:00Z"/>
              <w:noProof/>
            </w:rPr>
          </w:pPr>
          <w:ins w:id="675" w:author="Administrator" w:date="2018-11-08T22:57:00Z">
            <w:del w:id="676" w:author="叶 柏成" w:date="2018-11-28T13:42:00Z">
              <w:r w:rsidRPr="00B26013" w:rsidDel="00B20D1E">
                <w:rPr>
                  <w:rStyle w:val="a7"/>
                  <w:noProof/>
                </w:rPr>
                <w:delText>4.6.3</w:delText>
              </w:r>
              <w:r w:rsidRPr="00B26013" w:rsidDel="00B20D1E">
                <w:rPr>
                  <w:rStyle w:val="a7"/>
                  <w:rFonts w:hint="eastAsia"/>
                  <w:noProof/>
                </w:rPr>
                <w:delText>数据库</w:delText>
              </w:r>
              <w:r w:rsidDel="00B20D1E">
                <w:rPr>
                  <w:noProof/>
                  <w:webHidden/>
                </w:rPr>
                <w:tab/>
                <w:delText>17</w:delText>
              </w:r>
            </w:del>
          </w:ins>
        </w:p>
        <w:p w14:paraId="41FD7AFA" w14:textId="62DBE1F3" w:rsidR="008B6A8C" w:rsidDel="00B20D1E" w:rsidRDefault="008B6A8C">
          <w:pPr>
            <w:pStyle w:val="TOC2"/>
            <w:tabs>
              <w:tab w:val="right" w:leader="dot" w:pos="8296"/>
            </w:tabs>
            <w:rPr>
              <w:ins w:id="677" w:author="Administrator" w:date="2018-11-08T22:57:00Z"/>
              <w:del w:id="678" w:author="叶 柏成" w:date="2018-11-28T13:42:00Z"/>
              <w:noProof/>
            </w:rPr>
          </w:pPr>
          <w:ins w:id="679" w:author="Administrator" w:date="2018-11-08T22:57:00Z">
            <w:del w:id="680" w:author="叶 柏成" w:date="2018-11-28T13:42:00Z">
              <w:r w:rsidRPr="00B26013" w:rsidDel="00B20D1E">
                <w:rPr>
                  <w:rStyle w:val="a7"/>
                  <w:noProof/>
                </w:rPr>
                <w:delText>4.7</w:delText>
              </w:r>
              <w:r w:rsidRPr="00B26013" w:rsidDel="00B20D1E">
                <w:rPr>
                  <w:rStyle w:val="a7"/>
                  <w:rFonts w:hint="eastAsia"/>
                  <w:noProof/>
                </w:rPr>
                <w:delText>所建议的系统</w:delText>
              </w:r>
              <w:r w:rsidDel="00B20D1E">
                <w:rPr>
                  <w:noProof/>
                  <w:webHidden/>
                </w:rPr>
                <w:tab/>
                <w:delText>18</w:delText>
              </w:r>
            </w:del>
          </w:ins>
        </w:p>
        <w:p w14:paraId="3463AC8D" w14:textId="2AC013A9" w:rsidR="008B6A8C" w:rsidDel="00B20D1E" w:rsidRDefault="008B6A8C">
          <w:pPr>
            <w:pStyle w:val="TOC3"/>
            <w:tabs>
              <w:tab w:val="right" w:leader="dot" w:pos="8296"/>
            </w:tabs>
            <w:rPr>
              <w:ins w:id="681" w:author="Administrator" w:date="2018-11-08T22:57:00Z"/>
              <w:del w:id="682" w:author="叶 柏成" w:date="2018-11-28T13:42:00Z"/>
              <w:noProof/>
            </w:rPr>
          </w:pPr>
          <w:ins w:id="683" w:author="Administrator" w:date="2018-11-08T22:57:00Z">
            <w:del w:id="684" w:author="叶 柏成" w:date="2018-11-28T13:42:00Z">
              <w:r w:rsidRPr="00B26013" w:rsidDel="00B20D1E">
                <w:rPr>
                  <w:rStyle w:val="a7"/>
                  <w:noProof/>
                </w:rPr>
                <w:delText>4.7.1</w:delText>
              </w:r>
              <w:r w:rsidRPr="00B26013" w:rsidDel="00B20D1E">
                <w:rPr>
                  <w:rStyle w:val="a7"/>
                  <w:rFonts w:hint="eastAsia"/>
                  <w:noProof/>
                </w:rPr>
                <w:delText>对所建议的系统的说明</w:delText>
              </w:r>
              <w:r w:rsidDel="00B20D1E">
                <w:rPr>
                  <w:noProof/>
                  <w:webHidden/>
                </w:rPr>
                <w:tab/>
                <w:delText>18</w:delText>
              </w:r>
            </w:del>
          </w:ins>
        </w:p>
        <w:p w14:paraId="6EDF6DFE" w14:textId="55184DEA" w:rsidR="008B6A8C" w:rsidDel="00B20D1E" w:rsidRDefault="008B6A8C">
          <w:pPr>
            <w:pStyle w:val="TOC3"/>
            <w:tabs>
              <w:tab w:val="right" w:leader="dot" w:pos="8296"/>
            </w:tabs>
            <w:rPr>
              <w:ins w:id="685" w:author="Administrator" w:date="2018-11-08T22:57:00Z"/>
              <w:del w:id="686" w:author="叶 柏成" w:date="2018-11-28T13:42:00Z"/>
              <w:noProof/>
            </w:rPr>
          </w:pPr>
          <w:ins w:id="687" w:author="Administrator" w:date="2018-11-08T22:57:00Z">
            <w:del w:id="688" w:author="叶 柏成" w:date="2018-11-28T13:42:00Z">
              <w:r w:rsidRPr="00B26013" w:rsidDel="00B20D1E">
                <w:rPr>
                  <w:rStyle w:val="a7"/>
                  <w:noProof/>
                </w:rPr>
                <w:delText>4.7.2</w:delText>
              </w:r>
              <w:r w:rsidRPr="00B26013" w:rsidDel="00B20D1E">
                <w:rPr>
                  <w:rStyle w:val="a7"/>
                  <w:rFonts w:hint="eastAsia"/>
                  <w:noProof/>
                </w:rPr>
                <w:delText>数据流程和处理流程</w:delText>
              </w:r>
              <w:r w:rsidDel="00B20D1E">
                <w:rPr>
                  <w:noProof/>
                  <w:webHidden/>
                </w:rPr>
                <w:tab/>
                <w:delText>18</w:delText>
              </w:r>
            </w:del>
          </w:ins>
        </w:p>
        <w:p w14:paraId="0C8BA223" w14:textId="74F602B7" w:rsidR="008B6A8C" w:rsidDel="00B20D1E" w:rsidRDefault="008B6A8C">
          <w:pPr>
            <w:pStyle w:val="TOC3"/>
            <w:tabs>
              <w:tab w:val="right" w:leader="dot" w:pos="8296"/>
            </w:tabs>
            <w:rPr>
              <w:ins w:id="689" w:author="Administrator" w:date="2018-11-08T22:57:00Z"/>
              <w:del w:id="690" w:author="叶 柏成" w:date="2018-11-28T13:42:00Z"/>
              <w:noProof/>
            </w:rPr>
          </w:pPr>
          <w:ins w:id="691" w:author="Administrator" w:date="2018-11-08T22:57:00Z">
            <w:del w:id="692" w:author="叶 柏成" w:date="2018-11-28T13:42:00Z">
              <w:r w:rsidRPr="00B26013" w:rsidDel="00B20D1E">
                <w:rPr>
                  <w:rStyle w:val="a7"/>
                  <w:noProof/>
                </w:rPr>
                <w:delText>4.7.3</w:delText>
              </w:r>
              <w:r w:rsidRPr="00B26013" w:rsidDel="00B20D1E">
                <w:rPr>
                  <w:rStyle w:val="a7"/>
                  <w:rFonts w:hint="eastAsia"/>
                  <w:noProof/>
                </w:rPr>
                <w:delText>与原系统的比较</w:delText>
              </w:r>
              <w:r w:rsidRPr="00B26013" w:rsidDel="00B20D1E">
                <w:rPr>
                  <w:rStyle w:val="a7"/>
                  <w:noProof/>
                </w:rPr>
                <w:delText>(</w:delText>
              </w:r>
              <w:r w:rsidRPr="00B26013" w:rsidDel="00B20D1E">
                <w:rPr>
                  <w:rStyle w:val="a7"/>
                  <w:rFonts w:hint="eastAsia"/>
                  <w:noProof/>
                </w:rPr>
                <w:delText>若有原系统</w:delText>
              </w:r>
              <w:r w:rsidRPr="00B26013" w:rsidDel="00B20D1E">
                <w:rPr>
                  <w:rStyle w:val="a7"/>
                  <w:noProof/>
                </w:rPr>
                <w:delText>)</w:delText>
              </w:r>
              <w:r w:rsidDel="00B20D1E">
                <w:rPr>
                  <w:noProof/>
                  <w:webHidden/>
                </w:rPr>
                <w:tab/>
                <w:delText>19</w:delText>
              </w:r>
            </w:del>
          </w:ins>
        </w:p>
        <w:p w14:paraId="63D7CBBD" w14:textId="2B97AA11" w:rsidR="008B6A8C" w:rsidDel="00B20D1E" w:rsidRDefault="008B6A8C">
          <w:pPr>
            <w:pStyle w:val="TOC3"/>
            <w:tabs>
              <w:tab w:val="right" w:leader="dot" w:pos="8296"/>
            </w:tabs>
            <w:rPr>
              <w:ins w:id="693" w:author="Administrator" w:date="2018-11-08T22:57:00Z"/>
              <w:del w:id="694" w:author="叶 柏成" w:date="2018-11-28T13:42:00Z"/>
              <w:noProof/>
            </w:rPr>
          </w:pPr>
          <w:ins w:id="695" w:author="Administrator" w:date="2018-11-08T22:57:00Z">
            <w:del w:id="696" w:author="叶 柏成" w:date="2018-11-28T13:42:00Z">
              <w:r w:rsidRPr="00B26013" w:rsidDel="00B20D1E">
                <w:rPr>
                  <w:rStyle w:val="a7"/>
                  <w:noProof/>
                </w:rPr>
                <w:delText>4.7.4</w:delText>
              </w:r>
              <w:r w:rsidRPr="00B26013" w:rsidDel="00B20D1E">
                <w:rPr>
                  <w:rStyle w:val="a7"/>
                  <w:rFonts w:hint="eastAsia"/>
                  <w:noProof/>
                </w:rPr>
                <w:delText>影响</w:delText>
              </w:r>
              <w:r w:rsidRPr="00B26013" w:rsidDel="00B20D1E">
                <w:rPr>
                  <w:rStyle w:val="a7"/>
                  <w:noProof/>
                </w:rPr>
                <w:delText>(</w:delText>
              </w:r>
              <w:r w:rsidRPr="00B26013" w:rsidDel="00B20D1E">
                <w:rPr>
                  <w:rStyle w:val="a7"/>
                  <w:rFonts w:hint="eastAsia"/>
                  <w:noProof/>
                </w:rPr>
                <w:delText>或要求</w:delText>
              </w:r>
              <w:r w:rsidRPr="00B26013" w:rsidDel="00B20D1E">
                <w:rPr>
                  <w:rStyle w:val="a7"/>
                  <w:noProof/>
                </w:rPr>
                <w:delText>)</w:delText>
              </w:r>
              <w:r w:rsidDel="00B20D1E">
                <w:rPr>
                  <w:noProof/>
                  <w:webHidden/>
                </w:rPr>
                <w:tab/>
                <w:delText>20</w:delText>
              </w:r>
            </w:del>
          </w:ins>
        </w:p>
        <w:p w14:paraId="68B0063F" w14:textId="231AE42B" w:rsidR="008B6A8C" w:rsidDel="00B20D1E" w:rsidRDefault="008B6A8C">
          <w:pPr>
            <w:pStyle w:val="TOC3"/>
            <w:tabs>
              <w:tab w:val="right" w:leader="dot" w:pos="8296"/>
            </w:tabs>
            <w:rPr>
              <w:ins w:id="697" w:author="Administrator" w:date="2018-11-08T22:57:00Z"/>
              <w:del w:id="698" w:author="叶 柏成" w:date="2018-11-28T13:42:00Z"/>
              <w:noProof/>
            </w:rPr>
          </w:pPr>
          <w:ins w:id="699" w:author="Administrator" w:date="2018-11-08T22:57:00Z">
            <w:del w:id="700" w:author="叶 柏成" w:date="2018-11-28T13:42:00Z">
              <w:r w:rsidRPr="00B26013" w:rsidDel="00B20D1E">
                <w:rPr>
                  <w:rStyle w:val="a7"/>
                  <w:noProof/>
                </w:rPr>
                <w:delText>4.7.5</w:delText>
              </w:r>
              <w:r w:rsidRPr="00B26013" w:rsidDel="00B20D1E">
                <w:rPr>
                  <w:rStyle w:val="a7"/>
                  <w:rFonts w:hint="eastAsia"/>
                  <w:noProof/>
                </w:rPr>
                <w:delText>设备</w:delText>
              </w:r>
              <w:r w:rsidDel="00B20D1E">
                <w:rPr>
                  <w:noProof/>
                  <w:webHidden/>
                </w:rPr>
                <w:tab/>
                <w:delText>20</w:delText>
              </w:r>
            </w:del>
          </w:ins>
        </w:p>
        <w:p w14:paraId="43EC9101" w14:textId="737456BD" w:rsidR="008B6A8C" w:rsidDel="00B20D1E" w:rsidRDefault="008B6A8C">
          <w:pPr>
            <w:pStyle w:val="TOC3"/>
            <w:tabs>
              <w:tab w:val="right" w:leader="dot" w:pos="8296"/>
            </w:tabs>
            <w:rPr>
              <w:ins w:id="701" w:author="Administrator" w:date="2018-11-08T22:57:00Z"/>
              <w:del w:id="702" w:author="叶 柏成" w:date="2018-11-28T13:42:00Z"/>
              <w:noProof/>
            </w:rPr>
          </w:pPr>
          <w:ins w:id="703" w:author="Administrator" w:date="2018-11-08T22:57:00Z">
            <w:del w:id="704" w:author="叶 柏成" w:date="2018-11-28T13:42:00Z">
              <w:r w:rsidRPr="00B26013" w:rsidDel="00B20D1E">
                <w:rPr>
                  <w:rStyle w:val="a7"/>
                  <w:noProof/>
                </w:rPr>
                <w:delText>4.7.6</w:delText>
              </w:r>
              <w:r w:rsidRPr="00B26013" w:rsidDel="00B20D1E">
                <w:rPr>
                  <w:rStyle w:val="a7"/>
                  <w:rFonts w:hint="eastAsia"/>
                  <w:noProof/>
                </w:rPr>
                <w:delText>开发</w:delText>
              </w:r>
              <w:r w:rsidDel="00B20D1E">
                <w:rPr>
                  <w:noProof/>
                  <w:webHidden/>
                </w:rPr>
                <w:tab/>
                <w:delText>20</w:delText>
              </w:r>
            </w:del>
          </w:ins>
        </w:p>
        <w:p w14:paraId="65839F57" w14:textId="3F11BFBC" w:rsidR="008B6A8C" w:rsidDel="00B20D1E" w:rsidRDefault="008B6A8C">
          <w:pPr>
            <w:pStyle w:val="TOC3"/>
            <w:tabs>
              <w:tab w:val="right" w:leader="dot" w:pos="8296"/>
            </w:tabs>
            <w:rPr>
              <w:ins w:id="705" w:author="Administrator" w:date="2018-11-08T22:57:00Z"/>
              <w:del w:id="706" w:author="叶 柏成" w:date="2018-11-28T13:42:00Z"/>
              <w:noProof/>
            </w:rPr>
          </w:pPr>
          <w:ins w:id="707" w:author="Administrator" w:date="2018-11-08T22:57:00Z">
            <w:del w:id="708" w:author="叶 柏成" w:date="2018-11-28T13:42:00Z">
              <w:r w:rsidRPr="00B26013" w:rsidDel="00B20D1E">
                <w:rPr>
                  <w:rStyle w:val="a7"/>
                  <w:noProof/>
                </w:rPr>
                <w:delText>4.7.7</w:delText>
              </w:r>
              <w:r w:rsidRPr="00B26013" w:rsidDel="00B20D1E">
                <w:rPr>
                  <w:rStyle w:val="a7"/>
                  <w:rFonts w:hint="eastAsia"/>
                  <w:noProof/>
                </w:rPr>
                <w:delText>局限性</w:delText>
              </w:r>
              <w:r w:rsidDel="00B20D1E">
                <w:rPr>
                  <w:noProof/>
                  <w:webHidden/>
                </w:rPr>
                <w:tab/>
                <w:delText>20</w:delText>
              </w:r>
            </w:del>
          </w:ins>
        </w:p>
        <w:p w14:paraId="0584AD7E" w14:textId="0DE4D851" w:rsidR="008B6A8C" w:rsidDel="00B20D1E" w:rsidRDefault="008B6A8C">
          <w:pPr>
            <w:pStyle w:val="TOC1"/>
            <w:tabs>
              <w:tab w:val="right" w:leader="dot" w:pos="8296"/>
            </w:tabs>
            <w:rPr>
              <w:ins w:id="709" w:author="Administrator" w:date="2018-11-08T22:57:00Z"/>
              <w:del w:id="710" w:author="叶 柏成" w:date="2018-11-28T13:42:00Z"/>
              <w:noProof/>
            </w:rPr>
          </w:pPr>
          <w:ins w:id="711" w:author="Administrator" w:date="2018-11-08T22:57:00Z">
            <w:del w:id="712" w:author="叶 柏成" w:date="2018-11-28T13:42:00Z">
              <w:r w:rsidRPr="00B26013" w:rsidDel="00B20D1E">
                <w:rPr>
                  <w:rStyle w:val="a7"/>
                  <w:noProof/>
                </w:rPr>
                <w:delText>5</w:delText>
              </w:r>
              <w:r w:rsidRPr="00B26013" w:rsidDel="00B20D1E">
                <w:rPr>
                  <w:rStyle w:val="a7"/>
                  <w:rFonts w:hint="eastAsia"/>
                  <w:noProof/>
                </w:rPr>
                <w:delText>法律可行性</w:delText>
              </w:r>
              <w:r w:rsidDel="00B20D1E">
                <w:rPr>
                  <w:noProof/>
                  <w:webHidden/>
                </w:rPr>
                <w:tab/>
                <w:delText>21</w:delText>
              </w:r>
            </w:del>
          </w:ins>
        </w:p>
        <w:p w14:paraId="4E0068EE" w14:textId="3AEDC428" w:rsidR="008B6A8C" w:rsidDel="00B20D1E" w:rsidRDefault="008B6A8C">
          <w:pPr>
            <w:pStyle w:val="TOC1"/>
            <w:tabs>
              <w:tab w:val="right" w:leader="dot" w:pos="8296"/>
            </w:tabs>
            <w:rPr>
              <w:ins w:id="713" w:author="Administrator" w:date="2018-11-08T22:57:00Z"/>
              <w:del w:id="714" w:author="叶 柏成" w:date="2018-11-28T13:42:00Z"/>
              <w:noProof/>
            </w:rPr>
          </w:pPr>
          <w:ins w:id="715" w:author="Administrator" w:date="2018-11-08T22:57:00Z">
            <w:del w:id="716" w:author="叶 柏成" w:date="2018-11-28T13:42:00Z">
              <w:r w:rsidRPr="00B26013" w:rsidDel="00B20D1E">
                <w:rPr>
                  <w:rStyle w:val="a7"/>
                  <w:noProof/>
                </w:rPr>
                <w:delText>6</w:delText>
              </w:r>
              <w:r w:rsidRPr="00B26013" w:rsidDel="00B20D1E">
                <w:rPr>
                  <w:rStyle w:val="a7"/>
                  <w:rFonts w:hint="eastAsia"/>
                  <w:noProof/>
                </w:rPr>
                <w:delText>用户操作可行性</w:delText>
              </w:r>
              <w:r w:rsidDel="00B20D1E">
                <w:rPr>
                  <w:noProof/>
                  <w:webHidden/>
                </w:rPr>
                <w:tab/>
                <w:delText>21</w:delText>
              </w:r>
            </w:del>
          </w:ins>
        </w:p>
        <w:p w14:paraId="00C6481C" w14:textId="55876591" w:rsidR="008B6A8C" w:rsidDel="00B20D1E" w:rsidRDefault="008B6A8C">
          <w:pPr>
            <w:pStyle w:val="TOC1"/>
            <w:tabs>
              <w:tab w:val="right" w:leader="dot" w:pos="8296"/>
            </w:tabs>
            <w:rPr>
              <w:ins w:id="717" w:author="Administrator" w:date="2018-11-08T22:57:00Z"/>
              <w:del w:id="718" w:author="叶 柏成" w:date="2018-11-28T13:42:00Z"/>
              <w:noProof/>
            </w:rPr>
          </w:pPr>
          <w:ins w:id="719" w:author="Administrator" w:date="2018-11-08T22:57:00Z">
            <w:del w:id="720" w:author="叶 柏成" w:date="2018-11-28T13:42:00Z">
              <w:r w:rsidRPr="00B26013" w:rsidDel="00B20D1E">
                <w:rPr>
                  <w:rStyle w:val="a7"/>
                  <w:noProof/>
                </w:rPr>
                <w:delText>7</w:delText>
              </w:r>
              <w:r w:rsidRPr="00B26013" w:rsidDel="00B20D1E">
                <w:rPr>
                  <w:rStyle w:val="a7"/>
                  <w:rFonts w:hint="eastAsia"/>
                  <w:noProof/>
                </w:rPr>
                <w:delText>项目干系人</w:delText>
              </w:r>
              <w:r w:rsidDel="00B20D1E">
                <w:rPr>
                  <w:noProof/>
                  <w:webHidden/>
                </w:rPr>
                <w:tab/>
                <w:delText>21</w:delText>
              </w:r>
            </w:del>
          </w:ins>
        </w:p>
        <w:p w14:paraId="51C8FEE3" w14:textId="049BBB7B" w:rsidR="008B6A8C" w:rsidDel="00B20D1E" w:rsidRDefault="008B6A8C">
          <w:pPr>
            <w:pStyle w:val="TOC1"/>
            <w:tabs>
              <w:tab w:val="right" w:leader="dot" w:pos="8296"/>
            </w:tabs>
            <w:rPr>
              <w:ins w:id="721" w:author="Administrator" w:date="2018-11-08T22:57:00Z"/>
              <w:del w:id="722" w:author="叶 柏成" w:date="2018-11-28T13:42:00Z"/>
              <w:noProof/>
            </w:rPr>
          </w:pPr>
          <w:ins w:id="723" w:author="Administrator" w:date="2018-11-08T22:57:00Z">
            <w:del w:id="724" w:author="叶 柏成" w:date="2018-11-28T13:42:00Z">
              <w:r w:rsidRPr="00B26013" w:rsidDel="00B20D1E">
                <w:rPr>
                  <w:rStyle w:val="a7"/>
                  <w:noProof/>
                </w:rPr>
                <w:delText>8</w:delText>
              </w:r>
              <w:r w:rsidRPr="00B26013" w:rsidDel="00B20D1E">
                <w:rPr>
                  <w:rStyle w:val="a7"/>
                  <w:rFonts w:hint="eastAsia"/>
                  <w:noProof/>
                </w:rPr>
                <w:delText>项目风险</w:delText>
              </w:r>
              <w:r w:rsidDel="00B20D1E">
                <w:rPr>
                  <w:noProof/>
                  <w:webHidden/>
                </w:rPr>
                <w:tab/>
                <w:delText>22</w:delText>
              </w:r>
            </w:del>
          </w:ins>
        </w:p>
        <w:p w14:paraId="26E72475" w14:textId="2F67DF71" w:rsidR="008B6A8C" w:rsidDel="00B20D1E" w:rsidRDefault="008B6A8C">
          <w:pPr>
            <w:pStyle w:val="TOC2"/>
            <w:tabs>
              <w:tab w:val="right" w:leader="dot" w:pos="8296"/>
            </w:tabs>
            <w:rPr>
              <w:ins w:id="725" w:author="Administrator" w:date="2018-11-08T22:57:00Z"/>
              <w:del w:id="726" w:author="叶 柏成" w:date="2018-11-28T13:42:00Z"/>
              <w:noProof/>
            </w:rPr>
          </w:pPr>
          <w:ins w:id="727" w:author="Administrator" w:date="2018-11-08T22:57:00Z">
            <w:del w:id="728" w:author="叶 柏成" w:date="2018-11-28T13:42:00Z">
              <w:r w:rsidRPr="00B26013" w:rsidDel="00B20D1E">
                <w:rPr>
                  <w:rStyle w:val="a7"/>
                  <w:noProof/>
                </w:rPr>
                <w:delText>8.1</w:delText>
              </w:r>
              <w:r w:rsidRPr="00B26013" w:rsidDel="00B20D1E">
                <w:rPr>
                  <w:rStyle w:val="a7"/>
                  <w:rFonts w:hint="eastAsia"/>
                  <w:noProof/>
                </w:rPr>
                <w:delText>项目风险类别定义</w:delText>
              </w:r>
              <w:r w:rsidDel="00B20D1E">
                <w:rPr>
                  <w:noProof/>
                  <w:webHidden/>
                </w:rPr>
                <w:tab/>
                <w:delText>22</w:delText>
              </w:r>
            </w:del>
          </w:ins>
        </w:p>
        <w:p w14:paraId="0C6E6137" w14:textId="485DA3A3" w:rsidR="008B6A8C" w:rsidDel="00B20D1E" w:rsidRDefault="008B6A8C">
          <w:pPr>
            <w:pStyle w:val="TOC2"/>
            <w:tabs>
              <w:tab w:val="right" w:leader="dot" w:pos="8296"/>
            </w:tabs>
            <w:rPr>
              <w:ins w:id="729" w:author="Administrator" w:date="2018-11-08T22:57:00Z"/>
              <w:del w:id="730" w:author="叶 柏成" w:date="2018-11-28T13:42:00Z"/>
              <w:noProof/>
            </w:rPr>
          </w:pPr>
          <w:ins w:id="731" w:author="Administrator" w:date="2018-11-08T22:57:00Z">
            <w:del w:id="732" w:author="叶 柏成" w:date="2018-11-28T13:42:00Z">
              <w:r w:rsidRPr="00B26013" w:rsidDel="00B20D1E">
                <w:rPr>
                  <w:rStyle w:val="a7"/>
                  <w:noProof/>
                </w:rPr>
                <w:delText>8.2</w:delText>
              </w:r>
              <w:r w:rsidRPr="00B26013" w:rsidDel="00B20D1E">
                <w:rPr>
                  <w:rStyle w:val="a7"/>
                  <w:rFonts w:hint="eastAsia"/>
                  <w:noProof/>
                </w:rPr>
                <w:delText>项目风险概率和影响定义</w:delText>
              </w:r>
              <w:r w:rsidDel="00B20D1E">
                <w:rPr>
                  <w:noProof/>
                  <w:webHidden/>
                </w:rPr>
                <w:tab/>
                <w:delText>23</w:delText>
              </w:r>
            </w:del>
          </w:ins>
        </w:p>
        <w:p w14:paraId="0194441D" w14:textId="5F50D0DE" w:rsidR="008B6A8C" w:rsidDel="00B20D1E" w:rsidRDefault="008B6A8C">
          <w:pPr>
            <w:pStyle w:val="TOC2"/>
            <w:tabs>
              <w:tab w:val="right" w:leader="dot" w:pos="8296"/>
            </w:tabs>
            <w:rPr>
              <w:ins w:id="733" w:author="Administrator" w:date="2018-11-08T22:57:00Z"/>
              <w:del w:id="734" w:author="叶 柏成" w:date="2018-11-28T13:42:00Z"/>
              <w:noProof/>
            </w:rPr>
          </w:pPr>
          <w:ins w:id="735" w:author="Administrator" w:date="2018-11-08T22:57:00Z">
            <w:del w:id="736" w:author="叶 柏成" w:date="2018-11-28T13:42:00Z">
              <w:r w:rsidRPr="00B26013" w:rsidDel="00B20D1E">
                <w:rPr>
                  <w:rStyle w:val="a7"/>
                  <w:noProof/>
                </w:rPr>
                <w:delText>8.3</w:delText>
              </w:r>
              <w:r w:rsidRPr="00B26013" w:rsidDel="00B20D1E">
                <w:rPr>
                  <w:rStyle w:val="a7"/>
                  <w:rFonts w:hint="eastAsia"/>
                  <w:noProof/>
                </w:rPr>
                <w:delText>项目风险状态定义</w:delText>
              </w:r>
              <w:r w:rsidDel="00B20D1E">
                <w:rPr>
                  <w:noProof/>
                  <w:webHidden/>
                </w:rPr>
                <w:tab/>
                <w:delText>23</w:delText>
              </w:r>
            </w:del>
          </w:ins>
        </w:p>
        <w:p w14:paraId="3005CACD" w14:textId="100F1DB9" w:rsidR="008B6A8C" w:rsidDel="00B20D1E" w:rsidRDefault="008B6A8C">
          <w:pPr>
            <w:pStyle w:val="TOC2"/>
            <w:tabs>
              <w:tab w:val="right" w:leader="dot" w:pos="8296"/>
            </w:tabs>
            <w:rPr>
              <w:ins w:id="737" w:author="Administrator" w:date="2018-11-08T22:57:00Z"/>
              <w:del w:id="738" w:author="叶 柏成" w:date="2018-11-28T13:42:00Z"/>
              <w:noProof/>
            </w:rPr>
          </w:pPr>
          <w:ins w:id="739" w:author="Administrator" w:date="2018-11-08T22:57:00Z">
            <w:del w:id="740" w:author="叶 柏成" w:date="2018-11-28T13:42:00Z">
              <w:r w:rsidRPr="00B26013" w:rsidDel="00B20D1E">
                <w:rPr>
                  <w:rStyle w:val="a7"/>
                  <w:noProof/>
                </w:rPr>
                <w:delText>8.4</w:delText>
              </w:r>
              <w:r w:rsidRPr="00B26013" w:rsidDel="00B20D1E">
                <w:rPr>
                  <w:rStyle w:val="a7"/>
                  <w:rFonts w:hint="eastAsia"/>
                  <w:noProof/>
                </w:rPr>
                <w:delText>风险评估</w:delText>
              </w:r>
              <w:r w:rsidDel="00B20D1E">
                <w:rPr>
                  <w:noProof/>
                  <w:webHidden/>
                </w:rPr>
                <w:tab/>
                <w:delText>24</w:delText>
              </w:r>
            </w:del>
          </w:ins>
        </w:p>
        <w:p w14:paraId="6941F223" w14:textId="53058369" w:rsidR="008B6A8C" w:rsidDel="00B20D1E" w:rsidRDefault="008B6A8C">
          <w:pPr>
            <w:pStyle w:val="TOC2"/>
            <w:tabs>
              <w:tab w:val="right" w:leader="dot" w:pos="8296"/>
            </w:tabs>
            <w:rPr>
              <w:ins w:id="741" w:author="Administrator" w:date="2018-11-08T22:57:00Z"/>
              <w:del w:id="742" w:author="叶 柏成" w:date="2018-11-28T13:42:00Z"/>
              <w:noProof/>
            </w:rPr>
          </w:pPr>
          <w:ins w:id="743" w:author="Administrator" w:date="2018-11-08T22:57:00Z">
            <w:del w:id="744" w:author="叶 柏成" w:date="2018-11-28T13:42:00Z">
              <w:r w:rsidRPr="00B26013" w:rsidDel="00B20D1E">
                <w:rPr>
                  <w:rStyle w:val="a7"/>
                  <w:noProof/>
                </w:rPr>
                <w:delText>8.5</w:delText>
              </w:r>
              <w:r w:rsidRPr="00B26013" w:rsidDel="00B20D1E">
                <w:rPr>
                  <w:rStyle w:val="a7"/>
                  <w:rFonts w:hint="eastAsia"/>
                  <w:noProof/>
                </w:rPr>
                <w:delText>风险控制</w:delText>
              </w:r>
              <w:r w:rsidDel="00B20D1E">
                <w:rPr>
                  <w:noProof/>
                  <w:webHidden/>
                </w:rPr>
                <w:tab/>
                <w:delText>25</w:delText>
              </w:r>
            </w:del>
          </w:ins>
        </w:p>
        <w:p w14:paraId="21F321FD" w14:textId="6EC975A9" w:rsidR="008B6A8C" w:rsidDel="00B20D1E" w:rsidRDefault="008B6A8C">
          <w:pPr>
            <w:pStyle w:val="TOC1"/>
            <w:tabs>
              <w:tab w:val="right" w:leader="dot" w:pos="8296"/>
            </w:tabs>
            <w:rPr>
              <w:ins w:id="745" w:author="Administrator" w:date="2018-11-08T22:57:00Z"/>
              <w:del w:id="746" w:author="叶 柏成" w:date="2018-11-28T13:42:00Z"/>
              <w:noProof/>
            </w:rPr>
          </w:pPr>
          <w:ins w:id="747" w:author="Administrator" w:date="2018-11-08T22:57:00Z">
            <w:del w:id="748" w:author="叶 柏成" w:date="2018-11-28T13:42:00Z">
              <w:r w:rsidRPr="00B26013" w:rsidDel="00B20D1E">
                <w:rPr>
                  <w:rStyle w:val="a7"/>
                  <w:noProof/>
                </w:rPr>
                <w:delText>9</w:delText>
              </w:r>
              <w:r w:rsidRPr="00B26013" w:rsidDel="00B20D1E">
                <w:rPr>
                  <w:rStyle w:val="a7"/>
                  <w:rFonts w:hint="eastAsia"/>
                  <w:noProof/>
                </w:rPr>
                <w:delText>其他与项目有关的问题</w:delText>
              </w:r>
              <w:r w:rsidDel="00B20D1E">
                <w:rPr>
                  <w:noProof/>
                  <w:webHidden/>
                </w:rPr>
                <w:tab/>
                <w:delText>26</w:delText>
              </w:r>
            </w:del>
          </w:ins>
        </w:p>
        <w:p w14:paraId="076BAD0C" w14:textId="6C883C14" w:rsidR="008B6A8C" w:rsidDel="00B20D1E" w:rsidRDefault="008B6A8C">
          <w:pPr>
            <w:pStyle w:val="TOC1"/>
            <w:tabs>
              <w:tab w:val="right" w:leader="dot" w:pos="8296"/>
            </w:tabs>
            <w:rPr>
              <w:ins w:id="749" w:author="Administrator" w:date="2018-11-08T22:57:00Z"/>
              <w:del w:id="750" w:author="叶 柏成" w:date="2018-11-28T13:42:00Z"/>
              <w:noProof/>
            </w:rPr>
          </w:pPr>
          <w:ins w:id="751" w:author="Administrator" w:date="2018-11-08T22:57:00Z">
            <w:del w:id="752" w:author="叶 柏成" w:date="2018-11-28T13:42:00Z">
              <w:r w:rsidRPr="00B26013" w:rsidDel="00B20D1E">
                <w:rPr>
                  <w:rStyle w:val="a7"/>
                  <w:noProof/>
                </w:rPr>
                <w:delText>10</w:delText>
              </w:r>
              <w:r w:rsidRPr="00B26013" w:rsidDel="00B20D1E">
                <w:rPr>
                  <w:rStyle w:val="a7"/>
                  <w:rFonts w:hint="eastAsia"/>
                  <w:noProof/>
                </w:rPr>
                <w:delText>可行性分析报告总结</w:delText>
              </w:r>
              <w:r w:rsidDel="00B20D1E">
                <w:rPr>
                  <w:noProof/>
                  <w:webHidden/>
                </w:rPr>
                <w:tab/>
                <w:delText>26</w:delText>
              </w:r>
            </w:del>
          </w:ins>
        </w:p>
        <w:p w14:paraId="48DA596F" w14:textId="5ECA1C17" w:rsidR="008B6A8C" w:rsidDel="00B20D1E" w:rsidRDefault="008B6A8C">
          <w:pPr>
            <w:pStyle w:val="TOC1"/>
            <w:tabs>
              <w:tab w:val="right" w:leader="dot" w:pos="8296"/>
            </w:tabs>
            <w:rPr>
              <w:ins w:id="753" w:author="Administrator" w:date="2018-11-08T22:57:00Z"/>
              <w:del w:id="754" w:author="叶 柏成" w:date="2018-11-28T13:42:00Z"/>
              <w:noProof/>
            </w:rPr>
          </w:pPr>
          <w:ins w:id="755" w:author="Administrator" w:date="2018-11-08T22:57:00Z">
            <w:del w:id="756" w:author="叶 柏成" w:date="2018-11-28T13:42:00Z">
              <w:r w:rsidRPr="00B26013" w:rsidDel="00B20D1E">
                <w:rPr>
                  <w:rStyle w:val="a7"/>
                  <w:noProof/>
                </w:rPr>
                <w:delText>11</w:delText>
              </w:r>
              <w:r w:rsidRPr="00B26013" w:rsidDel="00B20D1E">
                <w:rPr>
                  <w:rStyle w:val="a7"/>
                  <w:rFonts w:hint="eastAsia"/>
                  <w:noProof/>
                </w:rPr>
                <w:delText>附录</w:delText>
              </w:r>
              <w:r w:rsidDel="00B20D1E">
                <w:rPr>
                  <w:noProof/>
                  <w:webHidden/>
                </w:rPr>
                <w:tab/>
                <w:delText>26</w:delText>
              </w:r>
            </w:del>
          </w:ins>
        </w:p>
        <w:p w14:paraId="384D2385" w14:textId="1D9FB054" w:rsidR="00C26456" w:rsidDel="00B20D1E" w:rsidRDefault="00C26456">
          <w:pPr>
            <w:pStyle w:val="TOC1"/>
            <w:tabs>
              <w:tab w:val="right" w:leader="dot" w:pos="8296"/>
            </w:tabs>
            <w:rPr>
              <w:del w:id="757" w:author="叶 柏成" w:date="2018-11-28T13:42:00Z"/>
              <w:noProof/>
            </w:rPr>
          </w:pPr>
          <w:del w:id="758" w:author="叶 柏成" w:date="2018-11-28T13:42:00Z">
            <w:r w:rsidRPr="008B6A8C" w:rsidDel="00B20D1E">
              <w:rPr>
                <w:rPrChange w:id="759" w:author="Administrator" w:date="2018-11-08T22:57:00Z">
                  <w:rPr>
                    <w:rStyle w:val="a7"/>
                    <w:noProof/>
                  </w:rPr>
                </w:rPrChange>
              </w:rPr>
              <w:delText>历史版本</w:delText>
            </w:r>
            <w:r w:rsidDel="00B20D1E">
              <w:rPr>
                <w:noProof/>
                <w:webHidden/>
              </w:rPr>
              <w:tab/>
              <w:delText>2</w:delText>
            </w:r>
          </w:del>
        </w:p>
        <w:p w14:paraId="02586562" w14:textId="080DFE34" w:rsidR="00C26456" w:rsidDel="00B20D1E" w:rsidRDefault="00C26456">
          <w:pPr>
            <w:pStyle w:val="TOC1"/>
            <w:tabs>
              <w:tab w:val="right" w:leader="dot" w:pos="8296"/>
            </w:tabs>
            <w:rPr>
              <w:del w:id="760" w:author="叶 柏成" w:date="2018-11-28T13:42:00Z"/>
              <w:noProof/>
            </w:rPr>
          </w:pPr>
          <w:del w:id="761" w:author="叶 柏成" w:date="2018-11-28T13:42:00Z">
            <w:r w:rsidRPr="008B6A8C" w:rsidDel="00B20D1E">
              <w:rPr>
                <w:rPrChange w:id="762" w:author="Administrator" w:date="2018-11-08T22:57:00Z">
                  <w:rPr>
                    <w:rStyle w:val="a7"/>
                    <w:noProof/>
                  </w:rPr>
                </w:rPrChange>
              </w:rPr>
              <w:delText>1引言</w:delText>
            </w:r>
            <w:r w:rsidDel="00B20D1E">
              <w:rPr>
                <w:noProof/>
                <w:webHidden/>
              </w:rPr>
              <w:tab/>
              <w:delText>5</w:delText>
            </w:r>
          </w:del>
        </w:p>
        <w:p w14:paraId="14361FB2" w14:textId="0E027A29" w:rsidR="00C26456" w:rsidDel="00B20D1E" w:rsidRDefault="00C26456">
          <w:pPr>
            <w:pStyle w:val="TOC2"/>
            <w:tabs>
              <w:tab w:val="right" w:leader="dot" w:pos="8296"/>
            </w:tabs>
            <w:rPr>
              <w:del w:id="763" w:author="叶 柏成" w:date="2018-11-28T13:42:00Z"/>
              <w:noProof/>
            </w:rPr>
          </w:pPr>
          <w:del w:id="764" w:author="叶 柏成" w:date="2018-11-28T13:42:00Z">
            <w:r w:rsidRPr="008B6A8C" w:rsidDel="00B20D1E">
              <w:rPr>
                <w:rPrChange w:id="765" w:author="Administrator" w:date="2018-11-08T22:57:00Z">
                  <w:rPr>
                    <w:rStyle w:val="a7"/>
                    <w:noProof/>
                  </w:rPr>
                </w:rPrChange>
              </w:rPr>
              <w:delText>1.1标识</w:delText>
            </w:r>
            <w:r w:rsidDel="00B20D1E">
              <w:rPr>
                <w:noProof/>
                <w:webHidden/>
              </w:rPr>
              <w:tab/>
              <w:delText>5</w:delText>
            </w:r>
          </w:del>
        </w:p>
        <w:p w14:paraId="7B6AA0E4" w14:textId="412EA25D" w:rsidR="00C26456" w:rsidDel="00B20D1E" w:rsidRDefault="00C26456">
          <w:pPr>
            <w:pStyle w:val="TOC2"/>
            <w:tabs>
              <w:tab w:val="right" w:leader="dot" w:pos="8296"/>
            </w:tabs>
            <w:rPr>
              <w:del w:id="766" w:author="叶 柏成" w:date="2018-11-28T13:42:00Z"/>
              <w:noProof/>
            </w:rPr>
          </w:pPr>
          <w:del w:id="767" w:author="叶 柏成" w:date="2018-11-28T13:42:00Z">
            <w:r w:rsidRPr="008B6A8C" w:rsidDel="00B20D1E">
              <w:rPr>
                <w:rPrChange w:id="768" w:author="Administrator" w:date="2018-11-08T22:57:00Z">
                  <w:rPr>
                    <w:rStyle w:val="a7"/>
                    <w:noProof/>
                  </w:rPr>
                </w:rPrChange>
              </w:rPr>
              <w:delText>1.2背景</w:delText>
            </w:r>
            <w:r w:rsidDel="00B20D1E">
              <w:rPr>
                <w:noProof/>
                <w:webHidden/>
              </w:rPr>
              <w:tab/>
              <w:delText>5</w:delText>
            </w:r>
          </w:del>
        </w:p>
        <w:p w14:paraId="44AB48A2" w14:textId="3B324767" w:rsidR="00C26456" w:rsidDel="00B20D1E" w:rsidRDefault="00C26456">
          <w:pPr>
            <w:pStyle w:val="TOC3"/>
            <w:tabs>
              <w:tab w:val="right" w:leader="dot" w:pos="8296"/>
            </w:tabs>
            <w:rPr>
              <w:del w:id="769" w:author="叶 柏成" w:date="2018-11-28T13:42:00Z"/>
              <w:noProof/>
            </w:rPr>
          </w:pPr>
          <w:del w:id="770" w:author="叶 柏成" w:date="2018-11-28T13:42:00Z">
            <w:r w:rsidRPr="008B6A8C" w:rsidDel="00B20D1E">
              <w:rPr>
                <w:rPrChange w:id="771" w:author="Administrator" w:date="2018-11-08T22:57:00Z">
                  <w:rPr>
                    <w:rStyle w:val="a7"/>
                    <w:noProof/>
                  </w:rPr>
                </w:rPrChange>
              </w:rPr>
              <w:delText>1.2.1项目提出者</w:delText>
            </w:r>
            <w:r w:rsidDel="00B20D1E">
              <w:rPr>
                <w:noProof/>
                <w:webHidden/>
              </w:rPr>
              <w:tab/>
              <w:delText>5</w:delText>
            </w:r>
          </w:del>
        </w:p>
        <w:p w14:paraId="7A0E47CA" w14:textId="566907F2" w:rsidR="00C26456" w:rsidDel="00B20D1E" w:rsidRDefault="00C26456">
          <w:pPr>
            <w:pStyle w:val="TOC3"/>
            <w:tabs>
              <w:tab w:val="right" w:leader="dot" w:pos="8296"/>
            </w:tabs>
            <w:rPr>
              <w:del w:id="772" w:author="叶 柏成" w:date="2018-11-28T13:42:00Z"/>
              <w:noProof/>
            </w:rPr>
          </w:pPr>
          <w:del w:id="773" w:author="叶 柏成" w:date="2018-11-28T13:42:00Z">
            <w:r w:rsidRPr="008B6A8C" w:rsidDel="00B20D1E">
              <w:rPr>
                <w:rPrChange w:id="774" w:author="Administrator" w:date="2018-11-08T22:57:00Z">
                  <w:rPr>
                    <w:rStyle w:val="a7"/>
                    <w:noProof/>
                  </w:rPr>
                </w:rPrChange>
              </w:rPr>
              <w:delText>1.2.2项目要求</w:delText>
            </w:r>
            <w:r w:rsidDel="00B20D1E">
              <w:rPr>
                <w:noProof/>
                <w:webHidden/>
              </w:rPr>
              <w:tab/>
              <w:delText>5</w:delText>
            </w:r>
          </w:del>
        </w:p>
        <w:p w14:paraId="10E50187" w14:textId="4249E027" w:rsidR="00C26456" w:rsidDel="00B20D1E" w:rsidRDefault="00C26456">
          <w:pPr>
            <w:pStyle w:val="TOC3"/>
            <w:tabs>
              <w:tab w:val="right" w:leader="dot" w:pos="8296"/>
            </w:tabs>
            <w:rPr>
              <w:del w:id="775" w:author="叶 柏成" w:date="2018-11-28T13:42:00Z"/>
              <w:noProof/>
            </w:rPr>
          </w:pPr>
          <w:del w:id="776" w:author="叶 柏成" w:date="2018-11-28T13:42:00Z">
            <w:r w:rsidRPr="008B6A8C" w:rsidDel="00B20D1E">
              <w:rPr>
                <w:rPrChange w:id="777" w:author="Administrator" w:date="2018-11-08T22:57:00Z">
                  <w:rPr>
                    <w:rStyle w:val="a7"/>
                    <w:noProof/>
                  </w:rPr>
                </w:rPrChange>
              </w:rPr>
              <w:delText>1.2.3项目目标</w:delText>
            </w:r>
            <w:r w:rsidDel="00B20D1E">
              <w:rPr>
                <w:noProof/>
                <w:webHidden/>
              </w:rPr>
              <w:tab/>
              <w:delText>5</w:delText>
            </w:r>
          </w:del>
        </w:p>
        <w:p w14:paraId="3C78564F" w14:textId="5316E54B" w:rsidR="00C26456" w:rsidDel="00B20D1E" w:rsidRDefault="00C26456">
          <w:pPr>
            <w:pStyle w:val="TOC3"/>
            <w:tabs>
              <w:tab w:val="right" w:leader="dot" w:pos="8296"/>
            </w:tabs>
            <w:rPr>
              <w:del w:id="778" w:author="叶 柏成" w:date="2018-11-28T13:42:00Z"/>
              <w:noProof/>
            </w:rPr>
          </w:pPr>
          <w:del w:id="779" w:author="叶 柏成" w:date="2018-11-28T13:42:00Z">
            <w:r w:rsidRPr="008B6A8C" w:rsidDel="00B20D1E">
              <w:rPr>
                <w:rPrChange w:id="780" w:author="Administrator" w:date="2018-11-08T22:57:00Z">
                  <w:rPr>
                    <w:rStyle w:val="a7"/>
                    <w:noProof/>
                  </w:rPr>
                </w:rPrChange>
              </w:rPr>
              <w:delText>1.2.4实现环境</w:delText>
            </w:r>
            <w:r w:rsidDel="00B20D1E">
              <w:rPr>
                <w:noProof/>
                <w:webHidden/>
              </w:rPr>
              <w:tab/>
              <w:delText>6</w:delText>
            </w:r>
          </w:del>
        </w:p>
        <w:p w14:paraId="6F93EC5D" w14:textId="6AEA6022" w:rsidR="00C26456" w:rsidDel="00B20D1E" w:rsidRDefault="00C26456">
          <w:pPr>
            <w:pStyle w:val="TOC3"/>
            <w:tabs>
              <w:tab w:val="right" w:leader="dot" w:pos="8296"/>
            </w:tabs>
            <w:rPr>
              <w:del w:id="781" w:author="叶 柏成" w:date="2018-11-28T13:42:00Z"/>
              <w:noProof/>
            </w:rPr>
          </w:pPr>
          <w:del w:id="782" w:author="叶 柏成" w:date="2018-11-28T13:42:00Z">
            <w:r w:rsidRPr="008B6A8C" w:rsidDel="00B20D1E">
              <w:rPr>
                <w:rPrChange w:id="783" w:author="Administrator" w:date="2018-11-08T22:57:00Z">
                  <w:rPr>
                    <w:rStyle w:val="a7"/>
                    <w:noProof/>
                  </w:rPr>
                </w:rPrChange>
              </w:rPr>
              <w:delText>1.2.5限制条件</w:delText>
            </w:r>
            <w:r w:rsidDel="00B20D1E">
              <w:rPr>
                <w:noProof/>
                <w:webHidden/>
              </w:rPr>
              <w:tab/>
              <w:delText>6</w:delText>
            </w:r>
          </w:del>
        </w:p>
        <w:p w14:paraId="18DF998F" w14:textId="4C27F0E4" w:rsidR="00C26456" w:rsidDel="00B20D1E" w:rsidRDefault="00C26456">
          <w:pPr>
            <w:pStyle w:val="TOC2"/>
            <w:tabs>
              <w:tab w:val="right" w:leader="dot" w:pos="8296"/>
            </w:tabs>
            <w:rPr>
              <w:del w:id="784" w:author="叶 柏成" w:date="2018-11-28T13:42:00Z"/>
              <w:noProof/>
            </w:rPr>
          </w:pPr>
          <w:del w:id="785" w:author="叶 柏成" w:date="2018-11-28T13:42:00Z">
            <w:r w:rsidRPr="008B6A8C" w:rsidDel="00B20D1E">
              <w:rPr>
                <w:rPrChange w:id="786" w:author="Administrator" w:date="2018-11-08T22:57:00Z">
                  <w:rPr>
                    <w:rStyle w:val="a7"/>
                    <w:noProof/>
                  </w:rPr>
                </w:rPrChange>
              </w:rPr>
              <w:delText>1.3项目概述</w:delText>
            </w:r>
            <w:r w:rsidDel="00B20D1E">
              <w:rPr>
                <w:noProof/>
                <w:webHidden/>
              </w:rPr>
              <w:tab/>
              <w:delText>6</w:delText>
            </w:r>
          </w:del>
        </w:p>
        <w:p w14:paraId="5512BA78" w14:textId="3B853C34" w:rsidR="00C26456" w:rsidDel="00B20D1E" w:rsidRDefault="00C26456">
          <w:pPr>
            <w:pStyle w:val="TOC3"/>
            <w:tabs>
              <w:tab w:val="right" w:leader="dot" w:pos="8296"/>
            </w:tabs>
            <w:rPr>
              <w:del w:id="787" w:author="叶 柏成" w:date="2018-11-28T13:42:00Z"/>
              <w:noProof/>
            </w:rPr>
          </w:pPr>
          <w:del w:id="788" w:author="叶 柏成" w:date="2018-11-28T13:42:00Z">
            <w:r w:rsidRPr="008B6A8C" w:rsidDel="00B20D1E">
              <w:rPr>
                <w:rPrChange w:id="789" w:author="Administrator" w:date="2018-11-08T22:57:00Z">
                  <w:rPr>
                    <w:rStyle w:val="a7"/>
                    <w:noProof/>
                  </w:rPr>
                </w:rPrChange>
              </w:rPr>
              <w:delText>1.3.1文档适用项目</w:delText>
            </w:r>
            <w:r w:rsidDel="00B20D1E">
              <w:rPr>
                <w:noProof/>
                <w:webHidden/>
              </w:rPr>
              <w:tab/>
              <w:delText>6</w:delText>
            </w:r>
          </w:del>
        </w:p>
        <w:p w14:paraId="4A887E49" w14:textId="54D8174B" w:rsidR="00C26456" w:rsidDel="00B20D1E" w:rsidRDefault="00C26456">
          <w:pPr>
            <w:pStyle w:val="TOC3"/>
            <w:tabs>
              <w:tab w:val="right" w:leader="dot" w:pos="8296"/>
            </w:tabs>
            <w:rPr>
              <w:del w:id="790" w:author="叶 柏成" w:date="2018-11-28T13:42:00Z"/>
              <w:noProof/>
            </w:rPr>
          </w:pPr>
          <w:del w:id="791" w:author="叶 柏成" w:date="2018-11-28T13:42:00Z">
            <w:r w:rsidRPr="008B6A8C" w:rsidDel="00B20D1E">
              <w:rPr>
                <w:rPrChange w:id="792" w:author="Administrator" w:date="2018-11-08T22:57:00Z">
                  <w:rPr>
                    <w:rStyle w:val="a7"/>
                    <w:noProof/>
                  </w:rPr>
                </w:rPrChange>
              </w:rPr>
              <w:delText>1.3.2软件用途</w:delText>
            </w:r>
            <w:r w:rsidDel="00B20D1E">
              <w:rPr>
                <w:noProof/>
                <w:webHidden/>
              </w:rPr>
              <w:tab/>
              <w:delText>6</w:delText>
            </w:r>
          </w:del>
        </w:p>
        <w:p w14:paraId="7161978D" w14:textId="741A4AB6" w:rsidR="00C26456" w:rsidDel="00B20D1E" w:rsidRDefault="00C26456">
          <w:pPr>
            <w:pStyle w:val="TOC3"/>
            <w:tabs>
              <w:tab w:val="right" w:leader="dot" w:pos="8296"/>
            </w:tabs>
            <w:rPr>
              <w:del w:id="793" w:author="叶 柏成" w:date="2018-11-28T13:42:00Z"/>
              <w:noProof/>
            </w:rPr>
          </w:pPr>
          <w:del w:id="794" w:author="叶 柏成" w:date="2018-11-28T13:42:00Z">
            <w:r w:rsidRPr="008B6A8C" w:rsidDel="00B20D1E">
              <w:rPr>
                <w:rPrChange w:id="795" w:author="Administrator" w:date="2018-11-08T22:57:00Z">
                  <w:rPr>
                    <w:rStyle w:val="a7"/>
                    <w:noProof/>
                  </w:rPr>
                </w:rPrChange>
              </w:rPr>
              <w:delText>1.3.3项目功能点</w:delText>
            </w:r>
            <w:r w:rsidDel="00B20D1E">
              <w:rPr>
                <w:noProof/>
                <w:webHidden/>
              </w:rPr>
              <w:tab/>
              <w:delText>7</w:delText>
            </w:r>
          </w:del>
        </w:p>
        <w:p w14:paraId="47FFDEAE" w14:textId="392AB477" w:rsidR="00C26456" w:rsidDel="00B20D1E" w:rsidRDefault="00C26456">
          <w:pPr>
            <w:pStyle w:val="TOC3"/>
            <w:tabs>
              <w:tab w:val="right" w:leader="dot" w:pos="8296"/>
            </w:tabs>
            <w:rPr>
              <w:del w:id="796" w:author="叶 柏成" w:date="2018-11-28T13:42:00Z"/>
              <w:noProof/>
            </w:rPr>
          </w:pPr>
          <w:del w:id="797" w:author="叶 柏成" w:date="2018-11-28T13:42:00Z">
            <w:r w:rsidRPr="008B6A8C" w:rsidDel="00B20D1E">
              <w:rPr>
                <w:rPrChange w:id="798" w:author="Administrator" w:date="2018-11-08T22:57:00Z">
                  <w:rPr>
                    <w:rStyle w:val="a7"/>
                    <w:noProof/>
                  </w:rPr>
                </w:rPrChange>
              </w:rPr>
              <w:delText>1.3.4项目历史</w:delText>
            </w:r>
            <w:r w:rsidDel="00B20D1E">
              <w:rPr>
                <w:noProof/>
                <w:webHidden/>
              </w:rPr>
              <w:tab/>
              <w:delText>8</w:delText>
            </w:r>
          </w:del>
        </w:p>
        <w:p w14:paraId="3E0E86C3" w14:textId="2DC6A102" w:rsidR="00C26456" w:rsidDel="00B20D1E" w:rsidRDefault="00C26456">
          <w:pPr>
            <w:pStyle w:val="TOC3"/>
            <w:tabs>
              <w:tab w:val="right" w:leader="dot" w:pos="8296"/>
            </w:tabs>
            <w:rPr>
              <w:del w:id="799" w:author="叶 柏成" w:date="2018-11-28T13:42:00Z"/>
              <w:noProof/>
            </w:rPr>
          </w:pPr>
          <w:del w:id="800" w:author="叶 柏成" w:date="2018-11-28T13:42:00Z">
            <w:r w:rsidRPr="008B6A8C" w:rsidDel="00B20D1E">
              <w:rPr>
                <w:rPrChange w:id="801" w:author="Administrator" w:date="2018-11-08T22:57:00Z">
                  <w:rPr>
                    <w:rStyle w:val="a7"/>
                    <w:noProof/>
                  </w:rPr>
                </w:rPrChange>
              </w:rPr>
              <w:delText>1.3.5项目用户</w:delText>
            </w:r>
            <w:r w:rsidDel="00B20D1E">
              <w:rPr>
                <w:noProof/>
                <w:webHidden/>
              </w:rPr>
              <w:tab/>
              <w:delText>8</w:delText>
            </w:r>
          </w:del>
        </w:p>
        <w:p w14:paraId="4E54C09A" w14:textId="0FC48AE7" w:rsidR="00C26456" w:rsidDel="00B20D1E" w:rsidRDefault="00C26456">
          <w:pPr>
            <w:pStyle w:val="TOC3"/>
            <w:tabs>
              <w:tab w:val="right" w:leader="dot" w:pos="8296"/>
            </w:tabs>
            <w:rPr>
              <w:del w:id="802" w:author="叶 柏成" w:date="2018-11-28T13:42:00Z"/>
              <w:noProof/>
            </w:rPr>
          </w:pPr>
          <w:del w:id="803" w:author="叶 柏成" w:date="2018-11-28T13:42:00Z">
            <w:r w:rsidRPr="008B6A8C" w:rsidDel="00B20D1E">
              <w:rPr>
                <w:rPrChange w:id="804" w:author="Administrator" w:date="2018-11-08T22:57:00Z">
                  <w:rPr>
                    <w:rStyle w:val="a7"/>
                    <w:noProof/>
                  </w:rPr>
                </w:rPrChange>
              </w:rPr>
              <w:delText>1.3.6开发团队</w:delText>
            </w:r>
            <w:r w:rsidDel="00B20D1E">
              <w:rPr>
                <w:noProof/>
                <w:webHidden/>
              </w:rPr>
              <w:tab/>
              <w:delText>8</w:delText>
            </w:r>
          </w:del>
        </w:p>
        <w:p w14:paraId="246DC504" w14:textId="03DF282E" w:rsidR="00C26456" w:rsidDel="00B20D1E" w:rsidRDefault="00C26456">
          <w:pPr>
            <w:pStyle w:val="TOC2"/>
            <w:tabs>
              <w:tab w:val="right" w:leader="dot" w:pos="8296"/>
            </w:tabs>
            <w:rPr>
              <w:del w:id="805" w:author="叶 柏成" w:date="2018-11-28T13:42:00Z"/>
              <w:noProof/>
            </w:rPr>
          </w:pPr>
          <w:del w:id="806" w:author="叶 柏成" w:date="2018-11-28T13:42:00Z">
            <w:r w:rsidRPr="008B6A8C" w:rsidDel="00B20D1E">
              <w:rPr>
                <w:rPrChange w:id="807" w:author="Administrator" w:date="2018-11-08T22:57:00Z">
                  <w:rPr>
                    <w:rStyle w:val="a7"/>
                    <w:noProof/>
                  </w:rPr>
                </w:rPrChange>
              </w:rPr>
              <w:delText>1.4术语定义</w:delText>
            </w:r>
            <w:r w:rsidDel="00B20D1E">
              <w:rPr>
                <w:noProof/>
                <w:webHidden/>
              </w:rPr>
              <w:tab/>
              <w:delText>8</w:delText>
            </w:r>
          </w:del>
        </w:p>
        <w:p w14:paraId="222BE19A" w14:textId="61A82F07" w:rsidR="00C26456" w:rsidDel="00B20D1E" w:rsidRDefault="00C26456">
          <w:pPr>
            <w:pStyle w:val="TOC2"/>
            <w:tabs>
              <w:tab w:val="right" w:leader="dot" w:pos="8296"/>
            </w:tabs>
            <w:rPr>
              <w:del w:id="808" w:author="叶 柏成" w:date="2018-11-28T13:42:00Z"/>
              <w:noProof/>
            </w:rPr>
          </w:pPr>
          <w:del w:id="809" w:author="叶 柏成" w:date="2018-11-28T13:42:00Z">
            <w:r w:rsidRPr="008B6A8C" w:rsidDel="00B20D1E">
              <w:rPr>
                <w:rPrChange w:id="810" w:author="Administrator" w:date="2018-11-08T22:57:00Z">
                  <w:rPr>
                    <w:rStyle w:val="a7"/>
                    <w:noProof/>
                  </w:rPr>
                </w:rPrChange>
              </w:rPr>
              <w:delText>1.5文档概述</w:delText>
            </w:r>
            <w:r w:rsidDel="00B20D1E">
              <w:rPr>
                <w:noProof/>
                <w:webHidden/>
              </w:rPr>
              <w:tab/>
              <w:delText>9</w:delText>
            </w:r>
          </w:del>
        </w:p>
        <w:p w14:paraId="087A9ECD" w14:textId="147DE808" w:rsidR="00C26456" w:rsidDel="00B20D1E" w:rsidRDefault="00C26456">
          <w:pPr>
            <w:pStyle w:val="TOC2"/>
            <w:tabs>
              <w:tab w:val="right" w:leader="dot" w:pos="8296"/>
            </w:tabs>
            <w:rPr>
              <w:del w:id="811" w:author="叶 柏成" w:date="2018-11-28T13:42:00Z"/>
              <w:noProof/>
            </w:rPr>
          </w:pPr>
          <w:del w:id="812" w:author="叶 柏成" w:date="2018-11-28T13:42:00Z">
            <w:r w:rsidRPr="008B6A8C" w:rsidDel="00B20D1E">
              <w:rPr>
                <w:rPrChange w:id="813" w:author="Administrator" w:date="2018-11-08T22:57:00Z">
                  <w:rPr>
                    <w:rStyle w:val="a7"/>
                    <w:noProof/>
                  </w:rPr>
                </w:rPrChange>
              </w:rPr>
              <w:delText>1.6参考文献</w:delText>
            </w:r>
            <w:r w:rsidDel="00B20D1E">
              <w:rPr>
                <w:noProof/>
                <w:webHidden/>
              </w:rPr>
              <w:tab/>
              <w:delText>9</w:delText>
            </w:r>
          </w:del>
        </w:p>
        <w:p w14:paraId="632AC762" w14:textId="03BA79CF" w:rsidR="00C26456" w:rsidDel="00B20D1E" w:rsidRDefault="00C26456">
          <w:pPr>
            <w:pStyle w:val="TOC1"/>
            <w:tabs>
              <w:tab w:val="right" w:leader="dot" w:pos="8296"/>
            </w:tabs>
            <w:rPr>
              <w:del w:id="814" w:author="叶 柏成" w:date="2018-11-28T13:42:00Z"/>
              <w:noProof/>
            </w:rPr>
          </w:pPr>
          <w:del w:id="815" w:author="叶 柏成" w:date="2018-11-28T13:42:00Z">
            <w:r w:rsidRPr="008B6A8C" w:rsidDel="00B20D1E">
              <w:rPr>
                <w:rPrChange w:id="816" w:author="Administrator" w:date="2018-11-08T22:57:00Z">
                  <w:rPr>
                    <w:rStyle w:val="a7"/>
                    <w:noProof/>
                  </w:rPr>
                </w:rPrChange>
              </w:rPr>
              <w:delText>2可行性研究的前提</w:delText>
            </w:r>
            <w:r w:rsidDel="00B20D1E">
              <w:rPr>
                <w:noProof/>
                <w:webHidden/>
              </w:rPr>
              <w:tab/>
              <w:delText>9</w:delText>
            </w:r>
          </w:del>
        </w:p>
        <w:p w14:paraId="7B2FDB2E" w14:textId="4F684AFC" w:rsidR="00C26456" w:rsidDel="00B20D1E" w:rsidRDefault="00C26456">
          <w:pPr>
            <w:pStyle w:val="TOC2"/>
            <w:tabs>
              <w:tab w:val="right" w:leader="dot" w:pos="8296"/>
            </w:tabs>
            <w:rPr>
              <w:del w:id="817" w:author="叶 柏成" w:date="2018-11-28T13:42:00Z"/>
              <w:noProof/>
            </w:rPr>
          </w:pPr>
          <w:del w:id="818" w:author="叶 柏成" w:date="2018-11-28T13:42:00Z">
            <w:r w:rsidRPr="008B6A8C" w:rsidDel="00B20D1E">
              <w:rPr>
                <w:rPrChange w:id="819" w:author="Administrator" w:date="2018-11-08T22:57:00Z">
                  <w:rPr>
                    <w:rStyle w:val="a7"/>
                    <w:noProof/>
                  </w:rPr>
                </w:rPrChange>
              </w:rPr>
              <w:delText>2.1项目的要求</w:delText>
            </w:r>
            <w:r w:rsidDel="00B20D1E">
              <w:rPr>
                <w:noProof/>
                <w:webHidden/>
              </w:rPr>
              <w:tab/>
              <w:delText>9</w:delText>
            </w:r>
          </w:del>
        </w:p>
        <w:p w14:paraId="75F87915" w14:textId="5153D33F" w:rsidR="00C26456" w:rsidDel="00B20D1E" w:rsidRDefault="00C26456">
          <w:pPr>
            <w:pStyle w:val="TOC2"/>
            <w:tabs>
              <w:tab w:val="right" w:leader="dot" w:pos="8296"/>
            </w:tabs>
            <w:rPr>
              <w:del w:id="820" w:author="叶 柏成" w:date="2018-11-28T13:42:00Z"/>
              <w:noProof/>
            </w:rPr>
          </w:pPr>
          <w:del w:id="821" w:author="叶 柏成" w:date="2018-11-28T13:42:00Z">
            <w:r w:rsidRPr="008B6A8C" w:rsidDel="00B20D1E">
              <w:rPr>
                <w:rPrChange w:id="822" w:author="Administrator" w:date="2018-11-08T22:57:00Z">
                  <w:rPr>
                    <w:rStyle w:val="a7"/>
                    <w:noProof/>
                  </w:rPr>
                </w:rPrChange>
              </w:rPr>
              <w:delText>2.2项目的目标</w:delText>
            </w:r>
            <w:r w:rsidDel="00B20D1E">
              <w:rPr>
                <w:noProof/>
                <w:webHidden/>
              </w:rPr>
              <w:tab/>
              <w:delText>9</w:delText>
            </w:r>
          </w:del>
        </w:p>
        <w:p w14:paraId="584A00C1" w14:textId="6FE7F082" w:rsidR="00C26456" w:rsidDel="00B20D1E" w:rsidRDefault="00C26456">
          <w:pPr>
            <w:pStyle w:val="TOC2"/>
            <w:tabs>
              <w:tab w:val="right" w:leader="dot" w:pos="8296"/>
            </w:tabs>
            <w:rPr>
              <w:del w:id="823" w:author="叶 柏成" w:date="2018-11-28T13:42:00Z"/>
              <w:noProof/>
            </w:rPr>
          </w:pPr>
          <w:del w:id="824" w:author="叶 柏成" w:date="2018-11-28T13:42:00Z">
            <w:r w:rsidRPr="008B6A8C" w:rsidDel="00B20D1E">
              <w:rPr>
                <w:rPrChange w:id="825" w:author="Administrator" w:date="2018-11-08T22:57:00Z">
                  <w:rPr>
                    <w:rStyle w:val="a7"/>
                    <w:noProof/>
                  </w:rPr>
                </w:rPrChange>
              </w:rPr>
              <w:delText>2.3项目的环境、条件、假定和限制</w:delText>
            </w:r>
            <w:r w:rsidDel="00B20D1E">
              <w:rPr>
                <w:noProof/>
                <w:webHidden/>
              </w:rPr>
              <w:tab/>
              <w:delText>10</w:delText>
            </w:r>
          </w:del>
        </w:p>
        <w:p w14:paraId="2A0BDC22" w14:textId="4FDB1B4E" w:rsidR="00C26456" w:rsidDel="00B20D1E" w:rsidRDefault="00C26456">
          <w:pPr>
            <w:pStyle w:val="TOC3"/>
            <w:tabs>
              <w:tab w:val="right" w:leader="dot" w:pos="8296"/>
            </w:tabs>
            <w:rPr>
              <w:del w:id="826" w:author="叶 柏成" w:date="2018-11-28T13:42:00Z"/>
              <w:noProof/>
            </w:rPr>
          </w:pPr>
          <w:del w:id="827" w:author="叶 柏成" w:date="2018-11-28T13:42:00Z">
            <w:r w:rsidRPr="008B6A8C" w:rsidDel="00B20D1E">
              <w:rPr>
                <w:rPrChange w:id="828" w:author="Administrator" w:date="2018-11-08T22:57:00Z">
                  <w:rPr>
                    <w:rStyle w:val="a7"/>
                    <w:noProof/>
                  </w:rPr>
                </w:rPrChange>
              </w:rPr>
              <w:delText>2.3.1硬件、软件、运行环境和开发环境方面的条件和限制</w:delText>
            </w:r>
            <w:r w:rsidDel="00B20D1E">
              <w:rPr>
                <w:noProof/>
                <w:webHidden/>
              </w:rPr>
              <w:tab/>
              <w:delText>10</w:delText>
            </w:r>
          </w:del>
        </w:p>
        <w:p w14:paraId="2408CD09" w14:textId="57B381B5" w:rsidR="00C26456" w:rsidDel="00B20D1E" w:rsidRDefault="00C26456">
          <w:pPr>
            <w:pStyle w:val="TOC3"/>
            <w:tabs>
              <w:tab w:val="right" w:leader="dot" w:pos="8296"/>
            </w:tabs>
            <w:rPr>
              <w:del w:id="829" w:author="叶 柏成" w:date="2018-11-28T13:42:00Z"/>
              <w:noProof/>
            </w:rPr>
          </w:pPr>
          <w:del w:id="830" w:author="叶 柏成" w:date="2018-11-28T13:42:00Z">
            <w:r w:rsidRPr="008B6A8C" w:rsidDel="00B20D1E">
              <w:rPr>
                <w:rPrChange w:id="831" w:author="Administrator" w:date="2018-11-08T22:57:00Z">
                  <w:rPr>
                    <w:rStyle w:val="a7"/>
                    <w:noProof/>
                  </w:rPr>
                </w:rPrChange>
              </w:rPr>
              <w:delText>2.3.2项目经费限制</w:delText>
            </w:r>
            <w:r w:rsidDel="00B20D1E">
              <w:rPr>
                <w:noProof/>
                <w:webHidden/>
              </w:rPr>
              <w:tab/>
              <w:delText>10</w:delText>
            </w:r>
          </w:del>
        </w:p>
        <w:p w14:paraId="00AE8D18" w14:textId="333977F0" w:rsidR="00C26456" w:rsidDel="00B20D1E" w:rsidRDefault="00C26456">
          <w:pPr>
            <w:pStyle w:val="TOC3"/>
            <w:tabs>
              <w:tab w:val="right" w:leader="dot" w:pos="8296"/>
            </w:tabs>
            <w:rPr>
              <w:del w:id="832" w:author="叶 柏成" w:date="2018-11-28T13:42:00Z"/>
              <w:noProof/>
            </w:rPr>
          </w:pPr>
          <w:del w:id="833" w:author="叶 柏成" w:date="2018-11-28T13:42:00Z">
            <w:r w:rsidRPr="008B6A8C" w:rsidDel="00B20D1E">
              <w:rPr>
                <w:rPrChange w:id="834" w:author="Administrator" w:date="2018-11-08T22:57:00Z">
                  <w:rPr>
                    <w:rStyle w:val="a7"/>
                    <w:noProof/>
                  </w:rPr>
                </w:rPrChange>
              </w:rPr>
              <w:delText>2.3.3所建议系统的运行寿命的最小限制</w:delText>
            </w:r>
            <w:r w:rsidDel="00B20D1E">
              <w:rPr>
                <w:noProof/>
                <w:webHidden/>
              </w:rPr>
              <w:tab/>
              <w:delText>10</w:delText>
            </w:r>
          </w:del>
        </w:p>
        <w:p w14:paraId="43677562" w14:textId="07D53190" w:rsidR="00C26456" w:rsidDel="00B20D1E" w:rsidRDefault="00C26456">
          <w:pPr>
            <w:pStyle w:val="TOC2"/>
            <w:tabs>
              <w:tab w:val="right" w:leader="dot" w:pos="8296"/>
            </w:tabs>
            <w:rPr>
              <w:del w:id="835" w:author="叶 柏成" w:date="2018-11-28T13:42:00Z"/>
              <w:noProof/>
            </w:rPr>
          </w:pPr>
          <w:del w:id="836" w:author="叶 柏成" w:date="2018-11-28T13:42:00Z">
            <w:r w:rsidRPr="008B6A8C" w:rsidDel="00B20D1E">
              <w:rPr>
                <w:rPrChange w:id="837" w:author="Administrator" w:date="2018-11-08T22:57:00Z">
                  <w:rPr>
                    <w:rStyle w:val="a7"/>
                    <w:noProof/>
                  </w:rPr>
                </w:rPrChange>
              </w:rPr>
              <w:delText>2.4进行可行性分析的方法</w:delText>
            </w:r>
            <w:r w:rsidDel="00B20D1E">
              <w:rPr>
                <w:noProof/>
                <w:webHidden/>
              </w:rPr>
              <w:tab/>
              <w:delText>10</w:delText>
            </w:r>
          </w:del>
        </w:p>
        <w:p w14:paraId="730F1C1F" w14:textId="7D9F206C" w:rsidR="00C26456" w:rsidDel="00B20D1E" w:rsidRDefault="00C26456">
          <w:pPr>
            <w:pStyle w:val="TOC1"/>
            <w:tabs>
              <w:tab w:val="right" w:leader="dot" w:pos="8296"/>
            </w:tabs>
            <w:rPr>
              <w:del w:id="838" w:author="叶 柏成" w:date="2018-11-28T13:42:00Z"/>
              <w:noProof/>
            </w:rPr>
          </w:pPr>
          <w:del w:id="839" w:author="叶 柏成" w:date="2018-11-28T13:42:00Z">
            <w:r w:rsidRPr="008B6A8C" w:rsidDel="00B20D1E">
              <w:rPr>
                <w:rPrChange w:id="840" w:author="Administrator" w:date="2018-11-08T22:57:00Z">
                  <w:rPr>
                    <w:rStyle w:val="a7"/>
                    <w:noProof/>
                  </w:rPr>
                </w:rPrChange>
              </w:rPr>
              <w:delText>3技术可行性</w:delText>
            </w:r>
            <w:r w:rsidDel="00B20D1E">
              <w:rPr>
                <w:noProof/>
                <w:webHidden/>
              </w:rPr>
              <w:tab/>
              <w:delText>10</w:delText>
            </w:r>
          </w:del>
        </w:p>
        <w:p w14:paraId="25B6CFAB" w14:textId="47D28FB1" w:rsidR="00C26456" w:rsidDel="00B20D1E" w:rsidRDefault="00C26456">
          <w:pPr>
            <w:pStyle w:val="TOC2"/>
            <w:tabs>
              <w:tab w:val="right" w:leader="dot" w:pos="8296"/>
            </w:tabs>
            <w:rPr>
              <w:del w:id="841" w:author="叶 柏成" w:date="2018-11-28T13:42:00Z"/>
              <w:noProof/>
            </w:rPr>
          </w:pPr>
          <w:del w:id="842" w:author="叶 柏成" w:date="2018-11-28T13:42:00Z">
            <w:r w:rsidRPr="008B6A8C" w:rsidDel="00B20D1E">
              <w:rPr>
                <w:rPrChange w:id="843" w:author="Administrator" w:date="2018-11-08T22:57:00Z">
                  <w:rPr>
                    <w:rStyle w:val="a7"/>
                    <w:noProof/>
                  </w:rPr>
                </w:rPrChange>
              </w:rPr>
              <w:delText>3.1人员</w:delText>
            </w:r>
            <w:r w:rsidDel="00B20D1E">
              <w:rPr>
                <w:noProof/>
                <w:webHidden/>
              </w:rPr>
              <w:tab/>
              <w:delText>10</w:delText>
            </w:r>
          </w:del>
        </w:p>
        <w:p w14:paraId="71499714" w14:textId="3604BBB0" w:rsidR="00C26456" w:rsidDel="00B20D1E" w:rsidRDefault="00C26456">
          <w:pPr>
            <w:pStyle w:val="TOC2"/>
            <w:tabs>
              <w:tab w:val="right" w:leader="dot" w:pos="8296"/>
            </w:tabs>
            <w:rPr>
              <w:del w:id="844" w:author="叶 柏成" w:date="2018-11-28T13:42:00Z"/>
              <w:noProof/>
            </w:rPr>
          </w:pPr>
          <w:del w:id="845" w:author="叶 柏成" w:date="2018-11-28T13:42:00Z">
            <w:r w:rsidRPr="008B6A8C" w:rsidDel="00B20D1E">
              <w:rPr>
                <w:rPrChange w:id="846" w:author="Administrator" w:date="2018-11-08T22:57:00Z">
                  <w:rPr>
                    <w:rStyle w:val="a7"/>
                    <w:noProof/>
                  </w:rPr>
                </w:rPrChange>
              </w:rPr>
              <w:delText>3.2环境资源</w:delText>
            </w:r>
            <w:r w:rsidDel="00B20D1E">
              <w:rPr>
                <w:noProof/>
                <w:webHidden/>
              </w:rPr>
              <w:tab/>
              <w:delText>11</w:delText>
            </w:r>
          </w:del>
        </w:p>
        <w:p w14:paraId="2F35D0CE" w14:textId="41FB6DFD" w:rsidR="00C26456" w:rsidDel="00B20D1E" w:rsidRDefault="00C26456">
          <w:pPr>
            <w:pStyle w:val="TOC2"/>
            <w:tabs>
              <w:tab w:val="right" w:leader="dot" w:pos="8296"/>
            </w:tabs>
            <w:rPr>
              <w:del w:id="847" w:author="叶 柏成" w:date="2018-11-28T13:42:00Z"/>
              <w:noProof/>
            </w:rPr>
          </w:pPr>
          <w:del w:id="848" w:author="叶 柏成" w:date="2018-11-28T13:42:00Z">
            <w:r w:rsidRPr="008B6A8C" w:rsidDel="00B20D1E">
              <w:rPr>
                <w:rPrChange w:id="849" w:author="Administrator" w:date="2018-11-08T22:57:00Z">
                  <w:rPr>
                    <w:rStyle w:val="a7"/>
                    <w:noProof/>
                  </w:rPr>
                </w:rPrChange>
              </w:rPr>
              <w:delText>3.3投资</w:delText>
            </w:r>
            <w:r w:rsidDel="00B20D1E">
              <w:rPr>
                <w:noProof/>
                <w:webHidden/>
              </w:rPr>
              <w:tab/>
              <w:delText>11</w:delText>
            </w:r>
          </w:del>
        </w:p>
        <w:p w14:paraId="3E983019" w14:textId="433273D2" w:rsidR="00C26456" w:rsidDel="00B20D1E" w:rsidRDefault="00C26456">
          <w:pPr>
            <w:pStyle w:val="TOC3"/>
            <w:tabs>
              <w:tab w:val="right" w:leader="dot" w:pos="8296"/>
            </w:tabs>
            <w:rPr>
              <w:del w:id="850" w:author="叶 柏成" w:date="2018-11-28T13:42:00Z"/>
              <w:noProof/>
            </w:rPr>
          </w:pPr>
          <w:del w:id="851" w:author="叶 柏成" w:date="2018-11-28T13:42:00Z">
            <w:r w:rsidRPr="008B6A8C" w:rsidDel="00B20D1E">
              <w:rPr>
                <w:rPrChange w:id="852" w:author="Administrator" w:date="2018-11-08T22:57:00Z">
                  <w:rPr>
                    <w:rStyle w:val="a7"/>
                    <w:noProof/>
                  </w:rPr>
                </w:rPrChange>
              </w:rPr>
              <w:delText>3.3.1资金</w:delText>
            </w:r>
            <w:r w:rsidDel="00B20D1E">
              <w:rPr>
                <w:noProof/>
                <w:webHidden/>
              </w:rPr>
              <w:tab/>
              <w:delText>11</w:delText>
            </w:r>
          </w:del>
        </w:p>
        <w:p w14:paraId="6F7A10F0" w14:textId="656D1F2E" w:rsidR="00C26456" w:rsidDel="00B20D1E" w:rsidRDefault="00C26456">
          <w:pPr>
            <w:pStyle w:val="TOC3"/>
            <w:tabs>
              <w:tab w:val="right" w:leader="dot" w:pos="8296"/>
            </w:tabs>
            <w:rPr>
              <w:del w:id="853" w:author="叶 柏成" w:date="2018-11-28T13:42:00Z"/>
              <w:noProof/>
            </w:rPr>
          </w:pPr>
          <w:del w:id="854" w:author="叶 柏成" w:date="2018-11-28T13:42:00Z">
            <w:r w:rsidRPr="008B6A8C" w:rsidDel="00B20D1E">
              <w:rPr>
                <w:rPrChange w:id="855" w:author="Administrator" w:date="2018-11-08T22:57:00Z">
                  <w:rPr>
                    <w:rStyle w:val="a7"/>
                    <w:noProof/>
                  </w:rPr>
                </w:rPrChange>
              </w:rPr>
              <w:delText>3.3.2人力</w:delText>
            </w:r>
            <w:r w:rsidDel="00B20D1E">
              <w:rPr>
                <w:noProof/>
                <w:webHidden/>
              </w:rPr>
              <w:tab/>
              <w:delText>11</w:delText>
            </w:r>
          </w:del>
        </w:p>
        <w:p w14:paraId="38E8A992" w14:textId="371B7EAB" w:rsidR="00C26456" w:rsidDel="00B20D1E" w:rsidRDefault="00C26456">
          <w:pPr>
            <w:pStyle w:val="TOC2"/>
            <w:tabs>
              <w:tab w:val="right" w:leader="dot" w:pos="8296"/>
            </w:tabs>
            <w:rPr>
              <w:del w:id="856" w:author="叶 柏成" w:date="2018-11-28T13:42:00Z"/>
              <w:noProof/>
            </w:rPr>
          </w:pPr>
          <w:del w:id="857" w:author="叶 柏成" w:date="2018-11-28T13:42:00Z">
            <w:r w:rsidRPr="008B6A8C" w:rsidDel="00B20D1E">
              <w:rPr>
                <w:rPrChange w:id="858" w:author="Administrator" w:date="2018-11-08T22:57:00Z">
                  <w:rPr>
                    <w:rStyle w:val="a7"/>
                    <w:noProof/>
                  </w:rPr>
                </w:rPrChange>
              </w:rPr>
              <w:delText>3.4设备</w:delText>
            </w:r>
            <w:r w:rsidDel="00B20D1E">
              <w:rPr>
                <w:noProof/>
                <w:webHidden/>
              </w:rPr>
              <w:tab/>
              <w:delText>11</w:delText>
            </w:r>
          </w:del>
        </w:p>
        <w:p w14:paraId="50BE0C8C" w14:textId="117EF9F0" w:rsidR="00C26456" w:rsidDel="00B20D1E" w:rsidRDefault="00C26456">
          <w:pPr>
            <w:pStyle w:val="TOC2"/>
            <w:tabs>
              <w:tab w:val="right" w:leader="dot" w:pos="8296"/>
            </w:tabs>
            <w:rPr>
              <w:del w:id="859" w:author="叶 柏成" w:date="2018-11-28T13:42:00Z"/>
              <w:noProof/>
            </w:rPr>
          </w:pPr>
          <w:del w:id="860" w:author="叶 柏成" w:date="2018-11-28T13:42:00Z">
            <w:r w:rsidRPr="008B6A8C" w:rsidDel="00B20D1E">
              <w:rPr>
                <w:rPrChange w:id="861" w:author="Administrator" w:date="2018-11-08T22:57:00Z">
                  <w:rPr>
                    <w:rStyle w:val="a7"/>
                    <w:noProof/>
                  </w:rPr>
                </w:rPrChange>
              </w:rPr>
              <w:delText>3.5关键技术分析</w:delText>
            </w:r>
            <w:r w:rsidDel="00B20D1E">
              <w:rPr>
                <w:noProof/>
                <w:webHidden/>
              </w:rPr>
              <w:tab/>
              <w:delText>12</w:delText>
            </w:r>
          </w:del>
        </w:p>
        <w:p w14:paraId="25F42DC7" w14:textId="35857656" w:rsidR="00C26456" w:rsidDel="00B20D1E" w:rsidRDefault="00C26456">
          <w:pPr>
            <w:pStyle w:val="TOC3"/>
            <w:tabs>
              <w:tab w:val="right" w:leader="dot" w:pos="8296"/>
            </w:tabs>
            <w:rPr>
              <w:del w:id="862" w:author="叶 柏成" w:date="2018-11-28T13:42:00Z"/>
              <w:noProof/>
            </w:rPr>
          </w:pPr>
          <w:del w:id="863" w:author="叶 柏成" w:date="2018-11-28T13:42:00Z">
            <w:r w:rsidRPr="008B6A8C" w:rsidDel="00B20D1E">
              <w:rPr>
                <w:rPrChange w:id="864" w:author="Administrator" w:date="2018-11-08T22:57:00Z">
                  <w:rPr>
                    <w:rStyle w:val="a7"/>
                    <w:noProof/>
                  </w:rPr>
                </w:rPrChange>
              </w:rPr>
              <w:delText>3.5.1网页后端</w:delText>
            </w:r>
            <w:r w:rsidDel="00B20D1E">
              <w:rPr>
                <w:noProof/>
                <w:webHidden/>
              </w:rPr>
              <w:tab/>
              <w:delText>12</w:delText>
            </w:r>
          </w:del>
        </w:p>
        <w:p w14:paraId="238CF9BF" w14:textId="3CE820C6" w:rsidR="00C26456" w:rsidDel="00B20D1E" w:rsidRDefault="00C26456">
          <w:pPr>
            <w:pStyle w:val="TOC3"/>
            <w:tabs>
              <w:tab w:val="right" w:leader="dot" w:pos="8296"/>
            </w:tabs>
            <w:rPr>
              <w:del w:id="865" w:author="叶 柏成" w:date="2018-11-28T13:42:00Z"/>
              <w:noProof/>
            </w:rPr>
          </w:pPr>
          <w:del w:id="866" w:author="叶 柏成" w:date="2018-11-28T13:42:00Z">
            <w:r w:rsidRPr="008B6A8C" w:rsidDel="00B20D1E">
              <w:rPr>
                <w:rPrChange w:id="867" w:author="Administrator" w:date="2018-11-08T22:57:00Z">
                  <w:rPr>
                    <w:rStyle w:val="a7"/>
                    <w:noProof/>
                  </w:rPr>
                </w:rPrChange>
              </w:rPr>
              <w:delText>3.5.2网页前端</w:delText>
            </w:r>
            <w:r w:rsidDel="00B20D1E">
              <w:rPr>
                <w:noProof/>
                <w:webHidden/>
              </w:rPr>
              <w:tab/>
              <w:delText>12</w:delText>
            </w:r>
          </w:del>
        </w:p>
        <w:p w14:paraId="7255CEAE" w14:textId="4D988FAB" w:rsidR="00C26456" w:rsidDel="00B20D1E" w:rsidRDefault="00C26456">
          <w:pPr>
            <w:pStyle w:val="TOC3"/>
            <w:tabs>
              <w:tab w:val="right" w:leader="dot" w:pos="8296"/>
            </w:tabs>
            <w:rPr>
              <w:del w:id="868" w:author="叶 柏成" w:date="2018-11-28T13:42:00Z"/>
              <w:noProof/>
            </w:rPr>
          </w:pPr>
          <w:del w:id="869" w:author="叶 柏成" w:date="2018-11-28T13:42:00Z">
            <w:r w:rsidRPr="008B6A8C" w:rsidDel="00B20D1E">
              <w:rPr>
                <w:rPrChange w:id="870" w:author="Administrator" w:date="2018-11-08T22:57:00Z">
                  <w:rPr>
                    <w:rStyle w:val="a7"/>
                    <w:noProof/>
                  </w:rPr>
                </w:rPrChange>
              </w:rPr>
              <w:delText>3.5.3数据库</w:delText>
            </w:r>
            <w:r w:rsidDel="00B20D1E">
              <w:rPr>
                <w:noProof/>
                <w:webHidden/>
              </w:rPr>
              <w:tab/>
              <w:delText>13</w:delText>
            </w:r>
          </w:del>
        </w:p>
        <w:p w14:paraId="60E6CF30" w14:textId="05A00125" w:rsidR="00C26456" w:rsidDel="00B20D1E" w:rsidRDefault="00C26456">
          <w:pPr>
            <w:pStyle w:val="TOC3"/>
            <w:tabs>
              <w:tab w:val="right" w:leader="dot" w:pos="8296"/>
            </w:tabs>
            <w:rPr>
              <w:del w:id="871" w:author="叶 柏成" w:date="2018-11-28T13:42:00Z"/>
              <w:noProof/>
            </w:rPr>
          </w:pPr>
          <w:del w:id="872" w:author="叶 柏成" w:date="2018-11-28T13:42:00Z">
            <w:r w:rsidRPr="008B6A8C" w:rsidDel="00B20D1E">
              <w:rPr>
                <w:rPrChange w:id="873" w:author="Administrator" w:date="2018-11-08T22:57:00Z">
                  <w:rPr>
                    <w:rStyle w:val="a7"/>
                    <w:noProof/>
                  </w:rPr>
                </w:rPrChange>
              </w:rPr>
              <w:delText>3.5.4处理和数据流程</w:delText>
            </w:r>
            <w:r w:rsidDel="00B20D1E">
              <w:rPr>
                <w:noProof/>
                <w:webHidden/>
              </w:rPr>
              <w:tab/>
              <w:delText>13</w:delText>
            </w:r>
          </w:del>
        </w:p>
        <w:p w14:paraId="11A74686" w14:textId="3BA9DE89" w:rsidR="00C26456" w:rsidDel="00B20D1E" w:rsidRDefault="00C26456">
          <w:pPr>
            <w:pStyle w:val="TOC2"/>
            <w:tabs>
              <w:tab w:val="right" w:leader="dot" w:pos="8296"/>
            </w:tabs>
            <w:rPr>
              <w:del w:id="874" w:author="叶 柏成" w:date="2018-11-28T13:42:00Z"/>
              <w:noProof/>
            </w:rPr>
          </w:pPr>
          <w:del w:id="875" w:author="叶 柏成" w:date="2018-11-28T13:42:00Z">
            <w:r w:rsidRPr="008B6A8C" w:rsidDel="00B20D1E">
              <w:rPr>
                <w:rPrChange w:id="876" w:author="Administrator" w:date="2018-11-08T22:57:00Z">
                  <w:rPr>
                    <w:rStyle w:val="a7"/>
                    <w:noProof/>
                  </w:rPr>
                </w:rPrChange>
              </w:rPr>
              <w:delText>3.6所建议的系统</w:delText>
            </w:r>
            <w:r w:rsidDel="00B20D1E">
              <w:rPr>
                <w:noProof/>
                <w:webHidden/>
              </w:rPr>
              <w:tab/>
              <w:delText>13</w:delText>
            </w:r>
          </w:del>
        </w:p>
        <w:p w14:paraId="59492D3D" w14:textId="5285810E" w:rsidR="00C26456" w:rsidDel="00B20D1E" w:rsidRDefault="00C26456">
          <w:pPr>
            <w:pStyle w:val="TOC3"/>
            <w:tabs>
              <w:tab w:val="right" w:leader="dot" w:pos="8296"/>
            </w:tabs>
            <w:rPr>
              <w:del w:id="877" w:author="叶 柏成" w:date="2018-11-28T13:42:00Z"/>
              <w:noProof/>
            </w:rPr>
          </w:pPr>
          <w:del w:id="878" w:author="叶 柏成" w:date="2018-11-28T13:42:00Z">
            <w:r w:rsidRPr="008B6A8C" w:rsidDel="00B20D1E">
              <w:rPr>
                <w:rPrChange w:id="879" w:author="Administrator" w:date="2018-11-08T22:57:00Z">
                  <w:rPr>
                    <w:rStyle w:val="a7"/>
                    <w:noProof/>
                  </w:rPr>
                </w:rPrChange>
              </w:rPr>
              <w:delText>3.6.1对所建议的系统的说明</w:delText>
            </w:r>
            <w:r w:rsidDel="00B20D1E">
              <w:rPr>
                <w:noProof/>
                <w:webHidden/>
              </w:rPr>
              <w:tab/>
              <w:delText>13</w:delText>
            </w:r>
          </w:del>
        </w:p>
        <w:p w14:paraId="67595D97" w14:textId="36E3BB34" w:rsidR="00C26456" w:rsidDel="00B20D1E" w:rsidRDefault="00C26456">
          <w:pPr>
            <w:pStyle w:val="TOC3"/>
            <w:tabs>
              <w:tab w:val="right" w:leader="dot" w:pos="8296"/>
            </w:tabs>
            <w:rPr>
              <w:del w:id="880" w:author="叶 柏成" w:date="2018-11-28T13:42:00Z"/>
              <w:noProof/>
            </w:rPr>
          </w:pPr>
          <w:del w:id="881" w:author="叶 柏成" w:date="2018-11-28T13:42:00Z">
            <w:r w:rsidRPr="008B6A8C" w:rsidDel="00B20D1E">
              <w:rPr>
                <w:rPrChange w:id="882" w:author="Administrator" w:date="2018-11-08T22:57:00Z">
                  <w:rPr>
                    <w:rStyle w:val="a7"/>
                    <w:noProof/>
                  </w:rPr>
                </w:rPrChange>
              </w:rPr>
              <w:delText>3.6.2数据流程和处理流程</w:delText>
            </w:r>
            <w:r w:rsidDel="00B20D1E">
              <w:rPr>
                <w:noProof/>
                <w:webHidden/>
              </w:rPr>
              <w:tab/>
              <w:delText>14</w:delText>
            </w:r>
          </w:del>
        </w:p>
        <w:p w14:paraId="6A68614A" w14:textId="3AFCA8A6" w:rsidR="00C26456" w:rsidDel="00B20D1E" w:rsidRDefault="00C26456">
          <w:pPr>
            <w:pStyle w:val="TOC3"/>
            <w:tabs>
              <w:tab w:val="right" w:leader="dot" w:pos="8296"/>
            </w:tabs>
            <w:rPr>
              <w:del w:id="883" w:author="叶 柏成" w:date="2018-11-28T13:42:00Z"/>
              <w:noProof/>
            </w:rPr>
          </w:pPr>
          <w:del w:id="884" w:author="叶 柏成" w:date="2018-11-28T13:42:00Z">
            <w:r w:rsidRPr="008B6A8C" w:rsidDel="00B20D1E">
              <w:rPr>
                <w:rPrChange w:id="885" w:author="Administrator" w:date="2018-11-08T22:57:00Z">
                  <w:rPr>
                    <w:rStyle w:val="a7"/>
                    <w:noProof/>
                  </w:rPr>
                </w:rPrChange>
              </w:rPr>
              <w:delText>3.6.3与原系统的比较(若有原系统)</w:delText>
            </w:r>
            <w:r w:rsidDel="00B20D1E">
              <w:rPr>
                <w:noProof/>
                <w:webHidden/>
              </w:rPr>
              <w:tab/>
              <w:delText>15</w:delText>
            </w:r>
          </w:del>
        </w:p>
        <w:p w14:paraId="41694241" w14:textId="7B864F73" w:rsidR="00C26456" w:rsidDel="00B20D1E" w:rsidRDefault="00C26456">
          <w:pPr>
            <w:pStyle w:val="TOC3"/>
            <w:tabs>
              <w:tab w:val="right" w:leader="dot" w:pos="8296"/>
            </w:tabs>
            <w:rPr>
              <w:del w:id="886" w:author="叶 柏成" w:date="2018-11-28T13:42:00Z"/>
              <w:noProof/>
            </w:rPr>
          </w:pPr>
          <w:del w:id="887" w:author="叶 柏成" w:date="2018-11-28T13:42:00Z">
            <w:r w:rsidRPr="008B6A8C" w:rsidDel="00B20D1E">
              <w:rPr>
                <w:rPrChange w:id="888" w:author="Administrator" w:date="2018-11-08T22:57:00Z">
                  <w:rPr>
                    <w:rStyle w:val="a7"/>
                    <w:noProof/>
                  </w:rPr>
                </w:rPrChange>
              </w:rPr>
              <w:delText>3.6.4影响(或要求)</w:delText>
            </w:r>
            <w:r w:rsidDel="00B20D1E">
              <w:rPr>
                <w:noProof/>
                <w:webHidden/>
              </w:rPr>
              <w:tab/>
              <w:delText>15</w:delText>
            </w:r>
          </w:del>
        </w:p>
        <w:p w14:paraId="7E1F8071" w14:textId="44501C46" w:rsidR="00C26456" w:rsidDel="00B20D1E" w:rsidRDefault="00C26456">
          <w:pPr>
            <w:pStyle w:val="TOC3"/>
            <w:tabs>
              <w:tab w:val="right" w:leader="dot" w:pos="8296"/>
            </w:tabs>
            <w:rPr>
              <w:del w:id="889" w:author="叶 柏成" w:date="2018-11-28T13:42:00Z"/>
              <w:noProof/>
            </w:rPr>
          </w:pPr>
          <w:del w:id="890" w:author="叶 柏成" w:date="2018-11-28T13:42:00Z">
            <w:r w:rsidRPr="008B6A8C" w:rsidDel="00B20D1E">
              <w:rPr>
                <w:rPrChange w:id="891" w:author="Administrator" w:date="2018-11-08T22:57:00Z">
                  <w:rPr>
                    <w:rStyle w:val="a7"/>
                    <w:noProof/>
                  </w:rPr>
                </w:rPrChange>
              </w:rPr>
              <w:delText>3.6.5设备</w:delText>
            </w:r>
            <w:r w:rsidDel="00B20D1E">
              <w:rPr>
                <w:noProof/>
                <w:webHidden/>
              </w:rPr>
              <w:tab/>
              <w:delText>15</w:delText>
            </w:r>
          </w:del>
        </w:p>
        <w:p w14:paraId="198F5E2C" w14:textId="4408799B" w:rsidR="00C26456" w:rsidDel="00B20D1E" w:rsidRDefault="00C26456">
          <w:pPr>
            <w:pStyle w:val="TOC3"/>
            <w:tabs>
              <w:tab w:val="right" w:leader="dot" w:pos="8296"/>
            </w:tabs>
            <w:rPr>
              <w:del w:id="892" w:author="叶 柏成" w:date="2018-11-28T13:42:00Z"/>
              <w:noProof/>
            </w:rPr>
          </w:pPr>
          <w:del w:id="893" w:author="叶 柏成" w:date="2018-11-28T13:42:00Z">
            <w:r w:rsidRPr="008B6A8C" w:rsidDel="00B20D1E">
              <w:rPr>
                <w:rPrChange w:id="894" w:author="Administrator" w:date="2018-11-08T22:57:00Z">
                  <w:rPr>
                    <w:rStyle w:val="a7"/>
                    <w:noProof/>
                  </w:rPr>
                </w:rPrChange>
              </w:rPr>
              <w:delText>3.6.6开发</w:delText>
            </w:r>
            <w:r w:rsidDel="00B20D1E">
              <w:rPr>
                <w:noProof/>
                <w:webHidden/>
              </w:rPr>
              <w:tab/>
              <w:delText>15</w:delText>
            </w:r>
          </w:del>
        </w:p>
        <w:p w14:paraId="2C1C7FD9" w14:textId="120EB7BB" w:rsidR="00C26456" w:rsidDel="00B20D1E" w:rsidRDefault="00C26456">
          <w:pPr>
            <w:pStyle w:val="TOC3"/>
            <w:tabs>
              <w:tab w:val="right" w:leader="dot" w:pos="8296"/>
            </w:tabs>
            <w:rPr>
              <w:del w:id="895" w:author="叶 柏成" w:date="2018-11-28T13:42:00Z"/>
              <w:noProof/>
            </w:rPr>
          </w:pPr>
          <w:del w:id="896" w:author="叶 柏成" w:date="2018-11-28T13:42:00Z">
            <w:r w:rsidRPr="008B6A8C" w:rsidDel="00B20D1E">
              <w:rPr>
                <w:rPrChange w:id="897" w:author="Administrator" w:date="2018-11-08T22:57:00Z">
                  <w:rPr>
                    <w:rStyle w:val="a7"/>
                    <w:noProof/>
                  </w:rPr>
                </w:rPrChange>
              </w:rPr>
              <w:delText>3.6.7环境</w:delText>
            </w:r>
            <w:r w:rsidDel="00B20D1E">
              <w:rPr>
                <w:noProof/>
                <w:webHidden/>
              </w:rPr>
              <w:tab/>
              <w:delText>15</w:delText>
            </w:r>
          </w:del>
        </w:p>
        <w:p w14:paraId="5C6174B5" w14:textId="0298A134" w:rsidR="00C26456" w:rsidDel="00B20D1E" w:rsidRDefault="00C26456">
          <w:pPr>
            <w:pStyle w:val="TOC3"/>
            <w:tabs>
              <w:tab w:val="right" w:leader="dot" w:pos="8296"/>
            </w:tabs>
            <w:rPr>
              <w:del w:id="898" w:author="叶 柏成" w:date="2018-11-28T13:42:00Z"/>
              <w:noProof/>
            </w:rPr>
          </w:pPr>
          <w:del w:id="899" w:author="叶 柏成" w:date="2018-11-28T13:42:00Z">
            <w:r w:rsidRPr="008B6A8C" w:rsidDel="00B20D1E">
              <w:rPr>
                <w:rPrChange w:id="900" w:author="Administrator" w:date="2018-11-08T22:57:00Z">
                  <w:rPr>
                    <w:rStyle w:val="a7"/>
                    <w:noProof/>
                  </w:rPr>
                </w:rPrChange>
              </w:rPr>
              <w:delText>3.6.8局限性</w:delText>
            </w:r>
            <w:r w:rsidDel="00B20D1E">
              <w:rPr>
                <w:noProof/>
                <w:webHidden/>
              </w:rPr>
              <w:tab/>
              <w:delText>16</w:delText>
            </w:r>
          </w:del>
        </w:p>
        <w:p w14:paraId="21C72B88" w14:textId="7DA0A564" w:rsidR="00C26456" w:rsidDel="00B20D1E" w:rsidRDefault="00C26456">
          <w:pPr>
            <w:pStyle w:val="TOC1"/>
            <w:tabs>
              <w:tab w:val="right" w:leader="dot" w:pos="8296"/>
            </w:tabs>
            <w:rPr>
              <w:del w:id="901" w:author="叶 柏成" w:date="2018-11-28T13:42:00Z"/>
              <w:noProof/>
            </w:rPr>
          </w:pPr>
          <w:del w:id="902" w:author="叶 柏成" w:date="2018-11-28T13:42:00Z">
            <w:r w:rsidRPr="008B6A8C" w:rsidDel="00B20D1E">
              <w:rPr>
                <w:rPrChange w:id="903" w:author="Administrator" w:date="2018-11-08T22:57:00Z">
                  <w:rPr>
                    <w:rStyle w:val="a7"/>
                    <w:noProof/>
                  </w:rPr>
                </w:rPrChange>
              </w:rPr>
              <w:delText>4法律可行性</w:delText>
            </w:r>
            <w:r w:rsidDel="00B20D1E">
              <w:rPr>
                <w:noProof/>
                <w:webHidden/>
              </w:rPr>
              <w:tab/>
              <w:delText>16</w:delText>
            </w:r>
          </w:del>
        </w:p>
        <w:p w14:paraId="70DDC9D5" w14:textId="078C1250" w:rsidR="00C26456" w:rsidDel="00B20D1E" w:rsidRDefault="00C26456">
          <w:pPr>
            <w:pStyle w:val="TOC1"/>
            <w:tabs>
              <w:tab w:val="right" w:leader="dot" w:pos="8296"/>
            </w:tabs>
            <w:rPr>
              <w:del w:id="904" w:author="叶 柏成" w:date="2018-11-28T13:42:00Z"/>
              <w:noProof/>
            </w:rPr>
          </w:pPr>
          <w:del w:id="905" w:author="叶 柏成" w:date="2018-11-28T13:42:00Z">
            <w:r w:rsidRPr="008B6A8C" w:rsidDel="00B20D1E">
              <w:rPr>
                <w:rPrChange w:id="906" w:author="Administrator" w:date="2018-11-08T22:57:00Z">
                  <w:rPr>
                    <w:rStyle w:val="a7"/>
                    <w:noProof/>
                  </w:rPr>
                </w:rPrChange>
              </w:rPr>
              <w:delText>5用户操作可行性</w:delText>
            </w:r>
            <w:r w:rsidDel="00B20D1E">
              <w:rPr>
                <w:noProof/>
                <w:webHidden/>
              </w:rPr>
              <w:tab/>
              <w:delText>16</w:delText>
            </w:r>
          </w:del>
        </w:p>
        <w:p w14:paraId="0794F0E2" w14:textId="4EB436A9" w:rsidR="00C26456" w:rsidDel="00B20D1E" w:rsidRDefault="00C26456">
          <w:pPr>
            <w:pStyle w:val="TOC1"/>
            <w:tabs>
              <w:tab w:val="right" w:leader="dot" w:pos="8296"/>
            </w:tabs>
            <w:rPr>
              <w:del w:id="907" w:author="叶 柏成" w:date="2018-11-28T13:42:00Z"/>
              <w:noProof/>
            </w:rPr>
          </w:pPr>
          <w:del w:id="908" w:author="叶 柏成" w:date="2018-11-28T13:42:00Z">
            <w:r w:rsidRPr="008B6A8C" w:rsidDel="00B20D1E">
              <w:rPr>
                <w:rPrChange w:id="909" w:author="Administrator" w:date="2018-11-08T22:57:00Z">
                  <w:rPr>
                    <w:rStyle w:val="a7"/>
                    <w:noProof/>
                  </w:rPr>
                </w:rPrChange>
              </w:rPr>
              <w:delText>6项目干系人</w:delText>
            </w:r>
            <w:r w:rsidDel="00B20D1E">
              <w:rPr>
                <w:noProof/>
                <w:webHidden/>
              </w:rPr>
              <w:tab/>
              <w:delText>16</w:delText>
            </w:r>
          </w:del>
        </w:p>
        <w:p w14:paraId="77E9D55B" w14:textId="5B038EFF" w:rsidR="00C26456" w:rsidDel="00B20D1E" w:rsidRDefault="00C26456">
          <w:pPr>
            <w:pStyle w:val="TOC1"/>
            <w:tabs>
              <w:tab w:val="right" w:leader="dot" w:pos="8296"/>
            </w:tabs>
            <w:rPr>
              <w:del w:id="910" w:author="叶 柏成" w:date="2018-11-28T13:42:00Z"/>
              <w:noProof/>
            </w:rPr>
          </w:pPr>
          <w:del w:id="911" w:author="叶 柏成" w:date="2018-11-28T13:42:00Z">
            <w:r w:rsidRPr="008B6A8C" w:rsidDel="00B20D1E">
              <w:rPr>
                <w:rPrChange w:id="912" w:author="Administrator" w:date="2018-11-08T22:57:00Z">
                  <w:rPr>
                    <w:rStyle w:val="a7"/>
                    <w:noProof/>
                  </w:rPr>
                </w:rPrChange>
              </w:rPr>
              <w:delText>7项目风险</w:delText>
            </w:r>
            <w:r w:rsidDel="00B20D1E">
              <w:rPr>
                <w:noProof/>
                <w:webHidden/>
              </w:rPr>
              <w:tab/>
              <w:delText>17</w:delText>
            </w:r>
          </w:del>
        </w:p>
        <w:p w14:paraId="60AAFA4B" w14:textId="042D16B4" w:rsidR="00C26456" w:rsidDel="00B20D1E" w:rsidRDefault="00C26456">
          <w:pPr>
            <w:pStyle w:val="TOC2"/>
            <w:tabs>
              <w:tab w:val="right" w:leader="dot" w:pos="8296"/>
            </w:tabs>
            <w:rPr>
              <w:del w:id="913" w:author="叶 柏成" w:date="2018-11-28T13:42:00Z"/>
              <w:noProof/>
            </w:rPr>
          </w:pPr>
          <w:del w:id="914" w:author="叶 柏成" w:date="2018-11-28T13:42:00Z">
            <w:r w:rsidRPr="008B6A8C" w:rsidDel="00B20D1E">
              <w:rPr>
                <w:rPrChange w:id="915" w:author="Administrator" w:date="2018-11-08T22:57:00Z">
                  <w:rPr>
                    <w:rStyle w:val="a7"/>
                    <w:noProof/>
                  </w:rPr>
                </w:rPrChange>
              </w:rPr>
              <w:delText>7.1项目风险类别定义</w:delText>
            </w:r>
            <w:r w:rsidDel="00B20D1E">
              <w:rPr>
                <w:noProof/>
                <w:webHidden/>
              </w:rPr>
              <w:tab/>
              <w:delText>17</w:delText>
            </w:r>
          </w:del>
        </w:p>
        <w:p w14:paraId="1A51015D" w14:textId="1C4CD6A9" w:rsidR="00C26456" w:rsidDel="00B20D1E" w:rsidRDefault="00C26456">
          <w:pPr>
            <w:pStyle w:val="TOC2"/>
            <w:tabs>
              <w:tab w:val="right" w:leader="dot" w:pos="8296"/>
            </w:tabs>
            <w:rPr>
              <w:del w:id="916" w:author="叶 柏成" w:date="2018-11-28T13:42:00Z"/>
              <w:noProof/>
            </w:rPr>
          </w:pPr>
          <w:del w:id="917" w:author="叶 柏成" w:date="2018-11-28T13:42:00Z">
            <w:r w:rsidRPr="008B6A8C" w:rsidDel="00B20D1E">
              <w:rPr>
                <w:rPrChange w:id="918" w:author="Administrator" w:date="2018-11-08T22:57:00Z">
                  <w:rPr>
                    <w:rStyle w:val="a7"/>
                    <w:noProof/>
                  </w:rPr>
                </w:rPrChange>
              </w:rPr>
              <w:delText>7.2项目风险概率和影响定义</w:delText>
            </w:r>
            <w:r w:rsidDel="00B20D1E">
              <w:rPr>
                <w:noProof/>
                <w:webHidden/>
              </w:rPr>
              <w:tab/>
              <w:delText>17</w:delText>
            </w:r>
          </w:del>
        </w:p>
        <w:p w14:paraId="30AE18C4" w14:textId="08A2D1F7" w:rsidR="00C26456" w:rsidDel="00B20D1E" w:rsidRDefault="00C26456">
          <w:pPr>
            <w:pStyle w:val="TOC2"/>
            <w:tabs>
              <w:tab w:val="right" w:leader="dot" w:pos="8296"/>
            </w:tabs>
            <w:rPr>
              <w:del w:id="919" w:author="叶 柏成" w:date="2018-11-28T13:42:00Z"/>
              <w:noProof/>
            </w:rPr>
          </w:pPr>
          <w:del w:id="920" w:author="叶 柏成" w:date="2018-11-28T13:42:00Z">
            <w:r w:rsidRPr="008B6A8C" w:rsidDel="00B20D1E">
              <w:rPr>
                <w:rPrChange w:id="921" w:author="Administrator" w:date="2018-11-08T22:57:00Z">
                  <w:rPr>
                    <w:rStyle w:val="a7"/>
                    <w:noProof/>
                  </w:rPr>
                </w:rPrChange>
              </w:rPr>
              <w:delText>7.3项目风险状态定义</w:delText>
            </w:r>
            <w:r w:rsidDel="00B20D1E">
              <w:rPr>
                <w:noProof/>
                <w:webHidden/>
              </w:rPr>
              <w:tab/>
              <w:delText>17</w:delText>
            </w:r>
          </w:del>
        </w:p>
        <w:p w14:paraId="21F8D1B9" w14:textId="66157B61" w:rsidR="00C26456" w:rsidDel="00B20D1E" w:rsidRDefault="00C26456">
          <w:pPr>
            <w:pStyle w:val="TOC2"/>
            <w:tabs>
              <w:tab w:val="right" w:leader="dot" w:pos="8296"/>
            </w:tabs>
            <w:rPr>
              <w:del w:id="922" w:author="叶 柏成" w:date="2018-11-28T13:42:00Z"/>
              <w:noProof/>
            </w:rPr>
          </w:pPr>
          <w:del w:id="923" w:author="叶 柏成" w:date="2018-11-28T13:42:00Z">
            <w:r w:rsidRPr="008B6A8C" w:rsidDel="00B20D1E">
              <w:rPr>
                <w:rPrChange w:id="924" w:author="Administrator" w:date="2018-11-08T22:57:00Z">
                  <w:rPr>
                    <w:rStyle w:val="a7"/>
                    <w:noProof/>
                  </w:rPr>
                </w:rPrChange>
              </w:rPr>
              <w:delText>7.4风险评估</w:delText>
            </w:r>
            <w:r w:rsidDel="00B20D1E">
              <w:rPr>
                <w:noProof/>
                <w:webHidden/>
              </w:rPr>
              <w:tab/>
              <w:delText>18</w:delText>
            </w:r>
          </w:del>
        </w:p>
        <w:p w14:paraId="61927AB9" w14:textId="10CD0654" w:rsidR="00C26456" w:rsidDel="00B20D1E" w:rsidRDefault="00C26456">
          <w:pPr>
            <w:pStyle w:val="TOC2"/>
            <w:tabs>
              <w:tab w:val="right" w:leader="dot" w:pos="8296"/>
            </w:tabs>
            <w:rPr>
              <w:del w:id="925" w:author="叶 柏成" w:date="2018-11-28T13:42:00Z"/>
              <w:noProof/>
            </w:rPr>
          </w:pPr>
          <w:del w:id="926" w:author="叶 柏成" w:date="2018-11-28T13:42:00Z">
            <w:r w:rsidRPr="008B6A8C" w:rsidDel="00B20D1E">
              <w:rPr>
                <w:rPrChange w:id="927" w:author="Administrator" w:date="2018-11-08T22:57:00Z">
                  <w:rPr>
                    <w:rStyle w:val="a7"/>
                    <w:noProof/>
                  </w:rPr>
                </w:rPrChange>
              </w:rPr>
              <w:delText>7.5风险控制</w:delText>
            </w:r>
            <w:r w:rsidDel="00B20D1E">
              <w:rPr>
                <w:noProof/>
                <w:webHidden/>
              </w:rPr>
              <w:tab/>
              <w:delText>18</w:delText>
            </w:r>
          </w:del>
        </w:p>
        <w:p w14:paraId="4B7B0737" w14:textId="1413B065" w:rsidR="00C26456" w:rsidDel="00B20D1E" w:rsidRDefault="00C26456">
          <w:pPr>
            <w:pStyle w:val="TOC1"/>
            <w:tabs>
              <w:tab w:val="right" w:leader="dot" w:pos="8296"/>
            </w:tabs>
            <w:rPr>
              <w:del w:id="928" w:author="叶 柏成" w:date="2018-11-28T13:42:00Z"/>
              <w:noProof/>
            </w:rPr>
          </w:pPr>
          <w:del w:id="929" w:author="叶 柏成" w:date="2018-11-28T13:42:00Z">
            <w:r w:rsidRPr="008B6A8C" w:rsidDel="00B20D1E">
              <w:rPr>
                <w:rPrChange w:id="930" w:author="Administrator" w:date="2018-11-08T22:57:00Z">
                  <w:rPr>
                    <w:rStyle w:val="a7"/>
                    <w:noProof/>
                  </w:rPr>
                </w:rPrChange>
              </w:rPr>
              <w:delText>8其他与项目有关的问题</w:delText>
            </w:r>
            <w:r w:rsidDel="00B20D1E">
              <w:rPr>
                <w:noProof/>
                <w:webHidden/>
              </w:rPr>
              <w:tab/>
              <w:delText>19</w:delText>
            </w:r>
          </w:del>
        </w:p>
        <w:p w14:paraId="49D0940F" w14:textId="68C330F1" w:rsidR="00C26456" w:rsidDel="00B20D1E" w:rsidRDefault="00C26456">
          <w:pPr>
            <w:pStyle w:val="TOC1"/>
            <w:tabs>
              <w:tab w:val="right" w:leader="dot" w:pos="8296"/>
            </w:tabs>
            <w:rPr>
              <w:del w:id="931" w:author="叶 柏成" w:date="2018-11-28T13:42:00Z"/>
              <w:noProof/>
            </w:rPr>
          </w:pPr>
          <w:del w:id="932" w:author="叶 柏成" w:date="2018-11-28T13:42:00Z">
            <w:r w:rsidRPr="008B6A8C" w:rsidDel="00B20D1E">
              <w:rPr>
                <w:rPrChange w:id="933" w:author="Administrator" w:date="2018-11-08T22:57:00Z">
                  <w:rPr>
                    <w:rStyle w:val="a7"/>
                    <w:noProof/>
                  </w:rPr>
                </w:rPrChange>
              </w:rPr>
              <w:delText>9可行性分析报告总结</w:delText>
            </w:r>
            <w:r w:rsidDel="00B20D1E">
              <w:rPr>
                <w:noProof/>
                <w:webHidden/>
              </w:rPr>
              <w:tab/>
              <w:delText>19</w:delText>
            </w:r>
          </w:del>
        </w:p>
        <w:p w14:paraId="61CCDD70" w14:textId="5E30C90B" w:rsidR="00C26456" w:rsidDel="00B20D1E" w:rsidRDefault="00C26456">
          <w:pPr>
            <w:pStyle w:val="TOC1"/>
            <w:tabs>
              <w:tab w:val="right" w:leader="dot" w:pos="8296"/>
            </w:tabs>
            <w:rPr>
              <w:del w:id="934" w:author="叶 柏成" w:date="2018-11-28T13:42:00Z"/>
              <w:noProof/>
            </w:rPr>
          </w:pPr>
          <w:del w:id="935" w:author="叶 柏成" w:date="2018-11-28T13:42:00Z">
            <w:r w:rsidRPr="008B6A8C" w:rsidDel="00B20D1E">
              <w:rPr>
                <w:rPrChange w:id="936" w:author="Administrator" w:date="2018-11-08T22:57:00Z">
                  <w:rPr>
                    <w:rStyle w:val="a7"/>
                    <w:noProof/>
                  </w:rPr>
                </w:rPrChange>
              </w:rPr>
              <w:delText>10附录</w:delText>
            </w:r>
            <w:r w:rsidDel="00B20D1E">
              <w:rPr>
                <w:noProof/>
                <w:webHidden/>
              </w:rPr>
              <w:tab/>
              <w:delText>19</w:delText>
            </w:r>
          </w:del>
        </w:p>
        <w:p w14:paraId="38DC5A21" w14:textId="628F8E26" w:rsidR="004172E7" w:rsidRDefault="004172E7">
          <w:r>
            <w:rPr>
              <w:b/>
              <w:bCs/>
              <w:lang w:val="zh-CN"/>
            </w:rPr>
            <w:fldChar w:fldCharType="end"/>
          </w:r>
        </w:p>
      </w:sdtContent>
    </w:sdt>
    <w:p w14:paraId="2EAB9A01" w14:textId="5185EE6F" w:rsidR="007613F1" w:rsidRDefault="007613F1"/>
    <w:p w14:paraId="1A1903ED" w14:textId="77777777" w:rsidR="007613F1" w:rsidRDefault="007613F1">
      <w:pPr>
        <w:widowControl/>
        <w:jc w:val="left"/>
      </w:pPr>
      <w:r>
        <w:br w:type="page"/>
      </w:r>
    </w:p>
    <w:p w14:paraId="10EF9077" w14:textId="1E119043" w:rsidR="00E87378" w:rsidRDefault="007613F1" w:rsidP="007613F1">
      <w:pPr>
        <w:pStyle w:val="1"/>
      </w:pPr>
      <w:bookmarkStart w:id="937" w:name="_Toc531175870"/>
      <w:r>
        <w:rPr>
          <w:rFonts w:hint="eastAsia"/>
        </w:rPr>
        <w:lastRenderedPageBreak/>
        <w:t>1</w:t>
      </w:r>
      <w:r>
        <w:rPr>
          <w:rFonts w:hint="eastAsia"/>
        </w:rPr>
        <w:t>引言</w:t>
      </w:r>
      <w:bookmarkEnd w:id="937"/>
    </w:p>
    <w:p w14:paraId="64A13599" w14:textId="241050E9" w:rsidR="00BC4722" w:rsidRDefault="00BC4722" w:rsidP="00BC4722">
      <w:pPr>
        <w:pStyle w:val="2"/>
      </w:pPr>
      <w:bookmarkStart w:id="938" w:name="_Toc531175871"/>
      <w:r>
        <w:t>1.1</w:t>
      </w:r>
      <w:r>
        <w:t>标识</w:t>
      </w:r>
      <w:bookmarkEnd w:id="938"/>
    </w:p>
    <w:tbl>
      <w:tblPr>
        <w:tblStyle w:val="a8"/>
        <w:tblW w:w="0" w:type="auto"/>
        <w:tblLook w:val="04A0" w:firstRow="1" w:lastRow="0" w:firstColumn="1" w:lastColumn="0" w:noHBand="0" w:noVBand="1"/>
      </w:tblPr>
      <w:tblGrid>
        <w:gridCol w:w="1838"/>
        <w:gridCol w:w="6458"/>
      </w:tblGrid>
      <w:tr w:rsidR="003609CC" w14:paraId="54144335" w14:textId="77777777" w:rsidTr="00AF5593">
        <w:tc>
          <w:tcPr>
            <w:tcW w:w="1838" w:type="dxa"/>
          </w:tcPr>
          <w:p w14:paraId="1C62331E" w14:textId="77777777" w:rsidR="003609CC" w:rsidRPr="00AF5593" w:rsidRDefault="003609CC" w:rsidP="00AF5593">
            <w:pPr>
              <w:rPr>
                <w:szCs w:val="21"/>
              </w:rPr>
            </w:pPr>
            <w:r w:rsidRPr="00AF5593">
              <w:rPr>
                <w:rFonts w:hint="eastAsia"/>
                <w:szCs w:val="21"/>
              </w:rPr>
              <w:t>文件标识</w:t>
            </w:r>
          </w:p>
        </w:tc>
        <w:tc>
          <w:tcPr>
            <w:tcW w:w="6458" w:type="dxa"/>
          </w:tcPr>
          <w:p w14:paraId="7E4FBD0B" w14:textId="77777777" w:rsidR="003609CC" w:rsidRPr="00AF5593" w:rsidRDefault="003609CC" w:rsidP="00AF5593">
            <w:pPr>
              <w:jc w:val="center"/>
              <w:rPr>
                <w:szCs w:val="21"/>
              </w:rPr>
            </w:pPr>
            <w:r w:rsidRPr="00AF5593">
              <w:rPr>
                <w:rFonts w:hint="eastAsia"/>
                <w:szCs w:val="21"/>
              </w:rPr>
              <w:t>P</w:t>
            </w:r>
            <w:r w:rsidRPr="00AF5593">
              <w:rPr>
                <w:szCs w:val="21"/>
              </w:rPr>
              <w:t>RD2018-G03-FSR</w:t>
            </w:r>
          </w:p>
        </w:tc>
      </w:tr>
      <w:tr w:rsidR="003609CC" w14:paraId="620FE90B" w14:textId="77777777" w:rsidTr="00AF5593">
        <w:tc>
          <w:tcPr>
            <w:tcW w:w="1838" w:type="dxa"/>
          </w:tcPr>
          <w:p w14:paraId="28633DF8" w14:textId="77777777" w:rsidR="003609CC" w:rsidRPr="00AF5593" w:rsidRDefault="003609CC" w:rsidP="00AF5593">
            <w:pPr>
              <w:rPr>
                <w:szCs w:val="21"/>
              </w:rPr>
            </w:pPr>
            <w:r w:rsidRPr="00AF5593">
              <w:rPr>
                <w:rFonts w:hint="eastAsia"/>
                <w:szCs w:val="21"/>
              </w:rPr>
              <w:t>当前版本</w:t>
            </w:r>
          </w:p>
        </w:tc>
        <w:tc>
          <w:tcPr>
            <w:tcW w:w="6458" w:type="dxa"/>
          </w:tcPr>
          <w:p w14:paraId="024D1449" w14:textId="06B69491" w:rsidR="003609CC" w:rsidRPr="00AF5593" w:rsidRDefault="003609CC">
            <w:pPr>
              <w:jc w:val="center"/>
              <w:rPr>
                <w:szCs w:val="21"/>
              </w:rPr>
            </w:pPr>
            <w:del w:id="939" w:author="柏成 叶" w:date="2019-01-14T18:08:00Z">
              <w:r w:rsidRPr="00AF5593" w:rsidDel="00364DD2">
                <w:rPr>
                  <w:rFonts w:hint="eastAsia"/>
                  <w:szCs w:val="21"/>
                </w:rPr>
                <w:delText>0.1.1</w:delText>
              </w:r>
            </w:del>
            <w:ins w:id="940" w:author="Administrator" w:date="2018-11-08T22:58:00Z">
              <w:del w:id="941" w:author="柏成 叶" w:date="2019-01-14T18:08:00Z">
                <w:r w:rsidR="008B6A8C" w:rsidDel="00364DD2">
                  <w:rPr>
                    <w:szCs w:val="21"/>
                  </w:rPr>
                  <w:delText>2</w:delText>
                </w:r>
              </w:del>
            </w:ins>
            <w:ins w:id="942" w:author="叶 柏成" w:date="2018-11-28T13:30:00Z">
              <w:del w:id="943" w:author="柏成 叶" w:date="2019-01-14T18:08:00Z">
                <w:r w:rsidR="000A5245" w:rsidDel="00364DD2">
                  <w:rPr>
                    <w:rFonts w:hint="eastAsia"/>
                    <w:szCs w:val="21"/>
                  </w:rPr>
                  <w:delText>4</w:delText>
                </w:r>
              </w:del>
            </w:ins>
            <w:ins w:id="944" w:author="柏成 叶" w:date="2019-01-14T18:08:00Z">
              <w:r w:rsidR="00364DD2">
                <w:rPr>
                  <w:szCs w:val="21"/>
                </w:rPr>
                <w:t>1.0.0</w:t>
              </w:r>
            </w:ins>
          </w:p>
        </w:tc>
      </w:tr>
    </w:tbl>
    <w:p w14:paraId="794B21DC" w14:textId="0ACC5B28" w:rsidR="005D1913" w:rsidRDefault="005D1913" w:rsidP="005D1913">
      <w:pPr>
        <w:pStyle w:val="2"/>
        <w:rPr>
          <w:moveTo w:id="945" w:author="John" w:date="2018-11-11T17:14:00Z"/>
        </w:rPr>
      </w:pPr>
      <w:bookmarkStart w:id="946" w:name="_Toc531175872"/>
      <w:moveToRangeStart w:id="947" w:author="John" w:date="2018-11-11T17:14:00Z" w:name="move529719788"/>
      <w:moveTo w:id="948" w:author="John" w:date="2018-11-11T17:14:00Z">
        <w:r>
          <w:t>1.</w:t>
        </w:r>
      </w:moveTo>
      <w:ins w:id="949" w:author="John" w:date="2018-11-11T17:14:00Z">
        <w:r>
          <w:t>2</w:t>
        </w:r>
      </w:ins>
      <w:moveTo w:id="950" w:author="John" w:date="2018-11-11T17:14:00Z">
        <w:del w:id="951" w:author="John" w:date="2018-11-11T17:14:00Z">
          <w:r w:rsidDel="005D1913">
            <w:delText>5</w:delText>
          </w:r>
        </w:del>
      </w:moveTo>
      <w:ins w:id="952" w:author="John" w:date="2018-11-11T17:23:00Z">
        <w:r w:rsidR="00896B8F">
          <w:rPr>
            <w:rFonts w:hint="eastAsia"/>
          </w:rPr>
          <w:t>文档编写目的</w:t>
        </w:r>
      </w:ins>
      <w:bookmarkEnd w:id="946"/>
      <w:moveTo w:id="953" w:author="John" w:date="2018-11-11T17:14:00Z">
        <w:del w:id="954" w:author="John" w:date="2018-11-11T17:23:00Z">
          <w:r w:rsidDel="00896B8F">
            <w:delText>文档概述</w:delText>
          </w:r>
        </w:del>
      </w:moveTo>
    </w:p>
    <w:p w14:paraId="525EE35E" w14:textId="77777777" w:rsidR="005D1913" w:rsidRPr="00292CE8" w:rsidRDefault="005D1913" w:rsidP="005D1913">
      <w:pPr>
        <w:pStyle w:val="a9"/>
        <w:rPr>
          <w:moveTo w:id="955" w:author="John" w:date="2018-11-11T17:14:00Z"/>
          <w:rFonts w:ascii="宋体" w:hAnsi="宋体"/>
        </w:rPr>
      </w:pPr>
      <w:moveTo w:id="956" w:author="John" w:date="2018-11-11T17:14:00Z">
        <w:r>
          <w:rPr>
            <w:rFonts w:ascii="宋体" w:hAnsi="宋体"/>
          </w:rPr>
          <w:tab/>
        </w:r>
        <w:r w:rsidRPr="00292CE8">
          <w:rPr>
            <w:rFonts w:ascii="宋体" w:hAnsi="宋体" w:hint="eastAsia"/>
          </w:rPr>
          <w:t>本文档将作为开发项目“软件工程系列课程教学辅助网站”的可行性分析报告，我们将通过对技术、法律、用户可操作性等多个方面进行全面系统的分析，以确保后续开发在正确的道路上前进。</w:t>
        </w:r>
      </w:moveTo>
    </w:p>
    <w:moveToRangeEnd w:id="947"/>
    <w:p w14:paraId="540323F3" w14:textId="77777777" w:rsidR="003609CC" w:rsidRPr="005D1913" w:rsidRDefault="003609CC" w:rsidP="003609CC"/>
    <w:p w14:paraId="17922B31" w14:textId="7AD4894F" w:rsidR="00BC4722" w:rsidRDefault="00BC4722" w:rsidP="00BC4722">
      <w:pPr>
        <w:pStyle w:val="2"/>
        <w:rPr>
          <w:ins w:id="957" w:author="John" w:date="2018-11-11T17:15:00Z"/>
        </w:rPr>
      </w:pPr>
      <w:bookmarkStart w:id="958" w:name="_Toc531175873"/>
      <w:r>
        <w:t>1.</w:t>
      </w:r>
      <w:ins w:id="959" w:author="John" w:date="2018-11-11T17:14:00Z">
        <w:r w:rsidR="005D1913">
          <w:t>3</w:t>
        </w:r>
      </w:ins>
      <w:del w:id="960" w:author="John" w:date="2018-11-11T17:14:00Z">
        <w:r w:rsidDel="005D1913">
          <w:delText>2</w:delText>
        </w:r>
      </w:del>
      <w:r>
        <w:t>背景</w:t>
      </w:r>
      <w:bookmarkEnd w:id="958"/>
    </w:p>
    <w:p w14:paraId="46A48439" w14:textId="5BEB1C2D" w:rsidR="005D1913" w:rsidRDefault="005D1913">
      <w:pPr>
        <w:pStyle w:val="3"/>
        <w:rPr>
          <w:ins w:id="961" w:author="John" w:date="2018-11-11T17:15:00Z"/>
        </w:rPr>
        <w:pPrChange w:id="962" w:author="John" w:date="2018-11-11T17:19:00Z">
          <w:pPr/>
        </w:pPrChange>
      </w:pPr>
      <w:bookmarkStart w:id="963" w:name="_Toc531175874"/>
      <w:ins w:id="964" w:author="John" w:date="2018-11-11T17:15:00Z">
        <w:r>
          <w:rPr>
            <w:rFonts w:hint="eastAsia"/>
          </w:rPr>
          <w:t>1</w:t>
        </w:r>
        <w:r>
          <w:t>.3.</w:t>
        </w:r>
        <w:r>
          <w:rPr>
            <w:rFonts w:hint="eastAsia"/>
          </w:rPr>
          <w:t>1</w:t>
        </w:r>
      </w:ins>
      <w:ins w:id="965" w:author="John" w:date="2018-11-11T17:19:00Z">
        <w:r w:rsidR="009B3021">
          <w:rPr>
            <w:rFonts w:hint="eastAsia"/>
          </w:rPr>
          <w:t>项目名称</w:t>
        </w:r>
      </w:ins>
      <w:bookmarkEnd w:id="963"/>
    </w:p>
    <w:p w14:paraId="3AC4155B" w14:textId="4134DAA3" w:rsidR="005D1913" w:rsidRPr="005D1913" w:rsidRDefault="005D1913">
      <w:pPr>
        <w:ind w:firstLine="420"/>
        <w:rPr>
          <w:rPrChange w:id="966" w:author="John" w:date="2018-11-11T17:15:00Z">
            <w:rPr/>
          </w:rPrChange>
        </w:rPr>
        <w:pPrChange w:id="967" w:author="John" w:date="2018-11-11T17:19:00Z">
          <w:pPr>
            <w:pStyle w:val="2"/>
          </w:pPr>
        </w:pPrChange>
      </w:pPr>
      <w:ins w:id="968" w:author="John" w:date="2018-11-11T17:15:00Z">
        <w:r>
          <w:rPr>
            <w:rFonts w:hint="eastAsia"/>
          </w:rPr>
          <w:t>软件工程系列课程教学辅助网站</w:t>
        </w:r>
      </w:ins>
    </w:p>
    <w:p w14:paraId="2F3E2CF9" w14:textId="6FCAECBF" w:rsidR="00896B8F" w:rsidRPr="00896B8F" w:rsidRDefault="00BC4722">
      <w:pPr>
        <w:pStyle w:val="3"/>
      </w:pPr>
      <w:bookmarkStart w:id="969" w:name="_Toc531175875"/>
      <w:r>
        <w:t>1.</w:t>
      </w:r>
      <w:ins w:id="970" w:author="John" w:date="2018-11-11T17:14:00Z">
        <w:r w:rsidR="005D1913">
          <w:t>3</w:t>
        </w:r>
      </w:ins>
      <w:del w:id="971" w:author="John" w:date="2018-11-11T17:14:00Z">
        <w:r w:rsidDel="005D1913">
          <w:delText>2</w:delText>
        </w:r>
      </w:del>
      <w:r>
        <w:t>.</w:t>
      </w:r>
      <w:ins w:id="972" w:author="John" w:date="2018-11-11T17:15:00Z">
        <w:r w:rsidR="005D1913">
          <w:rPr>
            <w:rFonts w:hint="eastAsia"/>
          </w:rPr>
          <w:t>2</w:t>
        </w:r>
      </w:ins>
      <w:del w:id="973" w:author="John" w:date="2018-11-11T17:15:00Z">
        <w:r w:rsidDel="005D1913">
          <w:delText>1</w:delText>
        </w:r>
      </w:del>
      <w:r>
        <w:t>项目提出者</w:t>
      </w:r>
      <w:bookmarkEnd w:id="96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Change w:id="974" w:author="柏成 叶" w:date="2019-01-14T18:10: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1300"/>
        <w:gridCol w:w="2523"/>
        <w:gridCol w:w="2693"/>
        <w:gridCol w:w="1780"/>
        <w:tblGridChange w:id="975">
          <w:tblGrid>
            <w:gridCol w:w="1300"/>
            <w:gridCol w:w="1773"/>
            <w:gridCol w:w="3866"/>
            <w:gridCol w:w="1357"/>
          </w:tblGrid>
        </w:tblGridChange>
      </w:tblGrid>
      <w:tr w:rsidR="003609CC" w:rsidRPr="00B10F3C" w14:paraId="089535FD" w14:textId="77777777" w:rsidTr="00364DD2">
        <w:tc>
          <w:tcPr>
            <w:tcW w:w="1300" w:type="dxa"/>
            <w:tcPrChange w:id="976" w:author="柏成 叶" w:date="2019-01-14T18:10:00Z">
              <w:tcPr>
                <w:tcW w:w="2074" w:type="dxa"/>
              </w:tcPr>
            </w:tcPrChange>
          </w:tcPr>
          <w:p w14:paraId="25FAF038" w14:textId="77777777" w:rsidR="003609CC" w:rsidRPr="00AF5593" w:rsidRDefault="003609CC" w:rsidP="00AF5593">
            <w:pPr>
              <w:jc w:val="center"/>
              <w:rPr>
                <w:rFonts w:asciiTheme="minorEastAsia" w:hAnsiTheme="minorEastAsia"/>
                <w:b/>
                <w:szCs w:val="24"/>
              </w:rPr>
            </w:pPr>
            <w:r w:rsidRPr="00AF5593">
              <w:rPr>
                <w:rFonts w:asciiTheme="minorEastAsia" w:hAnsiTheme="minorEastAsia" w:hint="eastAsia"/>
                <w:b/>
                <w:szCs w:val="24"/>
              </w:rPr>
              <w:t>姓名</w:t>
            </w:r>
          </w:p>
        </w:tc>
        <w:tc>
          <w:tcPr>
            <w:tcW w:w="2523" w:type="dxa"/>
            <w:tcPrChange w:id="977" w:author="柏成 叶" w:date="2019-01-14T18:10:00Z">
              <w:tcPr>
                <w:tcW w:w="2074" w:type="dxa"/>
              </w:tcPr>
            </w:tcPrChange>
          </w:tcPr>
          <w:p w14:paraId="26DE54DC" w14:textId="77777777" w:rsidR="003609CC" w:rsidRPr="00AF5593" w:rsidRDefault="003609CC" w:rsidP="00AF5593">
            <w:pPr>
              <w:jc w:val="center"/>
              <w:rPr>
                <w:rFonts w:asciiTheme="minorEastAsia" w:hAnsiTheme="minorEastAsia"/>
                <w:b/>
                <w:szCs w:val="24"/>
              </w:rPr>
            </w:pPr>
            <w:r w:rsidRPr="00AF5593">
              <w:rPr>
                <w:rFonts w:asciiTheme="minorEastAsia" w:hAnsiTheme="minorEastAsia" w:hint="eastAsia"/>
                <w:b/>
                <w:szCs w:val="24"/>
              </w:rPr>
              <w:t>手机号码</w:t>
            </w:r>
          </w:p>
        </w:tc>
        <w:tc>
          <w:tcPr>
            <w:tcW w:w="2693" w:type="dxa"/>
            <w:tcPrChange w:id="978" w:author="柏成 叶" w:date="2019-01-14T18:10:00Z">
              <w:tcPr>
                <w:tcW w:w="2074" w:type="dxa"/>
              </w:tcPr>
            </w:tcPrChange>
          </w:tcPr>
          <w:p w14:paraId="3A6A3E75" w14:textId="77777777" w:rsidR="003609CC" w:rsidRPr="00AF5593" w:rsidRDefault="003609CC" w:rsidP="00AF5593">
            <w:pPr>
              <w:jc w:val="center"/>
              <w:rPr>
                <w:rFonts w:asciiTheme="minorEastAsia" w:hAnsiTheme="minorEastAsia"/>
                <w:b/>
                <w:szCs w:val="24"/>
              </w:rPr>
            </w:pPr>
            <w:r w:rsidRPr="00AF5593">
              <w:rPr>
                <w:rFonts w:asciiTheme="minorEastAsia" w:hAnsiTheme="minorEastAsia" w:hint="eastAsia"/>
                <w:b/>
                <w:szCs w:val="24"/>
              </w:rPr>
              <w:t>邮箱</w:t>
            </w:r>
          </w:p>
        </w:tc>
        <w:tc>
          <w:tcPr>
            <w:tcW w:w="1780" w:type="dxa"/>
            <w:tcPrChange w:id="979" w:author="柏成 叶" w:date="2019-01-14T18:10:00Z">
              <w:tcPr>
                <w:tcW w:w="2074" w:type="dxa"/>
              </w:tcPr>
            </w:tcPrChange>
          </w:tcPr>
          <w:p w14:paraId="18EAF3BC" w14:textId="77777777" w:rsidR="003609CC" w:rsidRPr="00AF5593" w:rsidRDefault="003609CC" w:rsidP="00AF5593">
            <w:pPr>
              <w:jc w:val="center"/>
              <w:rPr>
                <w:rFonts w:asciiTheme="minorEastAsia" w:hAnsiTheme="minorEastAsia"/>
                <w:b/>
                <w:szCs w:val="24"/>
              </w:rPr>
            </w:pPr>
            <w:r w:rsidRPr="00AF5593">
              <w:rPr>
                <w:rFonts w:asciiTheme="minorEastAsia" w:hAnsiTheme="minorEastAsia" w:hint="eastAsia"/>
                <w:b/>
                <w:szCs w:val="24"/>
              </w:rPr>
              <w:t>地址</w:t>
            </w:r>
          </w:p>
        </w:tc>
      </w:tr>
      <w:tr w:rsidR="003609CC" w:rsidRPr="00B10F3C" w14:paraId="61983030" w14:textId="77777777" w:rsidTr="00364DD2">
        <w:tc>
          <w:tcPr>
            <w:tcW w:w="1300" w:type="dxa"/>
            <w:tcPrChange w:id="980" w:author="柏成 叶" w:date="2019-01-14T18:10:00Z">
              <w:tcPr>
                <w:tcW w:w="2074" w:type="dxa"/>
              </w:tcPr>
            </w:tcPrChange>
          </w:tcPr>
          <w:p w14:paraId="5F44D159" w14:textId="77777777" w:rsidR="003609CC" w:rsidRPr="00AF5593" w:rsidRDefault="003609CC" w:rsidP="00AF5593">
            <w:pPr>
              <w:rPr>
                <w:szCs w:val="21"/>
              </w:rPr>
            </w:pPr>
            <w:r w:rsidRPr="00AF5593">
              <w:rPr>
                <w:rFonts w:hint="eastAsia"/>
                <w:szCs w:val="21"/>
              </w:rPr>
              <w:t>杨</w:t>
            </w:r>
            <w:proofErr w:type="gramStart"/>
            <w:r w:rsidRPr="00AF5593">
              <w:rPr>
                <w:rFonts w:hint="eastAsia"/>
                <w:szCs w:val="21"/>
              </w:rPr>
              <w:t>枨</w:t>
            </w:r>
            <w:proofErr w:type="gramEnd"/>
          </w:p>
        </w:tc>
        <w:tc>
          <w:tcPr>
            <w:tcW w:w="2523" w:type="dxa"/>
            <w:tcPrChange w:id="981" w:author="柏成 叶" w:date="2019-01-14T18:10:00Z">
              <w:tcPr>
                <w:tcW w:w="2074" w:type="dxa"/>
              </w:tcPr>
            </w:tcPrChange>
          </w:tcPr>
          <w:p w14:paraId="6E202423" w14:textId="77777777" w:rsidR="003609CC" w:rsidRPr="00AF5593" w:rsidRDefault="003609CC" w:rsidP="00AF5593">
            <w:pPr>
              <w:rPr>
                <w:szCs w:val="21"/>
              </w:rPr>
            </w:pPr>
            <w:r w:rsidRPr="00AF5593">
              <w:rPr>
                <w:szCs w:val="21"/>
              </w:rPr>
              <w:t>13357102333</w:t>
            </w:r>
          </w:p>
        </w:tc>
        <w:tc>
          <w:tcPr>
            <w:tcW w:w="2693" w:type="dxa"/>
            <w:tcPrChange w:id="982" w:author="柏成 叶" w:date="2019-01-14T18:10:00Z">
              <w:tcPr>
                <w:tcW w:w="2074" w:type="dxa"/>
              </w:tcPr>
            </w:tcPrChange>
          </w:tcPr>
          <w:p w14:paraId="621746A1" w14:textId="77777777" w:rsidR="003609CC" w:rsidRPr="00AF5593" w:rsidRDefault="003609CC" w:rsidP="00AF5593">
            <w:pPr>
              <w:rPr>
                <w:szCs w:val="21"/>
              </w:rPr>
            </w:pPr>
            <w:r w:rsidRPr="00AF5593">
              <w:rPr>
                <w:szCs w:val="21"/>
              </w:rPr>
              <w:t>yangc@zucc.edu.cn</w:t>
            </w:r>
          </w:p>
        </w:tc>
        <w:tc>
          <w:tcPr>
            <w:tcW w:w="1780" w:type="dxa"/>
            <w:tcPrChange w:id="983" w:author="柏成 叶" w:date="2019-01-14T18:10:00Z">
              <w:tcPr>
                <w:tcW w:w="2074" w:type="dxa"/>
              </w:tcPr>
            </w:tcPrChange>
          </w:tcPr>
          <w:p w14:paraId="31FD6854" w14:textId="77777777" w:rsidR="003609CC" w:rsidRPr="00AF5593" w:rsidRDefault="003609CC" w:rsidP="00AF5593">
            <w:pPr>
              <w:rPr>
                <w:szCs w:val="21"/>
              </w:rPr>
            </w:pPr>
            <w:r w:rsidRPr="00AF5593">
              <w:rPr>
                <w:rFonts w:hint="eastAsia"/>
                <w:szCs w:val="21"/>
              </w:rPr>
              <w:t>理四</w:t>
            </w:r>
            <w:proofErr w:type="gramStart"/>
            <w:r w:rsidRPr="00AF5593">
              <w:rPr>
                <w:rFonts w:hint="eastAsia"/>
                <w:szCs w:val="21"/>
              </w:rPr>
              <w:t>504</w:t>
            </w:r>
            <w:proofErr w:type="gramEnd"/>
          </w:p>
        </w:tc>
      </w:tr>
      <w:tr w:rsidR="003609CC" w:rsidRPr="00B10F3C" w14:paraId="15FA789A" w14:textId="77777777" w:rsidTr="00364DD2">
        <w:tc>
          <w:tcPr>
            <w:tcW w:w="1300" w:type="dxa"/>
            <w:tcPrChange w:id="984" w:author="柏成 叶" w:date="2019-01-14T18:10:00Z">
              <w:tcPr>
                <w:tcW w:w="2074" w:type="dxa"/>
              </w:tcPr>
            </w:tcPrChange>
          </w:tcPr>
          <w:p w14:paraId="267D7AD4" w14:textId="77777777" w:rsidR="003609CC" w:rsidRPr="00AF5593" w:rsidRDefault="003609CC" w:rsidP="00AF5593">
            <w:pPr>
              <w:rPr>
                <w:szCs w:val="21"/>
              </w:rPr>
            </w:pPr>
            <w:r w:rsidRPr="00AF5593">
              <w:rPr>
                <w:rFonts w:hint="eastAsia"/>
                <w:szCs w:val="21"/>
              </w:rPr>
              <w:t>侯宏仑</w:t>
            </w:r>
          </w:p>
        </w:tc>
        <w:tc>
          <w:tcPr>
            <w:tcW w:w="2523" w:type="dxa"/>
            <w:tcPrChange w:id="985" w:author="柏成 叶" w:date="2019-01-14T18:10:00Z">
              <w:tcPr>
                <w:tcW w:w="2074" w:type="dxa"/>
              </w:tcPr>
            </w:tcPrChange>
          </w:tcPr>
          <w:p w14:paraId="36DDE53E" w14:textId="77777777" w:rsidR="003609CC" w:rsidRPr="00AF5593" w:rsidRDefault="003609CC" w:rsidP="00AF5593">
            <w:pPr>
              <w:rPr>
                <w:szCs w:val="21"/>
              </w:rPr>
            </w:pPr>
            <w:r w:rsidRPr="00AF5593">
              <w:rPr>
                <w:szCs w:val="21"/>
              </w:rPr>
              <w:t>13071858629</w:t>
            </w:r>
          </w:p>
        </w:tc>
        <w:tc>
          <w:tcPr>
            <w:tcW w:w="2693" w:type="dxa"/>
            <w:tcPrChange w:id="986" w:author="柏成 叶" w:date="2019-01-14T18:10:00Z">
              <w:tcPr>
                <w:tcW w:w="2074" w:type="dxa"/>
              </w:tcPr>
            </w:tcPrChange>
          </w:tcPr>
          <w:p w14:paraId="79B04746" w14:textId="5B694319" w:rsidR="003609CC" w:rsidRPr="00AF5593" w:rsidRDefault="00364DD2" w:rsidP="00AF5593">
            <w:pPr>
              <w:rPr>
                <w:szCs w:val="21"/>
              </w:rPr>
            </w:pPr>
            <w:ins w:id="987" w:author="柏成 叶" w:date="2019-01-14T18:10:00Z">
              <w:r>
                <w:rPr>
                  <w:rFonts w:ascii="Verdana" w:hAnsi="Verdana"/>
                  <w:color w:val="555555"/>
                  <w:sz w:val="18"/>
                  <w:szCs w:val="18"/>
                  <w:shd w:val="clear" w:color="auto" w:fill="FFFFFF"/>
                </w:rPr>
                <w:t>ubilabs@zucc.edu.cn</w:t>
              </w:r>
            </w:ins>
            <w:del w:id="988" w:author="柏成 叶" w:date="2019-01-14T18:10:00Z">
              <w:r w:rsidR="003609CC" w:rsidRPr="00AF5593" w:rsidDel="00364DD2">
                <w:rPr>
                  <w:szCs w:val="21"/>
                </w:rPr>
                <w:delText>houhl@zucc.edu.cn</w:delText>
              </w:r>
            </w:del>
          </w:p>
        </w:tc>
        <w:tc>
          <w:tcPr>
            <w:tcW w:w="1780" w:type="dxa"/>
            <w:tcPrChange w:id="989" w:author="柏成 叶" w:date="2019-01-14T18:10:00Z">
              <w:tcPr>
                <w:tcW w:w="2074" w:type="dxa"/>
              </w:tcPr>
            </w:tcPrChange>
          </w:tcPr>
          <w:p w14:paraId="7AAB3AC4" w14:textId="77777777" w:rsidR="003609CC" w:rsidRPr="00AF5593" w:rsidRDefault="003609CC" w:rsidP="00AF5593">
            <w:pPr>
              <w:rPr>
                <w:szCs w:val="21"/>
              </w:rPr>
            </w:pPr>
            <w:r w:rsidRPr="00AF5593">
              <w:rPr>
                <w:rFonts w:hint="eastAsia"/>
                <w:szCs w:val="21"/>
              </w:rPr>
              <w:t>理四</w:t>
            </w:r>
            <w:proofErr w:type="gramStart"/>
            <w:r w:rsidRPr="00AF5593">
              <w:rPr>
                <w:rFonts w:hint="eastAsia"/>
                <w:szCs w:val="21"/>
              </w:rPr>
              <w:t>501</w:t>
            </w:r>
            <w:proofErr w:type="gramEnd"/>
          </w:p>
        </w:tc>
      </w:tr>
    </w:tbl>
    <w:p w14:paraId="56E9408A" w14:textId="49C7FBFF" w:rsidR="00896B8F" w:rsidRDefault="00896B8F" w:rsidP="00896B8F">
      <w:pPr>
        <w:pStyle w:val="3"/>
        <w:rPr>
          <w:ins w:id="990" w:author="John" w:date="2018-11-11T17:24:00Z"/>
        </w:rPr>
      </w:pPr>
      <w:bookmarkStart w:id="991" w:name="_Toc531175876"/>
      <w:ins w:id="992" w:author="John" w:date="2018-11-11T17:24:00Z">
        <w:r>
          <w:t>1.3.</w:t>
        </w:r>
        <w:r>
          <w:rPr>
            <w:rFonts w:hint="eastAsia"/>
          </w:rPr>
          <w:t>3</w:t>
        </w:r>
        <w:r>
          <w:t>开发团队</w:t>
        </w:r>
        <w:bookmarkEnd w:id="991"/>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7"/>
        <w:gridCol w:w="1317"/>
        <w:gridCol w:w="1579"/>
        <w:gridCol w:w="2736"/>
        <w:gridCol w:w="1347"/>
      </w:tblGrid>
      <w:tr w:rsidR="00896B8F" w:rsidRPr="00B10F3C" w14:paraId="2D04380C" w14:textId="77777777" w:rsidTr="000A5245">
        <w:trPr>
          <w:ins w:id="993" w:author="John" w:date="2018-11-11T17:24:00Z"/>
        </w:trPr>
        <w:tc>
          <w:tcPr>
            <w:tcW w:w="1317" w:type="dxa"/>
          </w:tcPr>
          <w:p w14:paraId="4D5DD05D" w14:textId="77777777" w:rsidR="00896B8F" w:rsidRPr="00292CE8" w:rsidRDefault="00896B8F" w:rsidP="000A5245">
            <w:pPr>
              <w:pStyle w:val="a9"/>
              <w:jc w:val="center"/>
              <w:rPr>
                <w:ins w:id="994" w:author="John" w:date="2018-11-11T17:24:00Z"/>
                <w:rFonts w:ascii="宋体" w:hAnsi="宋体"/>
              </w:rPr>
            </w:pPr>
            <w:ins w:id="995" w:author="John" w:date="2018-11-11T17:24:00Z">
              <w:r w:rsidRPr="00292CE8">
                <w:rPr>
                  <w:rFonts w:ascii="宋体" w:hAnsi="宋体" w:hint="eastAsia"/>
                </w:rPr>
                <w:t>姓名</w:t>
              </w:r>
            </w:ins>
          </w:p>
        </w:tc>
        <w:tc>
          <w:tcPr>
            <w:tcW w:w="1317" w:type="dxa"/>
          </w:tcPr>
          <w:p w14:paraId="230F5EA5" w14:textId="77777777" w:rsidR="00896B8F" w:rsidRPr="00292CE8" w:rsidRDefault="00896B8F" w:rsidP="000A5245">
            <w:pPr>
              <w:pStyle w:val="a9"/>
              <w:jc w:val="center"/>
              <w:rPr>
                <w:ins w:id="996" w:author="John" w:date="2018-11-11T17:24:00Z"/>
                <w:rFonts w:ascii="宋体" w:hAnsi="宋体"/>
              </w:rPr>
            </w:pPr>
            <w:ins w:id="997" w:author="John" w:date="2018-11-11T17:24:00Z">
              <w:r w:rsidRPr="00292CE8">
                <w:rPr>
                  <w:rFonts w:ascii="宋体" w:hAnsi="宋体" w:hint="eastAsia"/>
                </w:rPr>
                <w:t>角色</w:t>
              </w:r>
            </w:ins>
          </w:p>
        </w:tc>
        <w:tc>
          <w:tcPr>
            <w:tcW w:w="1579" w:type="dxa"/>
          </w:tcPr>
          <w:p w14:paraId="1FAEB822" w14:textId="77777777" w:rsidR="00896B8F" w:rsidRPr="00292CE8" w:rsidRDefault="00896B8F" w:rsidP="000A5245">
            <w:pPr>
              <w:pStyle w:val="a9"/>
              <w:jc w:val="center"/>
              <w:rPr>
                <w:ins w:id="998" w:author="John" w:date="2018-11-11T17:24:00Z"/>
                <w:rFonts w:ascii="宋体" w:hAnsi="宋体"/>
              </w:rPr>
            </w:pPr>
            <w:ins w:id="999" w:author="John" w:date="2018-11-11T17:24:00Z">
              <w:r w:rsidRPr="00292CE8">
                <w:rPr>
                  <w:rFonts w:ascii="宋体" w:hAnsi="宋体" w:hint="eastAsia"/>
                </w:rPr>
                <w:t>手机号码</w:t>
              </w:r>
            </w:ins>
          </w:p>
        </w:tc>
        <w:tc>
          <w:tcPr>
            <w:tcW w:w="2736" w:type="dxa"/>
          </w:tcPr>
          <w:p w14:paraId="0CDAC22D" w14:textId="77777777" w:rsidR="00896B8F" w:rsidRPr="00292CE8" w:rsidRDefault="00896B8F" w:rsidP="000A5245">
            <w:pPr>
              <w:pStyle w:val="a9"/>
              <w:jc w:val="center"/>
              <w:rPr>
                <w:ins w:id="1000" w:author="John" w:date="2018-11-11T17:24:00Z"/>
                <w:rFonts w:ascii="宋体" w:hAnsi="宋体"/>
              </w:rPr>
            </w:pPr>
            <w:ins w:id="1001" w:author="John" w:date="2018-11-11T17:24:00Z">
              <w:r w:rsidRPr="00292CE8">
                <w:rPr>
                  <w:rFonts w:ascii="宋体" w:hAnsi="宋体" w:hint="eastAsia"/>
                </w:rPr>
                <w:t>邮箱</w:t>
              </w:r>
            </w:ins>
          </w:p>
        </w:tc>
        <w:tc>
          <w:tcPr>
            <w:tcW w:w="1347" w:type="dxa"/>
          </w:tcPr>
          <w:p w14:paraId="3F57F950" w14:textId="77777777" w:rsidR="00896B8F" w:rsidRPr="00292CE8" w:rsidRDefault="00896B8F" w:rsidP="000A5245">
            <w:pPr>
              <w:pStyle w:val="a9"/>
              <w:jc w:val="center"/>
              <w:rPr>
                <w:ins w:id="1002" w:author="John" w:date="2018-11-11T17:24:00Z"/>
                <w:rFonts w:ascii="宋体" w:hAnsi="宋体"/>
              </w:rPr>
            </w:pPr>
            <w:ins w:id="1003" w:author="John" w:date="2018-11-11T17:24:00Z">
              <w:r w:rsidRPr="00292CE8">
                <w:rPr>
                  <w:rFonts w:ascii="宋体" w:hAnsi="宋体" w:hint="eastAsia"/>
                </w:rPr>
                <w:t>地址</w:t>
              </w:r>
            </w:ins>
          </w:p>
        </w:tc>
      </w:tr>
      <w:tr w:rsidR="00896B8F" w:rsidRPr="00B10F3C" w14:paraId="297238E0" w14:textId="77777777" w:rsidTr="000A5245">
        <w:trPr>
          <w:ins w:id="1004" w:author="John" w:date="2018-11-11T17:24:00Z"/>
        </w:trPr>
        <w:tc>
          <w:tcPr>
            <w:tcW w:w="1317" w:type="dxa"/>
          </w:tcPr>
          <w:p w14:paraId="15E6F0DD" w14:textId="77777777" w:rsidR="00896B8F" w:rsidRPr="00292CE8" w:rsidRDefault="00896B8F" w:rsidP="000A5245">
            <w:pPr>
              <w:pStyle w:val="a9"/>
              <w:jc w:val="center"/>
              <w:rPr>
                <w:ins w:id="1005" w:author="John" w:date="2018-11-11T17:24:00Z"/>
                <w:rFonts w:ascii="宋体" w:hAnsi="宋体"/>
              </w:rPr>
            </w:pPr>
            <w:ins w:id="1006" w:author="John" w:date="2018-11-11T17:24:00Z">
              <w:r w:rsidRPr="00292CE8">
                <w:rPr>
                  <w:rFonts w:ascii="宋体" w:hAnsi="宋体" w:hint="eastAsia"/>
                </w:rPr>
                <w:t>沈启航</w:t>
              </w:r>
            </w:ins>
          </w:p>
        </w:tc>
        <w:tc>
          <w:tcPr>
            <w:tcW w:w="1317" w:type="dxa"/>
          </w:tcPr>
          <w:p w14:paraId="57B31338" w14:textId="77777777" w:rsidR="00896B8F" w:rsidRPr="00292CE8" w:rsidRDefault="00896B8F" w:rsidP="000A5245">
            <w:pPr>
              <w:pStyle w:val="a9"/>
              <w:jc w:val="center"/>
              <w:rPr>
                <w:ins w:id="1007" w:author="John" w:date="2018-11-11T17:24:00Z"/>
                <w:rFonts w:ascii="宋体" w:hAnsi="宋体"/>
              </w:rPr>
            </w:pPr>
            <w:ins w:id="1008" w:author="John" w:date="2018-11-11T17:24:00Z">
              <w:r w:rsidRPr="00292CE8">
                <w:rPr>
                  <w:rFonts w:ascii="宋体" w:hAnsi="宋体" w:hint="eastAsia"/>
                </w:rPr>
                <w:t>组长</w:t>
              </w:r>
            </w:ins>
          </w:p>
        </w:tc>
        <w:tc>
          <w:tcPr>
            <w:tcW w:w="1579" w:type="dxa"/>
          </w:tcPr>
          <w:p w14:paraId="0BF52962" w14:textId="77777777" w:rsidR="00896B8F" w:rsidRPr="00292CE8" w:rsidRDefault="00896B8F" w:rsidP="000A5245">
            <w:pPr>
              <w:pStyle w:val="a9"/>
              <w:jc w:val="center"/>
              <w:rPr>
                <w:ins w:id="1009" w:author="John" w:date="2018-11-11T17:24:00Z"/>
                <w:rFonts w:ascii="宋体" w:hAnsi="宋体"/>
              </w:rPr>
            </w:pPr>
            <w:ins w:id="1010" w:author="John" w:date="2018-11-11T17:24:00Z">
              <w:r w:rsidRPr="00292CE8">
                <w:rPr>
                  <w:rFonts w:ascii="宋体" w:hAnsi="宋体"/>
                </w:rPr>
                <w:t>15988122404</w:t>
              </w:r>
            </w:ins>
          </w:p>
        </w:tc>
        <w:tc>
          <w:tcPr>
            <w:tcW w:w="2736" w:type="dxa"/>
          </w:tcPr>
          <w:p w14:paraId="57414681" w14:textId="77777777" w:rsidR="00896B8F" w:rsidRPr="00292CE8" w:rsidRDefault="00896B8F" w:rsidP="000A5245">
            <w:pPr>
              <w:pStyle w:val="a9"/>
              <w:jc w:val="center"/>
              <w:rPr>
                <w:ins w:id="1011" w:author="John" w:date="2018-11-11T17:24:00Z"/>
                <w:rFonts w:ascii="宋体" w:hAnsi="宋体"/>
              </w:rPr>
            </w:pPr>
            <w:ins w:id="1012" w:author="John" w:date="2018-11-11T17:24:00Z">
              <w:r w:rsidRPr="00292CE8">
                <w:rPr>
                  <w:rFonts w:ascii="宋体" w:hAnsi="宋体"/>
                </w:rPr>
                <w:t>3160140</w:t>
              </w:r>
              <w:r w:rsidRPr="00292CE8">
                <w:rPr>
                  <w:rFonts w:ascii="宋体" w:hAnsi="宋体" w:hint="eastAsia"/>
                </w:rPr>
                <w:t>4</w:t>
              </w:r>
              <w:r w:rsidRPr="00292CE8">
                <w:rPr>
                  <w:rFonts w:ascii="宋体" w:hAnsi="宋体"/>
                </w:rPr>
                <w:t>@stu.zucc.edu.cn</w:t>
              </w:r>
            </w:ins>
          </w:p>
        </w:tc>
        <w:tc>
          <w:tcPr>
            <w:tcW w:w="1347" w:type="dxa"/>
          </w:tcPr>
          <w:p w14:paraId="7E3A9BA6" w14:textId="77777777" w:rsidR="00896B8F" w:rsidRPr="00292CE8" w:rsidRDefault="00896B8F" w:rsidP="000A5245">
            <w:pPr>
              <w:pStyle w:val="a9"/>
              <w:jc w:val="center"/>
              <w:rPr>
                <w:ins w:id="1013" w:author="John" w:date="2018-11-11T17:24:00Z"/>
                <w:rFonts w:ascii="宋体" w:hAnsi="宋体"/>
              </w:rPr>
            </w:pPr>
            <w:ins w:id="1014" w:author="John" w:date="2018-11-11T17:24:00Z">
              <w:r w:rsidRPr="00292CE8">
                <w:rPr>
                  <w:rFonts w:ascii="宋体" w:hAnsi="宋体" w:hint="eastAsia"/>
                </w:rPr>
                <w:t>弘毅B</w:t>
              </w:r>
              <w:r w:rsidRPr="00292CE8">
                <w:rPr>
                  <w:rFonts w:ascii="宋体" w:hAnsi="宋体"/>
                </w:rPr>
                <w:t>1</w:t>
              </w:r>
              <w:r w:rsidRPr="00292CE8">
                <w:rPr>
                  <w:rFonts w:ascii="宋体" w:hAnsi="宋体" w:hint="eastAsia"/>
                </w:rPr>
                <w:t>-614</w:t>
              </w:r>
            </w:ins>
          </w:p>
        </w:tc>
      </w:tr>
      <w:tr w:rsidR="00896B8F" w:rsidRPr="00B10F3C" w14:paraId="61B1978B" w14:textId="77777777" w:rsidTr="000A5245">
        <w:trPr>
          <w:ins w:id="1015" w:author="John" w:date="2018-11-11T17:24:00Z"/>
        </w:trPr>
        <w:tc>
          <w:tcPr>
            <w:tcW w:w="1317" w:type="dxa"/>
          </w:tcPr>
          <w:p w14:paraId="1DFCAFBC" w14:textId="77777777" w:rsidR="00896B8F" w:rsidRPr="00292CE8" w:rsidRDefault="00896B8F" w:rsidP="000A5245">
            <w:pPr>
              <w:pStyle w:val="a9"/>
              <w:jc w:val="center"/>
              <w:rPr>
                <w:ins w:id="1016" w:author="John" w:date="2018-11-11T17:24:00Z"/>
                <w:rFonts w:ascii="宋体" w:hAnsi="宋体"/>
              </w:rPr>
            </w:pPr>
            <w:ins w:id="1017" w:author="John" w:date="2018-11-11T17:24:00Z">
              <w:r w:rsidRPr="00292CE8">
                <w:rPr>
                  <w:rFonts w:ascii="宋体" w:hAnsi="宋体" w:hint="eastAsia"/>
                </w:rPr>
                <w:t>叶柏成</w:t>
              </w:r>
            </w:ins>
          </w:p>
        </w:tc>
        <w:tc>
          <w:tcPr>
            <w:tcW w:w="1317" w:type="dxa"/>
          </w:tcPr>
          <w:p w14:paraId="01EE8848" w14:textId="77777777" w:rsidR="00896B8F" w:rsidRPr="00292CE8" w:rsidRDefault="00896B8F" w:rsidP="000A5245">
            <w:pPr>
              <w:pStyle w:val="a9"/>
              <w:jc w:val="center"/>
              <w:rPr>
                <w:ins w:id="1018" w:author="John" w:date="2018-11-11T17:24:00Z"/>
                <w:rFonts w:ascii="宋体" w:hAnsi="宋体"/>
              </w:rPr>
            </w:pPr>
            <w:ins w:id="1019" w:author="John" w:date="2018-11-11T17:24:00Z">
              <w:r w:rsidRPr="00292CE8">
                <w:rPr>
                  <w:rFonts w:ascii="宋体" w:hAnsi="宋体" w:hint="eastAsia"/>
                </w:rPr>
                <w:t>组员</w:t>
              </w:r>
            </w:ins>
          </w:p>
        </w:tc>
        <w:tc>
          <w:tcPr>
            <w:tcW w:w="1579" w:type="dxa"/>
          </w:tcPr>
          <w:p w14:paraId="36EEE27C" w14:textId="77777777" w:rsidR="00896B8F" w:rsidRPr="00292CE8" w:rsidRDefault="00896B8F" w:rsidP="000A5245">
            <w:pPr>
              <w:pStyle w:val="a9"/>
              <w:jc w:val="center"/>
              <w:rPr>
                <w:ins w:id="1020" w:author="John" w:date="2018-11-11T17:24:00Z"/>
                <w:rFonts w:ascii="宋体" w:hAnsi="宋体"/>
              </w:rPr>
            </w:pPr>
            <w:ins w:id="1021" w:author="John" w:date="2018-11-11T17:24:00Z">
              <w:r w:rsidRPr="00292CE8">
                <w:rPr>
                  <w:rFonts w:ascii="宋体" w:hAnsi="宋体" w:hint="eastAsia"/>
                </w:rPr>
                <w:t>13588025779</w:t>
              </w:r>
            </w:ins>
          </w:p>
        </w:tc>
        <w:tc>
          <w:tcPr>
            <w:tcW w:w="2736" w:type="dxa"/>
          </w:tcPr>
          <w:p w14:paraId="05738EF6" w14:textId="77777777" w:rsidR="00896B8F" w:rsidRPr="00292CE8" w:rsidRDefault="00896B8F" w:rsidP="000A5245">
            <w:pPr>
              <w:pStyle w:val="a9"/>
              <w:jc w:val="center"/>
              <w:rPr>
                <w:ins w:id="1022" w:author="John" w:date="2018-11-11T17:24:00Z"/>
                <w:rFonts w:ascii="宋体" w:hAnsi="宋体"/>
              </w:rPr>
            </w:pPr>
            <w:ins w:id="1023" w:author="John" w:date="2018-11-11T17:24:00Z">
              <w:r w:rsidRPr="00292CE8">
                <w:rPr>
                  <w:rFonts w:ascii="宋体" w:hAnsi="宋体"/>
                </w:rPr>
                <w:t>316014</w:t>
              </w:r>
              <w:r w:rsidRPr="00292CE8">
                <w:rPr>
                  <w:rFonts w:ascii="宋体" w:hAnsi="宋体" w:hint="eastAsia"/>
                </w:rPr>
                <w:t>11</w:t>
              </w:r>
              <w:r w:rsidRPr="00292CE8">
                <w:rPr>
                  <w:rFonts w:ascii="宋体" w:hAnsi="宋体"/>
                </w:rPr>
                <w:t>@stu.zucc.edu.cn</w:t>
              </w:r>
            </w:ins>
          </w:p>
        </w:tc>
        <w:tc>
          <w:tcPr>
            <w:tcW w:w="1347" w:type="dxa"/>
          </w:tcPr>
          <w:p w14:paraId="3D402AAA" w14:textId="77777777" w:rsidR="00896B8F" w:rsidRPr="00292CE8" w:rsidRDefault="00896B8F" w:rsidP="000A5245">
            <w:pPr>
              <w:pStyle w:val="a9"/>
              <w:jc w:val="center"/>
              <w:rPr>
                <w:ins w:id="1024" w:author="John" w:date="2018-11-11T17:24:00Z"/>
                <w:rFonts w:ascii="宋体" w:hAnsi="宋体"/>
              </w:rPr>
            </w:pPr>
            <w:ins w:id="1025" w:author="John" w:date="2018-11-11T17:24:00Z">
              <w:r w:rsidRPr="00292CE8">
                <w:rPr>
                  <w:rFonts w:ascii="宋体" w:hAnsi="宋体" w:hint="eastAsia"/>
                </w:rPr>
                <w:t>弘毅B</w:t>
              </w:r>
              <w:r w:rsidRPr="00292CE8">
                <w:rPr>
                  <w:rFonts w:ascii="宋体" w:hAnsi="宋体"/>
                </w:rPr>
                <w:t>1-</w:t>
              </w:r>
              <w:r w:rsidRPr="00292CE8">
                <w:rPr>
                  <w:rFonts w:ascii="宋体" w:hAnsi="宋体" w:hint="eastAsia"/>
                </w:rPr>
                <w:t>615</w:t>
              </w:r>
            </w:ins>
          </w:p>
        </w:tc>
      </w:tr>
      <w:tr w:rsidR="00896B8F" w:rsidRPr="00B10F3C" w14:paraId="15E2324D" w14:textId="77777777" w:rsidTr="000A5245">
        <w:trPr>
          <w:ins w:id="1026" w:author="John" w:date="2018-11-11T17:24:00Z"/>
        </w:trPr>
        <w:tc>
          <w:tcPr>
            <w:tcW w:w="1317" w:type="dxa"/>
          </w:tcPr>
          <w:p w14:paraId="750F9CE3" w14:textId="77777777" w:rsidR="00896B8F" w:rsidRPr="00292CE8" w:rsidRDefault="00896B8F" w:rsidP="000A5245">
            <w:pPr>
              <w:pStyle w:val="a9"/>
              <w:jc w:val="center"/>
              <w:rPr>
                <w:ins w:id="1027" w:author="John" w:date="2018-11-11T17:24:00Z"/>
                <w:rFonts w:ascii="宋体" w:hAnsi="宋体"/>
              </w:rPr>
            </w:pPr>
            <w:ins w:id="1028" w:author="John" w:date="2018-11-11T17:24:00Z">
              <w:r w:rsidRPr="00292CE8">
                <w:rPr>
                  <w:rFonts w:ascii="宋体" w:hAnsi="宋体" w:hint="eastAsia"/>
                </w:rPr>
                <w:t>杨以恒</w:t>
              </w:r>
            </w:ins>
          </w:p>
        </w:tc>
        <w:tc>
          <w:tcPr>
            <w:tcW w:w="1317" w:type="dxa"/>
          </w:tcPr>
          <w:p w14:paraId="7302B828" w14:textId="77777777" w:rsidR="00896B8F" w:rsidRPr="00292CE8" w:rsidRDefault="00896B8F" w:rsidP="000A5245">
            <w:pPr>
              <w:pStyle w:val="a9"/>
              <w:jc w:val="center"/>
              <w:rPr>
                <w:ins w:id="1029" w:author="John" w:date="2018-11-11T17:24:00Z"/>
                <w:rFonts w:ascii="宋体" w:hAnsi="宋体"/>
              </w:rPr>
            </w:pPr>
            <w:ins w:id="1030" w:author="John" w:date="2018-11-11T17:24:00Z">
              <w:r w:rsidRPr="00292CE8">
                <w:rPr>
                  <w:rFonts w:ascii="宋体" w:hAnsi="宋体" w:hint="eastAsia"/>
                </w:rPr>
                <w:t>组员</w:t>
              </w:r>
            </w:ins>
          </w:p>
        </w:tc>
        <w:tc>
          <w:tcPr>
            <w:tcW w:w="1579" w:type="dxa"/>
          </w:tcPr>
          <w:p w14:paraId="4A5FD4EF" w14:textId="77777777" w:rsidR="00896B8F" w:rsidRPr="00292CE8" w:rsidRDefault="00896B8F" w:rsidP="000A5245">
            <w:pPr>
              <w:pStyle w:val="a9"/>
              <w:jc w:val="center"/>
              <w:rPr>
                <w:ins w:id="1031" w:author="John" w:date="2018-11-11T17:24:00Z"/>
                <w:rFonts w:ascii="宋体" w:hAnsi="宋体"/>
              </w:rPr>
            </w:pPr>
            <w:ins w:id="1032" w:author="John" w:date="2018-11-11T17:24:00Z">
              <w:r w:rsidRPr="00292CE8">
                <w:rPr>
                  <w:rFonts w:ascii="宋体" w:hAnsi="宋体"/>
                </w:rPr>
                <w:t>18989678901</w:t>
              </w:r>
            </w:ins>
          </w:p>
        </w:tc>
        <w:tc>
          <w:tcPr>
            <w:tcW w:w="2736" w:type="dxa"/>
          </w:tcPr>
          <w:p w14:paraId="5978BF25" w14:textId="77777777" w:rsidR="00896B8F" w:rsidRPr="00292CE8" w:rsidRDefault="00896B8F" w:rsidP="000A5245">
            <w:pPr>
              <w:pStyle w:val="a9"/>
              <w:jc w:val="center"/>
              <w:rPr>
                <w:ins w:id="1033" w:author="John" w:date="2018-11-11T17:24:00Z"/>
                <w:rFonts w:ascii="宋体" w:hAnsi="宋体"/>
              </w:rPr>
            </w:pPr>
            <w:ins w:id="1034" w:author="John" w:date="2018-11-11T17:24:00Z">
              <w:r w:rsidRPr="00292CE8">
                <w:rPr>
                  <w:rFonts w:ascii="宋体" w:hAnsi="宋体"/>
                </w:rPr>
                <w:t>316014</w:t>
              </w:r>
              <w:r w:rsidRPr="00292CE8">
                <w:rPr>
                  <w:rFonts w:ascii="宋体" w:hAnsi="宋体" w:hint="eastAsia"/>
                </w:rPr>
                <w:t>10</w:t>
              </w:r>
              <w:r w:rsidRPr="00292CE8">
                <w:rPr>
                  <w:rFonts w:ascii="宋体" w:hAnsi="宋体"/>
                </w:rPr>
                <w:t>@stu.zucc.edu.cn</w:t>
              </w:r>
            </w:ins>
          </w:p>
        </w:tc>
        <w:tc>
          <w:tcPr>
            <w:tcW w:w="1347" w:type="dxa"/>
          </w:tcPr>
          <w:p w14:paraId="0849E4FB" w14:textId="77777777" w:rsidR="00896B8F" w:rsidRPr="00292CE8" w:rsidRDefault="00896B8F" w:rsidP="000A5245">
            <w:pPr>
              <w:pStyle w:val="a9"/>
              <w:jc w:val="center"/>
              <w:rPr>
                <w:ins w:id="1035" w:author="John" w:date="2018-11-11T17:24:00Z"/>
                <w:rFonts w:ascii="宋体" w:hAnsi="宋体"/>
              </w:rPr>
            </w:pPr>
            <w:ins w:id="1036" w:author="John" w:date="2018-11-11T17:24:00Z">
              <w:r w:rsidRPr="00292CE8">
                <w:rPr>
                  <w:rFonts w:ascii="宋体" w:hAnsi="宋体" w:hint="eastAsia"/>
                </w:rPr>
                <w:t>弘毅</w:t>
              </w:r>
              <w:r w:rsidRPr="00292CE8">
                <w:rPr>
                  <w:rFonts w:ascii="宋体" w:hAnsi="宋体"/>
                </w:rPr>
                <w:t>B</w:t>
              </w:r>
              <w:r w:rsidRPr="00292CE8">
                <w:rPr>
                  <w:rFonts w:ascii="宋体" w:hAnsi="宋体" w:hint="eastAsia"/>
                </w:rPr>
                <w:t>1-615</w:t>
              </w:r>
            </w:ins>
          </w:p>
        </w:tc>
      </w:tr>
      <w:tr w:rsidR="00896B8F" w:rsidRPr="00B10F3C" w14:paraId="454268CE" w14:textId="77777777" w:rsidTr="000A5245">
        <w:trPr>
          <w:ins w:id="1037" w:author="John" w:date="2018-11-11T17:24:00Z"/>
        </w:trPr>
        <w:tc>
          <w:tcPr>
            <w:tcW w:w="1317" w:type="dxa"/>
          </w:tcPr>
          <w:p w14:paraId="21B06188" w14:textId="77777777" w:rsidR="00896B8F" w:rsidRPr="00292CE8" w:rsidRDefault="00896B8F" w:rsidP="000A5245">
            <w:pPr>
              <w:pStyle w:val="a9"/>
              <w:jc w:val="center"/>
              <w:rPr>
                <w:ins w:id="1038" w:author="John" w:date="2018-11-11T17:24:00Z"/>
                <w:rFonts w:ascii="宋体" w:hAnsi="宋体"/>
              </w:rPr>
            </w:pPr>
            <w:ins w:id="1039" w:author="John" w:date="2018-11-11T17:24:00Z">
              <w:r w:rsidRPr="00292CE8">
                <w:rPr>
                  <w:rFonts w:ascii="宋体" w:hAnsi="宋体" w:hint="eastAsia"/>
                </w:rPr>
                <w:t>徐哲远</w:t>
              </w:r>
            </w:ins>
          </w:p>
        </w:tc>
        <w:tc>
          <w:tcPr>
            <w:tcW w:w="1317" w:type="dxa"/>
          </w:tcPr>
          <w:p w14:paraId="069A62AB" w14:textId="77777777" w:rsidR="00896B8F" w:rsidRPr="00292CE8" w:rsidRDefault="00896B8F" w:rsidP="000A5245">
            <w:pPr>
              <w:pStyle w:val="a9"/>
              <w:jc w:val="center"/>
              <w:rPr>
                <w:ins w:id="1040" w:author="John" w:date="2018-11-11T17:24:00Z"/>
                <w:rFonts w:ascii="宋体" w:hAnsi="宋体"/>
              </w:rPr>
            </w:pPr>
            <w:ins w:id="1041" w:author="John" w:date="2018-11-11T17:24:00Z">
              <w:r w:rsidRPr="00292CE8">
                <w:rPr>
                  <w:rFonts w:ascii="宋体" w:hAnsi="宋体" w:hint="eastAsia"/>
                </w:rPr>
                <w:t>组员</w:t>
              </w:r>
            </w:ins>
          </w:p>
        </w:tc>
        <w:tc>
          <w:tcPr>
            <w:tcW w:w="1579" w:type="dxa"/>
          </w:tcPr>
          <w:p w14:paraId="6BC7FFCD" w14:textId="77777777" w:rsidR="00896B8F" w:rsidRPr="00292CE8" w:rsidRDefault="00896B8F" w:rsidP="000A5245">
            <w:pPr>
              <w:pStyle w:val="a9"/>
              <w:jc w:val="center"/>
              <w:rPr>
                <w:ins w:id="1042" w:author="John" w:date="2018-11-11T17:24:00Z"/>
                <w:rFonts w:ascii="宋体" w:hAnsi="宋体"/>
              </w:rPr>
            </w:pPr>
            <w:ins w:id="1043" w:author="John" w:date="2018-11-11T17:24:00Z">
              <w:r w:rsidRPr="00292CE8">
                <w:rPr>
                  <w:rFonts w:ascii="宋体" w:hAnsi="宋体"/>
                </w:rPr>
                <w:t>15968805302</w:t>
              </w:r>
            </w:ins>
          </w:p>
        </w:tc>
        <w:tc>
          <w:tcPr>
            <w:tcW w:w="2736" w:type="dxa"/>
          </w:tcPr>
          <w:p w14:paraId="72AD58D3" w14:textId="77777777" w:rsidR="00896B8F" w:rsidRPr="00292CE8" w:rsidRDefault="00896B8F" w:rsidP="000A5245">
            <w:pPr>
              <w:pStyle w:val="a9"/>
              <w:jc w:val="center"/>
              <w:rPr>
                <w:ins w:id="1044" w:author="John" w:date="2018-11-11T17:24:00Z"/>
                <w:rFonts w:ascii="宋体" w:hAnsi="宋体"/>
              </w:rPr>
            </w:pPr>
            <w:ins w:id="1045" w:author="John" w:date="2018-11-11T17:24:00Z">
              <w:r w:rsidRPr="00292CE8">
                <w:rPr>
                  <w:rFonts w:ascii="宋体" w:hAnsi="宋体"/>
                </w:rPr>
                <w:t>31601409@stu.zucc.edu.cn</w:t>
              </w:r>
            </w:ins>
          </w:p>
        </w:tc>
        <w:tc>
          <w:tcPr>
            <w:tcW w:w="1347" w:type="dxa"/>
          </w:tcPr>
          <w:p w14:paraId="7F359281" w14:textId="77777777" w:rsidR="00896B8F" w:rsidRPr="00292CE8" w:rsidRDefault="00896B8F" w:rsidP="000A5245">
            <w:pPr>
              <w:pStyle w:val="a9"/>
              <w:jc w:val="center"/>
              <w:rPr>
                <w:ins w:id="1046" w:author="John" w:date="2018-11-11T17:24:00Z"/>
                <w:rFonts w:ascii="宋体" w:hAnsi="宋体"/>
              </w:rPr>
            </w:pPr>
            <w:ins w:id="1047" w:author="John" w:date="2018-11-11T17:24:00Z">
              <w:r w:rsidRPr="00292CE8">
                <w:rPr>
                  <w:rFonts w:ascii="宋体" w:hAnsi="宋体" w:hint="eastAsia"/>
                </w:rPr>
                <w:t>弘毅B1-615</w:t>
              </w:r>
            </w:ins>
          </w:p>
        </w:tc>
      </w:tr>
      <w:tr w:rsidR="00896B8F" w:rsidRPr="00B10F3C" w14:paraId="039761C9" w14:textId="77777777" w:rsidTr="000A5245">
        <w:trPr>
          <w:ins w:id="1048" w:author="John" w:date="2018-11-11T17:24:00Z"/>
        </w:trPr>
        <w:tc>
          <w:tcPr>
            <w:tcW w:w="1317" w:type="dxa"/>
          </w:tcPr>
          <w:p w14:paraId="1FBB901D" w14:textId="77777777" w:rsidR="00896B8F" w:rsidRPr="00292CE8" w:rsidRDefault="00896B8F" w:rsidP="000A5245">
            <w:pPr>
              <w:pStyle w:val="a9"/>
              <w:jc w:val="center"/>
              <w:rPr>
                <w:ins w:id="1049" w:author="John" w:date="2018-11-11T17:24:00Z"/>
                <w:rFonts w:ascii="宋体" w:hAnsi="宋体"/>
              </w:rPr>
            </w:pPr>
            <w:ins w:id="1050" w:author="John" w:date="2018-11-11T17:24:00Z">
              <w:r w:rsidRPr="00292CE8">
                <w:rPr>
                  <w:rFonts w:ascii="宋体" w:hAnsi="宋体" w:hint="eastAsia"/>
                </w:rPr>
                <w:lastRenderedPageBreak/>
                <w:t>骆佳俊</w:t>
              </w:r>
            </w:ins>
          </w:p>
        </w:tc>
        <w:tc>
          <w:tcPr>
            <w:tcW w:w="1317" w:type="dxa"/>
          </w:tcPr>
          <w:p w14:paraId="799463E0" w14:textId="77777777" w:rsidR="00896B8F" w:rsidRPr="00292CE8" w:rsidRDefault="00896B8F" w:rsidP="000A5245">
            <w:pPr>
              <w:pStyle w:val="a9"/>
              <w:jc w:val="center"/>
              <w:rPr>
                <w:ins w:id="1051" w:author="John" w:date="2018-11-11T17:24:00Z"/>
                <w:rFonts w:ascii="宋体" w:hAnsi="宋体"/>
              </w:rPr>
            </w:pPr>
            <w:ins w:id="1052" w:author="John" w:date="2018-11-11T17:24:00Z">
              <w:r w:rsidRPr="00292CE8">
                <w:rPr>
                  <w:rFonts w:ascii="宋体" w:hAnsi="宋体" w:hint="eastAsia"/>
                </w:rPr>
                <w:t>组员</w:t>
              </w:r>
            </w:ins>
          </w:p>
        </w:tc>
        <w:tc>
          <w:tcPr>
            <w:tcW w:w="1579" w:type="dxa"/>
          </w:tcPr>
          <w:p w14:paraId="4CC8832F" w14:textId="77777777" w:rsidR="00896B8F" w:rsidRPr="00292CE8" w:rsidRDefault="00896B8F" w:rsidP="000A5245">
            <w:pPr>
              <w:pStyle w:val="a9"/>
              <w:jc w:val="center"/>
              <w:rPr>
                <w:ins w:id="1053" w:author="John" w:date="2018-11-11T17:24:00Z"/>
                <w:rFonts w:ascii="宋体" w:hAnsi="宋体"/>
              </w:rPr>
            </w:pPr>
            <w:ins w:id="1054" w:author="John" w:date="2018-11-11T17:24:00Z">
              <w:r w:rsidRPr="00292CE8">
                <w:rPr>
                  <w:rFonts w:ascii="宋体" w:hAnsi="宋体"/>
                </w:rPr>
                <w:t>18058735546</w:t>
              </w:r>
            </w:ins>
          </w:p>
        </w:tc>
        <w:tc>
          <w:tcPr>
            <w:tcW w:w="2736" w:type="dxa"/>
          </w:tcPr>
          <w:p w14:paraId="435D70D3" w14:textId="77777777" w:rsidR="00896B8F" w:rsidRPr="00292CE8" w:rsidRDefault="00896B8F" w:rsidP="000A5245">
            <w:pPr>
              <w:pStyle w:val="a9"/>
              <w:jc w:val="center"/>
              <w:rPr>
                <w:ins w:id="1055" w:author="John" w:date="2018-11-11T17:24:00Z"/>
                <w:rFonts w:ascii="宋体" w:hAnsi="宋体"/>
              </w:rPr>
            </w:pPr>
            <w:ins w:id="1056" w:author="John" w:date="2018-11-11T17:24:00Z">
              <w:r w:rsidRPr="00292CE8">
                <w:rPr>
                  <w:rFonts w:ascii="宋体" w:hAnsi="宋体"/>
                </w:rPr>
                <w:t>31601</w:t>
              </w:r>
              <w:r w:rsidRPr="00292CE8">
                <w:rPr>
                  <w:rFonts w:ascii="宋体" w:hAnsi="宋体" w:hint="eastAsia"/>
                </w:rPr>
                <w:t>215</w:t>
              </w:r>
              <w:r w:rsidRPr="00292CE8">
                <w:rPr>
                  <w:rFonts w:ascii="宋体" w:hAnsi="宋体"/>
                </w:rPr>
                <w:t>@stu.zucc.edu.cn</w:t>
              </w:r>
            </w:ins>
          </w:p>
        </w:tc>
        <w:tc>
          <w:tcPr>
            <w:tcW w:w="1347" w:type="dxa"/>
          </w:tcPr>
          <w:p w14:paraId="72BE24D1" w14:textId="77777777" w:rsidR="00896B8F" w:rsidRPr="00292CE8" w:rsidRDefault="00896B8F" w:rsidP="000A5245">
            <w:pPr>
              <w:pStyle w:val="a9"/>
              <w:jc w:val="center"/>
              <w:rPr>
                <w:ins w:id="1057" w:author="John" w:date="2018-11-11T17:24:00Z"/>
                <w:rFonts w:ascii="宋体" w:hAnsi="宋体"/>
              </w:rPr>
            </w:pPr>
            <w:ins w:id="1058" w:author="John" w:date="2018-11-11T17:24:00Z">
              <w:r w:rsidRPr="00292CE8">
                <w:rPr>
                  <w:rFonts w:ascii="宋体" w:hAnsi="宋体" w:hint="eastAsia"/>
                </w:rPr>
                <w:t>弘毅B2-206</w:t>
              </w:r>
            </w:ins>
          </w:p>
        </w:tc>
      </w:tr>
    </w:tbl>
    <w:p w14:paraId="3CBB12BF" w14:textId="3A36BE1A" w:rsidR="00896B8F" w:rsidDel="000A5245" w:rsidRDefault="00896B8F">
      <w:pPr>
        <w:rPr>
          <w:ins w:id="1059" w:author="John" w:date="2018-11-11T17:24:00Z"/>
          <w:del w:id="1060" w:author="叶 柏成" w:date="2018-11-28T13:31:00Z"/>
        </w:rPr>
        <w:pPrChange w:id="1061" w:author="John" w:date="2018-11-11T17:24:00Z">
          <w:pPr>
            <w:pStyle w:val="3"/>
          </w:pPr>
        </w:pPrChange>
      </w:pPr>
    </w:p>
    <w:p w14:paraId="161A9DFA" w14:textId="68817B70" w:rsidR="009B3021" w:rsidRDefault="009B3021" w:rsidP="009B3021">
      <w:pPr>
        <w:pStyle w:val="3"/>
        <w:rPr>
          <w:ins w:id="1062" w:author="John" w:date="2018-11-11T17:18:00Z"/>
        </w:rPr>
      </w:pPr>
      <w:bookmarkStart w:id="1063" w:name="_Toc531175877"/>
      <w:ins w:id="1064" w:author="John" w:date="2018-11-11T17:18:00Z">
        <w:r>
          <w:t>1.3.</w:t>
        </w:r>
      </w:ins>
      <w:ins w:id="1065" w:author="John" w:date="2018-11-11T17:24:00Z">
        <w:r w:rsidR="00896B8F">
          <w:rPr>
            <w:rFonts w:hint="eastAsia"/>
          </w:rPr>
          <w:t>4</w:t>
        </w:r>
      </w:ins>
      <w:ins w:id="1066" w:author="John" w:date="2018-11-11T17:18:00Z">
        <w:r>
          <w:t>项目用户</w:t>
        </w:r>
        <w:bookmarkEnd w:id="1063"/>
      </w:ins>
    </w:p>
    <w:tbl>
      <w:tblPr>
        <w:tblStyle w:val="a8"/>
        <w:tblW w:w="0" w:type="auto"/>
        <w:tblLook w:val="04A0" w:firstRow="1" w:lastRow="0" w:firstColumn="1" w:lastColumn="0" w:noHBand="0" w:noVBand="1"/>
      </w:tblPr>
      <w:tblGrid>
        <w:gridCol w:w="1980"/>
        <w:gridCol w:w="6316"/>
      </w:tblGrid>
      <w:tr w:rsidR="009B3021" w14:paraId="4EAC7433" w14:textId="77777777" w:rsidTr="009B3021">
        <w:trPr>
          <w:ins w:id="1067" w:author="John" w:date="2018-11-11T17:18:00Z"/>
        </w:trPr>
        <w:tc>
          <w:tcPr>
            <w:tcW w:w="1980" w:type="dxa"/>
          </w:tcPr>
          <w:p w14:paraId="162B32D9" w14:textId="77777777" w:rsidR="009B3021" w:rsidRPr="00292CE8" w:rsidRDefault="009B3021" w:rsidP="009B3021">
            <w:pPr>
              <w:pStyle w:val="a9"/>
              <w:jc w:val="center"/>
              <w:rPr>
                <w:ins w:id="1068" w:author="John" w:date="2018-11-11T17:18:00Z"/>
                <w:rFonts w:ascii="宋体" w:hAnsi="宋体"/>
              </w:rPr>
            </w:pPr>
            <w:ins w:id="1069" w:author="John" w:date="2018-11-11T17:18:00Z">
              <w:r w:rsidRPr="00292CE8">
                <w:rPr>
                  <w:rFonts w:ascii="宋体" w:hAnsi="宋体" w:hint="eastAsia"/>
                </w:rPr>
                <w:t>用户类别</w:t>
              </w:r>
            </w:ins>
          </w:p>
        </w:tc>
        <w:tc>
          <w:tcPr>
            <w:tcW w:w="6316" w:type="dxa"/>
          </w:tcPr>
          <w:p w14:paraId="124A7D0F" w14:textId="77777777" w:rsidR="009B3021" w:rsidRPr="00292CE8" w:rsidRDefault="009B3021" w:rsidP="009B3021">
            <w:pPr>
              <w:pStyle w:val="a9"/>
              <w:jc w:val="center"/>
              <w:rPr>
                <w:ins w:id="1070" w:author="John" w:date="2018-11-11T17:18:00Z"/>
                <w:rFonts w:ascii="宋体" w:hAnsi="宋体"/>
              </w:rPr>
            </w:pPr>
            <w:ins w:id="1071" w:author="John" w:date="2018-11-11T17:18:00Z">
              <w:r w:rsidRPr="00292CE8">
                <w:rPr>
                  <w:rFonts w:ascii="宋体" w:hAnsi="宋体" w:hint="eastAsia"/>
                </w:rPr>
                <w:t>具体说明</w:t>
              </w:r>
            </w:ins>
          </w:p>
        </w:tc>
      </w:tr>
      <w:tr w:rsidR="009B3021" w14:paraId="1448B0EE" w14:textId="77777777" w:rsidTr="009B3021">
        <w:trPr>
          <w:ins w:id="1072" w:author="John" w:date="2018-11-11T17:18:00Z"/>
        </w:trPr>
        <w:tc>
          <w:tcPr>
            <w:tcW w:w="1980" w:type="dxa"/>
          </w:tcPr>
          <w:p w14:paraId="48F2BADE" w14:textId="77777777" w:rsidR="009B3021" w:rsidRPr="00292CE8" w:rsidRDefault="009B3021" w:rsidP="009B3021">
            <w:pPr>
              <w:pStyle w:val="a9"/>
              <w:jc w:val="left"/>
              <w:rPr>
                <w:ins w:id="1073" w:author="John" w:date="2018-11-11T17:18:00Z"/>
                <w:rFonts w:ascii="宋体" w:hAnsi="宋体"/>
              </w:rPr>
            </w:pPr>
            <w:ins w:id="1074" w:author="John" w:date="2018-11-11T17:18:00Z">
              <w:r w:rsidRPr="00292CE8">
                <w:rPr>
                  <w:rFonts w:ascii="宋体" w:hAnsi="宋体" w:hint="eastAsia"/>
                </w:rPr>
                <w:t>教师</w:t>
              </w:r>
            </w:ins>
          </w:p>
        </w:tc>
        <w:tc>
          <w:tcPr>
            <w:tcW w:w="6316" w:type="dxa"/>
          </w:tcPr>
          <w:p w14:paraId="22F7B788" w14:textId="77777777" w:rsidR="009B3021" w:rsidRPr="00292CE8" w:rsidRDefault="009B3021" w:rsidP="009B3021">
            <w:pPr>
              <w:pStyle w:val="a9"/>
              <w:jc w:val="left"/>
              <w:rPr>
                <w:ins w:id="1075" w:author="John" w:date="2018-11-11T17:18:00Z"/>
                <w:rFonts w:ascii="宋体" w:hAnsi="宋体"/>
              </w:rPr>
            </w:pPr>
            <w:ins w:id="1076" w:author="John" w:date="2018-11-11T17:18:00Z">
              <w:r w:rsidRPr="00292CE8">
                <w:rPr>
                  <w:rFonts w:ascii="宋体" w:hAnsi="宋体" w:hint="eastAsia"/>
                </w:rPr>
                <w:t>软件工程课程的授课教师</w:t>
              </w:r>
            </w:ins>
          </w:p>
        </w:tc>
      </w:tr>
      <w:tr w:rsidR="009B3021" w14:paraId="49BCC46F" w14:textId="77777777" w:rsidTr="009B3021">
        <w:trPr>
          <w:ins w:id="1077" w:author="John" w:date="2018-11-11T17:18:00Z"/>
        </w:trPr>
        <w:tc>
          <w:tcPr>
            <w:tcW w:w="1980" w:type="dxa"/>
          </w:tcPr>
          <w:p w14:paraId="43B849BE" w14:textId="77777777" w:rsidR="009B3021" w:rsidRPr="00292CE8" w:rsidRDefault="009B3021" w:rsidP="009B3021">
            <w:pPr>
              <w:pStyle w:val="a9"/>
              <w:jc w:val="left"/>
              <w:rPr>
                <w:ins w:id="1078" w:author="John" w:date="2018-11-11T17:18:00Z"/>
                <w:rFonts w:ascii="宋体" w:hAnsi="宋体"/>
              </w:rPr>
            </w:pPr>
            <w:ins w:id="1079" w:author="John" w:date="2018-11-11T17:18:00Z">
              <w:r w:rsidRPr="00292CE8">
                <w:rPr>
                  <w:rFonts w:ascii="宋体" w:hAnsi="宋体" w:hint="eastAsia"/>
                </w:rPr>
                <w:t>注册学生</w:t>
              </w:r>
            </w:ins>
          </w:p>
        </w:tc>
        <w:tc>
          <w:tcPr>
            <w:tcW w:w="6316" w:type="dxa"/>
          </w:tcPr>
          <w:p w14:paraId="0FF1C91B" w14:textId="77777777" w:rsidR="009B3021" w:rsidRPr="00292CE8" w:rsidRDefault="009B3021" w:rsidP="009B3021">
            <w:pPr>
              <w:pStyle w:val="a9"/>
              <w:jc w:val="left"/>
              <w:rPr>
                <w:ins w:id="1080" w:author="John" w:date="2018-11-11T17:18:00Z"/>
                <w:rFonts w:ascii="宋体" w:hAnsi="宋体"/>
              </w:rPr>
            </w:pPr>
            <w:ins w:id="1081" w:author="John" w:date="2018-11-11T17:18:00Z">
              <w:r w:rsidRPr="00292CE8">
                <w:rPr>
                  <w:rFonts w:ascii="宋体" w:hAnsi="宋体" w:hint="eastAsia"/>
                </w:rPr>
                <w:t>该课程的注册学生，即当前学期选修该课程的学生</w:t>
              </w:r>
            </w:ins>
          </w:p>
        </w:tc>
      </w:tr>
      <w:tr w:rsidR="009B3021" w14:paraId="7AF9B96E" w14:textId="77777777" w:rsidTr="009B3021">
        <w:trPr>
          <w:ins w:id="1082" w:author="John" w:date="2018-11-11T17:18:00Z"/>
        </w:trPr>
        <w:tc>
          <w:tcPr>
            <w:tcW w:w="1980" w:type="dxa"/>
          </w:tcPr>
          <w:p w14:paraId="69C8B5EE" w14:textId="77777777" w:rsidR="009B3021" w:rsidRPr="00292CE8" w:rsidRDefault="009B3021" w:rsidP="009B3021">
            <w:pPr>
              <w:pStyle w:val="a9"/>
              <w:jc w:val="left"/>
              <w:rPr>
                <w:ins w:id="1083" w:author="John" w:date="2018-11-11T17:18:00Z"/>
                <w:rFonts w:ascii="宋体" w:hAnsi="宋体"/>
              </w:rPr>
            </w:pPr>
            <w:ins w:id="1084" w:author="John" w:date="2018-11-11T17:18:00Z">
              <w:r w:rsidRPr="00292CE8">
                <w:rPr>
                  <w:rFonts w:ascii="宋体" w:hAnsi="宋体" w:hint="eastAsia"/>
                </w:rPr>
                <w:t>游客</w:t>
              </w:r>
            </w:ins>
          </w:p>
        </w:tc>
        <w:tc>
          <w:tcPr>
            <w:tcW w:w="6316" w:type="dxa"/>
          </w:tcPr>
          <w:p w14:paraId="53F862F8" w14:textId="77777777" w:rsidR="009B3021" w:rsidRPr="00292CE8" w:rsidRDefault="009B3021" w:rsidP="009B3021">
            <w:pPr>
              <w:pStyle w:val="a9"/>
              <w:jc w:val="left"/>
              <w:rPr>
                <w:ins w:id="1085" w:author="John" w:date="2018-11-11T17:18:00Z"/>
                <w:rFonts w:ascii="宋体" w:hAnsi="宋体"/>
              </w:rPr>
            </w:pPr>
            <w:ins w:id="1086" w:author="John" w:date="2018-11-11T17:18:00Z">
              <w:r w:rsidRPr="00292CE8">
                <w:rPr>
                  <w:rFonts w:ascii="宋体" w:hAnsi="宋体" w:hint="eastAsia"/>
                </w:rPr>
                <w:t>当前学期未选该课程，但对该课程有兴趣的学生，通常指软件学院低年级学生，也泛指所有可能</w:t>
              </w:r>
              <w:r w:rsidRPr="00292CE8">
                <w:rPr>
                  <w:rFonts w:ascii="宋体" w:hAnsi="宋体"/>
                </w:rPr>
                <w:t>使用者</w:t>
              </w:r>
            </w:ins>
          </w:p>
        </w:tc>
      </w:tr>
      <w:tr w:rsidR="009B3021" w14:paraId="5AD6E38E" w14:textId="77777777" w:rsidTr="009B3021">
        <w:trPr>
          <w:ins w:id="1087" w:author="John" w:date="2018-11-11T17:18:00Z"/>
        </w:trPr>
        <w:tc>
          <w:tcPr>
            <w:tcW w:w="1980" w:type="dxa"/>
          </w:tcPr>
          <w:p w14:paraId="594B9C08" w14:textId="77777777" w:rsidR="009B3021" w:rsidRPr="00292CE8" w:rsidRDefault="009B3021" w:rsidP="009B3021">
            <w:pPr>
              <w:pStyle w:val="a9"/>
              <w:jc w:val="left"/>
              <w:rPr>
                <w:ins w:id="1088" w:author="John" w:date="2018-11-11T17:18:00Z"/>
                <w:rFonts w:ascii="宋体" w:hAnsi="宋体"/>
              </w:rPr>
            </w:pPr>
            <w:ins w:id="1089" w:author="John" w:date="2018-11-11T17:18:00Z">
              <w:r w:rsidRPr="00292CE8">
                <w:rPr>
                  <w:rFonts w:ascii="宋体" w:hAnsi="宋体" w:hint="eastAsia"/>
                </w:rPr>
                <w:t>管理员</w:t>
              </w:r>
            </w:ins>
          </w:p>
        </w:tc>
        <w:tc>
          <w:tcPr>
            <w:tcW w:w="6316" w:type="dxa"/>
          </w:tcPr>
          <w:p w14:paraId="44ADCE79" w14:textId="77777777" w:rsidR="009B3021" w:rsidRPr="00292CE8" w:rsidRDefault="009B3021" w:rsidP="009B3021">
            <w:pPr>
              <w:pStyle w:val="a9"/>
              <w:jc w:val="left"/>
              <w:rPr>
                <w:ins w:id="1090" w:author="John" w:date="2018-11-11T17:18:00Z"/>
                <w:rFonts w:ascii="宋体" w:hAnsi="宋体"/>
              </w:rPr>
            </w:pPr>
            <w:ins w:id="1091" w:author="John" w:date="2018-11-11T17:18:00Z">
              <w:r w:rsidRPr="00292CE8">
                <w:rPr>
                  <w:rFonts w:ascii="宋体" w:hAnsi="宋体" w:hint="eastAsia"/>
                </w:rPr>
                <w:t>该系统</w:t>
              </w:r>
              <w:r w:rsidRPr="00292CE8">
                <w:rPr>
                  <w:rFonts w:ascii="宋体" w:hAnsi="宋体"/>
                </w:rPr>
                <w:t>的管理员</w:t>
              </w:r>
            </w:ins>
          </w:p>
        </w:tc>
      </w:tr>
    </w:tbl>
    <w:p w14:paraId="104CE93D" w14:textId="34EA73D4" w:rsidR="009B3021" w:rsidRDefault="009B3021" w:rsidP="009B3021">
      <w:pPr>
        <w:pStyle w:val="3"/>
        <w:rPr>
          <w:ins w:id="1092" w:author="John" w:date="2018-11-11T17:20:00Z"/>
        </w:rPr>
      </w:pPr>
      <w:bookmarkStart w:id="1093" w:name="_Toc531175878"/>
      <w:ins w:id="1094" w:author="John" w:date="2018-11-11T17:20:00Z">
        <w:r>
          <w:t>1.</w:t>
        </w:r>
      </w:ins>
      <w:ins w:id="1095" w:author="John" w:date="2018-11-11T17:24:00Z">
        <w:r w:rsidR="00896B8F">
          <w:rPr>
            <w:rFonts w:hint="eastAsia"/>
          </w:rPr>
          <w:t>3</w:t>
        </w:r>
      </w:ins>
      <w:ins w:id="1096" w:author="John" w:date="2018-11-11T17:20:00Z">
        <w:r>
          <w:t>.</w:t>
        </w:r>
      </w:ins>
      <w:ins w:id="1097" w:author="John" w:date="2018-11-11T17:24:00Z">
        <w:r w:rsidR="00896B8F">
          <w:rPr>
            <w:rFonts w:hint="eastAsia"/>
          </w:rPr>
          <w:t>5</w:t>
        </w:r>
      </w:ins>
      <w:ins w:id="1098" w:author="John" w:date="2018-11-11T17:20:00Z">
        <w:r>
          <w:t>实现环境</w:t>
        </w:r>
        <w:bookmarkEnd w:id="1093"/>
      </w:ins>
    </w:p>
    <w:p w14:paraId="719C78BD" w14:textId="77777777" w:rsidR="009B3021" w:rsidRPr="00292CE8" w:rsidRDefault="009B3021" w:rsidP="009B3021">
      <w:pPr>
        <w:pStyle w:val="a9"/>
        <w:rPr>
          <w:ins w:id="1099" w:author="John" w:date="2018-11-11T17:20:00Z"/>
          <w:rFonts w:ascii="宋体" w:hAnsi="宋体"/>
        </w:rPr>
      </w:pPr>
      <w:ins w:id="1100" w:author="John" w:date="2018-11-11T17:20:00Z">
        <w:r>
          <w:rPr>
            <w:rFonts w:ascii="宋体" w:hAnsi="宋体"/>
          </w:rPr>
          <w:tab/>
        </w:r>
        <w:r w:rsidRPr="00292CE8">
          <w:rPr>
            <w:rFonts w:ascii="宋体" w:hAnsi="宋体" w:hint="eastAsia"/>
          </w:rPr>
          <w:t>成功地开发该</w:t>
        </w:r>
        <w:r>
          <w:rPr>
            <w:rFonts w:ascii="宋体" w:hAnsi="宋体" w:hint="eastAsia"/>
          </w:rPr>
          <w:t>软件</w:t>
        </w:r>
        <w:r w:rsidRPr="00292CE8">
          <w:rPr>
            <w:rFonts w:ascii="宋体" w:hAnsi="宋体" w:hint="eastAsia"/>
          </w:rPr>
          <w:t>，</w:t>
        </w:r>
        <w:r w:rsidRPr="00292CE8">
          <w:rPr>
            <w:rFonts w:ascii="宋体" w:hAnsi="宋体"/>
          </w:rPr>
          <w:t xml:space="preserve"> 我们首先得得到教师和学院的支持和认可；还需要得到教师，同学的高度配合。其次我们团队有较好的合作精神，工作能力和有空余时间</w:t>
        </w:r>
        <w:r w:rsidRPr="00292CE8">
          <w:rPr>
            <w:rFonts w:ascii="宋体" w:hAnsi="宋体" w:hint="eastAsia"/>
          </w:rPr>
          <w:t>。以下为我们的开发环境。</w:t>
        </w:r>
      </w:ins>
    </w:p>
    <w:tbl>
      <w:tblPr>
        <w:tblStyle w:val="a8"/>
        <w:tblW w:w="8296" w:type="dxa"/>
        <w:tblInd w:w="97" w:type="dxa"/>
        <w:tblLook w:val="04A0" w:firstRow="1" w:lastRow="0" w:firstColumn="1" w:lastColumn="0" w:noHBand="0" w:noVBand="1"/>
        <w:tblPrChange w:id="1101" w:author="叶 柏成" w:date="2018-11-28T13:31:00Z">
          <w:tblPr>
            <w:tblStyle w:val="a8"/>
            <w:tblW w:w="0" w:type="auto"/>
            <w:tblLook w:val="04A0" w:firstRow="1" w:lastRow="0" w:firstColumn="1" w:lastColumn="0" w:noHBand="0" w:noVBand="1"/>
          </w:tblPr>
        </w:tblPrChange>
      </w:tblPr>
      <w:tblGrid>
        <w:gridCol w:w="1838"/>
        <w:gridCol w:w="6458"/>
        <w:tblGridChange w:id="1102">
          <w:tblGrid>
            <w:gridCol w:w="1838"/>
            <w:gridCol w:w="6458"/>
          </w:tblGrid>
        </w:tblGridChange>
      </w:tblGrid>
      <w:tr w:rsidR="009B3021" w:rsidRPr="00AF5593" w14:paraId="027977FC" w14:textId="77777777" w:rsidTr="000A5245">
        <w:trPr>
          <w:ins w:id="1103" w:author="John" w:date="2018-11-11T17:20:00Z"/>
        </w:trPr>
        <w:tc>
          <w:tcPr>
            <w:tcW w:w="1838" w:type="dxa"/>
            <w:tcPrChange w:id="1104" w:author="叶 柏成" w:date="2018-11-28T13:31:00Z">
              <w:tcPr>
                <w:tcW w:w="1838" w:type="dxa"/>
              </w:tcPr>
            </w:tcPrChange>
          </w:tcPr>
          <w:p w14:paraId="1AD0D19D" w14:textId="77777777" w:rsidR="009B3021" w:rsidRPr="00292CE8" w:rsidRDefault="009B3021" w:rsidP="009B3021">
            <w:pPr>
              <w:ind w:firstLine="420"/>
              <w:rPr>
                <w:ins w:id="1105" w:author="John" w:date="2018-11-11T17:20:00Z"/>
                <w:rFonts w:ascii="宋体" w:eastAsia="宋体" w:hAnsi="宋体"/>
                <w:szCs w:val="24"/>
              </w:rPr>
            </w:pPr>
            <w:ins w:id="1106" w:author="John" w:date="2018-11-11T17:20:00Z">
              <w:r w:rsidRPr="00292CE8">
                <w:rPr>
                  <w:rFonts w:ascii="宋体" w:eastAsia="宋体" w:hAnsi="宋体" w:hint="eastAsia"/>
                  <w:szCs w:val="24"/>
                </w:rPr>
                <w:t>服务器</w:t>
              </w:r>
            </w:ins>
          </w:p>
        </w:tc>
        <w:tc>
          <w:tcPr>
            <w:tcW w:w="6458" w:type="dxa"/>
            <w:tcPrChange w:id="1107" w:author="叶 柏成" w:date="2018-11-28T13:31:00Z">
              <w:tcPr>
                <w:tcW w:w="6458" w:type="dxa"/>
              </w:tcPr>
            </w:tcPrChange>
          </w:tcPr>
          <w:p w14:paraId="58063DB0" w14:textId="77777777" w:rsidR="009B3021" w:rsidRPr="00292CE8" w:rsidRDefault="009B3021" w:rsidP="009B3021">
            <w:pPr>
              <w:ind w:firstLine="420"/>
              <w:rPr>
                <w:ins w:id="1108" w:author="John" w:date="2018-11-11T17:20:00Z"/>
                <w:rFonts w:ascii="宋体" w:eastAsia="宋体" w:hAnsi="宋体"/>
                <w:szCs w:val="24"/>
              </w:rPr>
            </w:pPr>
            <w:ins w:id="1109" w:author="John" w:date="2018-11-11T17:20:00Z">
              <w:r w:rsidRPr="00292CE8">
                <w:rPr>
                  <w:rFonts w:ascii="宋体" w:eastAsia="宋体" w:hAnsi="宋体" w:hint="eastAsia"/>
                  <w:szCs w:val="24"/>
                </w:rPr>
                <w:t xml:space="preserve">一台 </w:t>
              </w:r>
              <w:r w:rsidRPr="00292CE8">
                <w:rPr>
                  <w:rFonts w:ascii="宋体" w:eastAsia="宋体" w:hAnsi="宋体"/>
                  <w:szCs w:val="24"/>
                </w:rPr>
                <w:t>WIN 10操作系统</w:t>
              </w:r>
              <w:r w:rsidRPr="00292CE8">
                <w:rPr>
                  <w:rFonts w:ascii="宋体" w:eastAsia="宋体" w:hAnsi="宋体" w:hint="eastAsia"/>
                  <w:szCs w:val="24"/>
                </w:rPr>
                <w:t>笔记本</w:t>
              </w:r>
            </w:ins>
          </w:p>
        </w:tc>
      </w:tr>
      <w:tr w:rsidR="009B3021" w:rsidRPr="00AF5593" w14:paraId="1B1961DE" w14:textId="77777777" w:rsidTr="000A5245">
        <w:trPr>
          <w:ins w:id="1110" w:author="John" w:date="2018-11-11T17:20:00Z"/>
        </w:trPr>
        <w:tc>
          <w:tcPr>
            <w:tcW w:w="1838" w:type="dxa"/>
            <w:tcPrChange w:id="1111" w:author="叶 柏成" w:date="2018-11-28T13:31:00Z">
              <w:tcPr>
                <w:tcW w:w="1838" w:type="dxa"/>
              </w:tcPr>
            </w:tcPrChange>
          </w:tcPr>
          <w:p w14:paraId="08FCB95F" w14:textId="77777777" w:rsidR="009B3021" w:rsidRPr="00292CE8" w:rsidRDefault="009B3021" w:rsidP="009B3021">
            <w:pPr>
              <w:ind w:firstLine="420"/>
              <w:rPr>
                <w:ins w:id="1112" w:author="John" w:date="2018-11-11T17:20:00Z"/>
                <w:rFonts w:ascii="宋体" w:eastAsia="宋体" w:hAnsi="宋体"/>
                <w:szCs w:val="24"/>
              </w:rPr>
            </w:pPr>
            <w:ins w:id="1113" w:author="John" w:date="2018-11-11T17:20:00Z">
              <w:r w:rsidRPr="00292CE8">
                <w:rPr>
                  <w:rFonts w:ascii="宋体" w:eastAsia="宋体" w:hAnsi="宋体" w:hint="eastAsia"/>
                  <w:szCs w:val="24"/>
                </w:rPr>
                <w:t>开发平台</w:t>
              </w:r>
            </w:ins>
          </w:p>
        </w:tc>
        <w:tc>
          <w:tcPr>
            <w:tcW w:w="6458" w:type="dxa"/>
            <w:tcPrChange w:id="1114" w:author="叶 柏成" w:date="2018-11-28T13:31:00Z">
              <w:tcPr>
                <w:tcW w:w="6458" w:type="dxa"/>
              </w:tcPr>
            </w:tcPrChange>
          </w:tcPr>
          <w:p w14:paraId="6260152E" w14:textId="77777777" w:rsidR="009B3021" w:rsidRPr="00292CE8" w:rsidRDefault="009B3021" w:rsidP="009B3021">
            <w:pPr>
              <w:ind w:firstLine="420"/>
              <w:rPr>
                <w:ins w:id="1115" w:author="John" w:date="2018-11-11T17:20:00Z"/>
                <w:rFonts w:ascii="宋体" w:eastAsia="宋体" w:hAnsi="宋体"/>
                <w:szCs w:val="24"/>
              </w:rPr>
            </w:pPr>
            <w:ins w:id="1116" w:author="John" w:date="2018-11-11T17:20:00Z">
              <w:r w:rsidRPr="00292CE8">
                <w:rPr>
                  <w:rFonts w:ascii="宋体" w:eastAsia="宋体" w:hAnsi="宋体"/>
                  <w:szCs w:val="24"/>
                </w:rPr>
                <w:t>Eclipse开发环境</w:t>
              </w:r>
            </w:ins>
          </w:p>
        </w:tc>
      </w:tr>
      <w:tr w:rsidR="009B3021" w:rsidRPr="00AF5593" w14:paraId="7A0305E7" w14:textId="77777777" w:rsidTr="000A5245">
        <w:trPr>
          <w:ins w:id="1117" w:author="John" w:date="2018-11-11T17:20:00Z"/>
        </w:trPr>
        <w:tc>
          <w:tcPr>
            <w:tcW w:w="1838" w:type="dxa"/>
            <w:tcPrChange w:id="1118" w:author="叶 柏成" w:date="2018-11-28T13:31:00Z">
              <w:tcPr>
                <w:tcW w:w="1838" w:type="dxa"/>
              </w:tcPr>
            </w:tcPrChange>
          </w:tcPr>
          <w:p w14:paraId="37CC35E0" w14:textId="77777777" w:rsidR="009B3021" w:rsidRPr="00292CE8" w:rsidRDefault="009B3021" w:rsidP="009B3021">
            <w:pPr>
              <w:ind w:firstLine="420"/>
              <w:rPr>
                <w:ins w:id="1119" w:author="John" w:date="2018-11-11T17:20:00Z"/>
                <w:rFonts w:ascii="宋体" w:eastAsia="宋体" w:hAnsi="宋体"/>
                <w:szCs w:val="24"/>
              </w:rPr>
            </w:pPr>
            <w:ins w:id="1120" w:author="John" w:date="2018-11-11T17:20:00Z">
              <w:r>
                <w:rPr>
                  <w:rFonts w:ascii="宋体" w:eastAsia="宋体" w:hAnsi="宋体" w:hint="eastAsia"/>
                  <w:szCs w:val="24"/>
                </w:rPr>
                <w:t>A</w:t>
              </w:r>
              <w:r>
                <w:rPr>
                  <w:rFonts w:ascii="宋体" w:eastAsia="宋体" w:hAnsi="宋体"/>
                  <w:szCs w:val="24"/>
                </w:rPr>
                <w:t>PP</w:t>
              </w:r>
              <w:r w:rsidRPr="00292CE8">
                <w:rPr>
                  <w:rFonts w:ascii="宋体" w:eastAsia="宋体" w:hAnsi="宋体" w:hint="eastAsia"/>
                  <w:szCs w:val="24"/>
                </w:rPr>
                <w:t>前端</w:t>
              </w:r>
            </w:ins>
          </w:p>
        </w:tc>
        <w:tc>
          <w:tcPr>
            <w:tcW w:w="6458" w:type="dxa"/>
            <w:tcPrChange w:id="1121" w:author="叶 柏成" w:date="2018-11-28T13:31:00Z">
              <w:tcPr>
                <w:tcW w:w="6458" w:type="dxa"/>
              </w:tcPr>
            </w:tcPrChange>
          </w:tcPr>
          <w:p w14:paraId="303B9D01" w14:textId="77777777" w:rsidR="009B3021" w:rsidRPr="00292CE8" w:rsidRDefault="009B3021" w:rsidP="009B3021">
            <w:pPr>
              <w:ind w:firstLine="420"/>
              <w:rPr>
                <w:ins w:id="1122" w:author="John" w:date="2018-11-11T17:20:00Z"/>
                <w:rFonts w:ascii="宋体" w:eastAsia="宋体" w:hAnsi="宋体"/>
                <w:szCs w:val="24"/>
              </w:rPr>
            </w:pPr>
            <w:ins w:id="1123" w:author="John" w:date="2018-11-11T17:20:00Z">
              <w:r>
                <w:rPr>
                  <w:rFonts w:ascii="宋体" w:eastAsia="宋体" w:hAnsi="宋体"/>
                  <w:szCs w:val="24"/>
                </w:rPr>
                <w:t>Java</w:t>
              </w:r>
            </w:ins>
          </w:p>
        </w:tc>
      </w:tr>
      <w:tr w:rsidR="009B3021" w:rsidRPr="00AF5593" w14:paraId="0C310070" w14:textId="77777777" w:rsidTr="000A5245">
        <w:trPr>
          <w:ins w:id="1124" w:author="John" w:date="2018-11-11T17:20:00Z"/>
        </w:trPr>
        <w:tc>
          <w:tcPr>
            <w:tcW w:w="1838" w:type="dxa"/>
            <w:tcPrChange w:id="1125" w:author="叶 柏成" w:date="2018-11-28T13:31:00Z">
              <w:tcPr>
                <w:tcW w:w="1838" w:type="dxa"/>
              </w:tcPr>
            </w:tcPrChange>
          </w:tcPr>
          <w:p w14:paraId="61066740" w14:textId="77777777" w:rsidR="009B3021" w:rsidRPr="00292CE8" w:rsidRDefault="009B3021" w:rsidP="009B3021">
            <w:pPr>
              <w:ind w:firstLine="420"/>
              <w:rPr>
                <w:ins w:id="1126" w:author="John" w:date="2018-11-11T17:20:00Z"/>
                <w:rFonts w:ascii="宋体" w:eastAsia="宋体" w:hAnsi="宋体"/>
                <w:szCs w:val="24"/>
              </w:rPr>
            </w:pPr>
            <w:ins w:id="1127" w:author="John" w:date="2018-11-11T17:20:00Z">
              <w:r w:rsidRPr="00292CE8">
                <w:rPr>
                  <w:rFonts w:ascii="宋体" w:eastAsia="宋体" w:hAnsi="宋体" w:hint="eastAsia"/>
                  <w:szCs w:val="24"/>
                </w:rPr>
                <w:t>网页后台</w:t>
              </w:r>
            </w:ins>
          </w:p>
        </w:tc>
        <w:tc>
          <w:tcPr>
            <w:tcW w:w="6458" w:type="dxa"/>
            <w:tcPrChange w:id="1128" w:author="叶 柏成" w:date="2018-11-28T13:31:00Z">
              <w:tcPr>
                <w:tcW w:w="6458" w:type="dxa"/>
              </w:tcPr>
            </w:tcPrChange>
          </w:tcPr>
          <w:p w14:paraId="4DB3F7AA" w14:textId="77777777" w:rsidR="009B3021" w:rsidRPr="00292CE8" w:rsidRDefault="009B3021" w:rsidP="009B3021">
            <w:pPr>
              <w:ind w:firstLine="420"/>
              <w:rPr>
                <w:ins w:id="1129" w:author="John" w:date="2018-11-11T17:20:00Z"/>
                <w:rFonts w:ascii="宋体" w:eastAsia="宋体" w:hAnsi="宋体"/>
                <w:szCs w:val="24"/>
              </w:rPr>
            </w:pPr>
            <w:ins w:id="1130" w:author="John" w:date="2018-11-11T17:20:00Z">
              <w:r w:rsidRPr="00292CE8">
                <w:rPr>
                  <w:rFonts w:ascii="宋体" w:eastAsia="宋体" w:hAnsi="宋体"/>
                  <w:szCs w:val="24"/>
                </w:rPr>
                <w:t>Spring</w:t>
              </w:r>
            </w:ins>
          </w:p>
        </w:tc>
      </w:tr>
      <w:tr w:rsidR="009B3021" w:rsidRPr="00AF5593" w14:paraId="2B4DD644" w14:textId="77777777" w:rsidTr="000A5245">
        <w:trPr>
          <w:ins w:id="1131" w:author="John" w:date="2018-11-11T17:20:00Z"/>
        </w:trPr>
        <w:tc>
          <w:tcPr>
            <w:tcW w:w="1838" w:type="dxa"/>
            <w:tcPrChange w:id="1132" w:author="叶 柏成" w:date="2018-11-28T13:31:00Z">
              <w:tcPr>
                <w:tcW w:w="1838" w:type="dxa"/>
              </w:tcPr>
            </w:tcPrChange>
          </w:tcPr>
          <w:p w14:paraId="4EEA8DB2" w14:textId="77777777" w:rsidR="009B3021" w:rsidRPr="00292CE8" w:rsidRDefault="009B3021" w:rsidP="009B3021">
            <w:pPr>
              <w:ind w:firstLine="420"/>
              <w:rPr>
                <w:ins w:id="1133" w:author="John" w:date="2018-11-11T17:20:00Z"/>
                <w:rFonts w:ascii="宋体" w:eastAsia="宋体" w:hAnsi="宋体"/>
                <w:szCs w:val="24"/>
              </w:rPr>
            </w:pPr>
            <w:ins w:id="1134" w:author="John" w:date="2018-11-11T17:20:00Z">
              <w:r w:rsidRPr="00292CE8">
                <w:rPr>
                  <w:rFonts w:ascii="宋体" w:eastAsia="宋体" w:hAnsi="宋体" w:hint="eastAsia"/>
                  <w:szCs w:val="24"/>
                </w:rPr>
                <w:t>数据库</w:t>
              </w:r>
            </w:ins>
          </w:p>
        </w:tc>
        <w:tc>
          <w:tcPr>
            <w:tcW w:w="6458" w:type="dxa"/>
            <w:tcPrChange w:id="1135" w:author="叶 柏成" w:date="2018-11-28T13:31:00Z">
              <w:tcPr>
                <w:tcW w:w="6458" w:type="dxa"/>
              </w:tcPr>
            </w:tcPrChange>
          </w:tcPr>
          <w:p w14:paraId="174ACAAC" w14:textId="77777777" w:rsidR="009B3021" w:rsidRPr="00292CE8" w:rsidRDefault="009B3021" w:rsidP="009B3021">
            <w:pPr>
              <w:ind w:firstLine="420"/>
              <w:rPr>
                <w:ins w:id="1136" w:author="John" w:date="2018-11-11T17:20:00Z"/>
                <w:rFonts w:ascii="宋体" w:eastAsia="宋体" w:hAnsi="宋体"/>
                <w:szCs w:val="24"/>
              </w:rPr>
            </w:pPr>
            <w:ins w:id="1137" w:author="John" w:date="2018-11-11T17:20:00Z">
              <w:r w:rsidRPr="00292CE8">
                <w:rPr>
                  <w:rFonts w:ascii="宋体" w:eastAsia="宋体" w:hAnsi="宋体" w:hint="eastAsia"/>
                  <w:szCs w:val="24"/>
                </w:rPr>
                <w:t>M</w:t>
              </w:r>
              <w:r w:rsidRPr="00292CE8">
                <w:rPr>
                  <w:rFonts w:ascii="宋体" w:eastAsia="宋体" w:hAnsi="宋体"/>
                  <w:szCs w:val="24"/>
                </w:rPr>
                <w:t>YSQL</w:t>
              </w:r>
            </w:ins>
          </w:p>
        </w:tc>
      </w:tr>
      <w:tr w:rsidR="009B3021" w:rsidRPr="00AF5593" w14:paraId="5BA4E7FE" w14:textId="77777777" w:rsidTr="000A5245">
        <w:trPr>
          <w:ins w:id="1138" w:author="John" w:date="2018-11-11T17:20:00Z"/>
        </w:trPr>
        <w:tc>
          <w:tcPr>
            <w:tcW w:w="1838" w:type="dxa"/>
            <w:tcPrChange w:id="1139" w:author="叶 柏成" w:date="2018-11-28T13:31:00Z">
              <w:tcPr>
                <w:tcW w:w="1838" w:type="dxa"/>
              </w:tcPr>
            </w:tcPrChange>
          </w:tcPr>
          <w:p w14:paraId="6421C7DE" w14:textId="77777777" w:rsidR="009B3021" w:rsidRPr="00292CE8" w:rsidRDefault="009B3021" w:rsidP="009B3021">
            <w:pPr>
              <w:ind w:firstLine="420"/>
              <w:rPr>
                <w:ins w:id="1140" w:author="John" w:date="2018-11-11T17:20:00Z"/>
                <w:rFonts w:ascii="宋体" w:eastAsia="宋体" w:hAnsi="宋体"/>
                <w:szCs w:val="24"/>
              </w:rPr>
            </w:pPr>
            <w:ins w:id="1141" w:author="John" w:date="2018-11-11T17:20:00Z">
              <w:r w:rsidRPr="00292CE8">
                <w:rPr>
                  <w:rFonts w:ascii="宋体" w:eastAsia="宋体" w:hAnsi="宋体" w:hint="eastAsia"/>
                  <w:szCs w:val="24"/>
                </w:rPr>
                <w:t>配置管理</w:t>
              </w:r>
            </w:ins>
          </w:p>
        </w:tc>
        <w:tc>
          <w:tcPr>
            <w:tcW w:w="6458" w:type="dxa"/>
            <w:tcPrChange w:id="1142" w:author="叶 柏成" w:date="2018-11-28T13:31:00Z">
              <w:tcPr>
                <w:tcW w:w="6458" w:type="dxa"/>
              </w:tcPr>
            </w:tcPrChange>
          </w:tcPr>
          <w:p w14:paraId="7EFD6F54" w14:textId="77777777" w:rsidR="009B3021" w:rsidRPr="00292CE8" w:rsidRDefault="009B3021" w:rsidP="009B3021">
            <w:pPr>
              <w:ind w:firstLine="420"/>
              <w:rPr>
                <w:ins w:id="1143" w:author="John" w:date="2018-11-11T17:20:00Z"/>
                <w:rFonts w:ascii="宋体" w:eastAsia="宋体" w:hAnsi="宋体"/>
                <w:szCs w:val="24"/>
              </w:rPr>
            </w:pPr>
            <w:ins w:id="1144" w:author="John" w:date="2018-11-11T17:20:00Z">
              <w:r w:rsidRPr="00292CE8">
                <w:rPr>
                  <w:rFonts w:ascii="宋体" w:eastAsia="宋体" w:hAnsi="宋体"/>
                  <w:szCs w:val="24"/>
                </w:rPr>
                <w:t xml:space="preserve">Git </w:t>
              </w:r>
            </w:ins>
          </w:p>
        </w:tc>
      </w:tr>
      <w:tr w:rsidR="009B3021" w:rsidRPr="00AF5593" w14:paraId="6DCA5787" w14:textId="77777777" w:rsidTr="000A5245">
        <w:trPr>
          <w:ins w:id="1145" w:author="John" w:date="2018-11-11T17:20:00Z"/>
        </w:trPr>
        <w:tc>
          <w:tcPr>
            <w:tcW w:w="1838" w:type="dxa"/>
            <w:tcPrChange w:id="1146" w:author="叶 柏成" w:date="2018-11-28T13:31:00Z">
              <w:tcPr>
                <w:tcW w:w="1838" w:type="dxa"/>
              </w:tcPr>
            </w:tcPrChange>
          </w:tcPr>
          <w:p w14:paraId="6064EC7D" w14:textId="77777777" w:rsidR="009B3021" w:rsidRPr="00292CE8" w:rsidRDefault="009B3021" w:rsidP="009B3021">
            <w:pPr>
              <w:ind w:firstLine="420"/>
              <w:rPr>
                <w:ins w:id="1147" w:author="John" w:date="2018-11-11T17:20:00Z"/>
                <w:rFonts w:ascii="宋体" w:eastAsia="宋体" w:hAnsi="宋体"/>
                <w:szCs w:val="24"/>
              </w:rPr>
            </w:pPr>
            <w:ins w:id="1148" w:author="John" w:date="2018-11-11T17:20:00Z">
              <w:r w:rsidRPr="00292CE8">
                <w:rPr>
                  <w:rFonts w:ascii="宋体" w:eastAsia="宋体" w:hAnsi="宋体" w:hint="eastAsia"/>
                  <w:szCs w:val="24"/>
                </w:rPr>
                <w:t>文档管理</w:t>
              </w:r>
            </w:ins>
          </w:p>
        </w:tc>
        <w:tc>
          <w:tcPr>
            <w:tcW w:w="6458" w:type="dxa"/>
            <w:tcPrChange w:id="1149" w:author="叶 柏成" w:date="2018-11-28T13:31:00Z">
              <w:tcPr>
                <w:tcW w:w="6458" w:type="dxa"/>
              </w:tcPr>
            </w:tcPrChange>
          </w:tcPr>
          <w:p w14:paraId="1AD162DC" w14:textId="77777777" w:rsidR="009B3021" w:rsidRPr="00292CE8" w:rsidRDefault="009B3021" w:rsidP="009B3021">
            <w:pPr>
              <w:ind w:firstLine="420"/>
              <w:rPr>
                <w:ins w:id="1150" w:author="John" w:date="2018-11-11T17:20:00Z"/>
                <w:rFonts w:ascii="宋体" w:eastAsia="宋体" w:hAnsi="宋体"/>
                <w:szCs w:val="24"/>
              </w:rPr>
            </w:pPr>
            <w:ins w:id="1151" w:author="John" w:date="2018-11-11T17:20:00Z">
              <w:r w:rsidRPr="00292CE8">
                <w:rPr>
                  <w:rFonts w:ascii="宋体" w:eastAsia="宋体" w:hAnsi="宋体"/>
                  <w:szCs w:val="24"/>
                </w:rPr>
                <w:t>Microsoft office</w:t>
              </w:r>
            </w:ins>
          </w:p>
        </w:tc>
      </w:tr>
      <w:tr w:rsidR="009B3021" w:rsidRPr="00AF5593" w14:paraId="1A8E17AA" w14:textId="77777777" w:rsidTr="000A5245">
        <w:trPr>
          <w:ins w:id="1152" w:author="John" w:date="2018-11-11T17:20:00Z"/>
        </w:trPr>
        <w:tc>
          <w:tcPr>
            <w:tcW w:w="1838" w:type="dxa"/>
            <w:tcPrChange w:id="1153" w:author="叶 柏成" w:date="2018-11-28T13:31:00Z">
              <w:tcPr>
                <w:tcW w:w="1838" w:type="dxa"/>
              </w:tcPr>
            </w:tcPrChange>
          </w:tcPr>
          <w:p w14:paraId="068CCC6F" w14:textId="77777777" w:rsidR="009B3021" w:rsidRPr="00292CE8" w:rsidRDefault="009B3021" w:rsidP="009B3021">
            <w:pPr>
              <w:ind w:firstLine="420"/>
              <w:rPr>
                <w:ins w:id="1154" w:author="John" w:date="2018-11-11T17:20:00Z"/>
                <w:rFonts w:ascii="宋体" w:eastAsia="宋体" w:hAnsi="宋体"/>
                <w:szCs w:val="24"/>
              </w:rPr>
            </w:pPr>
            <w:ins w:id="1155" w:author="John" w:date="2018-11-11T17:20:00Z">
              <w:r w:rsidRPr="00292CE8">
                <w:rPr>
                  <w:rFonts w:ascii="宋体" w:eastAsia="宋体" w:hAnsi="宋体" w:hint="eastAsia"/>
                  <w:szCs w:val="24"/>
                </w:rPr>
                <w:t>项目管理</w:t>
              </w:r>
            </w:ins>
          </w:p>
        </w:tc>
        <w:tc>
          <w:tcPr>
            <w:tcW w:w="6458" w:type="dxa"/>
            <w:tcPrChange w:id="1156" w:author="叶 柏成" w:date="2018-11-28T13:31:00Z">
              <w:tcPr>
                <w:tcW w:w="6458" w:type="dxa"/>
              </w:tcPr>
            </w:tcPrChange>
          </w:tcPr>
          <w:p w14:paraId="628B7180" w14:textId="77777777" w:rsidR="009B3021" w:rsidRPr="00292CE8" w:rsidRDefault="009B3021" w:rsidP="009B3021">
            <w:pPr>
              <w:ind w:firstLine="420"/>
              <w:rPr>
                <w:ins w:id="1157" w:author="John" w:date="2018-11-11T17:20:00Z"/>
                <w:rFonts w:ascii="宋体" w:eastAsia="宋体" w:hAnsi="宋体"/>
                <w:szCs w:val="24"/>
              </w:rPr>
            </w:pPr>
            <w:ins w:id="1158" w:author="John" w:date="2018-11-11T17:20:00Z">
              <w:r w:rsidRPr="00292CE8">
                <w:rPr>
                  <w:rFonts w:ascii="宋体" w:eastAsia="宋体" w:hAnsi="宋体"/>
                  <w:szCs w:val="24"/>
                </w:rPr>
                <w:t>Microsoft Project</w:t>
              </w:r>
            </w:ins>
          </w:p>
        </w:tc>
      </w:tr>
      <w:tr w:rsidR="009B3021" w:rsidRPr="00AF5593" w14:paraId="6C925495" w14:textId="77777777" w:rsidTr="000A5245">
        <w:trPr>
          <w:ins w:id="1159" w:author="John" w:date="2018-11-11T17:20:00Z"/>
        </w:trPr>
        <w:tc>
          <w:tcPr>
            <w:tcW w:w="1838" w:type="dxa"/>
            <w:tcPrChange w:id="1160" w:author="叶 柏成" w:date="2018-11-28T13:31:00Z">
              <w:tcPr>
                <w:tcW w:w="1838" w:type="dxa"/>
              </w:tcPr>
            </w:tcPrChange>
          </w:tcPr>
          <w:p w14:paraId="582E9844" w14:textId="77777777" w:rsidR="009B3021" w:rsidRPr="00292CE8" w:rsidRDefault="009B3021" w:rsidP="009B3021">
            <w:pPr>
              <w:ind w:firstLine="420"/>
              <w:rPr>
                <w:ins w:id="1161" w:author="John" w:date="2018-11-11T17:20:00Z"/>
                <w:rFonts w:ascii="宋体" w:eastAsia="宋体" w:hAnsi="宋体"/>
                <w:szCs w:val="24"/>
              </w:rPr>
            </w:pPr>
            <w:ins w:id="1162" w:author="John" w:date="2018-11-11T17:20:00Z">
              <w:r w:rsidRPr="00292CE8">
                <w:rPr>
                  <w:rFonts w:ascii="宋体" w:eastAsia="宋体" w:hAnsi="宋体" w:hint="eastAsia"/>
                  <w:szCs w:val="24"/>
                </w:rPr>
                <w:t>分析与建模工具</w:t>
              </w:r>
            </w:ins>
          </w:p>
        </w:tc>
        <w:tc>
          <w:tcPr>
            <w:tcW w:w="6458" w:type="dxa"/>
            <w:tcPrChange w:id="1163" w:author="叶 柏成" w:date="2018-11-28T13:31:00Z">
              <w:tcPr>
                <w:tcW w:w="6458" w:type="dxa"/>
              </w:tcPr>
            </w:tcPrChange>
          </w:tcPr>
          <w:p w14:paraId="0E945BCC" w14:textId="77777777" w:rsidR="009B3021" w:rsidRPr="00292CE8" w:rsidRDefault="009B3021" w:rsidP="009B3021">
            <w:pPr>
              <w:ind w:firstLine="420"/>
              <w:rPr>
                <w:ins w:id="1164" w:author="John" w:date="2018-11-11T17:20:00Z"/>
                <w:rFonts w:ascii="宋体" w:eastAsia="宋体" w:hAnsi="宋体"/>
                <w:szCs w:val="24"/>
              </w:rPr>
            </w:pPr>
            <w:proofErr w:type="spellStart"/>
            <w:ins w:id="1165" w:author="John" w:date="2018-11-11T17:20:00Z">
              <w:r>
                <w:rPr>
                  <w:rFonts w:ascii="宋体" w:eastAsia="宋体" w:hAnsi="宋体"/>
                  <w:szCs w:val="24"/>
                </w:rPr>
                <w:t>starUML</w:t>
              </w:r>
              <w:proofErr w:type="spellEnd"/>
            </w:ins>
          </w:p>
        </w:tc>
      </w:tr>
      <w:tr w:rsidR="009B3021" w:rsidRPr="00AF5593" w14:paraId="06C5D246" w14:textId="77777777" w:rsidTr="000A5245">
        <w:trPr>
          <w:ins w:id="1166" w:author="John" w:date="2018-11-11T17:20:00Z"/>
        </w:trPr>
        <w:tc>
          <w:tcPr>
            <w:tcW w:w="1838" w:type="dxa"/>
            <w:tcPrChange w:id="1167" w:author="叶 柏成" w:date="2018-11-28T13:31:00Z">
              <w:tcPr>
                <w:tcW w:w="1838" w:type="dxa"/>
              </w:tcPr>
            </w:tcPrChange>
          </w:tcPr>
          <w:p w14:paraId="44C3D02A" w14:textId="77777777" w:rsidR="009B3021" w:rsidRPr="00292CE8" w:rsidRDefault="009B3021" w:rsidP="009B3021">
            <w:pPr>
              <w:ind w:firstLine="420"/>
              <w:rPr>
                <w:ins w:id="1168" w:author="John" w:date="2018-11-11T17:20:00Z"/>
                <w:rFonts w:ascii="宋体" w:eastAsia="宋体" w:hAnsi="宋体"/>
                <w:szCs w:val="24"/>
              </w:rPr>
            </w:pPr>
            <w:ins w:id="1169" w:author="John" w:date="2018-11-11T17:20:00Z">
              <w:r w:rsidRPr="00292CE8">
                <w:rPr>
                  <w:rFonts w:ascii="宋体" w:eastAsia="宋体" w:hAnsi="宋体" w:hint="eastAsia"/>
                  <w:szCs w:val="24"/>
                </w:rPr>
                <w:t>原型设计工具</w:t>
              </w:r>
            </w:ins>
          </w:p>
        </w:tc>
        <w:tc>
          <w:tcPr>
            <w:tcW w:w="6458" w:type="dxa"/>
            <w:tcPrChange w:id="1170" w:author="叶 柏成" w:date="2018-11-28T13:31:00Z">
              <w:tcPr>
                <w:tcW w:w="6458" w:type="dxa"/>
              </w:tcPr>
            </w:tcPrChange>
          </w:tcPr>
          <w:p w14:paraId="2715B4CD" w14:textId="4D5F7DC0" w:rsidR="009B3021" w:rsidRPr="00292CE8" w:rsidRDefault="009B3021" w:rsidP="009B3021">
            <w:pPr>
              <w:ind w:firstLine="420"/>
              <w:rPr>
                <w:ins w:id="1171" w:author="John" w:date="2018-11-11T17:20:00Z"/>
                <w:rFonts w:ascii="宋体" w:eastAsia="宋体" w:hAnsi="宋体"/>
                <w:szCs w:val="24"/>
              </w:rPr>
            </w:pPr>
            <w:proofErr w:type="spellStart"/>
            <w:ins w:id="1172" w:author="John" w:date="2018-11-11T17:21:00Z">
              <w:r>
                <w:rPr>
                  <w:rFonts w:ascii="宋体" w:eastAsia="宋体" w:hAnsi="宋体" w:hint="eastAsia"/>
                  <w:szCs w:val="24"/>
                </w:rPr>
                <w:t>A</w:t>
              </w:r>
              <w:r>
                <w:rPr>
                  <w:rFonts w:ascii="宋体" w:eastAsia="宋体" w:hAnsi="宋体"/>
                  <w:szCs w:val="24"/>
                </w:rPr>
                <w:t>xureRP</w:t>
              </w:r>
            </w:ins>
            <w:proofErr w:type="spellEnd"/>
          </w:p>
        </w:tc>
      </w:tr>
    </w:tbl>
    <w:p w14:paraId="6E208AF0" w14:textId="01BEE943" w:rsidR="009B3021" w:rsidRPr="003609CC" w:rsidDel="000A5245" w:rsidRDefault="009B3021" w:rsidP="009B3021">
      <w:pPr>
        <w:rPr>
          <w:ins w:id="1173" w:author="John" w:date="2018-11-11T17:20:00Z"/>
          <w:del w:id="1174" w:author="叶 柏成" w:date="2018-11-28T13:31:00Z"/>
        </w:rPr>
      </w:pPr>
    </w:p>
    <w:p w14:paraId="717F0C46" w14:textId="3B19ED77" w:rsidR="009B3021" w:rsidRDefault="009B3021" w:rsidP="009B3021">
      <w:pPr>
        <w:pStyle w:val="3"/>
        <w:rPr>
          <w:ins w:id="1175" w:author="John" w:date="2018-11-11T17:20:00Z"/>
        </w:rPr>
      </w:pPr>
      <w:bookmarkStart w:id="1176" w:name="_Toc531175879"/>
      <w:ins w:id="1177" w:author="John" w:date="2018-11-11T17:20:00Z">
        <w:r>
          <w:t>1.</w:t>
        </w:r>
      </w:ins>
      <w:ins w:id="1178" w:author="John" w:date="2018-11-11T17:24:00Z">
        <w:r w:rsidR="00896B8F">
          <w:rPr>
            <w:rFonts w:hint="eastAsia"/>
          </w:rPr>
          <w:t>3</w:t>
        </w:r>
      </w:ins>
      <w:ins w:id="1179" w:author="John" w:date="2018-11-11T17:20:00Z">
        <w:r>
          <w:t>.</w:t>
        </w:r>
      </w:ins>
      <w:ins w:id="1180" w:author="John" w:date="2018-11-11T17:49:00Z">
        <w:r w:rsidR="00865225">
          <w:rPr>
            <w:rFonts w:hint="eastAsia"/>
          </w:rPr>
          <w:t>6</w:t>
        </w:r>
      </w:ins>
      <w:ins w:id="1181" w:author="John" w:date="2018-11-11T17:20:00Z">
        <w:r>
          <w:t>限制条件</w:t>
        </w:r>
        <w:bookmarkEnd w:id="1176"/>
      </w:ins>
    </w:p>
    <w:tbl>
      <w:tblPr>
        <w:tblStyle w:val="a8"/>
        <w:tblW w:w="0" w:type="auto"/>
        <w:tblLook w:val="04A0" w:firstRow="1" w:lastRow="0" w:firstColumn="1" w:lastColumn="0" w:noHBand="0" w:noVBand="1"/>
      </w:tblPr>
      <w:tblGrid>
        <w:gridCol w:w="1555"/>
        <w:gridCol w:w="6741"/>
      </w:tblGrid>
      <w:tr w:rsidR="009B3021" w14:paraId="35C2E6F1" w14:textId="77777777" w:rsidTr="009B3021">
        <w:trPr>
          <w:ins w:id="1182" w:author="John" w:date="2018-11-11T17:20:00Z"/>
        </w:trPr>
        <w:tc>
          <w:tcPr>
            <w:tcW w:w="1555" w:type="dxa"/>
          </w:tcPr>
          <w:p w14:paraId="3206D9A2" w14:textId="77777777" w:rsidR="009B3021" w:rsidRPr="00292CE8" w:rsidRDefault="009B3021" w:rsidP="009B3021">
            <w:pPr>
              <w:ind w:firstLine="420"/>
              <w:rPr>
                <w:ins w:id="1183" w:author="John" w:date="2018-11-11T17:20:00Z"/>
                <w:rFonts w:ascii="宋体" w:eastAsia="宋体" w:hAnsi="宋体"/>
                <w:szCs w:val="24"/>
              </w:rPr>
            </w:pPr>
            <w:ins w:id="1184" w:author="John" w:date="2018-11-11T17:20:00Z">
              <w:r w:rsidRPr="00292CE8">
                <w:rPr>
                  <w:rFonts w:ascii="宋体" w:eastAsia="宋体" w:hAnsi="宋体" w:hint="eastAsia"/>
                  <w:szCs w:val="24"/>
                </w:rPr>
                <w:t>经济限制</w:t>
              </w:r>
            </w:ins>
          </w:p>
        </w:tc>
        <w:tc>
          <w:tcPr>
            <w:tcW w:w="6741" w:type="dxa"/>
          </w:tcPr>
          <w:p w14:paraId="4BD7ED99" w14:textId="77777777" w:rsidR="009B3021" w:rsidRPr="00292CE8" w:rsidRDefault="009B3021" w:rsidP="009B3021">
            <w:pPr>
              <w:ind w:firstLine="420"/>
              <w:rPr>
                <w:ins w:id="1185" w:author="John" w:date="2018-11-11T17:20:00Z"/>
                <w:rFonts w:ascii="宋体" w:eastAsia="宋体" w:hAnsi="宋体"/>
                <w:szCs w:val="24"/>
              </w:rPr>
            </w:pPr>
            <w:ins w:id="1186" w:author="John" w:date="2018-11-11T17:20:00Z">
              <w:r>
                <w:rPr>
                  <w:rFonts w:ascii="宋体" w:eastAsia="宋体" w:hAnsi="宋体" w:hint="eastAsia"/>
                  <w:szCs w:val="24"/>
                </w:rPr>
                <w:t>（本项目不涉及</w:t>
              </w:r>
              <w:r>
                <w:rPr>
                  <w:rFonts w:ascii="宋体" w:eastAsia="宋体" w:hAnsi="宋体"/>
                  <w:szCs w:val="24"/>
                </w:rPr>
                <w:t>经济可行性</w:t>
              </w:r>
              <w:r>
                <w:rPr>
                  <w:rFonts w:ascii="宋体" w:eastAsia="宋体" w:hAnsi="宋体" w:hint="eastAsia"/>
                  <w:szCs w:val="24"/>
                </w:rPr>
                <w:t>）</w:t>
              </w:r>
            </w:ins>
          </w:p>
        </w:tc>
      </w:tr>
      <w:tr w:rsidR="009B3021" w14:paraId="4A433F5A" w14:textId="77777777" w:rsidTr="009B3021">
        <w:trPr>
          <w:ins w:id="1187" w:author="John" w:date="2018-11-11T17:20:00Z"/>
        </w:trPr>
        <w:tc>
          <w:tcPr>
            <w:tcW w:w="1555" w:type="dxa"/>
          </w:tcPr>
          <w:p w14:paraId="112275A8" w14:textId="77777777" w:rsidR="009B3021" w:rsidRPr="00292CE8" w:rsidRDefault="009B3021" w:rsidP="009B3021">
            <w:pPr>
              <w:ind w:firstLine="420"/>
              <w:rPr>
                <w:ins w:id="1188" w:author="John" w:date="2018-11-11T17:20:00Z"/>
                <w:rFonts w:ascii="宋体" w:eastAsia="宋体" w:hAnsi="宋体"/>
                <w:szCs w:val="24"/>
              </w:rPr>
            </w:pPr>
            <w:ins w:id="1189" w:author="John" w:date="2018-11-11T17:20:00Z">
              <w:r w:rsidRPr="00292CE8">
                <w:rPr>
                  <w:rFonts w:ascii="宋体" w:eastAsia="宋体" w:hAnsi="宋体" w:hint="eastAsia"/>
                  <w:szCs w:val="24"/>
                </w:rPr>
                <w:t>技术限制</w:t>
              </w:r>
            </w:ins>
          </w:p>
        </w:tc>
        <w:tc>
          <w:tcPr>
            <w:tcW w:w="6741" w:type="dxa"/>
          </w:tcPr>
          <w:p w14:paraId="72087A28" w14:textId="77777777" w:rsidR="009B3021" w:rsidRPr="00292CE8" w:rsidRDefault="009B3021" w:rsidP="009B3021">
            <w:pPr>
              <w:ind w:firstLine="420"/>
              <w:rPr>
                <w:ins w:id="1190" w:author="John" w:date="2018-11-11T17:20:00Z"/>
                <w:rFonts w:ascii="宋体" w:eastAsia="宋体" w:hAnsi="宋体"/>
                <w:szCs w:val="24"/>
              </w:rPr>
            </w:pPr>
            <w:ins w:id="1191" w:author="John" w:date="2018-11-11T17:20:00Z">
              <w:r w:rsidRPr="00292CE8">
                <w:rPr>
                  <w:rFonts w:ascii="宋体" w:eastAsia="宋体" w:hAnsi="宋体" w:hint="eastAsia"/>
                  <w:szCs w:val="24"/>
                </w:rPr>
                <w:t>开发人员对软件使用技术掌握不熟</w:t>
              </w:r>
            </w:ins>
          </w:p>
        </w:tc>
      </w:tr>
      <w:tr w:rsidR="009B3021" w14:paraId="2CA26A1F" w14:textId="77777777" w:rsidTr="009B3021">
        <w:trPr>
          <w:ins w:id="1192" w:author="John" w:date="2018-11-11T17:20:00Z"/>
        </w:trPr>
        <w:tc>
          <w:tcPr>
            <w:tcW w:w="1555" w:type="dxa"/>
          </w:tcPr>
          <w:p w14:paraId="10E22C0D" w14:textId="77777777" w:rsidR="009B3021" w:rsidRPr="00292CE8" w:rsidRDefault="009B3021" w:rsidP="009B3021">
            <w:pPr>
              <w:ind w:firstLine="420"/>
              <w:rPr>
                <w:ins w:id="1193" w:author="John" w:date="2018-11-11T17:20:00Z"/>
                <w:rFonts w:ascii="宋体" w:eastAsia="宋体" w:hAnsi="宋体"/>
                <w:szCs w:val="24"/>
              </w:rPr>
            </w:pPr>
            <w:ins w:id="1194" w:author="John" w:date="2018-11-11T17:20:00Z">
              <w:r w:rsidRPr="00292CE8">
                <w:rPr>
                  <w:rFonts w:ascii="宋体" w:eastAsia="宋体" w:hAnsi="宋体" w:hint="eastAsia"/>
                  <w:szCs w:val="24"/>
                </w:rPr>
                <w:t>时间限制</w:t>
              </w:r>
            </w:ins>
          </w:p>
        </w:tc>
        <w:tc>
          <w:tcPr>
            <w:tcW w:w="6741" w:type="dxa"/>
          </w:tcPr>
          <w:p w14:paraId="4FC0A5B8" w14:textId="77777777" w:rsidR="009B3021" w:rsidRPr="00292CE8" w:rsidRDefault="009B3021" w:rsidP="009B3021">
            <w:pPr>
              <w:ind w:firstLine="420"/>
              <w:rPr>
                <w:ins w:id="1195" w:author="John" w:date="2018-11-11T17:20:00Z"/>
                <w:rFonts w:ascii="宋体" w:eastAsia="宋体" w:hAnsi="宋体"/>
                <w:szCs w:val="24"/>
              </w:rPr>
            </w:pPr>
            <w:ins w:id="1196" w:author="John" w:date="2018-11-11T17:20:00Z">
              <w:r>
                <w:rPr>
                  <w:rFonts w:ascii="宋体" w:eastAsia="宋体" w:hAnsi="宋体" w:hint="eastAsia"/>
                  <w:szCs w:val="24"/>
                </w:rPr>
                <w:t>周二到</w:t>
              </w:r>
              <w:r>
                <w:rPr>
                  <w:rFonts w:ascii="宋体" w:eastAsia="宋体" w:hAnsi="宋体"/>
                  <w:szCs w:val="24"/>
                </w:rPr>
                <w:t>周五</w:t>
              </w:r>
              <w:r w:rsidRPr="00292CE8">
                <w:rPr>
                  <w:rFonts w:ascii="宋体" w:eastAsia="宋体" w:hAnsi="宋体" w:hint="eastAsia"/>
                  <w:szCs w:val="24"/>
                </w:rPr>
                <w:t>每天1小时工作时间</w:t>
              </w:r>
              <w:r>
                <w:rPr>
                  <w:rFonts w:ascii="宋体" w:eastAsia="宋体" w:hAnsi="宋体" w:hint="eastAsia"/>
                  <w:szCs w:val="24"/>
                </w:rPr>
                <w:t>，</w:t>
              </w:r>
              <w:r>
                <w:rPr>
                  <w:rFonts w:ascii="宋体" w:eastAsia="宋体" w:hAnsi="宋体"/>
                  <w:szCs w:val="24"/>
                </w:rPr>
                <w:t>周六周日每天</w:t>
              </w:r>
              <w:r>
                <w:rPr>
                  <w:rFonts w:ascii="宋体" w:eastAsia="宋体" w:hAnsi="宋体" w:hint="eastAsia"/>
                  <w:szCs w:val="24"/>
                </w:rPr>
                <w:t>3小时</w:t>
              </w:r>
            </w:ins>
          </w:p>
        </w:tc>
      </w:tr>
      <w:tr w:rsidR="009B3021" w14:paraId="1D42C9C1" w14:textId="77777777" w:rsidTr="009B3021">
        <w:trPr>
          <w:ins w:id="1197" w:author="John" w:date="2018-11-11T17:20:00Z"/>
        </w:trPr>
        <w:tc>
          <w:tcPr>
            <w:tcW w:w="1555" w:type="dxa"/>
          </w:tcPr>
          <w:p w14:paraId="6DCDFEC7" w14:textId="77777777" w:rsidR="009B3021" w:rsidRPr="00292CE8" w:rsidRDefault="009B3021" w:rsidP="009B3021">
            <w:pPr>
              <w:ind w:firstLine="420"/>
              <w:rPr>
                <w:ins w:id="1198" w:author="John" w:date="2018-11-11T17:20:00Z"/>
                <w:rFonts w:ascii="宋体" w:eastAsia="宋体" w:hAnsi="宋体"/>
                <w:szCs w:val="24"/>
              </w:rPr>
            </w:pPr>
            <w:ins w:id="1199" w:author="John" w:date="2018-11-11T17:20:00Z">
              <w:r w:rsidRPr="00292CE8">
                <w:rPr>
                  <w:rFonts w:ascii="宋体" w:eastAsia="宋体" w:hAnsi="宋体" w:hint="eastAsia"/>
                  <w:szCs w:val="24"/>
                </w:rPr>
                <w:t>法律限制</w:t>
              </w:r>
            </w:ins>
          </w:p>
        </w:tc>
        <w:tc>
          <w:tcPr>
            <w:tcW w:w="6741" w:type="dxa"/>
          </w:tcPr>
          <w:p w14:paraId="12B3F821" w14:textId="77777777" w:rsidR="009B3021" w:rsidRPr="00292CE8" w:rsidRDefault="009B3021" w:rsidP="009B3021">
            <w:pPr>
              <w:ind w:firstLine="420"/>
              <w:rPr>
                <w:ins w:id="1200" w:author="John" w:date="2018-11-11T17:20:00Z"/>
                <w:rFonts w:ascii="宋体" w:eastAsia="宋体" w:hAnsi="宋体"/>
                <w:szCs w:val="24"/>
              </w:rPr>
            </w:pPr>
            <w:ins w:id="1201" w:author="John" w:date="2018-11-11T17:20:00Z">
              <w:r w:rsidRPr="00292CE8">
                <w:rPr>
                  <w:rFonts w:ascii="宋体" w:eastAsia="宋体" w:hAnsi="宋体" w:hint="eastAsia"/>
                  <w:szCs w:val="24"/>
                </w:rPr>
                <w:t>本项目依法依规执行</w:t>
              </w:r>
            </w:ins>
          </w:p>
        </w:tc>
      </w:tr>
    </w:tbl>
    <w:p w14:paraId="28E9A20F" w14:textId="39423F4B" w:rsidR="003609CC" w:rsidRPr="003609CC" w:rsidDel="009B3021" w:rsidRDefault="003609CC" w:rsidP="003609CC">
      <w:pPr>
        <w:rPr>
          <w:del w:id="1202" w:author="John" w:date="2018-11-11T17:22:00Z"/>
        </w:rPr>
      </w:pPr>
    </w:p>
    <w:p w14:paraId="6BE8D2F0" w14:textId="0F74AD3F" w:rsidR="00BC4722" w:rsidDel="009B3021" w:rsidRDefault="00BC4722">
      <w:pPr>
        <w:pStyle w:val="3"/>
        <w:rPr>
          <w:del w:id="1203" w:author="John" w:date="2018-11-11T17:21:00Z"/>
        </w:rPr>
      </w:pPr>
      <w:del w:id="1204" w:author="John" w:date="2018-11-11T17:21:00Z">
        <w:r w:rsidDel="009B3021">
          <w:delText>1.</w:delText>
        </w:r>
      </w:del>
      <w:del w:id="1205" w:author="John" w:date="2018-11-11T17:14:00Z">
        <w:r w:rsidDel="005D1913">
          <w:delText>2</w:delText>
        </w:r>
      </w:del>
      <w:del w:id="1206" w:author="John" w:date="2018-11-11T17:21:00Z">
        <w:r w:rsidDel="009B3021">
          <w:delText>.</w:delText>
        </w:r>
      </w:del>
      <w:del w:id="1207" w:author="John" w:date="2018-11-11T17:16:00Z">
        <w:r w:rsidDel="005D1913">
          <w:delText>2</w:delText>
        </w:r>
      </w:del>
      <w:del w:id="1208" w:author="John" w:date="2018-11-11T17:21:00Z">
        <w:r w:rsidDel="009B3021">
          <w:delText>项目要求</w:delText>
        </w:r>
      </w:del>
    </w:p>
    <w:p w14:paraId="70472FFC" w14:textId="35C3D75A" w:rsidR="003609CC" w:rsidRPr="00292CE8" w:rsidDel="009B3021" w:rsidRDefault="00292CE8" w:rsidP="00292CE8">
      <w:pPr>
        <w:pStyle w:val="a9"/>
        <w:rPr>
          <w:del w:id="1209" w:author="John" w:date="2018-11-11T17:21:00Z"/>
          <w:rFonts w:ascii="宋体" w:hAnsi="宋体"/>
        </w:rPr>
      </w:pPr>
      <w:del w:id="1210" w:author="John" w:date="2018-11-11T17:21:00Z">
        <w:r w:rsidDel="009B3021">
          <w:rPr>
            <w:rFonts w:ascii="宋体" w:hAnsi="宋体"/>
          </w:rPr>
          <w:tab/>
        </w:r>
        <w:r w:rsidR="003609CC" w:rsidRPr="00292CE8" w:rsidDel="009B3021">
          <w:rPr>
            <w:rFonts w:ascii="宋体" w:hAnsi="宋体"/>
          </w:rPr>
          <w:delText>“软件工程</w:delText>
        </w:r>
        <w:r w:rsidR="003609CC" w:rsidRPr="00292CE8" w:rsidDel="009B3021">
          <w:rPr>
            <w:rFonts w:ascii="宋体" w:hAnsi="宋体" w:hint="eastAsia"/>
          </w:rPr>
          <w:delText>系列课程教学辅助</w:delText>
        </w:r>
        <w:r w:rsidR="003609CC" w:rsidRPr="00292CE8" w:rsidDel="009B3021">
          <w:rPr>
            <w:rFonts w:ascii="宋体" w:hAnsi="宋体"/>
          </w:rPr>
          <w:delText>网站”是软件工程相关课程教学和学习的辅助工具，</w:delText>
        </w:r>
        <w:r w:rsidR="003609CC" w:rsidRPr="00292CE8" w:rsidDel="009B3021">
          <w:rPr>
            <w:rFonts w:ascii="宋体" w:hAnsi="宋体" w:hint="eastAsia"/>
          </w:rPr>
          <w:delText>要求能够做到以下方面：</w:delText>
        </w:r>
        <w:r w:rsidR="003609CC" w:rsidRPr="00292CE8" w:rsidDel="009B3021">
          <w:rPr>
            <w:rFonts w:ascii="宋体" w:hAnsi="宋体"/>
          </w:rPr>
          <w:delText>方便为教师得到学生对上课效果的反馈并可以及时地调整，方便教师点评学生作业；方便学生得到教学资源，反馈对该课的意见，提出疑问并得到教师的答复；为学生提供交流的平台，互相讨论，互相学习，共同进步 ；能够</w:delText>
        </w:r>
      </w:del>
      <w:del w:id="1211" w:author="John" w:date="2018-11-10T20:12:00Z">
        <w:r w:rsidR="003609CC" w:rsidRPr="00292CE8" w:rsidDel="00F079D3">
          <w:rPr>
            <w:rFonts w:ascii="宋体" w:hAnsi="宋体"/>
          </w:rPr>
          <w:delText>使</w:delText>
        </w:r>
      </w:del>
      <w:del w:id="1212" w:author="John" w:date="2018-11-11T17:21:00Z">
        <w:r w:rsidR="003609CC" w:rsidRPr="00292CE8" w:rsidDel="009B3021">
          <w:rPr>
            <w:rFonts w:ascii="宋体" w:hAnsi="宋体"/>
          </w:rPr>
          <w:delText>对该课程感兴趣的学生了解软件工程各个子领域的发展情况以及教师的情况。该</w:delText>
        </w:r>
      </w:del>
      <w:del w:id="1213" w:author="John" w:date="2018-11-10T20:25:00Z">
        <w:r w:rsidR="003609CC" w:rsidRPr="00292CE8" w:rsidDel="00FB1372">
          <w:rPr>
            <w:rFonts w:ascii="宋体" w:hAnsi="宋体"/>
          </w:rPr>
          <w:delText>网站</w:delText>
        </w:r>
      </w:del>
      <w:del w:id="1214" w:author="John" w:date="2018-11-11T17:21:00Z">
        <w:r w:rsidR="003609CC" w:rsidRPr="00292CE8" w:rsidDel="009B3021">
          <w:rPr>
            <w:rFonts w:ascii="宋体" w:hAnsi="宋体" w:hint="eastAsia"/>
          </w:rPr>
          <w:delText>能够</w:delText>
        </w:r>
        <w:r w:rsidR="003609CC" w:rsidRPr="00292CE8" w:rsidDel="009B3021">
          <w:rPr>
            <w:rFonts w:ascii="宋体" w:hAnsi="宋体"/>
          </w:rPr>
          <w:delText>推动项目管理,需求工程,对象建模等软件工程学科的发展。</w:delText>
        </w:r>
      </w:del>
    </w:p>
    <w:p w14:paraId="44F1681D" w14:textId="3529744F" w:rsidR="003609CC" w:rsidRPr="003609CC" w:rsidDel="009B3021" w:rsidRDefault="003609CC" w:rsidP="003609CC">
      <w:pPr>
        <w:rPr>
          <w:del w:id="1215" w:author="John" w:date="2018-11-11T17:21:00Z"/>
        </w:rPr>
      </w:pPr>
    </w:p>
    <w:p w14:paraId="5DF123CB" w14:textId="12701314" w:rsidR="00BC4722" w:rsidDel="009B3021" w:rsidRDefault="00BC4722">
      <w:pPr>
        <w:pStyle w:val="3"/>
        <w:rPr>
          <w:del w:id="1216" w:author="John" w:date="2018-11-11T17:21:00Z"/>
        </w:rPr>
      </w:pPr>
      <w:del w:id="1217" w:author="John" w:date="2018-11-11T17:21:00Z">
        <w:r w:rsidDel="009B3021">
          <w:delText>1.2.3项目目标</w:delText>
        </w:r>
      </w:del>
    </w:p>
    <w:p w14:paraId="76EC36F8" w14:textId="0DC77E3A" w:rsidR="003609CC" w:rsidRPr="00292CE8" w:rsidDel="009B3021" w:rsidRDefault="00292CE8" w:rsidP="00292CE8">
      <w:pPr>
        <w:pStyle w:val="a9"/>
        <w:rPr>
          <w:del w:id="1218" w:author="John" w:date="2018-11-11T17:21:00Z"/>
          <w:rFonts w:ascii="宋体" w:hAnsi="宋体"/>
        </w:rPr>
      </w:pPr>
      <w:del w:id="1219" w:author="John" w:date="2018-11-11T17:21:00Z">
        <w:r w:rsidDel="009B3021">
          <w:rPr>
            <w:rFonts w:ascii="宋体" w:hAnsi="宋体"/>
          </w:rPr>
          <w:tab/>
        </w:r>
        <w:r w:rsidR="003609CC" w:rsidRPr="00292CE8" w:rsidDel="009B3021">
          <w:rPr>
            <w:rFonts w:ascii="宋体" w:hAnsi="宋体" w:hint="eastAsia"/>
          </w:rPr>
          <w:delText>一方面，虽然如今有很多教学</w:delText>
        </w:r>
      </w:del>
      <w:del w:id="1220" w:author="John" w:date="2018-11-10T20:25:00Z">
        <w:r w:rsidR="003609CC" w:rsidRPr="00292CE8" w:rsidDel="00FB1372">
          <w:rPr>
            <w:rFonts w:ascii="宋体" w:hAnsi="宋体" w:hint="eastAsia"/>
          </w:rPr>
          <w:delText>网站</w:delText>
        </w:r>
      </w:del>
      <w:del w:id="1221" w:author="John" w:date="2018-11-11T17:21:00Z">
        <w:r w:rsidR="003609CC" w:rsidRPr="00292CE8" w:rsidDel="009B3021">
          <w:rPr>
            <w:rFonts w:ascii="宋体" w:hAnsi="宋体" w:hint="eastAsia"/>
          </w:rPr>
          <w:delText>，但是专门针对</w:delText>
        </w:r>
      </w:del>
      <w:del w:id="1222" w:author="John" w:date="2018-11-10T20:13:00Z">
        <w:r w:rsidR="003609CC" w:rsidRPr="00292CE8" w:rsidDel="00F079D3">
          <w:rPr>
            <w:rFonts w:ascii="宋体" w:hAnsi="宋体" w:hint="eastAsia"/>
          </w:rPr>
          <w:delText>一门新开的</w:delText>
        </w:r>
      </w:del>
      <w:del w:id="1223" w:author="John" w:date="2018-11-10T20:14:00Z">
        <w:r w:rsidR="003609CC" w:rsidRPr="00292CE8" w:rsidDel="00F079D3">
          <w:rPr>
            <w:rFonts w:ascii="宋体" w:hAnsi="宋体" w:hint="eastAsia"/>
          </w:rPr>
          <w:delText>大学</w:delText>
        </w:r>
      </w:del>
      <w:del w:id="1224" w:author="John" w:date="2018-11-11T17:21:00Z">
        <w:r w:rsidR="003609CC" w:rsidRPr="00292CE8" w:rsidDel="009B3021">
          <w:rPr>
            <w:rFonts w:ascii="宋体" w:hAnsi="宋体" w:hint="eastAsia"/>
          </w:rPr>
          <w:delText>课程和</w:delText>
        </w:r>
      </w:del>
      <w:del w:id="1225" w:author="John" w:date="2018-11-10T20:14:00Z">
        <w:r w:rsidR="003609CC" w:rsidRPr="00292CE8" w:rsidDel="00F079D3">
          <w:rPr>
            <w:rFonts w:ascii="宋体" w:hAnsi="宋体" w:hint="eastAsia"/>
          </w:rPr>
          <w:delText>一位专门的</w:delText>
        </w:r>
      </w:del>
      <w:del w:id="1226" w:author="John" w:date="2018-11-11T17:21:00Z">
        <w:r w:rsidR="003609CC" w:rsidRPr="00292CE8" w:rsidDel="009B3021">
          <w:rPr>
            <w:rFonts w:ascii="宋体" w:hAnsi="宋体" w:hint="eastAsia"/>
          </w:rPr>
          <w:delText>教师；</w:delText>
        </w:r>
      </w:del>
      <w:del w:id="1227" w:author="John" w:date="2018-11-10T20:15:00Z">
        <w:r w:rsidR="003609CC" w:rsidRPr="00292CE8" w:rsidDel="00F079D3">
          <w:rPr>
            <w:rFonts w:ascii="宋体" w:hAnsi="宋体" w:hint="eastAsia"/>
          </w:rPr>
          <w:delText>又</w:delText>
        </w:r>
      </w:del>
      <w:del w:id="1228" w:author="John" w:date="2018-11-11T17:21:00Z">
        <w:r w:rsidR="003609CC" w:rsidRPr="00292CE8" w:rsidDel="009B3021">
          <w:rPr>
            <w:rFonts w:ascii="宋体" w:hAnsi="宋体" w:hint="eastAsia"/>
          </w:rPr>
          <w:delText>为学生之间提供交流平台的</w:delText>
        </w:r>
      </w:del>
      <w:del w:id="1229" w:author="John" w:date="2018-11-10T20:15:00Z">
        <w:r w:rsidR="003609CC" w:rsidRPr="00292CE8" w:rsidDel="00F079D3">
          <w:rPr>
            <w:rFonts w:ascii="宋体" w:hAnsi="宋体" w:hint="eastAsia"/>
          </w:rPr>
          <w:delText>网站</w:delText>
        </w:r>
      </w:del>
      <w:del w:id="1230" w:author="John" w:date="2018-11-11T17:21:00Z">
        <w:r w:rsidR="003609CC" w:rsidRPr="00292CE8" w:rsidDel="009B3021">
          <w:rPr>
            <w:rFonts w:ascii="宋体" w:hAnsi="宋体" w:hint="eastAsia"/>
          </w:rPr>
          <w:delText>为数不多。因此，该项目的目标是：</w:delText>
        </w:r>
      </w:del>
      <w:del w:id="1231" w:author="John" w:date="2018-11-10T20:17:00Z">
        <w:r w:rsidR="003609CC" w:rsidRPr="00292CE8" w:rsidDel="00F079D3">
          <w:rPr>
            <w:rFonts w:ascii="宋体" w:hAnsi="宋体" w:hint="eastAsia"/>
          </w:rPr>
          <w:delText>实现</w:delText>
        </w:r>
      </w:del>
      <w:del w:id="1232" w:author="John" w:date="2018-11-11T17:21:00Z">
        <w:r w:rsidR="003609CC" w:rsidRPr="00292CE8" w:rsidDel="009B3021">
          <w:rPr>
            <w:rFonts w:ascii="宋体" w:hAnsi="宋体" w:hint="eastAsia"/>
          </w:rPr>
          <w:delText>这</w:delText>
        </w:r>
      </w:del>
      <w:del w:id="1233" w:author="John" w:date="2018-11-10T20:17:00Z">
        <w:r w:rsidR="003609CC" w:rsidRPr="00292CE8" w:rsidDel="00F079D3">
          <w:rPr>
            <w:rFonts w:ascii="宋体" w:hAnsi="宋体" w:hint="eastAsia"/>
          </w:rPr>
          <w:delText>个网站</w:delText>
        </w:r>
      </w:del>
      <w:del w:id="1234" w:author="John" w:date="2018-11-11T17:21:00Z">
        <w:r w:rsidR="003609CC" w:rsidRPr="00292CE8" w:rsidDel="009B3021">
          <w:rPr>
            <w:rFonts w:ascii="宋体" w:hAnsi="宋体" w:hint="eastAsia"/>
          </w:rPr>
          <w:delText>作为一个开课的辅助工具，有利于教师的教学和学生的学习；也为软件工程系列课程的成熟</w:delText>
        </w:r>
      </w:del>
      <w:del w:id="1235" w:author="John" w:date="2018-11-10T20:18:00Z">
        <w:r w:rsidR="003609CC" w:rsidRPr="00292CE8" w:rsidDel="00020E7A">
          <w:rPr>
            <w:rFonts w:ascii="宋体" w:hAnsi="宋体" w:hint="eastAsia"/>
          </w:rPr>
          <w:delText>记录下足迹</w:delText>
        </w:r>
      </w:del>
      <w:del w:id="1236" w:author="John" w:date="2018-11-11T17:21:00Z">
        <w:r w:rsidR="003609CC" w:rsidRPr="00292CE8" w:rsidDel="009B3021">
          <w:rPr>
            <w:rFonts w:ascii="宋体" w:hAnsi="宋体" w:hint="eastAsia"/>
          </w:rPr>
          <w:delText>。另一方面，这个</w:delText>
        </w:r>
      </w:del>
      <w:del w:id="1237" w:author="John" w:date="2018-11-10T20:18:00Z">
        <w:r w:rsidR="003609CC" w:rsidRPr="00292CE8" w:rsidDel="00020E7A">
          <w:rPr>
            <w:rFonts w:ascii="宋体" w:hAnsi="宋体" w:hint="eastAsia"/>
          </w:rPr>
          <w:delText>网站</w:delText>
        </w:r>
      </w:del>
      <w:del w:id="1238" w:author="John" w:date="2018-11-11T17:21:00Z">
        <w:r w:rsidR="003609CC" w:rsidRPr="00292CE8" w:rsidDel="009B3021">
          <w:rPr>
            <w:rFonts w:ascii="宋体" w:hAnsi="宋体" w:hint="eastAsia"/>
          </w:rPr>
          <w:delText>可以作为热爱软件工程爱好者的交流平台，通过分享经验交流心得，提高大家的知识。</w:delText>
        </w:r>
      </w:del>
    </w:p>
    <w:p w14:paraId="7608D04D" w14:textId="3ACBB828" w:rsidR="003609CC" w:rsidRPr="003609CC" w:rsidDel="009B3021" w:rsidRDefault="003609CC" w:rsidP="003609CC">
      <w:pPr>
        <w:rPr>
          <w:del w:id="1239" w:author="John" w:date="2018-11-11T17:22:00Z"/>
        </w:rPr>
      </w:pPr>
    </w:p>
    <w:p w14:paraId="06F6FE16" w14:textId="41510470" w:rsidR="00BC4722" w:rsidDel="009B3021" w:rsidRDefault="00BC4722">
      <w:pPr>
        <w:pStyle w:val="3"/>
        <w:rPr>
          <w:del w:id="1240" w:author="John" w:date="2018-11-11T17:20:00Z"/>
        </w:rPr>
      </w:pPr>
      <w:del w:id="1241" w:author="John" w:date="2018-11-11T17:20:00Z">
        <w:r w:rsidDel="009B3021">
          <w:delText>1.2.4实现环境</w:delText>
        </w:r>
      </w:del>
    </w:p>
    <w:p w14:paraId="2AAF23DA" w14:textId="118C4E61" w:rsidR="003609CC" w:rsidRPr="00292CE8" w:rsidDel="009B3021" w:rsidRDefault="00292CE8" w:rsidP="00292CE8">
      <w:pPr>
        <w:pStyle w:val="a9"/>
        <w:rPr>
          <w:del w:id="1242" w:author="John" w:date="2018-11-11T17:20:00Z"/>
          <w:rFonts w:ascii="宋体" w:hAnsi="宋体"/>
        </w:rPr>
      </w:pPr>
      <w:del w:id="1243" w:author="John" w:date="2018-11-11T17:20:00Z">
        <w:r w:rsidDel="009B3021">
          <w:rPr>
            <w:rFonts w:ascii="宋体" w:hAnsi="宋体"/>
          </w:rPr>
          <w:tab/>
        </w:r>
        <w:r w:rsidR="003609CC" w:rsidRPr="00292CE8" w:rsidDel="009B3021">
          <w:rPr>
            <w:rFonts w:ascii="宋体" w:hAnsi="宋体" w:hint="eastAsia"/>
          </w:rPr>
          <w:delText>成功地开发该</w:delText>
        </w:r>
      </w:del>
      <w:del w:id="1244" w:author="John" w:date="2018-11-10T20:19:00Z">
        <w:r w:rsidR="003609CC" w:rsidRPr="00292CE8" w:rsidDel="00FB1372">
          <w:rPr>
            <w:rFonts w:ascii="宋体" w:hAnsi="宋体" w:hint="eastAsia"/>
          </w:rPr>
          <w:delText>网站</w:delText>
        </w:r>
      </w:del>
      <w:del w:id="1245" w:author="John" w:date="2018-11-11T17:20:00Z">
        <w:r w:rsidR="003609CC" w:rsidRPr="00292CE8" w:rsidDel="009B3021">
          <w:rPr>
            <w:rFonts w:ascii="宋体" w:hAnsi="宋体" w:hint="eastAsia"/>
          </w:rPr>
          <w:delText>，</w:delText>
        </w:r>
        <w:r w:rsidR="003609CC" w:rsidRPr="00292CE8" w:rsidDel="009B3021">
          <w:rPr>
            <w:rFonts w:ascii="宋体" w:hAnsi="宋体"/>
          </w:rPr>
          <w:delText xml:space="preserve"> 我们首先得得到教师和学院的支持和认可；还需要得到教师，同学的高度配合。其次我们团队有较好的合作精神，工作能力和有空余时间</w:delText>
        </w:r>
        <w:r w:rsidR="003609CC" w:rsidRPr="00292CE8" w:rsidDel="009B3021">
          <w:rPr>
            <w:rFonts w:ascii="宋体" w:hAnsi="宋体" w:hint="eastAsia"/>
          </w:rPr>
          <w:delText>。以下为我们的开发环境。</w:delText>
        </w:r>
      </w:del>
    </w:p>
    <w:tbl>
      <w:tblPr>
        <w:tblStyle w:val="a8"/>
        <w:tblW w:w="0" w:type="auto"/>
        <w:tblLook w:val="04A0" w:firstRow="1" w:lastRow="0" w:firstColumn="1" w:lastColumn="0" w:noHBand="0" w:noVBand="1"/>
      </w:tblPr>
      <w:tblGrid>
        <w:gridCol w:w="1838"/>
        <w:gridCol w:w="6458"/>
      </w:tblGrid>
      <w:tr w:rsidR="003609CC" w:rsidRPr="00AF5593" w:rsidDel="009B3021" w14:paraId="1B40838F" w14:textId="1A9E32CB" w:rsidTr="00AF5593">
        <w:trPr>
          <w:del w:id="1246" w:author="John" w:date="2018-11-11T17:20:00Z"/>
        </w:trPr>
        <w:tc>
          <w:tcPr>
            <w:tcW w:w="1838" w:type="dxa"/>
          </w:tcPr>
          <w:p w14:paraId="1BFF270F" w14:textId="106EC8BB" w:rsidR="003609CC" w:rsidRPr="00292CE8" w:rsidDel="009B3021" w:rsidRDefault="003609CC" w:rsidP="00AF5593">
            <w:pPr>
              <w:ind w:firstLine="420"/>
              <w:rPr>
                <w:del w:id="1247" w:author="John" w:date="2018-11-11T17:20:00Z"/>
                <w:rFonts w:ascii="宋体" w:eastAsia="宋体" w:hAnsi="宋体"/>
                <w:szCs w:val="24"/>
              </w:rPr>
            </w:pPr>
            <w:del w:id="1248" w:author="John" w:date="2018-11-11T17:20:00Z">
              <w:r w:rsidRPr="00292CE8" w:rsidDel="009B3021">
                <w:rPr>
                  <w:rFonts w:ascii="宋体" w:eastAsia="宋体" w:hAnsi="宋体" w:hint="eastAsia"/>
                  <w:szCs w:val="24"/>
                </w:rPr>
                <w:delText>服务器</w:delText>
              </w:r>
            </w:del>
          </w:p>
        </w:tc>
        <w:tc>
          <w:tcPr>
            <w:tcW w:w="6458" w:type="dxa"/>
          </w:tcPr>
          <w:p w14:paraId="268A1B28" w14:textId="4AE3A783" w:rsidR="003609CC" w:rsidRPr="00292CE8" w:rsidDel="009B3021" w:rsidRDefault="003609CC" w:rsidP="00AF5593">
            <w:pPr>
              <w:ind w:firstLine="420"/>
              <w:rPr>
                <w:del w:id="1249" w:author="John" w:date="2018-11-11T17:20:00Z"/>
                <w:rFonts w:ascii="宋体" w:eastAsia="宋体" w:hAnsi="宋体"/>
                <w:szCs w:val="24"/>
              </w:rPr>
            </w:pPr>
            <w:del w:id="1250" w:author="John" w:date="2018-11-11T17:20:00Z">
              <w:r w:rsidRPr="00292CE8" w:rsidDel="009B3021">
                <w:rPr>
                  <w:rFonts w:ascii="宋体" w:eastAsia="宋体" w:hAnsi="宋体" w:hint="eastAsia"/>
                  <w:szCs w:val="24"/>
                </w:rPr>
                <w:delText xml:space="preserve">一台 </w:delText>
              </w:r>
              <w:r w:rsidRPr="00292CE8" w:rsidDel="009B3021">
                <w:rPr>
                  <w:rFonts w:ascii="宋体" w:eastAsia="宋体" w:hAnsi="宋体"/>
                  <w:szCs w:val="24"/>
                </w:rPr>
                <w:delText>WIN 10操作系统</w:delText>
              </w:r>
              <w:r w:rsidRPr="00292CE8" w:rsidDel="009B3021">
                <w:rPr>
                  <w:rFonts w:ascii="宋体" w:eastAsia="宋体" w:hAnsi="宋体" w:hint="eastAsia"/>
                  <w:szCs w:val="24"/>
                </w:rPr>
                <w:delText>笔记本</w:delText>
              </w:r>
            </w:del>
          </w:p>
        </w:tc>
      </w:tr>
      <w:tr w:rsidR="003609CC" w:rsidRPr="00AF5593" w:rsidDel="009B3021" w14:paraId="2001F789" w14:textId="38040279" w:rsidTr="00AF5593">
        <w:trPr>
          <w:del w:id="1251" w:author="John" w:date="2018-11-11T17:20:00Z"/>
        </w:trPr>
        <w:tc>
          <w:tcPr>
            <w:tcW w:w="1838" w:type="dxa"/>
          </w:tcPr>
          <w:p w14:paraId="1503B701" w14:textId="63D42F33" w:rsidR="003609CC" w:rsidRPr="00292CE8" w:rsidDel="009B3021" w:rsidRDefault="003609CC" w:rsidP="00AF5593">
            <w:pPr>
              <w:ind w:firstLine="420"/>
              <w:rPr>
                <w:del w:id="1252" w:author="John" w:date="2018-11-11T17:20:00Z"/>
                <w:rFonts w:ascii="宋体" w:eastAsia="宋体" w:hAnsi="宋体"/>
                <w:szCs w:val="24"/>
              </w:rPr>
            </w:pPr>
            <w:del w:id="1253" w:author="John" w:date="2018-11-11T17:20:00Z">
              <w:r w:rsidRPr="00292CE8" w:rsidDel="009B3021">
                <w:rPr>
                  <w:rFonts w:ascii="宋体" w:eastAsia="宋体" w:hAnsi="宋体" w:hint="eastAsia"/>
                  <w:szCs w:val="24"/>
                </w:rPr>
                <w:delText>开发平台</w:delText>
              </w:r>
            </w:del>
          </w:p>
        </w:tc>
        <w:tc>
          <w:tcPr>
            <w:tcW w:w="6458" w:type="dxa"/>
          </w:tcPr>
          <w:p w14:paraId="4A9061BA" w14:textId="5CAB7067" w:rsidR="003609CC" w:rsidRPr="00292CE8" w:rsidDel="009B3021" w:rsidRDefault="003609CC" w:rsidP="00AF5593">
            <w:pPr>
              <w:ind w:firstLine="420"/>
              <w:rPr>
                <w:del w:id="1254" w:author="John" w:date="2018-11-11T17:20:00Z"/>
                <w:rFonts w:ascii="宋体" w:eastAsia="宋体" w:hAnsi="宋体"/>
                <w:szCs w:val="24"/>
              </w:rPr>
            </w:pPr>
            <w:del w:id="1255" w:author="John" w:date="2018-11-11T17:20:00Z">
              <w:r w:rsidRPr="00292CE8" w:rsidDel="009B3021">
                <w:rPr>
                  <w:rFonts w:ascii="宋体" w:eastAsia="宋体" w:hAnsi="宋体"/>
                  <w:szCs w:val="24"/>
                </w:rPr>
                <w:delText>Eclipse开发环境</w:delText>
              </w:r>
            </w:del>
          </w:p>
        </w:tc>
      </w:tr>
      <w:tr w:rsidR="003609CC" w:rsidRPr="00AF5593" w:rsidDel="009B3021" w14:paraId="34BCC6B2" w14:textId="4065BB5C" w:rsidTr="00AF5593">
        <w:trPr>
          <w:del w:id="1256" w:author="John" w:date="2018-11-11T17:20:00Z"/>
        </w:trPr>
        <w:tc>
          <w:tcPr>
            <w:tcW w:w="1838" w:type="dxa"/>
          </w:tcPr>
          <w:p w14:paraId="068209E1" w14:textId="1A173479" w:rsidR="003609CC" w:rsidRPr="00292CE8" w:rsidDel="009B3021" w:rsidRDefault="003609CC" w:rsidP="00AF5593">
            <w:pPr>
              <w:ind w:firstLine="420"/>
              <w:rPr>
                <w:del w:id="1257" w:author="John" w:date="2018-11-11T17:20:00Z"/>
                <w:rFonts w:ascii="宋体" w:eastAsia="宋体" w:hAnsi="宋体"/>
                <w:szCs w:val="24"/>
              </w:rPr>
            </w:pPr>
            <w:del w:id="1258" w:author="John" w:date="2018-11-11T17:20:00Z">
              <w:r w:rsidRPr="00292CE8" w:rsidDel="009B3021">
                <w:rPr>
                  <w:rFonts w:ascii="宋体" w:eastAsia="宋体" w:hAnsi="宋体" w:hint="eastAsia"/>
                  <w:szCs w:val="24"/>
                </w:rPr>
                <w:delText>网页</w:delText>
              </w:r>
            </w:del>
            <w:ins w:id="1259" w:author="Administrator" w:date="2018-11-08T22:56:00Z">
              <w:del w:id="1260" w:author="John" w:date="2018-11-11T17:20:00Z">
                <w:r w:rsidR="00E765D7" w:rsidDel="009B3021">
                  <w:rPr>
                    <w:rFonts w:ascii="宋体" w:eastAsia="宋体" w:hAnsi="宋体" w:hint="eastAsia"/>
                    <w:szCs w:val="24"/>
                  </w:rPr>
                  <w:delText>A</w:delText>
                </w:r>
                <w:r w:rsidR="00E765D7" w:rsidDel="009B3021">
                  <w:rPr>
                    <w:rFonts w:ascii="宋体" w:eastAsia="宋体" w:hAnsi="宋体"/>
                    <w:szCs w:val="24"/>
                  </w:rPr>
                  <w:delText>PP</w:delText>
                </w:r>
              </w:del>
            </w:ins>
            <w:del w:id="1261" w:author="John" w:date="2018-11-11T17:20:00Z">
              <w:r w:rsidRPr="00292CE8" w:rsidDel="009B3021">
                <w:rPr>
                  <w:rFonts w:ascii="宋体" w:eastAsia="宋体" w:hAnsi="宋体" w:hint="eastAsia"/>
                  <w:szCs w:val="24"/>
                </w:rPr>
                <w:delText>前端</w:delText>
              </w:r>
            </w:del>
          </w:p>
        </w:tc>
        <w:tc>
          <w:tcPr>
            <w:tcW w:w="6458" w:type="dxa"/>
          </w:tcPr>
          <w:p w14:paraId="45C1BEAD" w14:textId="640F776F" w:rsidR="003609CC" w:rsidRPr="00292CE8" w:rsidDel="009B3021" w:rsidRDefault="003609CC" w:rsidP="00AF5593">
            <w:pPr>
              <w:ind w:firstLine="420"/>
              <w:rPr>
                <w:del w:id="1262" w:author="John" w:date="2018-11-11T17:20:00Z"/>
                <w:rFonts w:ascii="宋体" w:eastAsia="宋体" w:hAnsi="宋体"/>
                <w:szCs w:val="24"/>
              </w:rPr>
            </w:pPr>
            <w:del w:id="1263" w:author="John" w:date="2018-11-11T17:20:00Z">
              <w:r w:rsidRPr="00292CE8" w:rsidDel="009B3021">
                <w:rPr>
                  <w:rFonts w:ascii="宋体" w:eastAsia="宋体" w:hAnsi="宋体"/>
                  <w:szCs w:val="24"/>
                </w:rPr>
                <w:delText>HTML5+CSS+JavaScript</w:delText>
              </w:r>
            </w:del>
            <w:ins w:id="1264" w:author="Administrator" w:date="2018-11-08T22:56:00Z">
              <w:del w:id="1265" w:author="John" w:date="2018-11-11T17:20:00Z">
                <w:r w:rsidR="00E765D7" w:rsidDel="009B3021">
                  <w:rPr>
                    <w:rFonts w:ascii="宋体" w:eastAsia="宋体" w:hAnsi="宋体"/>
                    <w:szCs w:val="24"/>
                  </w:rPr>
                  <w:delText>Java</w:delText>
                </w:r>
              </w:del>
            </w:ins>
          </w:p>
        </w:tc>
      </w:tr>
      <w:tr w:rsidR="003609CC" w:rsidRPr="00AF5593" w:rsidDel="009B3021" w14:paraId="4AFDAAD1" w14:textId="2CF401A6" w:rsidTr="00AF5593">
        <w:trPr>
          <w:del w:id="1266" w:author="John" w:date="2018-11-11T17:20:00Z"/>
        </w:trPr>
        <w:tc>
          <w:tcPr>
            <w:tcW w:w="1838" w:type="dxa"/>
          </w:tcPr>
          <w:p w14:paraId="491F57F5" w14:textId="17A888BB" w:rsidR="003609CC" w:rsidRPr="00292CE8" w:rsidDel="009B3021" w:rsidRDefault="003609CC" w:rsidP="00AF5593">
            <w:pPr>
              <w:ind w:firstLine="420"/>
              <w:rPr>
                <w:del w:id="1267" w:author="John" w:date="2018-11-11T17:20:00Z"/>
                <w:rFonts w:ascii="宋体" w:eastAsia="宋体" w:hAnsi="宋体"/>
                <w:szCs w:val="24"/>
              </w:rPr>
            </w:pPr>
            <w:del w:id="1268" w:author="John" w:date="2018-11-11T17:20:00Z">
              <w:r w:rsidRPr="00292CE8" w:rsidDel="009B3021">
                <w:rPr>
                  <w:rFonts w:ascii="宋体" w:eastAsia="宋体" w:hAnsi="宋体" w:hint="eastAsia"/>
                  <w:szCs w:val="24"/>
                </w:rPr>
                <w:delText>网页后台</w:delText>
              </w:r>
            </w:del>
          </w:p>
        </w:tc>
        <w:tc>
          <w:tcPr>
            <w:tcW w:w="6458" w:type="dxa"/>
          </w:tcPr>
          <w:p w14:paraId="527E1BCF" w14:textId="7D7FDAA6" w:rsidR="003609CC" w:rsidRPr="00292CE8" w:rsidDel="009B3021" w:rsidRDefault="003609CC" w:rsidP="00AF5593">
            <w:pPr>
              <w:ind w:firstLine="420"/>
              <w:rPr>
                <w:del w:id="1269" w:author="John" w:date="2018-11-11T17:20:00Z"/>
                <w:rFonts w:ascii="宋体" w:eastAsia="宋体" w:hAnsi="宋体"/>
                <w:szCs w:val="24"/>
              </w:rPr>
            </w:pPr>
            <w:del w:id="1270" w:author="John" w:date="2018-11-11T17:20:00Z">
              <w:r w:rsidRPr="00292CE8" w:rsidDel="009B3021">
                <w:rPr>
                  <w:rFonts w:ascii="宋体" w:eastAsia="宋体" w:hAnsi="宋体"/>
                  <w:szCs w:val="24"/>
                </w:rPr>
                <w:delText>Spring</w:delText>
              </w:r>
            </w:del>
          </w:p>
        </w:tc>
      </w:tr>
      <w:tr w:rsidR="003609CC" w:rsidRPr="00AF5593" w:rsidDel="009B3021" w14:paraId="5985F914" w14:textId="77CC1A13" w:rsidTr="00AF5593">
        <w:trPr>
          <w:del w:id="1271" w:author="John" w:date="2018-11-11T17:20:00Z"/>
        </w:trPr>
        <w:tc>
          <w:tcPr>
            <w:tcW w:w="1838" w:type="dxa"/>
          </w:tcPr>
          <w:p w14:paraId="008EECDF" w14:textId="4041BD49" w:rsidR="003609CC" w:rsidRPr="00292CE8" w:rsidDel="009B3021" w:rsidRDefault="003609CC" w:rsidP="00AF5593">
            <w:pPr>
              <w:ind w:firstLine="420"/>
              <w:rPr>
                <w:del w:id="1272" w:author="John" w:date="2018-11-11T17:20:00Z"/>
                <w:rFonts w:ascii="宋体" w:eastAsia="宋体" w:hAnsi="宋体"/>
                <w:szCs w:val="24"/>
              </w:rPr>
            </w:pPr>
            <w:del w:id="1273" w:author="John" w:date="2018-11-11T17:20:00Z">
              <w:r w:rsidRPr="00292CE8" w:rsidDel="009B3021">
                <w:rPr>
                  <w:rFonts w:ascii="宋体" w:eastAsia="宋体" w:hAnsi="宋体" w:hint="eastAsia"/>
                  <w:szCs w:val="24"/>
                </w:rPr>
                <w:delText>数据库</w:delText>
              </w:r>
            </w:del>
          </w:p>
        </w:tc>
        <w:tc>
          <w:tcPr>
            <w:tcW w:w="6458" w:type="dxa"/>
          </w:tcPr>
          <w:p w14:paraId="0621CB6E" w14:textId="3AA57025" w:rsidR="003609CC" w:rsidRPr="00292CE8" w:rsidDel="009B3021" w:rsidRDefault="003609CC" w:rsidP="00AF5593">
            <w:pPr>
              <w:ind w:firstLine="420"/>
              <w:rPr>
                <w:del w:id="1274" w:author="John" w:date="2018-11-11T17:20:00Z"/>
                <w:rFonts w:ascii="宋体" w:eastAsia="宋体" w:hAnsi="宋体"/>
                <w:szCs w:val="24"/>
              </w:rPr>
            </w:pPr>
            <w:del w:id="1275" w:author="John" w:date="2018-11-11T17:20:00Z">
              <w:r w:rsidRPr="00292CE8" w:rsidDel="009B3021">
                <w:rPr>
                  <w:rFonts w:ascii="宋体" w:eastAsia="宋体" w:hAnsi="宋体" w:hint="eastAsia"/>
                  <w:szCs w:val="24"/>
                </w:rPr>
                <w:delText>M</w:delText>
              </w:r>
              <w:r w:rsidRPr="00292CE8" w:rsidDel="009B3021">
                <w:rPr>
                  <w:rFonts w:ascii="宋体" w:eastAsia="宋体" w:hAnsi="宋体"/>
                  <w:szCs w:val="24"/>
                </w:rPr>
                <w:delText>YSQL</w:delText>
              </w:r>
            </w:del>
          </w:p>
        </w:tc>
      </w:tr>
      <w:tr w:rsidR="003609CC" w:rsidRPr="00AF5593" w:rsidDel="009B3021" w14:paraId="6B0BDE23" w14:textId="62780EFE" w:rsidTr="00AF5593">
        <w:trPr>
          <w:del w:id="1276" w:author="John" w:date="2018-11-11T17:20:00Z"/>
        </w:trPr>
        <w:tc>
          <w:tcPr>
            <w:tcW w:w="1838" w:type="dxa"/>
          </w:tcPr>
          <w:p w14:paraId="03B1497F" w14:textId="6B19E38E" w:rsidR="003609CC" w:rsidRPr="00292CE8" w:rsidDel="009B3021" w:rsidRDefault="003609CC" w:rsidP="00AF5593">
            <w:pPr>
              <w:ind w:firstLine="420"/>
              <w:rPr>
                <w:del w:id="1277" w:author="John" w:date="2018-11-11T17:20:00Z"/>
                <w:rFonts w:ascii="宋体" w:eastAsia="宋体" w:hAnsi="宋体"/>
                <w:szCs w:val="24"/>
              </w:rPr>
            </w:pPr>
            <w:del w:id="1278" w:author="John" w:date="2018-11-11T17:20:00Z">
              <w:r w:rsidRPr="00292CE8" w:rsidDel="009B3021">
                <w:rPr>
                  <w:rFonts w:ascii="宋体" w:eastAsia="宋体" w:hAnsi="宋体" w:hint="eastAsia"/>
                  <w:szCs w:val="24"/>
                </w:rPr>
                <w:delText>配置管理</w:delText>
              </w:r>
            </w:del>
          </w:p>
        </w:tc>
        <w:tc>
          <w:tcPr>
            <w:tcW w:w="6458" w:type="dxa"/>
          </w:tcPr>
          <w:p w14:paraId="435D3D77" w14:textId="724F2CD6" w:rsidR="003609CC" w:rsidRPr="00292CE8" w:rsidDel="009B3021" w:rsidRDefault="003609CC">
            <w:pPr>
              <w:ind w:firstLine="420"/>
              <w:rPr>
                <w:del w:id="1279" w:author="John" w:date="2018-11-11T17:20:00Z"/>
                <w:rFonts w:ascii="宋体" w:eastAsia="宋体" w:hAnsi="宋体"/>
                <w:szCs w:val="24"/>
              </w:rPr>
            </w:pPr>
            <w:del w:id="1280" w:author="John" w:date="2018-11-11T17:20:00Z">
              <w:r w:rsidRPr="00292CE8" w:rsidDel="009B3021">
                <w:rPr>
                  <w:rFonts w:ascii="宋体" w:eastAsia="宋体" w:hAnsi="宋体"/>
                  <w:szCs w:val="24"/>
                </w:rPr>
                <w:delText>Git Bash</w:delText>
              </w:r>
            </w:del>
          </w:p>
        </w:tc>
      </w:tr>
      <w:tr w:rsidR="003609CC" w:rsidRPr="00AF5593" w:rsidDel="009B3021" w14:paraId="2834C440" w14:textId="1975F5FA" w:rsidTr="00AF5593">
        <w:trPr>
          <w:del w:id="1281" w:author="John" w:date="2018-11-11T17:20:00Z"/>
        </w:trPr>
        <w:tc>
          <w:tcPr>
            <w:tcW w:w="1838" w:type="dxa"/>
          </w:tcPr>
          <w:p w14:paraId="4155D1BC" w14:textId="71CDD438" w:rsidR="003609CC" w:rsidRPr="00292CE8" w:rsidDel="009B3021" w:rsidRDefault="003609CC" w:rsidP="00AF5593">
            <w:pPr>
              <w:ind w:firstLine="420"/>
              <w:rPr>
                <w:del w:id="1282" w:author="John" w:date="2018-11-11T17:20:00Z"/>
                <w:rFonts w:ascii="宋体" w:eastAsia="宋体" w:hAnsi="宋体"/>
                <w:szCs w:val="24"/>
              </w:rPr>
            </w:pPr>
            <w:del w:id="1283" w:author="John" w:date="2018-11-11T17:20:00Z">
              <w:r w:rsidRPr="00292CE8" w:rsidDel="009B3021">
                <w:rPr>
                  <w:rFonts w:ascii="宋体" w:eastAsia="宋体" w:hAnsi="宋体" w:hint="eastAsia"/>
                  <w:szCs w:val="24"/>
                </w:rPr>
                <w:delText>文档管理</w:delText>
              </w:r>
            </w:del>
          </w:p>
        </w:tc>
        <w:tc>
          <w:tcPr>
            <w:tcW w:w="6458" w:type="dxa"/>
          </w:tcPr>
          <w:p w14:paraId="145BFE3A" w14:textId="194C26B7" w:rsidR="003609CC" w:rsidRPr="00292CE8" w:rsidDel="009B3021" w:rsidRDefault="003609CC" w:rsidP="00AF5593">
            <w:pPr>
              <w:ind w:firstLine="420"/>
              <w:rPr>
                <w:del w:id="1284" w:author="John" w:date="2018-11-11T17:20:00Z"/>
                <w:rFonts w:ascii="宋体" w:eastAsia="宋体" w:hAnsi="宋体"/>
                <w:szCs w:val="24"/>
              </w:rPr>
            </w:pPr>
            <w:del w:id="1285" w:author="John" w:date="2018-11-11T17:20:00Z">
              <w:r w:rsidRPr="00292CE8" w:rsidDel="009B3021">
                <w:rPr>
                  <w:rFonts w:ascii="宋体" w:eastAsia="宋体" w:hAnsi="宋体"/>
                  <w:szCs w:val="24"/>
                </w:rPr>
                <w:delText>Microsoft office</w:delText>
              </w:r>
            </w:del>
          </w:p>
        </w:tc>
      </w:tr>
      <w:tr w:rsidR="003609CC" w:rsidRPr="00AF5593" w:rsidDel="009B3021" w14:paraId="511565E2" w14:textId="11180F4A" w:rsidTr="00AF5593">
        <w:trPr>
          <w:del w:id="1286" w:author="John" w:date="2018-11-11T17:20:00Z"/>
        </w:trPr>
        <w:tc>
          <w:tcPr>
            <w:tcW w:w="1838" w:type="dxa"/>
          </w:tcPr>
          <w:p w14:paraId="0B59822D" w14:textId="507AB4BD" w:rsidR="003609CC" w:rsidRPr="00292CE8" w:rsidDel="009B3021" w:rsidRDefault="003609CC" w:rsidP="00AF5593">
            <w:pPr>
              <w:ind w:firstLine="420"/>
              <w:rPr>
                <w:del w:id="1287" w:author="John" w:date="2018-11-11T17:20:00Z"/>
                <w:rFonts w:ascii="宋体" w:eastAsia="宋体" w:hAnsi="宋体"/>
                <w:szCs w:val="24"/>
              </w:rPr>
            </w:pPr>
            <w:del w:id="1288" w:author="John" w:date="2018-11-11T17:20:00Z">
              <w:r w:rsidRPr="00292CE8" w:rsidDel="009B3021">
                <w:rPr>
                  <w:rFonts w:ascii="宋体" w:eastAsia="宋体" w:hAnsi="宋体" w:hint="eastAsia"/>
                  <w:szCs w:val="24"/>
                </w:rPr>
                <w:delText>项目管理</w:delText>
              </w:r>
            </w:del>
          </w:p>
        </w:tc>
        <w:tc>
          <w:tcPr>
            <w:tcW w:w="6458" w:type="dxa"/>
          </w:tcPr>
          <w:p w14:paraId="03E3B14C" w14:textId="2B1CF60D" w:rsidR="003609CC" w:rsidRPr="00292CE8" w:rsidDel="009B3021" w:rsidRDefault="003609CC" w:rsidP="00AF5593">
            <w:pPr>
              <w:ind w:firstLine="420"/>
              <w:rPr>
                <w:del w:id="1289" w:author="John" w:date="2018-11-11T17:20:00Z"/>
                <w:rFonts w:ascii="宋体" w:eastAsia="宋体" w:hAnsi="宋体"/>
                <w:szCs w:val="24"/>
              </w:rPr>
            </w:pPr>
            <w:del w:id="1290" w:author="John" w:date="2018-11-11T17:20:00Z">
              <w:r w:rsidRPr="00292CE8" w:rsidDel="009B3021">
                <w:rPr>
                  <w:rFonts w:ascii="宋体" w:eastAsia="宋体" w:hAnsi="宋体"/>
                  <w:szCs w:val="24"/>
                </w:rPr>
                <w:delText>Microsoft Project</w:delText>
              </w:r>
            </w:del>
          </w:p>
        </w:tc>
      </w:tr>
      <w:tr w:rsidR="003609CC" w:rsidRPr="00AF5593" w:rsidDel="009B3021" w14:paraId="7712E4E5" w14:textId="53C9FB06" w:rsidTr="00AF5593">
        <w:trPr>
          <w:del w:id="1291" w:author="John" w:date="2018-11-11T17:20:00Z"/>
        </w:trPr>
        <w:tc>
          <w:tcPr>
            <w:tcW w:w="1838" w:type="dxa"/>
          </w:tcPr>
          <w:p w14:paraId="3CF26E90" w14:textId="5E8BB7BC" w:rsidR="003609CC" w:rsidRPr="00292CE8" w:rsidDel="009B3021" w:rsidRDefault="003609CC" w:rsidP="00AF5593">
            <w:pPr>
              <w:ind w:firstLine="420"/>
              <w:rPr>
                <w:del w:id="1292" w:author="John" w:date="2018-11-11T17:20:00Z"/>
                <w:rFonts w:ascii="宋体" w:eastAsia="宋体" w:hAnsi="宋体"/>
                <w:szCs w:val="24"/>
              </w:rPr>
            </w:pPr>
            <w:del w:id="1293" w:author="John" w:date="2018-11-11T17:20:00Z">
              <w:r w:rsidRPr="00292CE8" w:rsidDel="009B3021">
                <w:rPr>
                  <w:rFonts w:ascii="宋体" w:eastAsia="宋体" w:hAnsi="宋体" w:hint="eastAsia"/>
                  <w:szCs w:val="24"/>
                </w:rPr>
                <w:delText>分析与建模工具</w:delText>
              </w:r>
            </w:del>
          </w:p>
        </w:tc>
        <w:tc>
          <w:tcPr>
            <w:tcW w:w="6458" w:type="dxa"/>
          </w:tcPr>
          <w:p w14:paraId="3B884D86" w14:textId="5512F83C" w:rsidR="003609CC" w:rsidRPr="00292CE8" w:rsidDel="009B3021" w:rsidRDefault="003609CC" w:rsidP="00AF5593">
            <w:pPr>
              <w:ind w:firstLine="420"/>
              <w:rPr>
                <w:del w:id="1294" w:author="John" w:date="2018-11-11T17:20:00Z"/>
                <w:rFonts w:ascii="宋体" w:eastAsia="宋体" w:hAnsi="宋体"/>
                <w:szCs w:val="24"/>
              </w:rPr>
            </w:pPr>
            <w:del w:id="1295" w:author="John" w:date="2018-11-11T17:20:00Z">
              <w:r w:rsidRPr="00292CE8" w:rsidDel="009B3021">
                <w:rPr>
                  <w:rFonts w:ascii="宋体" w:eastAsia="宋体" w:hAnsi="宋体"/>
                  <w:szCs w:val="24"/>
                </w:rPr>
                <w:delText>IBM Rational Rose</w:delText>
              </w:r>
            </w:del>
            <w:ins w:id="1296" w:author="Administrator" w:date="2018-11-08T22:55:00Z">
              <w:del w:id="1297" w:author="John" w:date="2018-11-11T17:20:00Z">
                <w:r w:rsidR="00E765D7" w:rsidDel="009B3021">
                  <w:rPr>
                    <w:rFonts w:ascii="宋体" w:eastAsia="宋体" w:hAnsi="宋体"/>
                    <w:szCs w:val="24"/>
                  </w:rPr>
                  <w:delText>starUML</w:delText>
                </w:r>
              </w:del>
            </w:ins>
          </w:p>
        </w:tc>
      </w:tr>
      <w:tr w:rsidR="003609CC" w:rsidRPr="00AF5593" w:rsidDel="009B3021" w14:paraId="099E91FA" w14:textId="6540F6A4" w:rsidTr="00AF5593">
        <w:trPr>
          <w:del w:id="1298" w:author="John" w:date="2018-11-11T17:20:00Z"/>
        </w:trPr>
        <w:tc>
          <w:tcPr>
            <w:tcW w:w="1838" w:type="dxa"/>
          </w:tcPr>
          <w:p w14:paraId="2AE40F84" w14:textId="28B8EA3D" w:rsidR="003609CC" w:rsidRPr="00292CE8" w:rsidDel="009B3021" w:rsidRDefault="003609CC" w:rsidP="00AF5593">
            <w:pPr>
              <w:ind w:firstLine="420"/>
              <w:rPr>
                <w:del w:id="1299" w:author="John" w:date="2018-11-11T17:20:00Z"/>
                <w:rFonts w:ascii="宋体" w:eastAsia="宋体" w:hAnsi="宋体"/>
                <w:szCs w:val="24"/>
              </w:rPr>
            </w:pPr>
            <w:del w:id="1300" w:author="John" w:date="2018-11-11T17:20:00Z">
              <w:r w:rsidRPr="00292CE8" w:rsidDel="009B3021">
                <w:rPr>
                  <w:rFonts w:ascii="宋体" w:eastAsia="宋体" w:hAnsi="宋体" w:hint="eastAsia"/>
                  <w:szCs w:val="24"/>
                </w:rPr>
                <w:delText>原型设计工具</w:delText>
              </w:r>
            </w:del>
          </w:p>
        </w:tc>
        <w:tc>
          <w:tcPr>
            <w:tcW w:w="6458" w:type="dxa"/>
          </w:tcPr>
          <w:p w14:paraId="0A340B34" w14:textId="7BCC3CAF" w:rsidR="003609CC" w:rsidRPr="00292CE8" w:rsidDel="009B3021" w:rsidRDefault="003609CC" w:rsidP="00AF5593">
            <w:pPr>
              <w:ind w:firstLine="420"/>
              <w:rPr>
                <w:del w:id="1301" w:author="John" w:date="2018-11-11T17:20:00Z"/>
                <w:rFonts w:ascii="宋体" w:eastAsia="宋体" w:hAnsi="宋体"/>
                <w:szCs w:val="24"/>
              </w:rPr>
            </w:pPr>
            <w:del w:id="1302" w:author="John" w:date="2018-11-11T17:20:00Z">
              <w:r w:rsidRPr="00292CE8" w:rsidDel="009B3021">
                <w:rPr>
                  <w:rFonts w:ascii="宋体" w:eastAsia="宋体" w:hAnsi="宋体"/>
                  <w:szCs w:val="24"/>
                </w:rPr>
                <w:delText>Axure RP8</w:delText>
              </w:r>
            </w:del>
            <w:ins w:id="1303" w:author="Administrator" w:date="2018-11-08T22:55:00Z">
              <w:del w:id="1304" w:author="John" w:date="2018-11-11T17:20:00Z">
                <w:r w:rsidR="00E765D7" w:rsidDel="009B3021">
                  <w:rPr>
                    <w:rFonts w:ascii="宋体" w:eastAsia="宋体" w:hAnsi="宋体" w:hint="eastAsia"/>
                    <w:szCs w:val="24"/>
                  </w:rPr>
                  <w:delText>墨刀</w:delText>
                </w:r>
              </w:del>
            </w:ins>
          </w:p>
        </w:tc>
      </w:tr>
    </w:tbl>
    <w:p w14:paraId="5F05C5AC" w14:textId="0842CF2B" w:rsidR="003609CC" w:rsidRPr="003609CC" w:rsidDel="009B3021" w:rsidRDefault="003609CC" w:rsidP="003609CC">
      <w:pPr>
        <w:rPr>
          <w:del w:id="1305" w:author="John" w:date="2018-11-11T17:20:00Z"/>
        </w:rPr>
      </w:pPr>
    </w:p>
    <w:p w14:paraId="4C7E5594" w14:textId="2779E47D" w:rsidR="00BC4722" w:rsidDel="009B3021" w:rsidRDefault="00BC4722">
      <w:pPr>
        <w:pStyle w:val="3"/>
        <w:rPr>
          <w:del w:id="1306" w:author="John" w:date="2018-11-11T17:20:00Z"/>
        </w:rPr>
      </w:pPr>
      <w:del w:id="1307" w:author="John" w:date="2018-11-11T17:20:00Z">
        <w:r w:rsidDel="009B3021">
          <w:delText>1.2.5限制条件</w:delText>
        </w:r>
      </w:del>
    </w:p>
    <w:tbl>
      <w:tblPr>
        <w:tblStyle w:val="a8"/>
        <w:tblW w:w="0" w:type="auto"/>
        <w:tblLook w:val="04A0" w:firstRow="1" w:lastRow="0" w:firstColumn="1" w:lastColumn="0" w:noHBand="0" w:noVBand="1"/>
      </w:tblPr>
      <w:tblGrid>
        <w:gridCol w:w="1555"/>
        <w:gridCol w:w="6741"/>
      </w:tblGrid>
      <w:tr w:rsidR="003609CC" w:rsidDel="009B3021" w14:paraId="0DBAD438" w14:textId="71D71BE6" w:rsidTr="00AF5593">
        <w:trPr>
          <w:del w:id="1308" w:author="John" w:date="2018-11-11T17:20:00Z"/>
        </w:trPr>
        <w:tc>
          <w:tcPr>
            <w:tcW w:w="1555" w:type="dxa"/>
          </w:tcPr>
          <w:p w14:paraId="5BE26DCC" w14:textId="3B8AC6E2" w:rsidR="003609CC" w:rsidRPr="00292CE8" w:rsidDel="009B3021" w:rsidRDefault="003609CC" w:rsidP="00AF5593">
            <w:pPr>
              <w:ind w:firstLine="420"/>
              <w:rPr>
                <w:del w:id="1309" w:author="John" w:date="2018-11-11T17:20:00Z"/>
                <w:rFonts w:ascii="宋体" w:eastAsia="宋体" w:hAnsi="宋体"/>
                <w:szCs w:val="24"/>
              </w:rPr>
            </w:pPr>
            <w:del w:id="1310" w:author="John" w:date="2018-11-11T17:20:00Z">
              <w:r w:rsidRPr="00292CE8" w:rsidDel="009B3021">
                <w:rPr>
                  <w:rFonts w:ascii="宋体" w:eastAsia="宋体" w:hAnsi="宋体" w:hint="eastAsia"/>
                  <w:szCs w:val="24"/>
                </w:rPr>
                <w:delText>经济限制</w:delText>
              </w:r>
            </w:del>
          </w:p>
        </w:tc>
        <w:tc>
          <w:tcPr>
            <w:tcW w:w="6741" w:type="dxa"/>
          </w:tcPr>
          <w:p w14:paraId="189B027A" w14:textId="029D912D" w:rsidR="003609CC" w:rsidRPr="00292CE8" w:rsidDel="009B3021" w:rsidRDefault="00E765D7" w:rsidP="00AF5593">
            <w:pPr>
              <w:ind w:firstLine="420"/>
              <w:rPr>
                <w:del w:id="1311" w:author="John" w:date="2018-11-11T17:20:00Z"/>
                <w:rFonts w:ascii="宋体" w:eastAsia="宋体" w:hAnsi="宋体"/>
                <w:szCs w:val="24"/>
              </w:rPr>
            </w:pPr>
            <w:ins w:id="1312" w:author="Administrator" w:date="2018-11-08T22:54:00Z">
              <w:del w:id="1313" w:author="John" w:date="2018-11-11T17:20:00Z">
                <w:r w:rsidDel="009B3021">
                  <w:rPr>
                    <w:rFonts w:ascii="宋体" w:eastAsia="宋体" w:hAnsi="宋体" w:hint="eastAsia"/>
                    <w:szCs w:val="24"/>
                  </w:rPr>
                  <w:delText>（</w:delText>
                </w:r>
              </w:del>
            </w:ins>
            <w:del w:id="1314" w:author="John" w:date="2018-11-11T17:20:00Z">
              <w:r w:rsidR="003609CC" w:rsidRPr="00292CE8" w:rsidDel="009B3021">
                <w:rPr>
                  <w:rFonts w:ascii="宋体" w:eastAsia="宋体" w:hAnsi="宋体" w:hint="eastAsia"/>
                  <w:szCs w:val="24"/>
                </w:rPr>
                <w:delText>人均15yuan每小时的预算</w:delText>
              </w:r>
            </w:del>
            <w:ins w:id="1315" w:author="Administrator" w:date="2018-11-08T22:54:00Z">
              <w:del w:id="1316" w:author="John" w:date="2018-11-11T17:20:00Z">
                <w:r w:rsidDel="009B3021">
                  <w:rPr>
                    <w:rFonts w:ascii="宋体" w:eastAsia="宋体" w:hAnsi="宋体" w:hint="eastAsia"/>
                    <w:szCs w:val="24"/>
                  </w:rPr>
                  <w:delText>本项目不涉及</w:delText>
                </w:r>
                <w:r w:rsidDel="009B3021">
                  <w:rPr>
                    <w:rFonts w:ascii="宋体" w:eastAsia="宋体" w:hAnsi="宋体"/>
                    <w:szCs w:val="24"/>
                  </w:rPr>
                  <w:delText>经济可行性</w:delText>
                </w:r>
                <w:r w:rsidDel="009B3021">
                  <w:rPr>
                    <w:rFonts w:ascii="宋体" w:eastAsia="宋体" w:hAnsi="宋体" w:hint="eastAsia"/>
                    <w:szCs w:val="24"/>
                  </w:rPr>
                  <w:delText>）</w:delText>
                </w:r>
              </w:del>
            </w:ins>
          </w:p>
        </w:tc>
      </w:tr>
      <w:tr w:rsidR="003609CC" w:rsidDel="009B3021" w14:paraId="1B055AE9" w14:textId="2F806F52" w:rsidTr="00AF5593">
        <w:trPr>
          <w:del w:id="1317" w:author="John" w:date="2018-11-11T17:20:00Z"/>
        </w:trPr>
        <w:tc>
          <w:tcPr>
            <w:tcW w:w="1555" w:type="dxa"/>
          </w:tcPr>
          <w:p w14:paraId="536C3046" w14:textId="5B307CCF" w:rsidR="003609CC" w:rsidRPr="00292CE8" w:rsidDel="009B3021" w:rsidRDefault="003609CC" w:rsidP="00AF5593">
            <w:pPr>
              <w:ind w:firstLine="420"/>
              <w:rPr>
                <w:del w:id="1318" w:author="John" w:date="2018-11-11T17:20:00Z"/>
                <w:rFonts w:ascii="宋体" w:eastAsia="宋体" w:hAnsi="宋体"/>
                <w:szCs w:val="24"/>
              </w:rPr>
            </w:pPr>
            <w:del w:id="1319" w:author="John" w:date="2018-11-11T17:20:00Z">
              <w:r w:rsidRPr="00292CE8" w:rsidDel="009B3021">
                <w:rPr>
                  <w:rFonts w:ascii="宋体" w:eastAsia="宋体" w:hAnsi="宋体" w:hint="eastAsia"/>
                  <w:szCs w:val="24"/>
                </w:rPr>
                <w:delText>技术限制</w:delText>
              </w:r>
            </w:del>
          </w:p>
        </w:tc>
        <w:tc>
          <w:tcPr>
            <w:tcW w:w="6741" w:type="dxa"/>
          </w:tcPr>
          <w:p w14:paraId="7884D5A7" w14:textId="662B8B00" w:rsidR="003609CC" w:rsidRPr="00292CE8" w:rsidDel="009B3021" w:rsidRDefault="003609CC" w:rsidP="00AF5593">
            <w:pPr>
              <w:ind w:firstLine="420"/>
              <w:rPr>
                <w:del w:id="1320" w:author="John" w:date="2018-11-11T17:20:00Z"/>
                <w:rFonts w:ascii="宋体" w:eastAsia="宋体" w:hAnsi="宋体"/>
                <w:szCs w:val="24"/>
              </w:rPr>
            </w:pPr>
            <w:del w:id="1321" w:author="John" w:date="2018-11-11T17:20:00Z">
              <w:r w:rsidRPr="00292CE8" w:rsidDel="009B3021">
                <w:rPr>
                  <w:rFonts w:ascii="宋体" w:eastAsia="宋体" w:hAnsi="宋体" w:hint="eastAsia"/>
                  <w:szCs w:val="24"/>
                </w:rPr>
                <w:delText>开发人员对软件使用技术掌握不熟</w:delText>
              </w:r>
            </w:del>
          </w:p>
        </w:tc>
      </w:tr>
      <w:tr w:rsidR="003609CC" w:rsidDel="009B3021" w14:paraId="49361BA8" w14:textId="16299872" w:rsidTr="00AF5593">
        <w:trPr>
          <w:del w:id="1322" w:author="John" w:date="2018-11-11T17:20:00Z"/>
        </w:trPr>
        <w:tc>
          <w:tcPr>
            <w:tcW w:w="1555" w:type="dxa"/>
          </w:tcPr>
          <w:p w14:paraId="377D5E35" w14:textId="191E1FE2" w:rsidR="003609CC" w:rsidRPr="00292CE8" w:rsidDel="009B3021" w:rsidRDefault="003609CC" w:rsidP="00AF5593">
            <w:pPr>
              <w:ind w:firstLine="420"/>
              <w:rPr>
                <w:del w:id="1323" w:author="John" w:date="2018-11-11T17:20:00Z"/>
                <w:rFonts w:ascii="宋体" w:eastAsia="宋体" w:hAnsi="宋体"/>
                <w:szCs w:val="24"/>
              </w:rPr>
            </w:pPr>
            <w:del w:id="1324" w:author="John" w:date="2018-11-11T17:20:00Z">
              <w:r w:rsidRPr="00292CE8" w:rsidDel="009B3021">
                <w:rPr>
                  <w:rFonts w:ascii="宋体" w:eastAsia="宋体" w:hAnsi="宋体" w:hint="eastAsia"/>
                  <w:szCs w:val="24"/>
                </w:rPr>
                <w:delText>时间限制</w:delText>
              </w:r>
            </w:del>
          </w:p>
        </w:tc>
        <w:tc>
          <w:tcPr>
            <w:tcW w:w="6741" w:type="dxa"/>
          </w:tcPr>
          <w:p w14:paraId="5F93EE9E" w14:textId="60FAF22D" w:rsidR="003609CC" w:rsidRPr="00292CE8" w:rsidDel="009B3021" w:rsidRDefault="00E765D7" w:rsidP="00AF5593">
            <w:pPr>
              <w:ind w:firstLine="420"/>
              <w:rPr>
                <w:del w:id="1325" w:author="John" w:date="2018-11-11T17:20:00Z"/>
                <w:rFonts w:ascii="宋体" w:eastAsia="宋体" w:hAnsi="宋体"/>
                <w:szCs w:val="24"/>
              </w:rPr>
            </w:pPr>
            <w:ins w:id="1326" w:author="Administrator" w:date="2018-11-08T22:55:00Z">
              <w:del w:id="1327" w:author="John" w:date="2018-11-11T17:20:00Z">
                <w:r w:rsidDel="009B3021">
                  <w:rPr>
                    <w:rFonts w:ascii="宋体" w:eastAsia="宋体" w:hAnsi="宋体" w:hint="eastAsia"/>
                    <w:szCs w:val="24"/>
                  </w:rPr>
                  <w:delText>周二到</w:delText>
                </w:r>
                <w:r w:rsidDel="009B3021">
                  <w:rPr>
                    <w:rFonts w:ascii="宋体" w:eastAsia="宋体" w:hAnsi="宋体"/>
                    <w:szCs w:val="24"/>
                  </w:rPr>
                  <w:delText>周五</w:delText>
                </w:r>
              </w:del>
            </w:ins>
            <w:del w:id="1328" w:author="John" w:date="2018-11-11T17:20:00Z">
              <w:r w:rsidR="003609CC" w:rsidRPr="00292CE8" w:rsidDel="009B3021">
                <w:rPr>
                  <w:rFonts w:ascii="宋体" w:eastAsia="宋体" w:hAnsi="宋体" w:hint="eastAsia"/>
                  <w:szCs w:val="24"/>
                </w:rPr>
                <w:delText>每天1小时工作时间</w:delText>
              </w:r>
            </w:del>
            <w:ins w:id="1329" w:author="Administrator" w:date="2018-11-08T22:55:00Z">
              <w:del w:id="1330" w:author="John" w:date="2018-11-11T17:20:00Z">
                <w:r w:rsidDel="009B3021">
                  <w:rPr>
                    <w:rFonts w:ascii="宋体" w:eastAsia="宋体" w:hAnsi="宋体" w:hint="eastAsia"/>
                    <w:szCs w:val="24"/>
                  </w:rPr>
                  <w:delText>，</w:delText>
                </w:r>
                <w:r w:rsidDel="009B3021">
                  <w:rPr>
                    <w:rFonts w:ascii="宋体" w:eastAsia="宋体" w:hAnsi="宋体"/>
                    <w:szCs w:val="24"/>
                  </w:rPr>
                  <w:delText>周六周日每天</w:delText>
                </w:r>
                <w:r w:rsidDel="009B3021">
                  <w:rPr>
                    <w:rFonts w:ascii="宋体" w:eastAsia="宋体" w:hAnsi="宋体" w:hint="eastAsia"/>
                    <w:szCs w:val="24"/>
                  </w:rPr>
                  <w:delText>3小时</w:delText>
                </w:r>
              </w:del>
            </w:ins>
          </w:p>
        </w:tc>
      </w:tr>
      <w:tr w:rsidR="003609CC" w:rsidDel="009B3021" w14:paraId="4261081D" w14:textId="7B8AA0EF" w:rsidTr="00AF5593">
        <w:trPr>
          <w:del w:id="1331" w:author="John" w:date="2018-11-11T17:20:00Z"/>
        </w:trPr>
        <w:tc>
          <w:tcPr>
            <w:tcW w:w="1555" w:type="dxa"/>
          </w:tcPr>
          <w:p w14:paraId="3BCFEA54" w14:textId="667C8662" w:rsidR="003609CC" w:rsidRPr="00292CE8" w:rsidDel="009B3021" w:rsidRDefault="003609CC" w:rsidP="00AF5593">
            <w:pPr>
              <w:ind w:firstLine="420"/>
              <w:rPr>
                <w:del w:id="1332" w:author="John" w:date="2018-11-11T17:20:00Z"/>
                <w:rFonts w:ascii="宋体" w:eastAsia="宋体" w:hAnsi="宋体"/>
                <w:szCs w:val="24"/>
              </w:rPr>
            </w:pPr>
            <w:del w:id="1333" w:author="John" w:date="2018-11-11T17:20:00Z">
              <w:r w:rsidRPr="00292CE8" w:rsidDel="009B3021">
                <w:rPr>
                  <w:rFonts w:ascii="宋体" w:eastAsia="宋体" w:hAnsi="宋体" w:hint="eastAsia"/>
                  <w:szCs w:val="24"/>
                </w:rPr>
                <w:delText>法律限制</w:delText>
              </w:r>
            </w:del>
          </w:p>
        </w:tc>
        <w:tc>
          <w:tcPr>
            <w:tcW w:w="6741" w:type="dxa"/>
          </w:tcPr>
          <w:p w14:paraId="325D5A61" w14:textId="6EB6F2B9" w:rsidR="003609CC" w:rsidRPr="00292CE8" w:rsidDel="009B3021" w:rsidRDefault="003609CC" w:rsidP="00AF5593">
            <w:pPr>
              <w:ind w:firstLine="420"/>
              <w:rPr>
                <w:del w:id="1334" w:author="John" w:date="2018-11-11T17:20:00Z"/>
                <w:rFonts w:ascii="宋体" w:eastAsia="宋体" w:hAnsi="宋体"/>
                <w:szCs w:val="24"/>
              </w:rPr>
            </w:pPr>
            <w:del w:id="1335" w:author="John" w:date="2018-11-11T17:20:00Z">
              <w:r w:rsidRPr="00292CE8" w:rsidDel="009B3021">
                <w:rPr>
                  <w:rFonts w:ascii="宋体" w:eastAsia="宋体" w:hAnsi="宋体" w:hint="eastAsia"/>
                  <w:szCs w:val="24"/>
                </w:rPr>
                <w:delText>本项目依法依规执行</w:delText>
              </w:r>
            </w:del>
          </w:p>
        </w:tc>
      </w:tr>
    </w:tbl>
    <w:p w14:paraId="56E9A16B" w14:textId="77777777" w:rsidR="003609CC" w:rsidRPr="003609CC" w:rsidDel="00865225" w:rsidRDefault="003609CC">
      <w:pPr>
        <w:rPr>
          <w:del w:id="1336" w:author="John" w:date="2018-11-11T17:49:00Z"/>
        </w:rPr>
      </w:pPr>
    </w:p>
    <w:p w14:paraId="4FAB104D" w14:textId="62E3DDC8" w:rsidR="00721561" w:rsidRPr="00721561" w:rsidDel="00896B8F" w:rsidRDefault="00BC4722">
      <w:pPr>
        <w:rPr>
          <w:del w:id="1337" w:author="John" w:date="2018-11-11T17:23:00Z"/>
        </w:rPr>
        <w:pPrChange w:id="1338" w:author="John" w:date="2018-11-11T17:49:00Z">
          <w:pPr>
            <w:pStyle w:val="2"/>
          </w:pPr>
        </w:pPrChange>
      </w:pPr>
      <w:del w:id="1339" w:author="John" w:date="2018-11-11T17:23:00Z">
        <w:r w:rsidDel="00896B8F">
          <w:delText>1.3项目概述</w:delText>
        </w:r>
      </w:del>
    </w:p>
    <w:p w14:paraId="67ED9E95" w14:textId="6D8E1B67" w:rsidR="00BC4722" w:rsidDel="00896B8F" w:rsidRDefault="00BC4722">
      <w:pPr>
        <w:rPr>
          <w:del w:id="1340" w:author="John" w:date="2018-11-11T17:23:00Z"/>
        </w:rPr>
        <w:pPrChange w:id="1341" w:author="John" w:date="2018-11-11T17:49:00Z">
          <w:pPr>
            <w:pStyle w:val="3"/>
          </w:pPr>
        </w:pPrChange>
      </w:pPr>
      <w:del w:id="1342" w:author="John" w:date="2018-11-11T17:23:00Z">
        <w:r w:rsidDel="00896B8F">
          <w:delText>1.3.1文档适用项目</w:delText>
        </w:r>
      </w:del>
    </w:p>
    <w:p w14:paraId="446AD9B6" w14:textId="005227AC" w:rsidR="00721561" w:rsidRPr="00292CE8" w:rsidDel="00896B8F" w:rsidRDefault="00292CE8">
      <w:pPr>
        <w:rPr>
          <w:del w:id="1343" w:author="John" w:date="2018-11-11T17:23:00Z"/>
          <w:sz w:val="24"/>
        </w:rPr>
        <w:pPrChange w:id="1344" w:author="John" w:date="2018-11-11T17:49:00Z">
          <w:pPr>
            <w:pStyle w:val="a9"/>
          </w:pPr>
        </w:pPrChange>
      </w:pPr>
      <w:del w:id="1345" w:author="John" w:date="2018-11-11T17:23:00Z">
        <w:r w:rsidDel="00896B8F">
          <w:tab/>
        </w:r>
        <w:r w:rsidR="00721561" w:rsidRPr="00292CE8" w:rsidDel="00896B8F">
          <w:rPr>
            <w:rFonts w:hint="eastAsia"/>
          </w:rPr>
          <w:delText>开发“软件工程系列课程教学辅助网站”</w:delText>
        </w:r>
      </w:del>
    </w:p>
    <w:p w14:paraId="5FBF66B3" w14:textId="6AC89BE4" w:rsidR="00721561" w:rsidRPr="00721561" w:rsidDel="00896B8F" w:rsidRDefault="00721561">
      <w:pPr>
        <w:rPr>
          <w:del w:id="1346" w:author="John" w:date="2018-11-11T17:23:00Z"/>
        </w:rPr>
      </w:pPr>
    </w:p>
    <w:p w14:paraId="21E9B28A" w14:textId="4BAF3347" w:rsidR="00BC4722" w:rsidDel="00896B8F" w:rsidRDefault="00BC4722">
      <w:pPr>
        <w:rPr>
          <w:del w:id="1347" w:author="John" w:date="2018-11-11T17:23:00Z"/>
        </w:rPr>
        <w:pPrChange w:id="1348" w:author="John" w:date="2018-11-11T17:49:00Z">
          <w:pPr>
            <w:pStyle w:val="3"/>
          </w:pPr>
        </w:pPrChange>
      </w:pPr>
      <w:del w:id="1349" w:author="John" w:date="2018-11-11T17:23:00Z">
        <w:r w:rsidDel="00896B8F">
          <w:delText>1.3.2软件用途</w:delText>
        </w:r>
      </w:del>
    </w:p>
    <w:p w14:paraId="6DBE77BD" w14:textId="2D8454F0" w:rsidR="00721561" w:rsidRPr="00292CE8" w:rsidDel="00896B8F" w:rsidRDefault="00292CE8">
      <w:pPr>
        <w:rPr>
          <w:del w:id="1350" w:author="John" w:date="2018-11-11T17:23:00Z"/>
        </w:rPr>
        <w:pPrChange w:id="1351" w:author="John" w:date="2018-11-11T17:49:00Z">
          <w:pPr>
            <w:pStyle w:val="a9"/>
          </w:pPr>
        </w:pPrChange>
      </w:pPr>
      <w:del w:id="1352" w:author="John" w:date="2018-11-11T17:23:00Z">
        <w:r w:rsidDel="00896B8F">
          <w:tab/>
        </w:r>
        <w:r w:rsidR="00721561" w:rsidRPr="00292CE8" w:rsidDel="00896B8F">
          <w:rPr>
            <w:rFonts w:hint="eastAsia"/>
          </w:rPr>
          <w:delText>该软件主要面对的用户大致可以分为三类：教师（指软件工程课程的授课教师），注册学生（该课程的注册学生，即当前学期选修该课程的学生），游客（当前学期未选该课程，但对该课程有兴趣的学生，通常指软件学院低年级学生，也泛指所有在校学生）。它的功能就是服务教师和学生，是他们在教育和学习过程中得到便捷。它还将不断的记录这门课从诞生到成熟的过程。</w:delText>
        </w:r>
      </w:del>
    </w:p>
    <w:p w14:paraId="522EFC26" w14:textId="77777777" w:rsidR="00721561" w:rsidRPr="00721561" w:rsidRDefault="00721561"/>
    <w:p w14:paraId="1D732E01" w14:textId="52499B67" w:rsidR="00BC4722" w:rsidDel="005D1913" w:rsidRDefault="00BC4722">
      <w:pPr>
        <w:pStyle w:val="3"/>
        <w:rPr>
          <w:del w:id="1353" w:author="John" w:date="2018-11-11T17:17:00Z"/>
        </w:rPr>
      </w:pPr>
      <w:del w:id="1354" w:author="John" w:date="2018-11-11T17:17:00Z">
        <w:r w:rsidDel="005D1913">
          <w:lastRenderedPageBreak/>
          <w:delText>1.3.3项目功能点</w:delText>
        </w:r>
      </w:del>
    </w:p>
    <w:tbl>
      <w:tblPr>
        <w:tblStyle w:val="a8"/>
        <w:tblW w:w="0" w:type="auto"/>
        <w:tblLook w:val="04A0" w:firstRow="1" w:lastRow="0" w:firstColumn="1" w:lastColumn="0" w:noHBand="0" w:noVBand="1"/>
      </w:tblPr>
      <w:tblGrid>
        <w:gridCol w:w="8296"/>
      </w:tblGrid>
      <w:tr w:rsidR="004428FB" w:rsidRPr="00CE2485" w:rsidDel="005D1913" w14:paraId="5E84568F" w14:textId="280E3C57" w:rsidTr="00AF5593">
        <w:trPr>
          <w:del w:id="1355" w:author="John" w:date="2018-11-11T17:17:00Z"/>
        </w:trPr>
        <w:tc>
          <w:tcPr>
            <w:tcW w:w="8296" w:type="dxa"/>
          </w:tcPr>
          <w:p w14:paraId="6114300D" w14:textId="5FFDD62C" w:rsidR="004428FB" w:rsidRPr="00292CE8" w:rsidDel="005D1913" w:rsidRDefault="004428FB" w:rsidP="00292CE8">
            <w:pPr>
              <w:spacing w:line="360" w:lineRule="auto"/>
              <w:ind w:firstLine="420"/>
              <w:rPr>
                <w:del w:id="1356" w:author="John" w:date="2018-11-11T17:17:00Z"/>
                <w:rFonts w:ascii="宋体" w:eastAsia="宋体" w:hAnsi="宋体"/>
                <w:b/>
                <w:szCs w:val="24"/>
              </w:rPr>
            </w:pPr>
            <w:bookmarkStart w:id="1357" w:name="_Hlk527228704"/>
            <w:del w:id="1358" w:author="John" w:date="2018-11-11T17:17:00Z">
              <w:r w:rsidRPr="00292CE8" w:rsidDel="005D1913">
                <w:rPr>
                  <w:rFonts w:ascii="宋体" w:eastAsia="宋体" w:hAnsi="宋体" w:hint="eastAsia"/>
                  <w:b/>
                  <w:sz w:val="22"/>
                  <w:szCs w:val="24"/>
                </w:rPr>
                <w:delText>教师需求功能:</w:delText>
              </w:r>
            </w:del>
          </w:p>
        </w:tc>
      </w:tr>
      <w:tr w:rsidR="004428FB" w:rsidRPr="00CE2485" w:rsidDel="005D1913" w14:paraId="253FF200" w14:textId="2CBFB498" w:rsidTr="00AF5593">
        <w:trPr>
          <w:del w:id="1359" w:author="John" w:date="2018-11-11T17:17:00Z"/>
        </w:trPr>
        <w:tc>
          <w:tcPr>
            <w:tcW w:w="8296" w:type="dxa"/>
          </w:tcPr>
          <w:p w14:paraId="15F9A51C" w14:textId="07F3BDA9" w:rsidR="004428FB" w:rsidRPr="00292CE8" w:rsidDel="005D1913" w:rsidRDefault="004428FB" w:rsidP="00292CE8">
            <w:pPr>
              <w:spacing w:line="360" w:lineRule="auto"/>
              <w:ind w:firstLine="420"/>
              <w:rPr>
                <w:del w:id="1360" w:author="John" w:date="2018-11-11T17:17:00Z"/>
                <w:rFonts w:ascii="宋体" w:eastAsia="宋体" w:hAnsi="宋体"/>
                <w:szCs w:val="24"/>
              </w:rPr>
            </w:pPr>
            <w:del w:id="1361" w:author="John" w:date="2018-11-11T17:17:00Z">
              <w:r w:rsidRPr="00292CE8" w:rsidDel="005D1913">
                <w:rPr>
                  <w:rFonts w:ascii="宋体" w:eastAsia="宋体" w:hAnsi="宋体"/>
                  <w:szCs w:val="24"/>
                </w:rPr>
                <w:delText>1</w:delText>
              </w:r>
              <w:r w:rsidRPr="00292CE8" w:rsidDel="005D1913">
                <w:rPr>
                  <w:rFonts w:ascii="宋体" w:eastAsia="宋体" w:hAnsi="宋体"/>
                  <w:szCs w:val="24"/>
                </w:rPr>
                <w:tab/>
              </w:r>
            </w:del>
            <w:del w:id="1362" w:author="John" w:date="2018-11-10T20:20:00Z">
              <w:r w:rsidRPr="00292CE8" w:rsidDel="00FB1372">
                <w:rPr>
                  <w:rFonts w:ascii="宋体" w:eastAsia="宋体" w:hAnsi="宋体"/>
                  <w:szCs w:val="24"/>
                </w:rPr>
                <w:delText>网站</w:delText>
              </w:r>
            </w:del>
            <w:del w:id="1363" w:author="John" w:date="2018-11-11T17:17:00Z">
              <w:r w:rsidRPr="00292CE8" w:rsidDel="005D1913">
                <w:rPr>
                  <w:rFonts w:ascii="宋体" w:eastAsia="宋体" w:hAnsi="宋体"/>
                  <w:szCs w:val="24"/>
                </w:rPr>
                <w:delText>上要有系统的课程介绍并可以在以后增加另外课程的时候可以定制</w:delText>
              </w:r>
            </w:del>
          </w:p>
        </w:tc>
      </w:tr>
      <w:tr w:rsidR="004428FB" w:rsidRPr="00CE2485" w:rsidDel="005D1913" w14:paraId="54AB9D4D" w14:textId="4C4AF9DB" w:rsidTr="00AF5593">
        <w:trPr>
          <w:del w:id="1364" w:author="John" w:date="2018-11-11T17:17:00Z"/>
        </w:trPr>
        <w:tc>
          <w:tcPr>
            <w:tcW w:w="8296" w:type="dxa"/>
          </w:tcPr>
          <w:p w14:paraId="2133A0C6" w14:textId="2666AEC1" w:rsidR="004428FB" w:rsidRPr="00292CE8" w:rsidDel="005D1913" w:rsidRDefault="004428FB" w:rsidP="00292CE8">
            <w:pPr>
              <w:spacing w:line="360" w:lineRule="auto"/>
              <w:ind w:firstLine="420"/>
              <w:rPr>
                <w:del w:id="1365" w:author="John" w:date="2018-11-11T17:17:00Z"/>
                <w:rFonts w:ascii="宋体" w:eastAsia="宋体" w:hAnsi="宋体"/>
                <w:szCs w:val="24"/>
              </w:rPr>
            </w:pPr>
            <w:del w:id="1366" w:author="John" w:date="2018-11-11T17:17:00Z">
              <w:r w:rsidRPr="00292CE8" w:rsidDel="005D1913">
                <w:rPr>
                  <w:rFonts w:ascii="宋体" w:eastAsia="宋体" w:hAnsi="宋体"/>
                  <w:szCs w:val="24"/>
                </w:rPr>
                <w:delText>2</w:delText>
              </w:r>
              <w:r w:rsidRPr="00292CE8" w:rsidDel="005D1913">
                <w:rPr>
                  <w:rFonts w:ascii="宋体" w:eastAsia="宋体" w:hAnsi="宋体"/>
                  <w:szCs w:val="24"/>
                </w:rPr>
                <w:tab/>
              </w:r>
            </w:del>
            <w:del w:id="1367" w:author="John" w:date="2018-11-10T20:20:00Z">
              <w:r w:rsidRPr="00292CE8" w:rsidDel="00FB1372">
                <w:rPr>
                  <w:rFonts w:ascii="宋体" w:eastAsia="宋体" w:hAnsi="宋体"/>
                  <w:szCs w:val="24"/>
                </w:rPr>
                <w:delText>网站</w:delText>
              </w:r>
            </w:del>
            <w:del w:id="1368" w:author="John" w:date="2018-11-11T17:17:00Z">
              <w:r w:rsidRPr="00292CE8" w:rsidDel="005D1913">
                <w:rPr>
                  <w:rFonts w:ascii="宋体" w:eastAsia="宋体" w:hAnsi="宋体"/>
                  <w:szCs w:val="24"/>
                </w:rPr>
                <w:delText>要有教师介绍，对任课老师的以往教学、科研成果，及其教学风格，出版书 籍，所获荣誉的详细介绍</w:delText>
              </w:r>
            </w:del>
          </w:p>
        </w:tc>
      </w:tr>
      <w:tr w:rsidR="004428FB" w:rsidRPr="00CE2485" w:rsidDel="005D1913" w14:paraId="63E267E7" w14:textId="33D67E71" w:rsidTr="00AF5593">
        <w:trPr>
          <w:del w:id="1369" w:author="John" w:date="2018-11-11T17:17:00Z"/>
        </w:trPr>
        <w:tc>
          <w:tcPr>
            <w:tcW w:w="8296" w:type="dxa"/>
          </w:tcPr>
          <w:p w14:paraId="56BE76DA" w14:textId="263E01C4" w:rsidR="004428FB" w:rsidRPr="00292CE8" w:rsidDel="005D1913" w:rsidRDefault="004428FB" w:rsidP="00292CE8">
            <w:pPr>
              <w:spacing w:line="360" w:lineRule="auto"/>
              <w:ind w:firstLine="420"/>
              <w:rPr>
                <w:del w:id="1370" w:author="John" w:date="2018-11-11T17:17:00Z"/>
                <w:rFonts w:ascii="宋体" w:eastAsia="宋体" w:hAnsi="宋体"/>
                <w:szCs w:val="24"/>
              </w:rPr>
            </w:pPr>
            <w:del w:id="1371" w:author="John" w:date="2018-11-11T17:17:00Z">
              <w:r w:rsidRPr="00292CE8" w:rsidDel="005D1913">
                <w:rPr>
                  <w:rFonts w:ascii="宋体" w:eastAsia="宋体" w:hAnsi="宋体"/>
                  <w:szCs w:val="24"/>
                </w:rPr>
                <w:delText>3</w:delText>
              </w:r>
              <w:r w:rsidRPr="00292CE8" w:rsidDel="005D1913">
                <w:rPr>
                  <w:rFonts w:ascii="宋体" w:eastAsia="宋体" w:hAnsi="宋体"/>
                  <w:szCs w:val="24"/>
                </w:rPr>
                <w:tab/>
                <w:delText>课件、模板、参考资料、以往优秀作业、教学视频、音频资料下载，可以及时更新。本班老师同学可以通过账号下载，其他用户可以在线浏览简化版课件</w:delText>
              </w:r>
            </w:del>
          </w:p>
        </w:tc>
      </w:tr>
      <w:tr w:rsidR="004428FB" w:rsidRPr="00CE2485" w:rsidDel="005D1913" w14:paraId="7649D6D5" w14:textId="6FDA3984" w:rsidTr="00AF5593">
        <w:trPr>
          <w:del w:id="1372" w:author="John" w:date="2018-11-11T17:17:00Z"/>
        </w:trPr>
        <w:tc>
          <w:tcPr>
            <w:tcW w:w="8296" w:type="dxa"/>
          </w:tcPr>
          <w:p w14:paraId="7FB8F988" w14:textId="1EC111F2" w:rsidR="004428FB" w:rsidRPr="00292CE8" w:rsidDel="005D1913" w:rsidRDefault="004428FB" w:rsidP="00292CE8">
            <w:pPr>
              <w:spacing w:line="360" w:lineRule="auto"/>
              <w:ind w:firstLine="420"/>
              <w:rPr>
                <w:del w:id="1373" w:author="John" w:date="2018-11-11T17:17:00Z"/>
                <w:rFonts w:ascii="宋体" w:eastAsia="宋体" w:hAnsi="宋体"/>
                <w:szCs w:val="24"/>
              </w:rPr>
            </w:pPr>
            <w:del w:id="1374" w:author="John" w:date="2018-11-11T17:17:00Z">
              <w:r w:rsidRPr="00292CE8" w:rsidDel="005D1913">
                <w:rPr>
                  <w:rFonts w:ascii="宋体" w:eastAsia="宋体" w:hAnsi="宋体"/>
                  <w:szCs w:val="24"/>
                </w:rPr>
                <w:delText>4</w:delText>
              </w:r>
              <w:r w:rsidRPr="00292CE8" w:rsidDel="005D1913">
                <w:rPr>
                  <w:rFonts w:ascii="宋体" w:eastAsia="宋体" w:hAnsi="宋体"/>
                  <w:szCs w:val="24"/>
                </w:rPr>
                <w:tab/>
                <w:delText>教师消息发布栏用于老师发布作业点评、临时课程变更等通知</w:delText>
              </w:r>
            </w:del>
          </w:p>
        </w:tc>
      </w:tr>
      <w:tr w:rsidR="004428FB" w:rsidRPr="00CE2485" w:rsidDel="005D1913" w14:paraId="2E7C36D9" w14:textId="21BD7E66" w:rsidTr="00AF5593">
        <w:trPr>
          <w:del w:id="1375" w:author="John" w:date="2018-11-11T17:17:00Z"/>
        </w:trPr>
        <w:tc>
          <w:tcPr>
            <w:tcW w:w="8296" w:type="dxa"/>
          </w:tcPr>
          <w:p w14:paraId="09C3901C" w14:textId="425A6ABC" w:rsidR="004428FB" w:rsidRPr="00292CE8" w:rsidDel="005D1913" w:rsidRDefault="004428FB" w:rsidP="00292CE8">
            <w:pPr>
              <w:spacing w:line="360" w:lineRule="auto"/>
              <w:ind w:firstLine="420"/>
              <w:rPr>
                <w:del w:id="1376" w:author="John" w:date="2018-11-11T17:17:00Z"/>
                <w:rFonts w:ascii="宋体" w:eastAsia="宋体" w:hAnsi="宋体"/>
                <w:szCs w:val="24"/>
              </w:rPr>
            </w:pPr>
            <w:del w:id="1377" w:author="John" w:date="2018-11-11T17:17:00Z">
              <w:r w:rsidRPr="00292CE8" w:rsidDel="005D1913">
                <w:rPr>
                  <w:rFonts w:ascii="宋体" w:eastAsia="宋体" w:hAnsi="宋体"/>
                  <w:szCs w:val="24"/>
                </w:rPr>
                <w:delText>5</w:delText>
              </w:r>
              <w:r w:rsidRPr="00292CE8" w:rsidDel="005D1913">
                <w:rPr>
                  <w:rFonts w:ascii="宋体" w:eastAsia="宋体" w:hAnsi="宋体"/>
                  <w:szCs w:val="24"/>
                </w:rPr>
                <w:tab/>
                <w:delText>网站上要有网站向导即使用指南</w:delText>
              </w:r>
            </w:del>
          </w:p>
        </w:tc>
      </w:tr>
      <w:tr w:rsidR="004428FB" w:rsidRPr="00CE2485" w:rsidDel="005D1913" w14:paraId="3236D876" w14:textId="6E0C0A2C" w:rsidTr="00AF5593">
        <w:trPr>
          <w:del w:id="1378" w:author="John" w:date="2018-11-11T17:17:00Z"/>
        </w:trPr>
        <w:tc>
          <w:tcPr>
            <w:tcW w:w="8296" w:type="dxa"/>
          </w:tcPr>
          <w:p w14:paraId="6E50F0E8" w14:textId="3D548200" w:rsidR="004428FB" w:rsidRPr="00292CE8" w:rsidDel="005D1913" w:rsidRDefault="004428FB" w:rsidP="00292CE8">
            <w:pPr>
              <w:spacing w:line="360" w:lineRule="auto"/>
              <w:ind w:firstLine="420"/>
              <w:rPr>
                <w:del w:id="1379" w:author="John" w:date="2018-11-11T17:17:00Z"/>
                <w:rFonts w:ascii="宋体" w:eastAsia="宋体" w:hAnsi="宋体"/>
                <w:szCs w:val="24"/>
              </w:rPr>
            </w:pPr>
            <w:del w:id="1380" w:author="John" w:date="2018-11-11T17:17:00Z">
              <w:r w:rsidRPr="00292CE8" w:rsidDel="005D1913">
                <w:rPr>
                  <w:rFonts w:ascii="宋体" w:eastAsia="宋体" w:hAnsi="宋体"/>
                  <w:szCs w:val="24"/>
                </w:rPr>
                <w:delText>6</w:delText>
              </w:r>
              <w:r w:rsidRPr="00292CE8" w:rsidDel="005D1913">
                <w:rPr>
                  <w:rFonts w:ascii="宋体" w:eastAsia="宋体" w:hAnsi="宋体"/>
                  <w:szCs w:val="24"/>
                </w:rPr>
                <w:tab/>
                <w:delText>网站上要能显示最新信息：公布老师最近的一些教学或外出交流的心得，以及网站一些最近更新信息的介绍</w:delText>
              </w:r>
            </w:del>
          </w:p>
        </w:tc>
      </w:tr>
      <w:tr w:rsidR="004428FB" w:rsidRPr="00CE2485" w:rsidDel="005D1913" w14:paraId="0F223B00" w14:textId="0003A9E1" w:rsidTr="00AF5593">
        <w:trPr>
          <w:del w:id="1381" w:author="John" w:date="2018-11-11T17:17:00Z"/>
        </w:trPr>
        <w:tc>
          <w:tcPr>
            <w:tcW w:w="8296" w:type="dxa"/>
          </w:tcPr>
          <w:p w14:paraId="7D1AFB28" w14:textId="6F1B2913" w:rsidR="004428FB" w:rsidRPr="00292CE8" w:rsidDel="005D1913" w:rsidRDefault="004428FB" w:rsidP="00292CE8">
            <w:pPr>
              <w:spacing w:line="360" w:lineRule="auto"/>
              <w:ind w:firstLine="420"/>
              <w:rPr>
                <w:del w:id="1382" w:author="John" w:date="2018-11-11T17:17:00Z"/>
                <w:rFonts w:ascii="宋体" w:eastAsia="宋体" w:hAnsi="宋体"/>
                <w:szCs w:val="24"/>
              </w:rPr>
            </w:pPr>
            <w:del w:id="1383" w:author="John" w:date="2018-11-11T17:17:00Z">
              <w:r w:rsidRPr="00292CE8" w:rsidDel="005D1913">
                <w:rPr>
                  <w:rFonts w:ascii="宋体" w:eastAsia="宋体" w:hAnsi="宋体"/>
                  <w:szCs w:val="24"/>
                </w:rPr>
                <w:delText>7</w:delText>
              </w:r>
              <w:r w:rsidRPr="00292CE8" w:rsidDel="005D1913">
                <w:rPr>
                  <w:rFonts w:ascii="宋体" w:eastAsia="宋体" w:hAnsi="宋体"/>
                  <w:szCs w:val="24"/>
                </w:rPr>
                <w:tab/>
                <w:delText>网站上要有友情连接（如网上选课主页）要求实时更新</w:delText>
              </w:r>
            </w:del>
          </w:p>
        </w:tc>
      </w:tr>
      <w:tr w:rsidR="004428FB" w:rsidRPr="00CE2485" w:rsidDel="005D1913" w14:paraId="7D617821" w14:textId="321426DF" w:rsidTr="00AF5593">
        <w:trPr>
          <w:del w:id="1384" w:author="John" w:date="2018-11-11T17:17:00Z"/>
        </w:trPr>
        <w:tc>
          <w:tcPr>
            <w:tcW w:w="8296" w:type="dxa"/>
          </w:tcPr>
          <w:p w14:paraId="2F3E2014" w14:textId="7ED0FA02" w:rsidR="004428FB" w:rsidRPr="00292CE8" w:rsidDel="005D1913" w:rsidRDefault="004428FB" w:rsidP="00292CE8">
            <w:pPr>
              <w:spacing w:line="360" w:lineRule="auto"/>
              <w:ind w:firstLine="420"/>
              <w:rPr>
                <w:del w:id="1385" w:author="John" w:date="2018-11-11T17:17:00Z"/>
                <w:rFonts w:ascii="宋体" w:eastAsia="宋体" w:hAnsi="宋体"/>
                <w:szCs w:val="24"/>
              </w:rPr>
            </w:pPr>
            <w:del w:id="1386" w:author="John" w:date="2018-11-11T17:17:00Z">
              <w:r w:rsidRPr="00292CE8" w:rsidDel="005D1913">
                <w:rPr>
                  <w:rFonts w:ascii="宋体" w:eastAsia="宋体" w:hAnsi="宋体"/>
                  <w:szCs w:val="24"/>
                </w:rPr>
                <w:delText>8</w:delText>
              </w:r>
              <w:r w:rsidRPr="00292CE8" w:rsidDel="005D1913">
                <w:rPr>
                  <w:rFonts w:ascii="宋体" w:eastAsia="宋体" w:hAnsi="宋体"/>
                  <w:szCs w:val="24"/>
                </w:rPr>
                <w:tab/>
                <w:delText>提供专门的作业点评,作业完成情况跟踪的功能,对学生的作业,和课后作业讨论进行点评</w:delText>
              </w:r>
            </w:del>
          </w:p>
        </w:tc>
      </w:tr>
      <w:tr w:rsidR="004428FB" w:rsidRPr="00CE2485" w:rsidDel="005D1913" w14:paraId="06573193" w14:textId="7AC565A1" w:rsidTr="00AF5593">
        <w:trPr>
          <w:del w:id="1387" w:author="John" w:date="2018-11-11T17:17:00Z"/>
        </w:trPr>
        <w:tc>
          <w:tcPr>
            <w:tcW w:w="8296" w:type="dxa"/>
          </w:tcPr>
          <w:p w14:paraId="1F4A742A" w14:textId="65334405" w:rsidR="004428FB" w:rsidRPr="00292CE8" w:rsidDel="005D1913" w:rsidRDefault="004428FB" w:rsidP="00292CE8">
            <w:pPr>
              <w:spacing w:line="360" w:lineRule="auto"/>
              <w:ind w:firstLine="420"/>
              <w:rPr>
                <w:del w:id="1388" w:author="John" w:date="2018-11-11T17:17:00Z"/>
                <w:rFonts w:ascii="宋体" w:eastAsia="宋体" w:hAnsi="宋体"/>
                <w:b/>
                <w:sz w:val="22"/>
                <w:szCs w:val="24"/>
              </w:rPr>
            </w:pPr>
            <w:del w:id="1389" w:author="John" w:date="2018-11-11T17:17:00Z">
              <w:r w:rsidRPr="00292CE8" w:rsidDel="005D1913">
                <w:rPr>
                  <w:rFonts w:ascii="宋体" w:eastAsia="宋体" w:hAnsi="宋体" w:hint="eastAsia"/>
                  <w:b/>
                  <w:sz w:val="22"/>
                  <w:szCs w:val="24"/>
                </w:rPr>
                <w:delText>学生需求功能：</w:delText>
              </w:r>
            </w:del>
          </w:p>
        </w:tc>
      </w:tr>
      <w:tr w:rsidR="004428FB" w:rsidRPr="00CE2485" w:rsidDel="005D1913" w14:paraId="059D84D7" w14:textId="2C416DCB" w:rsidTr="00AF5593">
        <w:trPr>
          <w:del w:id="1390" w:author="John" w:date="2018-11-11T17:17:00Z"/>
        </w:trPr>
        <w:tc>
          <w:tcPr>
            <w:tcW w:w="8296" w:type="dxa"/>
          </w:tcPr>
          <w:p w14:paraId="5A157E5C" w14:textId="61950082" w:rsidR="004428FB" w:rsidRPr="00292CE8" w:rsidDel="005D1913" w:rsidRDefault="004428FB" w:rsidP="00292CE8">
            <w:pPr>
              <w:spacing w:line="360" w:lineRule="auto"/>
              <w:ind w:firstLine="420"/>
              <w:rPr>
                <w:del w:id="1391" w:author="John" w:date="2018-11-11T17:17:00Z"/>
                <w:rFonts w:ascii="宋体" w:eastAsia="宋体" w:hAnsi="宋体"/>
                <w:szCs w:val="24"/>
              </w:rPr>
            </w:pPr>
            <w:del w:id="1392" w:author="John" w:date="2018-11-11T17:17:00Z">
              <w:r w:rsidRPr="00292CE8" w:rsidDel="005D1913">
                <w:rPr>
                  <w:rFonts w:ascii="宋体" w:eastAsia="宋体" w:hAnsi="宋体"/>
                  <w:szCs w:val="24"/>
                </w:rPr>
                <w:delText>9</w:delText>
              </w:r>
              <w:r w:rsidRPr="00292CE8" w:rsidDel="005D1913">
                <w:rPr>
                  <w:rFonts w:ascii="宋体" w:eastAsia="宋体" w:hAnsi="宋体"/>
                  <w:szCs w:val="24"/>
                </w:rPr>
                <w:tab/>
                <w:delText>学生能够在网站上进行课件下载，包括以往的旧版本课件，以及最新的课件</w:delText>
              </w:r>
            </w:del>
          </w:p>
        </w:tc>
      </w:tr>
      <w:tr w:rsidR="004428FB" w:rsidRPr="00CE2485" w:rsidDel="005D1913" w14:paraId="5257E13E" w14:textId="7C345C72" w:rsidTr="00AF5593">
        <w:trPr>
          <w:del w:id="1393" w:author="John" w:date="2018-11-11T17:17:00Z"/>
        </w:trPr>
        <w:tc>
          <w:tcPr>
            <w:tcW w:w="8296" w:type="dxa"/>
          </w:tcPr>
          <w:p w14:paraId="06FDD16C" w14:textId="50F904A7" w:rsidR="004428FB" w:rsidRPr="00292CE8" w:rsidDel="005D1913" w:rsidRDefault="004428FB" w:rsidP="00292CE8">
            <w:pPr>
              <w:spacing w:line="360" w:lineRule="auto"/>
              <w:ind w:firstLine="420"/>
              <w:rPr>
                <w:del w:id="1394" w:author="John" w:date="2018-11-11T17:17:00Z"/>
                <w:rFonts w:ascii="宋体" w:eastAsia="宋体" w:hAnsi="宋体"/>
                <w:szCs w:val="24"/>
              </w:rPr>
            </w:pPr>
            <w:del w:id="1395" w:author="John" w:date="2018-11-11T17:17:00Z">
              <w:r w:rsidRPr="00292CE8" w:rsidDel="005D1913">
                <w:rPr>
                  <w:rFonts w:ascii="宋体" w:eastAsia="宋体" w:hAnsi="宋体"/>
                  <w:szCs w:val="24"/>
                </w:rPr>
                <w:delText>10</w:delText>
              </w:r>
              <w:r w:rsidRPr="00292CE8" w:rsidDel="005D1913">
                <w:rPr>
                  <w:rFonts w:ascii="宋体" w:eastAsia="宋体" w:hAnsi="宋体"/>
                  <w:szCs w:val="24"/>
                </w:rPr>
                <w:tab/>
                <w:delText>学生能下载老师提供的参考资料(含电子教材、历年试卷、补课资料，以及老师的教学交流文章)并且网站能及时更新这些资料。下载的速度能够得到保证：要求同时可容纳10人下载，并且人均速度能达到50kb/s。</w:delText>
              </w:r>
            </w:del>
          </w:p>
        </w:tc>
      </w:tr>
      <w:tr w:rsidR="004428FB" w:rsidRPr="00CE2485" w:rsidDel="005D1913" w14:paraId="2446CB31" w14:textId="305103A9" w:rsidTr="00AF5593">
        <w:trPr>
          <w:del w:id="1396" w:author="John" w:date="2018-11-11T17:17:00Z"/>
        </w:trPr>
        <w:tc>
          <w:tcPr>
            <w:tcW w:w="8296" w:type="dxa"/>
          </w:tcPr>
          <w:p w14:paraId="1068EC88" w14:textId="5E6DAB49" w:rsidR="004428FB" w:rsidRPr="00292CE8" w:rsidDel="005D1913" w:rsidRDefault="004428FB" w:rsidP="00292CE8">
            <w:pPr>
              <w:spacing w:line="360" w:lineRule="auto"/>
              <w:ind w:firstLine="420"/>
              <w:rPr>
                <w:del w:id="1397" w:author="John" w:date="2018-11-11T17:17:00Z"/>
                <w:rFonts w:ascii="宋体" w:eastAsia="宋体" w:hAnsi="宋体"/>
                <w:szCs w:val="24"/>
              </w:rPr>
            </w:pPr>
            <w:del w:id="1398" w:author="John" w:date="2018-11-11T17:17:00Z">
              <w:r w:rsidRPr="00292CE8" w:rsidDel="005D1913">
                <w:rPr>
                  <w:rFonts w:ascii="宋体" w:eastAsia="宋体" w:hAnsi="宋体"/>
                  <w:szCs w:val="24"/>
                </w:rPr>
                <w:delText>11</w:delText>
              </w:r>
              <w:r w:rsidRPr="00292CE8" w:rsidDel="005D1913">
                <w:rPr>
                  <w:rFonts w:ascii="宋体" w:eastAsia="宋体" w:hAnsi="宋体"/>
                  <w:szCs w:val="24"/>
                </w:rPr>
                <w:tab/>
                <w:delText>学生能</w:delText>
              </w:r>
              <w:r w:rsidRPr="00292CE8" w:rsidDel="005D1913">
                <w:rPr>
                  <w:rFonts w:ascii="宋体" w:eastAsia="宋体" w:hAnsi="宋体" w:hint="eastAsia"/>
                  <w:szCs w:val="24"/>
                </w:rPr>
                <w:delText>够</w:delText>
              </w:r>
              <w:r w:rsidRPr="00292CE8" w:rsidDel="005D1913">
                <w:rPr>
                  <w:rFonts w:ascii="宋体" w:eastAsia="宋体" w:hAnsi="宋体"/>
                  <w:szCs w:val="24"/>
                </w:rPr>
                <w:delText>及时看到老师的通知(含课程相关通知及作业点评</w:delText>
              </w:r>
            </w:del>
          </w:p>
        </w:tc>
      </w:tr>
      <w:tr w:rsidR="004428FB" w:rsidRPr="00CE2485" w:rsidDel="005D1913" w14:paraId="1F5BF8A2" w14:textId="304E2153" w:rsidTr="00AF5593">
        <w:trPr>
          <w:del w:id="1399" w:author="John" w:date="2018-11-11T17:17:00Z"/>
        </w:trPr>
        <w:tc>
          <w:tcPr>
            <w:tcW w:w="8296" w:type="dxa"/>
          </w:tcPr>
          <w:p w14:paraId="4AEDC99A" w14:textId="2A87A192" w:rsidR="004428FB" w:rsidRPr="00292CE8" w:rsidDel="005D1913" w:rsidRDefault="004428FB" w:rsidP="00292CE8">
            <w:pPr>
              <w:spacing w:line="360" w:lineRule="auto"/>
              <w:ind w:firstLine="420"/>
              <w:rPr>
                <w:del w:id="1400" w:author="John" w:date="2018-11-11T17:17:00Z"/>
                <w:rFonts w:ascii="宋体" w:eastAsia="宋体" w:hAnsi="宋体"/>
                <w:szCs w:val="24"/>
              </w:rPr>
            </w:pPr>
            <w:del w:id="1401" w:author="John" w:date="2018-11-11T17:17:00Z">
              <w:r w:rsidRPr="00292CE8" w:rsidDel="005D1913">
                <w:rPr>
                  <w:rFonts w:ascii="宋体" w:eastAsia="宋体" w:hAnsi="宋体"/>
                  <w:szCs w:val="24"/>
                </w:rPr>
                <w:delText>12</w:delText>
              </w:r>
              <w:r w:rsidRPr="00292CE8" w:rsidDel="005D1913">
                <w:rPr>
                  <w:rFonts w:ascii="宋体" w:eastAsia="宋体" w:hAnsi="宋体"/>
                  <w:szCs w:val="24"/>
                </w:rPr>
                <w:tab/>
                <w:delText>如果教师提供的是多媒体资料，网站能提供下载及在线观看功能（如课堂录像）</w:delText>
              </w:r>
            </w:del>
          </w:p>
        </w:tc>
      </w:tr>
      <w:tr w:rsidR="004428FB" w:rsidRPr="00CE2485" w:rsidDel="005D1913" w14:paraId="01AFD52B" w14:textId="2EF73037" w:rsidTr="00AF5593">
        <w:trPr>
          <w:del w:id="1402" w:author="John" w:date="2018-11-11T17:17:00Z"/>
        </w:trPr>
        <w:tc>
          <w:tcPr>
            <w:tcW w:w="8296" w:type="dxa"/>
          </w:tcPr>
          <w:p w14:paraId="265E109B" w14:textId="7BA2C89D" w:rsidR="004428FB" w:rsidRPr="00292CE8" w:rsidDel="005D1913" w:rsidRDefault="004428FB" w:rsidP="00292CE8">
            <w:pPr>
              <w:spacing w:line="360" w:lineRule="auto"/>
              <w:ind w:firstLine="420"/>
              <w:rPr>
                <w:del w:id="1403" w:author="John" w:date="2018-11-11T17:17:00Z"/>
                <w:rFonts w:ascii="宋体" w:eastAsia="宋体" w:hAnsi="宋体"/>
                <w:szCs w:val="24"/>
              </w:rPr>
            </w:pPr>
            <w:del w:id="1404" w:author="John" w:date="2018-11-11T17:17:00Z">
              <w:r w:rsidRPr="00292CE8" w:rsidDel="005D1913">
                <w:rPr>
                  <w:rFonts w:ascii="宋体" w:eastAsia="宋体" w:hAnsi="宋体"/>
                  <w:szCs w:val="24"/>
                </w:rPr>
                <w:delText>13</w:delText>
              </w:r>
              <w:r w:rsidRPr="00292CE8" w:rsidDel="005D1913">
                <w:rPr>
                  <w:rFonts w:ascii="宋体" w:eastAsia="宋体" w:hAnsi="宋体"/>
                  <w:szCs w:val="24"/>
                </w:rPr>
                <w:tab/>
                <w:delText>网站界面要求简洁大方，有网站导航、相关链接(含学校选课系统、学院网页、需求相关主题网站)</w:delText>
              </w:r>
            </w:del>
          </w:p>
        </w:tc>
      </w:tr>
      <w:tr w:rsidR="004428FB" w:rsidRPr="00CE2485" w:rsidDel="005D1913" w14:paraId="53B60294" w14:textId="783ED8BF" w:rsidTr="00AF5593">
        <w:trPr>
          <w:del w:id="1405" w:author="John" w:date="2018-11-11T17:17:00Z"/>
        </w:trPr>
        <w:tc>
          <w:tcPr>
            <w:tcW w:w="8296" w:type="dxa"/>
          </w:tcPr>
          <w:p w14:paraId="51917157" w14:textId="00C748C2" w:rsidR="004428FB" w:rsidRPr="00292CE8" w:rsidDel="005D1913" w:rsidRDefault="004428FB" w:rsidP="00292CE8">
            <w:pPr>
              <w:spacing w:line="360" w:lineRule="auto"/>
              <w:ind w:firstLine="420"/>
              <w:rPr>
                <w:del w:id="1406" w:author="John" w:date="2018-11-11T17:17:00Z"/>
                <w:rFonts w:ascii="宋体" w:eastAsia="宋体" w:hAnsi="宋体"/>
                <w:szCs w:val="24"/>
              </w:rPr>
            </w:pPr>
            <w:del w:id="1407" w:author="John" w:date="2018-11-11T17:17:00Z">
              <w:r w:rsidRPr="00292CE8" w:rsidDel="005D1913">
                <w:rPr>
                  <w:rFonts w:ascii="宋体" w:eastAsia="宋体" w:hAnsi="宋体"/>
                  <w:szCs w:val="24"/>
                </w:rPr>
                <w:delText>14</w:delText>
              </w:r>
              <w:r w:rsidRPr="00292CE8" w:rsidDel="005D1913">
                <w:rPr>
                  <w:rFonts w:ascii="宋体" w:eastAsia="宋体" w:hAnsi="宋体"/>
                  <w:szCs w:val="24"/>
                </w:rPr>
                <w:tab/>
                <w:delText>网站提供通过提问方式的密码取回功能</w:delText>
              </w:r>
            </w:del>
          </w:p>
        </w:tc>
      </w:tr>
      <w:tr w:rsidR="004428FB" w:rsidRPr="00CE2485" w:rsidDel="005D1913" w14:paraId="43431238" w14:textId="0C1E57AF" w:rsidTr="00AF5593">
        <w:trPr>
          <w:del w:id="1408" w:author="John" w:date="2018-11-11T17:17:00Z"/>
        </w:trPr>
        <w:tc>
          <w:tcPr>
            <w:tcW w:w="8296" w:type="dxa"/>
          </w:tcPr>
          <w:p w14:paraId="088DCECC" w14:textId="0E847F8F" w:rsidR="004428FB" w:rsidRPr="00292CE8" w:rsidDel="005D1913" w:rsidRDefault="004428FB" w:rsidP="00292CE8">
            <w:pPr>
              <w:spacing w:line="360" w:lineRule="auto"/>
              <w:ind w:firstLine="420"/>
              <w:rPr>
                <w:del w:id="1409" w:author="John" w:date="2018-11-11T17:17:00Z"/>
                <w:rFonts w:ascii="宋体" w:eastAsia="宋体" w:hAnsi="宋体"/>
                <w:szCs w:val="24"/>
              </w:rPr>
            </w:pPr>
            <w:del w:id="1410" w:author="John" w:date="2018-11-11T17:17:00Z">
              <w:r w:rsidRPr="00292CE8" w:rsidDel="005D1913">
                <w:rPr>
                  <w:rFonts w:ascii="宋体" w:eastAsia="宋体" w:hAnsi="宋体"/>
                  <w:szCs w:val="24"/>
                </w:rPr>
                <w:delText>15</w:delText>
              </w:r>
              <w:r w:rsidRPr="00292CE8" w:rsidDel="005D1913">
                <w:rPr>
                  <w:rFonts w:ascii="宋体" w:eastAsia="宋体" w:hAnsi="宋体"/>
                  <w:szCs w:val="24"/>
                </w:rPr>
                <w:tab/>
                <w:delText>网站能提供让分组的各个团队能有团队内部的交流工具(如论坛，不同团队可以申请认证板块，非团队成员不能浏览使用，但希望教师可以进入各个板块进行一定的指导，而网站管理人员也可管理认证板块)</w:delText>
              </w:r>
            </w:del>
          </w:p>
        </w:tc>
      </w:tr>
      <w:tr w:rsidR="004428FB" w:rsidRPr="00CE2485" w:rsidDel="005D1913" w14:paraId="5B6B3F50" w14:textId="7BD9BD4C" w:rsidTr="00AF5593">
        <w:trPr>
          <w:del w:id="1411" w:author="John" w:date="2018-11-11T17:17:00Z"/>
        </w:trPr>
        <w:tc>
          <w:tcPr>
            <w:tcW w:w="8296" w:type="dxa"/>
          </w:tcPr>
          <w:p w14:paraId="7F1ECB54" w14:textId="2A4A34D6" w:rsidR="004428FB" w:rsidRPr="00292CE8" w:rsidDel="005D1913" w:rsidRDefault="004428FB" w:rsidP="00292CE8">
            <w:pPr>
              <w:spacing w:line="360" w:lineRule="auto"/>
              <w:ind w:firstLine="420"/>
              <w:rPr>
                <w:del w:id="1412" w:author="John" w:date="2018-11-11T17:17:00Z"/>
                <w:rFonts w:ascii="宋体" w:eastAsia="宋体" w:hAnsi="宋体"/>
                <w:szCs w:val="24"/>
              </w:rPr>
            </w:pPr>
            <w:del w:id="1413" w:author="John" w:date="2018-11-11T17:17:00Z">
              <w:r w:rsidRPr="00292CE8" w:rsidDel="005D1913">
                <w:rPr>
                  <w:rFonts w:ascii="宋体" w:eastAsia="宋体" w:hAnsi="宋体"/>
                  <w:szCs w:val="24"/>
                </w:rPr>
                <w:delText>16</w:delText>
              </w:r>
              <w:r w:rsidRPr="00292CE8" w:rsidDel="005D1913">
                <w:rPr>
                  <w:rFonts w:ascii="宋体" w:eastAsia="宋体" w:hAnsi="宋体"/>
                  <w:szCs w:val="24"/>
                </w:rPr>
                <w:tab/>
                <w:delText>网站能提供一定资料共享功能(如论坛有上传下载附件功能、但对附件大小有限制，不得大于2M</w:delText>
              </w:r>
              <w:r w:rsidRPr="00292CE8" w:rsidDel="005D1913">
                <w:rPr>
                  <w:rFonts w:ascii="宋体" w:eastAsia="宋体" w:hAnsi="宋体" w:hint="eastAsia"/>
                  <w:szCs w:val="24"/>
                </w:rPr>
                <w:delText>)</w:delText>
              </w:r>
            </w:del>
          </w:p>
        </w:tc>
      </w:tr>
      <w:tr w:rsidR="004428FB" w:rsidRPr="00CE2485" w:rsidDel="005D1913" w14:paraId="1B6E0509" w14:textId="200E27F6" w:rsidTr="00AF5593">
        <w:trPr>
          <w:del w:id="1414" w:author="John" w:date="2018-11-11T17:17:00Z"/>
        </w:trPr>
        <w:tc>
          <w:tcPr>
            <w:tcW w:w="8296" w:type="dxa"/>
          </w:tcPr>
          <w:p w14:paraId="3C68CC2F" w14:textId="5AB2FFDA" w:rsidR="004428FB" w:rsidRPr="00292CE8" w:rsidDel="005D1913" w:rsidRDefault="004428FB" w:rsidP="00292CE8">
            <w:pPr>
              <w:spacing w:line="360" w:lineRule="auto"/>
              <w:ind w:firstLine="420"/>
              <w:rPr>
                <w:del w:id="1415" w:author="John" w:date="2018-11-11T17:17:00Z"/>
                <w:rFonts w:ascii="宋体" w:eastAsia="宋体" w:hAnsi="宋体"/>
                <w:szCs w:val="24"/>
              </w:rPr>
            </w:pPr>
            <w:del w:id="1416" w:author="John" w:date="2018-11-11T17:17:00Z">
              <w:r w:rsidRPr="00292CE8" w:rsidDel="005D1913">
                <w:rPr>
                  <w:rFonts w:ascii="宋体" w:eastAsia="宋体" w:hAnsi="宋体"/>
                  <w:szCs w:val="24"/>
                </w:rPr>
                <w:delText>17</w:delText>
              </w:r>
              <w:r w:rsidRPr="00292CE8" w:rsidDel="005D1913">
                <w:rPr>
                  <w:rFonts w:ascii="宋体" w:eastAsia="宋体" w:hAnsi="宋体"/>
                  <w:szCs w:val="24"/>
                </w:rPr>
                <w:tab/>
                <w:delText>网站能较醒目地提供教师的联系方式</w:delText>
              </w:r>
            </w:del>
          </w:p>
        </w:tc>
      </w:tr>
      <w:tr w:rsidR="004428FB" w:rsidRPr="00CE2485" w:rsidDel="005D1913" w14:paraId="0796C697" w14:textId="54FDC5AD" w:rsidTr="00AF5593">
        <w:trPr>
          <w:del w:id="1417" w:author="John" w:date="2018-11-11T17:17:00Z"/>
        </w:trPr>
        <w:tc>
          <w:tcPr>
            <w:tcW w:w="8296" w:type="dxa"/>
          </w:tcPr>
          <w:p w14:paraId="66C3FB91" w14:textId="6DD9BB92" w:rsidR="004428FB" w:rsidRPr="00292CE8" w:rsidDel="005D1913" w:rsidRDefault="004428FB" w:rsidP="00292CE8">
            <w:pPr>
              <w:spacing w:line="360" w:lineRule="auto"/>
              <w:ind w:firstLine="420"/>
              <w:rPr>
                <w:del w:id="1418" w:author="John" w:date="2018-11-11T17:17:00Z"/>
                <w:rFonts w:ascii="宋体" w:eastAsia="宋体" w:hAnsi="宋体"/>
                <w:szCs w:val="24"/>
              </w:rPr>
            </w:pPr>
            <w:del w:id="1419" w:author="John" w:date="2018-11-11T17:17:00Z">
              <w:r w:rsidRPr="00292CE8" w:rsidDel="005D1913">
                <w:rPr>
                  <w:rFonts w:ascii="宋体" w:eastAsia="宋体" w:hAnsi="宋体"/>
                  <w:szCs w:val="24"/>
                </w:rPr>
                <w:delText>18</w:delText>
              </w:r>
              <w:r w:rsidRPr="00292CE8" w:rsidDel="005D1913">
                <w:rPr>
                  <w:rFonts w:ascii="宋体" w:eastAsia="宋体" w:hAnsi="宋体"/>
                  <w:szCs w:val="24"/>
                </w:rPr>
                <w:tab/>
                <w:delText>网站可以提供站内文章标题搜索功能</w:delText>
              </w:r>
            </w:del>
          </w:p>
        </w:tc>
      </w:tr>
      <w:tr w:rsidR="004428FB" w:rsidRPr="00CE2485" w:rsidDel="005D1913" w14:paraId="364F7908" w14:textId="10636E6A" w:rsidTr="00AF5593">
        <w:trPr>
          <w:del w:id="1420" w:author="John" w:date="2018-11-11T17:17:00Z"/>
        </w:trPr>
        <w:tc>
          <w:tcPr>
            <w:tcW w:w="8296" w:type="dxa"/>
          </w:tcPr>
          <w:p w14:paraId="3E4D4B53" w14:textId="66561B55" w:rsidR="004428FB" w:rsidRPr="00292CE8" w:rsidDel="005D1913" w:rsidRDefault="004428FB" w:rsidP="00292CE8">
            <w:pPr>
              <w:spacing w:line="360" w:lineRule="auto"/>
              <w:ind w:firstLine="420"/>
              <w:rPr>
                <w:del w:id="1421" w:author="John" w:date="2018-11-11T17:17:00Z"/>
                <w:rFonts w:ascii="宋体" w:eastAsia="宋体" w:hAnsi="宋体"/>
                <w:szCs w:val="24"/>
              </w:rPr>
            </w:pPr>
            <w:del w:id="1422" w:author="John" w:date="2018-11-11T17:17:00Z">
              <w:r w:rsidRPr="00292CE8" w:rsidDel="005D1913">
                <w:rPr>
                  <w:rFonts w:ascii="宋体" w:eastAsia="宋体" w:hAnsi="宋体"/>
                  <w:szCs w:val="24"/>
                </w:rPr>
                <w:delText>19</w:delText>
              </w:r>
              <w:r w:rsidRPr="00292CE8" w:rsidDel="005D1913">
                <w:rPr>
                  <w:rFonts w:ascii="宋体" w:eastAsia="宋体" w:hAnsi="宋体"/>
                  <w:szCs w:val="24"/>
                </w:rPr>
                <w:tab/>
                <w:delText>网站能够提供学生自身作业提交功能,并可以跟踪作业的批复情况</w:delText>
              </w:r>
            </w:del>
          </w:p>
        </w:tc>
      </w:tr>
      <w:tr w:rsidR="004428FB" w:rsidRPr="00CE2485" w:rsidDel="005D1913" w14:paraId="06105698" w14:textId="44D24FB7" w:rsidTr="00AF5593">
        <w:trPr>
          <w:del w:id="1423" w:author="John" w:date="2018-11-11T17:17:00Z"/>
        </w:trPr>
        <w:tc>
          <w:tcPr>
            <w:tcW w:w="8296" w:type="dxa"/>
          </w:tcPr>
          <w:p w14:paraId="2CFD220F" w14:textId="0A283DAA" w:rsidR="004428FB" w:rsidRPr="00292CE8" w:rsidDel="005D1913" w:rsidRDefault="004428FB" w:rsidP="00292CE8">
            <w:pPr>
              <w:spacing w:line="360" w:lineRule="auto"/>
              <w:ind w:firstLine="420"/>
              <w:rPr>
                <w:del w:id="1424" w:author="John" w:date="2018-11-11T17:17:00Z"/>
                <w:rFonts w:ascii="宋体" w:eastAsia="宋体" w:hAnsi="宋体"/>
                <w:b/>
                <w:szCs w:val="24"/>
              </w:rPr>
            </w:pPr>
            <w:del w:id="1425" w:author="John" w:date="2018-11-11T17:17:00Z">
              <w:r w:rsidRPr="00292CE8" w:rsidDel="005D1913">
                <w:rPr>
                  <w:rFonts w:ascii="宋体" w:eastAsia="宋体" w:hAnsi="宋体" w:hint="eastAsia"/>
                  <w:b/>
                  <w:sz w:val="22"/>
                  <w:szCs w:val="24"/>
                </w:rPr>
                <w:delText>游客需求功能：</w:delText>
              </w:r>
            </w:del>
          </w:p>
        </w:tc>
      </w:tr>
      <w:tr w:rsidR="004428FB" w:rsidRPr="00CE2485" w:rsidDel="005D1913" w14:paraId="6FA7E8F9" w14:textId="03F05DEA" w:rsidTr="00AF5593">
        <w:trPr>
          <w:del w:id="1426" w:author="John" w:date="2018-11-11T17:17:00Z"/>
        </w:trPr>
        <w:tc>
          <w:tcPr>
            <w:tcW w:w="8296" w:type="dxa"/>
          </w:tcPr>
          <w:p w14:paraId="3BDB85C7" w14:textId="39E7929D" w:rsidR="004428FB" w:rsidRPr="00292CE8" w:rsidDel="005D1913" w:rsidRDefault="004428FB" w:rsidP="00292CE8">
            <w:pPr>
              <w:spacing w:line="360" w:lineRule="auto"/>
              <w:ind w:firstLine="420"/>
              <w:rPr>
                <w:del w:id="1427" w:author="John" w:date="2018-11-11T17:17:00Z"/>
                <w:rFonts w:ascii="宋体" w:eastAsia="宋体" w:hAnsi="宋体"/>
                <w:szCs w:val="24"/>
              </w:rPr>
            </w:pPr>
            <w:del w:id="1428" w:author="John" w:date="2018-11-11T17:17:00Z">
              <w:r w:rsidRPr="00292CE8" w:rsidDel="005D1913">
                <w:rPr>
                  <w:rFonts w:ascii="宋体" w:eastAsia="宋体" w:hAnsi="宋体" w:hint="eastAsia"/>
                  <w:szCs w:val="24"/>
                </w:rPr>
                <w:delText>20</w:delText>
              </w:r>
              <w:r w:rsidRPr="00292CE8" w:rsidDel="005D1913">
                <w:rPr>
                  <w:rFonts w:ascii="宋体" w:eastAsia="宋体" w:hAnsi="宋体"/>
                  <w:szCs w:val="24"/>
                </w:rPr>
                <w:tab/>
                <w:delText>网站提供项目管理,需求工程,对象建模，以及软件工程相关课程、还有老师的详细介绍，并放在网站显著位置</w:delText>
              </w:r>
            </w:del>
          </w:p>
        </w:tc>
      </w:tr>
      <w:tr w:rsidR="004428FB" w:rsidRPr="00CE2485" w:rsidDel="005D1913" w14:paraId="22E19A88" w14:textId="47045A64" w:rsidTr="00AF5593">
        <w:trPr>
          <w:del w:id="1429" w:author="John" w:date="2018-11-11T17:17:00Z"/>
        </w:trPr>
        <w:tc>
          <w:tcPr>
            <w:tcW w:w="8296" w:type="dxa"/>
          </w:tcPr>
          <w:p w14:paraId="06707267" w14:textId="3E0E55F5" w:rsidR="004428FB" w:rsidRPr="00292CE8" w:rsidDel="005D1913" w:rsidRDefault="004428FB" w:rsidP="00292CE8">
            <w:pPr>
              <w:spacing w:line="360" w:lineRule="auto"/>
              <w:ind w:firstLine="420"/>
              <w:rPr>
                <w:del w:id="1430" w:author="John" w:date="2018-11-11T17:17:00Z"/>
                <w:rFonts w:ascii="宋体" w:eastAsia="宋体" w:hAnsi="宋体"/>
                <w:szCs w:val="24"/>
              </w:rPr>
            </w:pPr>
            <w:del w:id="1431" w:author="John" w:date="2018-11-11T17:17:00Z">
              <w:r w:rsidRPr="00292CE8" w:rsidDel="005D1913">
                <w:rPr>
                  <w:rFonts w:ascii="宋体" w:eastAsia="宋体" w:hAnsi="宋体"/>
                  <w:szCs w:val="24"/>
                </w:rPr>
                <w:delText>2</w:delText>
              </w:r>
              <w:r w:rsidRPr="00292CE8" w:rsidDel="005D1913">
                <w:rPr>
                  <w:rFonts w:ascii="宋体" w:eastAsia="宋体" w:hAnsi="宋体" w:hint="eastAsia"/>
                  <w:szCs w:val="24"/>
                </w:rPr>
                <w:delText>1</w:delText>
              </w:r>
              <w:r w:rsidRPr="00292CE8" w:rsidDel="005D1913">
                <w:rPr>
                  <w:rFonts w:ascii="宋体" w:eastAsia="宋体" w:hAnsi="宋体"/>
                  <w:szCs w:val="24"/>
                </w:rPr>
                <w:tab/>
                <w:delText>网站允许游客可以针对网站内容留言(如提供留言板的功能，留言者有EMAIL可选项，用于信息反馈</w:delText>
              </w:r>
            </w:del>
          </w:p>
        </w:tc>
      </w:tr>
      <w:tr w:rsidR="004428FB" w:rsidRPr="00CE2485" w:rsidDel="005D1913" w14:paraId="45F03CFB" w14:textId="009AB600" w:rsidTr="00AF5593">
        <w:trPr>
          <w:del w:id="1432" w:author="John" w:date="2018-11-11T17:17:00Z"/>
        </w:trPr>
        <w:tc>
          <w:tcPr>
            <w:tcW w:w="8296" w:type="dxa"/>
          </w:tcPr>
          <w:p w14:paraId="57BE9894" w14:textId="13DC2C43" w:rsidR="004428FB" w:rsidRPr="00292CE8" w:rsidDel="005D1913" w:rsidRDefault="004428FB" w:rsidP="00292CE8">
            <w:pPr>
              <w:spacing w:line="360" w:lineRule="auto"/>
              <w:ind w:firstLine="420"/>
              <w:rPr>
                <w:del w:id="1433" w:author="John" w:date="2018-11-11T17:17:00Z"/>
                <w:rFonts w:ascii="宋体" w:eastAsia="宋体" w:hAnsi="宋体"/>
                <w:szCs w:val="24"/>
              </w:rPr>
            </w:pPr>
            <w:del w:id="1434" w:author="John" w:date="2018-11-11T17:17:00Z">
              <w:r w:rsidRPr="00292CE8" w:rsidDel="005D1913">
                <w:rPr>
                  <w:rFonts w:ascii="宋体" w:eastAsia="宋体" w:hAnsi="宋体"/>
                  <w:szCs w:val="24"/>
                </w:rPr>
                <w:delText>2</w:delText>
              </w:r>
              <w:r w:rsidRPr="00292CE8" w:rsidDel="005D1913">
                <w:rPr>
                  <w:rFonts w:ascii="宋体" w:eastAsia="宋体" w:hAnsi="宋体" w:hint="eastAsia"/>
                  <w:szCs w:val="24"/>
                </w:rPr>
                <w:delText>2</w:delText>
              </w:r>
              <w:r w:rsidRPr="00292CE8" w:rsidDel="005D1913">
                <w:rPr>
                  <w:rFonts w:ascii="宋体" w:eastAsia="宋体" w:hAnsi="宋体"/>
                  <w:szCs w:val="24"/>
                </w:rPr>
                <w:tab/>
                <w:delText>网站可以提供站内文章标题搜索功能</w:delText>
              </w:r>
            </w:del>
          </w:p>
        </w:tc>
      </w:tr>
      <w:tr w:rsidR="004428FB" w:rsidRPr="00CE2485" w:rsidDel="005D1913" w14:paraId="355BC780" w14:textId="7AF7A4CC" w:rsidTr="00AF5593">
        <w:trPr>
          <w:del w:id="1435" w:author="John" w:date="2018-11-11T17:17:00Z"/>
        </w:trPr>
        <w:tc>
          <w:tcPr>
            <w:tcW w:w="8296" w:type="dxa"/>
          </w:tcPr>
          <w:p w14:paraId="43628381" w14:textId="65D36C89" w:rsidR="004428FB" w:rsidRPr="00292CE8" w:rsidDel="005D1913" w:rsidRDefault="004428FB" w:rsidP="00292CE8">
            <w:pPr>
              <w:spacing w:line="360" w:lineRule="auto"/>
              <w:ind w:firstLine="420"/>
              <w:rPr>
                <w:del w:id="1436" w:author="John" w:date="2018-11-11T17:17:00Z"/>
                <w:rFonts w:ascii="宋体" w:eastAsia="宋体" w:hAnsi="宋体"/>
                <w:szCs w:val="24"/>
              </w:rPr>
            </w:pPr>
            <w:del w:id="1437" w:author="John" w:date="2018-11-11T17:17:00Z">
              <w:r w:rsidRPr="00292CE8" w:rsidDel="005D1913">
                <w:rPr>
                  <w:rFonts w:ascii="宋体" w:eastAsia="宋体" w:hAnsi="宋体"/>
                  <w:szCs w:val="24"/>
                </w:rPr>
                <w:delText>2</w:delText>
              </w:r>
              <w:r w:rsidRPr="00292CE8" w:rsidDel="005D1913">
                <w:rPr>
                  <w:rFonts w:ascii="宋体" w:eastAsia="宋体" w:hAnsi="宋体" w:hint="eastAsia"/>
                  <w:szCs w:val="24"/>
                </w:rPr>
                <w:delText>3</w:delText>
              </w:r>
              <w:r w:rsidRPr="00292CE8" w:rsidDel="005D1913">
                <w:rPr>
                  <w:rFonts w:ascii="宋体" w:eastAsia="宋体" w:hAnsi="宋体"/>
                  <w:szCs w:val="24"/>
                </w:rPr>
                <w:tab/>
                <w:delText>网站管理员不随便删除游客留言</w:delText>
              </w:r>
            </w:del>
          </w:p>
        </w:tc>
      </w:tr>
    </w:tbl>
    <w:bookmarkEnd w:id="1357"/>
    <w:p w14:paraId="66B895FB" w14:textId="0C073DA0" w:rsidR="00BC4722" w:rsidDel="005D1913" w:rsidRDefault="00BC4722">
      <w:pPr>
        <w:pStyle w:val="3"/>
        <w:rPr>
          <w:del w:id="1438" w:author="John" w:date="2018-11-11T17:17:00Z"/>
        </w:rPr>
      </w:pPr>
      <w:del w:id="1439" w:author="John" w:date="2018-11-11T17:17:00Z">
        <w:r w:rsidDel="005D1913">
          <w:delText>1.3.4项目历史</w:delText>
        </w:r>
      </w:del>
    </w:p>
    <w:tbl>
      <w:tblPr>
        <w:tblStyle w:val="a8"/>
        <w:tblW w:w="0" w:type="auto"/>
        <w:tblLook w:val="04A0" w:firstRow="1" w:lastRow="0" w:firstColumn="1" w:lastColumn="0" w:noHBand="0" w:noVBand="1"/>
      </w:tblPr>
      <w:tblGrid>
        <w:gridCol w:w="1271"/>
        <w:gridCol w:w="2877"/>
        <w:gridCol w:w="2074"/>
        <w:gridCol w:w="2074"/>
      </w:tblGrid>
      <w:tr w:rsidR="00721561" w:rsidDel="005D1913" w14:paraId="3AEFA5B1" w14:textId="04D83A86" w:rsidTr="00AF5593">
        <w:trPr>
          <w:del w:id="1440" w:author="John" w:date="2018-11-11T17:17:00Z"/>
        </w:trPr>
        <w:tc>
          <w:tcPr>
            <w:tcW w:w="1271" w:type="dxa"/>
          </w:tcPr>
          <w:p w14:paraId="7D8A9E6C" w14:textId="355589B2" w:rsidR="00721561" w:rsidRPr="00292CE8" w:rsidDel="005D1913" w:rsidRDefault="00721561" w:rsidP="00292CE8">
            <w:pPr>
              <w:spacing w:line="360" w:lineRule="auto"/>
              <w:rPr>
                <w:del w:id="1441" w:author="John" w:date="2018-11-11T17:17:00Z"/>
                <w:rFonts w:ascii="宋体" w:eastAsia="宋体" w:hAnsi="宋体"/>
              </w:rPr>
            </w:pPr>
            <w:del w:id="1442" w:author="John" w:date="2018-11-11T17:17:00Z">
              <w:r w:rsidRPr="00292CE8" w:rsidDel="005D1913">
                <w:rPr>
                  <w:rFonts w:ascii="宋体" w:eastAsia="宋体" w:hAnsi="宋体" w:hint="eastAsia"/>
                </w:rPr>
                <w:delText>项目阶段</w:delText>
              </w:r>
            </w:del>
          </w:p>
        </w:tc>
        <w:tc>
          <w:tcPr>
            <w:tcW w:w="2877" w:type="dxa"/>
          </w:tcPr>
          <w:p w14:paraId="49EC858D" w14:textId="13E40315" w:rsidR="00721561" w:rsidRPr="00292CE8" w:rsidDel="005D1913" w:rsidRDefault="00721561" w:rsidP="00292CE8">
            <w:pPr>
              <w:spacing w:line="360" w:lineRule="auto"/>
              <w:rPr>
                <w:del w:id="1443" w:author="John" w:date="2018-11-11T17:17:00Z"/>
                <w:rFonts w:ascii="宋体" w:eastAsia="宋体" w:hAnsi="宋体"/>
              </w:rPr>
            </w:pPr>
            <w:del w:id="1444" w:author="John" w:date="2018-11-11T17:17:00Z">
              <w:r w:rsidRPr="00292CE8" w:rsidDel="005D1913">
                <w:rPr>
                  <w:rFonts w:ascii="宋体" w:eastAsia="宋体" w:hAnsi="宋体" w:hint="eastAsia"/>
                </w:rPr>
                <w:delText>具体内容</w:delText>
              </w:r>
            </w:del>
          </w:p>
        </w:tc>
        <w:tc>
          <w:tcPr>
            <w:tcW w:w="2074" w:type="dxa"/>
          </w:tcPr>
          <w:p w14:paraId="11CC56DB" w14:textId="7AF870F8" w:rsidR="00721561" w:rsidRPr="00292CE8" w:rsidDel="005D1913" w:rsidRDefault="00721561" w:rsidP="00292CE8">
            <w:pPr>
              <w:spacing w:line="360" w:lineRule="auto"/>
              <w:rPr>
                <w:del w:id="1445" w:author="John" w:date="2018-11-11T17:17:00Z"/>
                <w:rFonts w:ascii="宋体" w:eastAsia="宋体" w:hAnsi="宋体"/>
              </w:rPr>
            </w:pPr>
            <w:del w:id="1446" w:author="John" w:date="2018-11-11T17:17:00Z">
              <w:r w:rsidRPr="00292CE8" w:rsidDel="005D1913">
                <w:rPr>
                  <w:rFonts w:ascii="宋体" w:eastAsia="宋体" w:hAnsi="宋体" w:hint="eastAsia"/>
                </w:rPr>
                <w:delText>参与人员</w:delText>
              </w:r>
            </w:del>
          </w:p>
        </w:tc>
        <w:tc>
          <w:tcPr>
            <w:tcW w:w="2074" w:type="dxa"/>
          </w:tcPr>
          <w:p w14:paraId="672CC0DC" w14:textId="75A98ECD" w:rsidR="00721561" w:rsidRPr="00292CE8" w:rsidDel="005D1913" w:rsidRDefault="00721561" w:rsidP="00292CE8">
            <w:pPr>
              <w:spacing w:line="360" w:lineRule="auto"/>
              <w:rPr>
                <w:del w:id="1447" w:author="John" w:date="2018-11-11T17:17:00Z"/>
                <w:rFonts w:ascii="宋体" w:eastAsia="宋体" w:hAnsi="宋体"/>
              </w:rPr>
            </w:pPr>
            <w:del w:id="1448" w:author="John" w:date="2018-11-11T17:17:00Z">
              <w:r w:rsidRPr="00292CE8" w:rsidDel="005D1913">
                <w:rPr>
                  <w:rFonts w:ascii="宋体" w:eastAsia="宋体" w:hAnsi="宋体" w:hint="eastAsia"/>
                </w:rPr>
                <w:delText>起止时间</w:delText>
              </w:r>
            </w:del>
          </w:p>
        </w:tc>
      </w:tr>
      <w:tr w:rsidR="00721561" w:rsidDel="005D1913" w14:paraId="2BFC9FA6" w14:textId="5B8FE72B" w:rsidTr="00AF5593">
        <w:trPr>
          <w:del w:id="1449" w:author="John" w:date="2018-11-11T17:17:00Z"/>
        </w:trPr>
        <w:tc>
          <w:tcPr>
            <w:tcW w:w="1271" w:type="dxa"/>
          </w:tcPr>
          <w:p w14:paraId="16B4551D" w14:textId="09DB86DD" w:rsidR="00721561" w:rsidRPr="00292CE8" w:rsidDel="005D1913" w:rsidRDefault="00721561" w:rsidP="00292CE8">
            <w:pPr>
              <w:spacing w:line="360" w:lineRule="auto"/>
              <w:rPr>
                <w:del w:id="1450" w:author="John" w:date="2018-11-11T17:17:00Z"/>
                <w:rFonts w:ascii="宋体" w:eastAsia="宋体" w:hAnsi="宋体"/>
              </w:rPr>
            </w:pPr>
            <w:del w:id="1451" w:author="John" w:date="2018-11-11T17:17:00Z">
              <w:r w:rsidRPr="00292CE8" w:rsidDel="005D1913">
                <w:rPr>
                  <w:rFonts w:ascii="宋体" w:eastAsia="宋体" w:hAnsi="宋体" w:hint="eastAsia"/>
                </w:rPr>
                <w:delText>分析阶段</w:delText>
              </w:r>
            </w:del>
          </w:p>
        </w:tc>
        <w:tc>
          <w:tcPr>
            <w:tcW w:w="2877" w:type="dxa"/>
          </w:tcPr>
          <w:p w14:paraId="1F31FCE6" w14:textId="105036D4" w:rsidR="00721561" w:rsidRPr="00292CE8" w:rsidDel="005D1913" w:rsidRDefault="00721561" w:rsidP="00292CE8">
            <w:pPr>
              <w:spacing w:line="360" w:lineRule="auto"/>
              <w:rPr>
                <w:del w:id="1452" w:author="John" w:date="2018-11-11T17:17:00Z"/>
                <w:rFonts w:ascii="宋体" w:eastAsia="宋体" w:hAnsi="宋体"/>
              </w:rPr>
            </w:pPr>
            <w:del w:id="1453" w:author="John" w:date="2018-11-11T17:17:00Z">
              <w:r w:rsidRPr="00292CE8" w:rsidDel="005D1913">
                <w:rPr>
                  <w:rFonts w:ascii="宋体" w:eastAsia="宋体" w:hAnsi="宋体" w:hint="eastAsia"/>
                </w:rPr>
                <w:delText>填写完善可行性分析报告</w:delText>
              </w:r>
            </w:del>
          </w:p>
        </w:tc>
        <w:tc>
          <w:tcPr>
            <w:tcW w:w="2074" w:type="dxa"/>
          </w:tcPr>
          <w:p w14:paraId="5BBFC258" w14:textId="635783CF" w:rsidR="00721561" w:rsidRPr="00292CE8" w:rsidDel="005D1913" w:rsidRDefault="00721561" w:rsidP="00292CE8">
            <w:pPr>
              <w:spacing w:line="360" w:lineRule="auto"/>
              <w:rPr>
                <w:del w:id="1454" w:author="John" w:date="2018-11-11T17:17:00Z"/>
                <w:rFonts w:ascii="宋体" w:eastAsia="宋体" w:hAnsi="宋体"/>
              </w:rPr>
            </w:pPr>
            <w:del w:id="1455" w:author="John" w:date="2018-11-11T17:17:00Z">
              <w:r w:rsidRPr="00292CE8" w:rsidDel="005D1913">
                <w:rPr>
                  <w:rFonts w:ascii="宋体" w:eastAsia="宋体" w:hAnsi="宋体" w:hint="eastAsia"/>
                </w:rPr>
                <w:delText>沈启航、叶柏成，徐哲远，杨以恒，骆佳俊</w:delText>
              </w:r>
            </w:del>
          </w:p>
        </w:tc>
        <w:tc>
          <w:tcPr>
            <w:tcW w:w="2074" w:type="dxa"/>
          </w:tcPr>
          <w:p w14:paraId="668F8C0C" w14:textId="56E99F44" w:rsidR="00721561" w:rsidRPr="00292CE8" w:rsidDel="005D1913" w:rsidRDefault="00721561" w:rsidP="00292CE8">
            <w:pPr>
              <w:spacing w:line="360" w:lineRule="auto"/>
              <w:rPr>
                <w:del w:id="1456" w:author="John" w:date="2018-11-11T17:17:00Z"/>
                <w:rFonts w:ascii="宋体" w:eastAsia="宋体" w:hAnsi="宋体"/>
              </w:rPr>
            </w:pPr>
            <w:del w:id="1457" w:author="John" w:date="2018-11-11T17:17:00Z">
              <w:r w:rsidRPr="00292CE8" w:rsidDel="005D1913">
                <w:rPr>
                  <w:rFonts w:ascii="宋体" w:eastAsia="宋体" w:hAnsi="宋体" w:hint="eastAsia"/>
                </w:rPr>
                <w:delText>2018/10/9-2018/10/12</w:delText>
              </w:r>
            </w:del>
          </w:p>
        </w:tc>
      </w:tr>
    </w:tbl>
    <w:p w14:paraId="525EB22C" w14:textId="5A2B311A" w:rsidR="00BC4722" w:rsidDel="009B3021" w:rsidRDefault="00BC4722">
      <w:pPr>
        <w:pStyle w:val="3"/>
        <w:rPr>
          <w:del w:id="1458" w:author="John" w:date="2018-11-11T17:18:00Z"/>
        </w:rPr>
      </w:pPr>
      <w:del w:id="1459" w:author="John" w:date="2018-11-11T17:18:00Z">
        <w:r w:rsidDel="009B3021">
          <w:delText>1.3.5项目用户</w:delText>
        </w:r>
      </w:del>
    </w:p>
    <w:tbl>
      <w:tblPr>
        <w:tblStyle w:val="a8"/>
        <w:tblW w:w="0" w:type="auto"/>
        <w:tblLook w:val="04A0" w:firstRow="1" w:lastRow="0" w:firstColumn="1" w:lastColumn="0" w:noHBand="0" w:noVBand="1"/>
      </w:tblPr>
      <w:tblGrid>
        <w:gridCol w:w="1980"/>
        <w:gridCol w:w="6316"/>
      </w:tblGrid>
      <w:tr w:rsidR="00721561" w:rsidDel="009B3021" w14:paraId="0FCCE800" w14:textId="59325AEC" w:rsidTr="00AF5593">
        <w:trPr>
          <w:del w:id="1460" w:author="John" w:date="2018-11-11T17:18:00Z"/>
        </w:trPr>
        <w:tc>
          <w:tcPr>
            <w:tcW w:w="1980" w:type="dxa"/>
          </w:tcPr>
          <w:p w14:paraId="22B424FB" w14:textId="2DA5BB46" w:rsidR="00721561" w:rsidRPr="00292CE8" w:rsidDel="009B3021" w:rsidRDefault="00721561" w:rsidP="00292CE8">
            <w:pPr>
              <w:pStyle w:val="a9"/>
              <w:jc w:val="center"/>
              <w:rPr>
                <w:del w:id="1461" w:author="John" w:date="2018-11-11T17:18:00Z"/>
                <w:rFonts w:ascii="宋体" w:hAnsi="宋体"/>
              </w:rPr>
            </w:pPr>
            <w:del w:id="1462" w:author="John" w:date="2018-11-11T17:18:00Z">
              <w:r w:rsidRPr="00292CE8" w:rsidDel="009B3021">
                <w:rPr>
                  <w:rFonts w:ascii="宋体" w:hAnsi="宋体" w:hint="eastAsia"/>
                </w:rPr>
                <w:delText>用户类别</w:delText>
              </w:r>
            </w:del>
          </w:p>
        </w:tc>
        <w:tc>
          <w:tcPr>
            <w:tcW w:w="6316" w:type="dxa"/>
          </w:tcPr>
          <w:p w14:paraId="73FB6E8C" w14:textId="209397C6" w:rsidR="00721561" w:rsidRPr="00292CE8" w:rsidDel="009B3021" w:rsidRDefault="00721561" w:rsidP="00292CE8">
            <w:pPr>
              <w:pStyle w:val="a9"/>
              <w:jc w:val="center"/>
              <w:rPr>
                <w:del w:id="1463" w:author="John" w:date="2018-11-11T17:18:00Z"/>
                <w:rFonts w:ascii="宋体" w:hAnsi="宋体"/>
              </w:rPr>
            </w:pPr>
            <w:del w:id="1464" w:author="John" w:date="2018-11-11T17:18:00Z">
              <w:r w:rsidRPr="00292CE8" w:rsidDel="009B3021">
                <w:rPr>
                  <w:rFonts w:ascii="宋体" w:hAnsi="宋体" w:hint="eastAsia"/>
                </w:rPr>
                <w:delText>具体说明</w:delText>
              </w:r>
            </w:del>
          </w:p>
        </w:tc>
      </w:tr>
      <w:tr w:rsidR="00721561" w:rsidDel="009B3021" w14:paraId="7F2D5C28" w14:textId="1A1455A7" w:rsidTr="00AF5593">
        <w:trPr>
          <w:del w:id="1465" w:author="John" w:date="2018-11-11T17:18:00Z"/>
        </w:trPr>
        <w:tc>
          <w:tcPr>
            <w:tcW w:w="1980" w:type="dxa"/>
          </w:tcPr>
          <w:p w14:paraId="42ECF448" w14:textId="025AB515" w:rsidR="00721561" w:rsidRPr="00292CE8" w:rsidDel="009B3021" w:rsidRDefault="00721561" w:rsidP="00292CE8">
            <w:pPr>
              <w:pStyle w:val="a9"/>
              <w:jc w:val="left"/>
              <w:rPr>
                <w:del w:id="1466" w:author="John" w:date="2018-11-11T17:18:00Z"/>
                <w:rFonts w:ascii="宋体" w:hAnsi="宋体"/>
              </w:rPr>
            </w:pPr>
            <w:del w:id="1467" w:author="John" w:date="2018-11-11T17:18:00Z">
              <w:r w:rsidRPr="00292CE8" w:rsidDel="009B3021">
                <w:rPr>
                  <w:rFonts w:ascii="宋体" w:hAnsi="宋体" w:hint="eastAsia"/>
                </w:rPr>
                <w:delText>教师</w:delText>
              </w:r>
            </w:del>
          </w:p>
        </w:tc>
        <w:tc>
          <w:tcPr>
            <w:tcW w:w="6316" w:type="dxa"/>
          </w:tcPr>
          <w:p w14:paraId="17645569" w14:textId="2585D3A0" w:rsidR="00721561" w:rsidRPr="00292CE8" w:rsidDel="009B3021" w:rsidRDefault="00721561" w:rsidP="00292CE8">
            <w:pPr>
              <w:pStyle w:val="a9"/>
              <w:jc w:val="left"/>
              <w:rPr>
                <w:del w:id="1468" w:author="John" w:date="2018-11-11T17:18:00Z"/>
                <w:rFonts w:ascii="宋体" w:hAnsi="宋体"/>
              </w:rPr>
            </w:pPr>
            <w:del w:id="1469" w:author="John" w:date="2018-11-11T17:18:00Z">
              <w:r w:rsidRPr="00292CE8" w:rsidDel="009B3021">
                <w:rPr>
                  <w:rFonts w:ascii="宋体" w:hAnsi="宋体" w:hint="eastAsia"/>
                </w:rPr>
                <w:delText>软件工程课程的授课教师</w:delText>
              </w:r>
            </w:del>
          </w:p>
        </w:tc>
      </w:tr>
      <w:tr w:rsidR="00721561" w:rsidDel="009B3021" w14:paraId="1C0145EF" w14:textId="0098C803" w:rsidTr="00AF5593">
        <w:trPr>
          <w:del w:id="1470" w:author="John" w:date="2018-11-11T17:18:00Z"/>
        </w:trPr>
        <w:tc>
          <w:tcPr>
            <w:tcW w:w="1980" w:type="dxa"/>
          </w:tcPr>
          <w:p w14:paraId="0A356185" w14:textId="7B007641" w:rsidR="00721561" w:rsidRPr="00292CE8" w:rsidDel="009B3021" w:rsidRDefault="00721561" w:rsidP="00292CE8">
            <w:pPr>
              <w:pStyle w:val="a9"/>
              <w:jc w:val="left"/>
              <w:rPr>
                <w:del w:id="1471" w:author="John" w:date="2018-11-11T17:18:00Z"/>
                <w:rFonts w:ascii="宋体" w:hAnsi="宋体"/>
              </w:rPr>
            </w:pPr>
            <w:del w:id="1472" w:author="John" w:date="2018-11-11T17:18:00Z">
              <w:r w:rsidRPr="00292CE8" w:rsidDel="009B3021">
                <w:rPr>
                  <w:rFonts w:ascii="宋体" w:hAnsi="宋体" w:hint="eastAsia"/>
                </w:rPr>
                <w:delText>注册学生</w:delText>
              </w:r>
            </w:del>
          </w:p>
        </w:tc>
        <w:tc>
          <w:tcPr>
            <w:tcW w:w="6316" w:type="dxa"/>
          </w:tcPr>
          <w:p w14:paraId="3CEAEFE0" w14:textId="46031DBD" w:rsidR="00721561" w:rsidRPr="00292CE8" w:rsidDel="009B3021" w:rsidRDefault="00721561" w:rsidP="00292CE8">
            <w:pPr>
              <w:pStyle w:val="a9"/>
              <w:jc w:val="left"/>
              <w:rPr>
                <w:del w:id="1473" w:author="John" w:date="2018-11-11T17:18:00Z"/>
                <w:rFonts w:ascii="宋体" w:hAnsi="宋体"/>
              </w:rPr>
            </w:pPr>
            <w:del w:id="1474" w:author="John" w:date="2018-11-11T17:18:00Z">
              <w:r w:rsidRPr="00292CE8" w:rsidDel="009B3021">
                <w:rPr>
                  <w:rFonts w:ascii="宋体" w:hAnsi="宋体" w:hint="eastAsia"/>
                </w:rPr>
                <w:delText>该课程的注册学生，即当前学期选修该课程的学生</w:delText>
              </w:r>
            </w:del>
          </w:p>
        </w:tc>
      </w:tr>
      <w:tr w:rsidR="00721561" w:rsidDel="009B3021" w14:paraId="09D7AF90" w14:textId="64C6D780" w:rsidTr="00AF5593">
        <w:trPr>
          <w:del w:id="1475" w:author="John" w:date="2018-11-11T17:18:00Z"/>
        </w:trPr>
        <w:tc>
          <w:tcPr>
            <w:tcW w:w="1980" w:type="dxa"/>
          </w:tcPr>
          <w:p w14:paraId="77E4A854" w14:textId="5C2AB95E" w:rsidR="00721561" w:rsidRPr="00292CE8" w:rsidDel="009B3021" w:rsidRDefault="00721561" w:rsidP="00292CE8">
            <w:pPr>
              <w:pStyle w:val="a9"/>
              <w:jc w:val="left"/>
              <w:rPr>
                <w:del w:id="1476" w:author="John" w:date="2018-11-11T17:18:00Z"/>
                <w:rFonts w:ascii="宋体" w:hAnsi="宋体"/>
              </w:rPr>
            </w:pPr>
            <w:del w:id="1477" w:author="John" w:date="2018-11-11T17:18:00Z">
              <w:r w:rsidRPr="00292CE8" w:rsidDel="009B3021">
                <w:rPr>
                  <w:rFonts w:ascii="宋体" w:hAnsi="宋体" w:hint="eastAsia"/>
                </w:rPr>
                <w:delText>游客</w:delText>
              </w:r>
            </w:del>
          </w:p>
        </w:tc>
        <w:tc>
          <w:tcPr>
            <w:tcW w:w="6316" w:type="dxa"/>
          </w:tcPr>
          <w:p w14:paraId="1A1A9BCC" w14:textId="6C250F3F" w:rsidR="00721561" w:rsidRPr="00292CE8" w:rsidDel="009B3021" w:rsidRDefault="00721561" w:rsidP="00292CE8">
            <w:pPr>
              <w:pStyle w:val="a9"/>
              <w:jc w:val="left"/>
              <w:rPr>
                <w:del w:id="1478" w:author="John" w:date="2018-11-11T17:18:00Z"/>
                <w:rFonts w:ascii="宋体" w:hAnsi="宋体"/>
              </w:rPr>
            </w:pPr>
            <w:del w:id="1479" w:author="John" w:date="2018-11-11T17:18:00Z">
              <w:r w:rsidRPr="00292CE8" w:rsidDel="009B3021">
                <w:rPr>
                  <w:rFonts w:ascii="宋体" w:hAnsi="宋体" w:hint="eastAsia"/>
                </w:rPr>
                <w:delText>当前学期未选该课程，但对</w:delText>
              </w:r>
              <w:r w:rsidR="003E189F" w:rsidRPr="00292CE8" w:rsidDel="009B3021">
                <w:rPr>
                  <w:rFonts w:ascii="宋体" w:hAnsi="宋体" w:hint="eastAsia"/>
                </w:rPr>
                <w:delText>该课程有兴趣的学生，通常指软件学院低年级学生，也泛指所有可能</w:delText>
              </w:r>
              <w:r w:rsidR="003E189F" w:rsidRPr="00292CE8" w:rsidDel="009B3021">
                <w:rPr>
                  <w:rFonts w:ascii="宋体" w:hAnsi="宋体"/>
                </w:rPr>
                <w:delText>使用者</w:delText>
              </w:r>
            </w:del>
          </w:p>
        </w:tc>
      </w:tr>
      <w:tr w:rsidR="00A71E1A" w:rsidDel="009B3021" w14:paraId="4AF35F7F" w14:textId="734D2772" w:rsidTr="00AF5593">
        <w:trPr>
          <w:del w:id="1480" w:author="John" w:date="2018-11-11T17:18:00Z"/>
        </w:trPr>
        <w:tc>
          <w:tcPr>
            <w:tcW w:w="1980" w:type="dxa"/>
          </w:tcPr>
          <w:p w14:paraId="019A5B27" w14:textId="0E59002D" w:rsidR="00A71E1A" w:rsidRPr="00292CE8" w:rsidDel="009B3021" w:rsidRDefault="00A71E1A" w:rsidP="00292CE8">
            <w:pPr>
              <w:pStyle w:val="a9"/>
              <w:jc w:val="left"/>
              <w:rPr>
                <w:del w:id="1481" w:author="John" w:date="2018-11-11T17:18:00Z"/>
                <w:rFonts w:ascii="宋体" w:hAnsi="宋体"/>
              </w:rPr>
            </w:pPr>
            <w:del w:id="1482" w:author="John" w:date="2018-11-11T17:18:00Z">
              <w:r w:rsidRPr="00292CE8" w:rsidDel="009B3021">
                <w:rPr>
                  <w:rFonts w:ascii="宋体" w:hAnsi="宋体" w:hint="eastAsia"/>
                </w:rPr>
                <w:delText>管理员</w:delText>
              </w:r>
            </w:del>
          </w:p>
        </w:tc>
        <w:tc>
          <w:tcPr>
            <w:tcW w:w="6316" w:type="dxa"/>
          </w:tcPr>
          <w:p w14:paraId="19A78704" w14:textId="1B24F163" w:rsidR="00A71E1A" w:rsidRPr="00292CE8" w:rsidDel="009B3021" w:rsidRDefault="00A71E1A" w:rsidP="00292CE8">
            <w:pPr>
              <w:pStyle w:val="a9"/>
              <w:jc w:val="left"/>
              <w:rPr>
                <w:del w:id="1483" w:author="John" w:date="2018-11-11T17:18:00Z"/>
                <w:rFonts w:ascii="宋体" w:hAnsi="宋体"/>
              </w:rPr>
            </w:pPr>
            <w:del w:id="1484" w:author="John" w:date="2018-11-11T17:18:00Z">
              <w:r w:rsidRPr="00292CE8" w:rsidDel="009B3021">
                <w:rPr>
                  <w:rFonts w:ascii="宋体" w:hAnsi="宋体" w:hint="eastAsia"/>
                </w:rPr>
                <w:delText>该系统</w:delText>
              </w:r>
              <w:r w:rsidRPr="00292CE8" w:rsidDel="009B3021">
                <w:rPr>
                  <w:rFonts w:ascii="宋体" w:hAnsi="宋体"/>
                </w:rPr>
                <w:delText>的管理员</w:delText>
              </w:r>
            </w:del>
          </w:p>
        </w:tc>
      </w:tr>
    </w:tbl>
    <w:p w14:paraId="15E622B8" w14:textId="7945DEA3" w:rsidR="00BC4722" w:rsidDel="009B3021" w:rsidRDefault="00BC4722">
      <w:pPr>
        <w:pStyle w:val="3"/>
        <w:rPr>
          <w:del w:id="1485" w:author="John" w:date="2018-11-11T17:18:00Z"/>
        </w:rPr>
      </w:pPr>
      <w:del w:id="1486" w:author="John" w:date="2018-11-11T17:18:00Z">
        <w:r w:rsidDel="009B3021">
          <w:delText>1.3.6开发团队</w:delText>
        </w:r>
      </w:del>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7"/>
        <w:gridCol w:w="1317"/>
        <w:gridCol w:w="1579"/>
        <w:gridCol w:w="2736"/>
        <w:gridCol w:w="1347"/>
      </w:tblGrid>
      <w:tr w:rsidR="00721561" w:rsidRPr="00B10F3C" w:rsidDel="009B3021" w14:paraId="6CC45482" w14:textId="7F54B3B7" w:rsidTr="00AF5593">
        <w:trPr>
          <w:del w:id="1487" w:author="John" w:date="2018-11-11T17:18:00Z"/>
        </w:trPr>
        <w:tc>
          <w:tcPr>
            <w:tcW w:w="1659" w:type="dxa"/>
          </w:tcPr>
          <w:p w14:paraId="4981E5EF" w14:textId="72155F1A" w:rsidR="00721561" w:rsidRPr="00292CE8" w:rsidDel="009B3021" w:rsidRDefault="00721561" w:rsidP="00292CE8">
            <w:pPr>
              <w:pStyle w:val="a9"/>
              <w:jc w:val="center"/>
              <w:rPr>
                <w:del w:id="1488" w:author="John" w:date="2018-11-11T17:18:00Z"/>
                <w:rFonts w:ascii="宋体" w:hAnsi="宋体"/>
              </w:rPr>
            </w:pPr>
            <w:del w:id="1489" w:author="John" w:date="2018-11-11T17:18:00Z">
              <w:r w:rsidRPr="00292CE8" w:rsidDel="009B3021">
                <w:rPr>
                  <w:rFonts w:ascii="宋体" w:hAnsi="宋体" w:hint="eastAsia"/>
                </w:rPr>
                <w:delText>姓名</w:delText>
              </w:r>
            </w:del>
          </w:p>
        </w:tc>
        <w:tc>
          <w:tcPr>
            <w:tcW w:w="1659" w:type="dxa"/>
          </w:tcPr>
          <w:p w14:paraId="175EEC86" w14:textId="2B403080" w:rsidR="00721561" w:rsidRPr="00292CE8" w:rsidDel="009B3021" w:rsidRDefault="00721561" w:rsidP="00292CE8">
            <w:pPr>
              <w:pStyle w:val="a9"/>
              <w:jc w:val="center"/>
              <w:rPr>
                <w:del w:id="1490" w:author="John" w:date="2018-11-11T17:18:00Z"/>
                <w:rFonts w:ascii="宋体" w:hAnsi="宋体"/>
              </w:rPr>
            </w:pPr>
            <w:del w:id="1491" w:author="John" w:date="2018-11-11T17:18:00Z">
              <w:r w:rsidRPr="00292CE8" w:rsidDel="009B3021">
                <w:rPr>
                  <w:rFonts w:ascii="宋体" w:hAnsi="宋体" w:hint="eastAsia"/>
                </w:rPr>
                <w:delText>角色</w:delText>
              </w:r>
            </w:del>
          </w:p>
        </w:tc>
        <w:tc>
          <w:tcPr>
            <w:tcW w:w="1659" w:type="dxa"/>
          </w:tcPr>
          <w:p w14:paraId="2FA49D55" w14:textId="5F63978B" w:rsidR="00721561" w:rsidRPr="00292CE8" w:rsidDel="009B3021" w:rsidRDefault="00721561" w:rsidP="00292CE8">
            <w:pPr>
              <w:pStyle w:val="a9"/>
              <w:jc w:val="center"/>
              <w:rPr>
                <w:del w:id="1492" w:author="John" w:date="2018-11-11T17:18:00Z"/>
                <w:rFonts w:ascii="宋体" w:hAnsi="宋体"/>
              </w:rPr>
            </w:pPr>
            <w:del w:id="1493" w:author="John" w:date="2018-11-11T17:18:00Z">
              <w:r w:rsidRPr="00292CE8" w:rsidDel="009B3021">
                <w:rPr>
                  <w:rFonts w:ascii="宋体" w:hAnsi="宋体" w:hint="eastAsia"/>
                </w:rPr>
                <w:delText>手机号码</w:delText>
              </w:r>
            </w:del>
          </w:p>
        </w:tc>
        <w:tc>
          <w:tcPr>
            <w:tcW w:w="1659" w:type="dxa"/>
          </w:tcPr>
          <w:p w14:paraId="593498C0" w14:textId="0DE7369D" w:rsidR="00721561" w:rsidRPr="00292CE8" w:rsidDel="009B3021" w:rsidRDefault="00721561" w:rsidP="00292CE8">
            <w:pPr>
              <w:pStyle w:val="a9"/>
              <w:jc w:val="center"/>
              <w:rPr>
                <w:del w:id="1494" w:author="John" w:date="2018-11-11T17:18:00Z"/>
                <w:rFonts w:ascii="宋体" w:hAnsi="宋体"/>
              </w:rPr>
            </w:pPr>
            <w:del w:id="1495" w:author="John" w:date="2018-11-11T17:18:00Z">
              <w:r w:rsidRPr="00292CE8" w:rsidDel="009B3021">
                <w:rPr>
                  <w:rFonts w:ascii="宋体" w:hAnsi="宋体" w:hint="eastAsia"/>
                </w:rPr>
                <w:delText>邮箱</w:delText>
              </w:r>
            </w:del>
          </w:p>
        </w:tc>
        <w:tc>
          <w:tcPr>
            <w:tcW w:w="1660" w:type="dxa"/>
          </w:tcPr>
          <w:p w14:paraId="51D4D38B" w14:textId="3D5BA1A3" w:rsidR="00721561" w:rsidRPr="00292CE8" w:rsidDel="009B3021" w:rsidRDefault="00721561" w:rsidP="00292CE8">
            <w:pPr>
              <w:pStyle w:val="a9"/>
              <w:jc w:val="center"/>
              <w:rPr>
                <w:del w:id="1496" w:author="John" w:date="2018-11-11T17:18:00Z"/>
                <w:rFonts w:ascii="宋体" w:hAnsi="宋体"/>
              </w:rPr>
            </w:pPr>
            <w:del w:id="1497" w:author="John" w:date="2018-11-11T17:18:00Z">
              <w:r w:rsidRPr="00292CE8" w:rsidDel="009B3021">
                <w:rPr>
                  <w:rFonts w:ascii="宋体" w:hAnsi="宋体" w:hint="eastAsia"/>
                </w:rPr>
                <w:delText>地址</w:delText>
              </w:r>
            </w:del>
          </w:p>
        </w:tc>
      </w:tr>
      <w:tr w:rsidR="00721561" w:rsidRPr="00B10F3C" w:rsidDel="009B3021" w14:paraId="6ABFD350" w14:textId="4E106C86" w:rsidTr="00AF5593">
        <w:trPr>
          <w:del w:id="1498" w:author="John" w:date="2018-11-11T17:18:00Z"/>
        </w:trPr>
        <w:tc>
          <w:tcPr>
            <w:tcW w:w="1659" w:type="dxa"/>
          </w:tcPr>
          <w:p w14:paraId="42EAF756" w14:textId="089CA5B5" w:rsidR="00721561" w:rsidRPr="00292CE8" w:rsidDel="009B3021" w:rsidRDefault="00721561" w:rsidP="00292CE8">
            <w:pPr>
              <w:pStyle w:val="a9"/>
              <w:jc w:val="center"/>
              <w:rPr>
                <w:del w:id="1499" w:author="John" w:date="2018-11-11T17:18:00Z"/>
                <w:rFonts w:ascii="宋体" w:hAnsi="宋体"/>
              </w:rPr>
            </w:pPr>
            <w:del w:id="1500" w:author="John" w:date="2018-11-11T17:18:00Z">
              <w:r w:rsidRPr="00292CE8" w:rsidDel="009B3021">
                <w:rPr>
                  <w:rFonts w:ascii="宋体" w:hAnsi="宋体" w:hint="eastAsia"/>
                </w:rPr>
                <w:delText>沈启航</w:delText>
              </w:r>
            </w:del>
          </w:p>
        </w:tc>
        <w:tc>
          <w:tcPr>
            <w:tcW w:w="1659" w:type="dxa"/>
          </w:tcPr>
          <w:p w14:paraId="4B1F7EAD" w14:textId="6335798E" w:rsidR="00721561" w:rsidRPr="00292CE8" w:rsidDel="009B3021" w:rsidRDefault="00721561" w:rsidP="00292CE8">
            <w:pPr>
              <w:pStyle w:val="a9"/>
              <w:jc w:val="center"/>
              <w:rPr>
                <w:del w:id="1501" w:author="John" w:date="2018-11-11T17:18:00Z"/>
                <w:rFonts w:ascii="宋体" w:hAnsi="宋体"/>
              </w:rPr>
            </w:pPr>
            <w:del w:id="1502" w:author="John" w:date="2018-11-11T17:18:00Z">
              <w:r w:rsidRPr="00292CE8" w:rsidDel="009B3021">
                <w:rPr>
                  <w:rFonts w:ascii="宋体" w:hAnsi="宋体" w:hint="eastAsia"/>
                </w:rPr>
                <w:delText>组长</w:delText>
              </w:r>
            </w:del>
          </w:p>
        </w:tc>
        <w:tc>
          <w:tcPr>
            <w:tcW w:w="1659" w:type="dxa"/>
          </w:tcPr>
          <w:p w14:paraId="124B83EC" w14:textId="3151FBE3" w:rsidR="00721561" w:rsidRPr="00292CE8" w:rsidDel="009B3021" w:rsidRDefault="00721561" w:rsidP="00292CE8">
            <w:pPr>
              <w:pStyle w:val="a9"/>
              <w:jc w:val="center"/>
              <w:rPr>
                <w:del w:id="1503" w:author="John" w:date="2018-11-11T17:18:00Z"/>
                <w:rFonts w:ascii="宋体" w:hAnsi="宋体"/>
              </w:rPr>
            </w:pPr>
            <w:del w:id="1504" w:author="John" w:date="2018-11-11T17:18:00Z">
              <w:r w:rsidRPr="00292CE8" w:rsidDel="009B3021">
                <w:rPr>
                  <w:rFonts w:ascii="宋体" w:hAnsi="宋体"/>
                </w:rPr>
                <w:delText>15988122404</w:delText>
              </w:r>
            </w:del>
          </w:p>
        </w:tc>
        <w:tc>
          <w:tcPr>
            <w:tcW w:w="1659" w:type="dxa"/>
          </w:tcPr>
          <w:p w14:paraId="7610BCBD" w14:textId="70F3660C" w:rsidR="00721561" w:rsidRPr="00292CE8" w:rsidDel="009B3021" w:rsidRDefault="00721561" w:rsidP="00292CE8">
            <w:pPr>
              <w:pStyle w:val="a9"/>
              <w:jc w:val="center"/>
              <w:rPr>
                <w:del w:id="1505" w:author="John" w:date="2018-11-11T17:18:00Z"/>
                <w:rFonts w:ascii="宋体" w:hAnsi="宋体"/>
              </w:rPr>
            </w:pPr>
            <w:del w:id="1506" w:author="John" w:date="2018-11-11T17:18:00Z">
              <w:r w:rsidRPr="00292CE8" w:rsidDel="009B3021">
                <w:rPr>
                  <w:rFonts w:ascii="宋体" w:hAnsi="宋体"/>
                </w:rPr>
                <w:delText>3160140</w:delText>
              </w:r>
              <w:r w:rsidRPr="00292CE8" w:rsidDel="009B3021">
                <w:rPr>
                  <w:rFonts w:ascii="宋体" w:hAnsi="宋体" w:hint="eastAsia"/>
                </w:rPr>
                <w:delText>4</w:delText>
              </w:r>
              <w:r w:rsidRPr="00292CE8" w:rsidDel="009B3021">
                <w:rPr>
                  <w:rFonts w:ascii="宋体" w:hAnsi="宋体"/>
                </w:rPr>
                <w:delText>@stu.zucc.edu.cn</w:delText>
              </w:r>
            </w:del>
          </w:p>
        </w:tc>
        <w:tc>
          <w:tcPr>
            <w:tcW w:w="1660" w:type="dxa"/>
          </w:tcPr>
          <w:p w14:paraId="7B258DDA" w14:textId="0F6919D3" w:rsidR="00721561" w:rsidRPr="00292CE8" w:rsidDel="009B3021" w:rsidRDefault="00721561" w:rsidP="00292CE8">
            <w:pPr>
              <w:pStyle w:val="a9"/>
              <w:jc w:val="center"/>
              <w:rPr>
                <w:del w:id="1507" w:author="John" w:date="2018-11-11T17:18:00Z"/>
                <w:rFonts w:ascii="宋体" w:hAnsi="宋体"/>
              </w:rPr>
            </w:pPr>
            <w:del w:id="1508" w:author="John" w:date="2018-11-11T17:18:00Z">
              <w:r w:rsidRPr="00292CE8" w:rsidDel="009B3021">
                <w:rPr>
                  <w:rFonts w:ascii="宋体" w:hAnsi="宋体" w:hint="eastAsia"/>
                </w:rPr>
                <w:delText>弘毅B</w:delText>
              </w:r>
              <w:r w:rsidRPr="00292CE8" w:rsidDel="009B3021">
                <w:rPr>
                  <w:rFonts w:ascii="宋体" w:hAnsi="宋体"/>
                </w:rPr>
                <w:delText>1</w:delText>
              </w:r>
              <w:r w:rsidRPr="00292CE8" w:rsidDel="009B3021">
                <w:rPr>
                  <w:rFonts w:ascii="宋体" w:hAnsi="宋体" w:hint="eastAsia"/>
                </w:rPr>
                <w:delText>-614</w:delText>
              </w:r>
            </w:del>
          </w:p>
        </w:tc>
      </w:tr>
      <w:tr w:rsidR="00721561" w:rsidRPr="00B10F3C" w:rsidDel="009B3021" w14:paraId="1EC4221D" w14:textId="71A1D9A0" w:rsidTr="00AF5593">
        <w:trPr>
          <w:del w:id="1509" w:author="John" w:date="2018-11-11T17:18:00Z"/>
        </w:trPr>
        <w:tc>
          <w:tcPr>
            <w:tcW w:w="1659" w:type="dxa"/>
          </w:tcPr>
          <w:p w14:paraId="5C1A8C49" w14:textId="5745AAE9" w:rsidR="00721561" w:rsidRPr="00292CE8" w:rsidDel="009B3021" w:rsidRDefault="00721561" w:rsidP="00292CE8">
            <w:pPr>
              <w:pStyle w:val="a9"/>
              <w:jc w:val="center"/>
              <w:rPr>
                <w:del w:id="1510" w:author="John" w:date="2018-11-11T17:18:00Z"/>
                <w:rFonts w:ascii="宋体" w:hAnsi="宋体"/>
              </w:rPr>
            </w:pPr>
            <w:del w:id="1511" w:author="John" w:date="2018-11-11T17:18:00Z">
              <w:r w:rsidRPr="00292CE8" w:rsidDel="009B3021">
                <w:rPr>
                  <w:rFonts w:ascii="宋体" w:hAnsi="宋体" w:hint="eastAsia"/>
                </w:rPr>
                <w:delText>叶柏成</w:delText>
              </w:r>
            </w:del>
          </w:p>
        </w:tc>
        <w:tc>
          <w:tcPr>
            <w:tcW w:w="1659" w:type="dxa"/>
          </w:tcPr>
          <w:p w14:paraId="0184BFC3" w14:textId="5F135A35" w:rsidR="00721561" w:rsidRPr="00292CE8" w:rsidDel="009B3021" w:rsidRDefault="00721561" w:rsidP="00292CE8">
            <w:pPr>
              <w:pStyle w:val="a9"/>
              <w:jc w:val="center"/>
              <w:rPr>
                <w:del w:id="1512" w:author="John" w:date="2018-11-11T17:18:00Z"/>
                <w:rFonts w:ascii="宋体" w:hAnsi="宋体"/>
              </w:rPr>
            </w:pPr>
            <w:del w:id="1513" w:author="John" w:date="2018-11-11T17:18:00Z">
              <w:r w:rsidRPr="00292CE8" w:rsidDel="009B3021">
                <w:rPr>
                  <w:rFonts w:ascii="宋体" w:hAnsi="宋体" w:hint="eastAsia"/>
                </w:rPr>
                <w:delText>组员</w:delText>
              </w:r>
            </w:del>
          </w:p>
        </w:tc>
        <w:tc>
          <w:tcPr>
            <w:tcW w:w="1659" w:type="dxa"/>
          </w:tcPr>
          <w:p w14:paraId="5CBD5D40" w14:textId="1D32F597" w:rsidR="00721561" w:rsidRPr="00292CE8" w:rsidDel="009B3021" w:rsidRDefault="00721561" w:rsidP="00292CE8">
            <w:pPr>
              <w:pStyle w:val="a9"/>
              <w:jc w:val="center"/>
              <w:rPr>
                <w:del w:id="1514" w:author="John" w:date="2018-11-11T17:18:00Z"/>
                <w:rFonts w:ascii="宋体" w:hAnsi="宋体"/>
              </w:rPr>
            </w:pPr>
            <w:del w:id="1515" w:author="John" w:date="2018-11-11T17:18:00Z">
              <w:r w:rsidRPr="00292CE8" w:rsidDel="009B3021">
                <w:rPr>
                  <w:rFonts w:ascii="宋体" w:hAnsi="宋体" w:hint="eastAsia"/>
                </w:rPr>
                <w:delText>13588025779</w:delText>
              </w:r>
            </w:del>
          </w:p>
        </w:tc>
        <w:tc>
          <w:tcPr>
            <w:tcW w:w="1659" w:type="dxa"/>
          </w:tcPr>
          <w:p w14:paraId="67AF500B" w14:textId="4C4AF2D0" w:rsidR="00721561" w:rsidRPr="00292CE8" w:rsidDel="009B3021" w:rsidRDefault="00721561" w:rsidP="00292CE8">
            <w:pPr>
              <w:pStyle w:val="a9"/>
              <w:jc w:val="center"/>
              <w:rPr>
                <w:del w:id="1516" w:author="John" w:date="2018-11-11T17:18:00Z"/>
                <w:rFonts w:ascii="宋体" w:hAnsi="宋体"/>
              </w:rPr>
            </w:pPr>
            <w:del w:id="1517" w:author="John" w:date="2018-11-11T17:18:00Z">
              <w:r w:rsidRPr="00292CE8" w:rsidDel="009B3021">
                <w:rPr>
                  <w:rFonts w:ascii="宋体" w:hAnsi="宋体"/>
                </w:rPr>
                <w:delText>316014</w:delText>
              </w:r>
              <w:r w:rsidRPr="00292CE8" w:rsidDel="009B3021">
                <w:rPr>
                  <w:rFonts w:ascii="宋体" w:hAnsi="宋体" w:hint="eastAsia"/>
                </w:rPr>
                <w:delText>11</w:delText>
              </w:r>
              <w:r w:rsidRPr="00292CE8" w:rsidDel="009B3021">
                <w:rPr>
                  <w:rFonts w:ascii="宋体" w:hAnsi="宋体"/>
                </w:rPr>
                <w:delText>@stu.zucc.edu.cn</w:delText>
              </w:r>
            </w:del>
          </w:p>
        </w:tc>
        <w:tc>
          <w:tcPr>
            <w:tcW w:w="1660" w:type="dxa"/>
          </w:tcPr>
          <w:p w14:paraId="4B9E9B99" w14:textId="52E9E277" w:rsidR="00721561" w:rsidRPr="00292CE8" w:rsidDel="009B3021" w:rsidRDefault="00721561" w:rsidP="00292CE8">
            <w:pPr>
              <w:pStyle w:val="a9"/>
              <w:jc w:val="center"/>
              <w:rPr>
                <w:del w:id="1518" w:author="John" w:date="2018-11-11T17:18:00Z"/>
                <w:rFonts w:ascii="宋体" w:hAnsi="宋体"/>
              </w:rPr>
            </w:pPr>
            <w:del w:id="1519" w:author="John" w:date="2018-11-11T17:18:00Z">
              <w:r w:rsidRPr="00292CE8" w:rsidDel="009B3021">
                <w:rPr>
                  <w:rFonts w:ascii="宋体" w:hAnsi="宋体" w:hint="eastAsia"/>
                </w:rPr>
                <w:delText>弘毅B</w:delText>
              </w:r>
              <w:r w:rsidRPr="00292CE8" w:rsidDel="009B3021">
                <w:rPr>
                  <w:rFonts w:ascii="宋体" w:hAnsi="宋体"/>
                </w:rPr>
                <w:delText>1-</w:delText>
              </w:r>
              <w:r w:rsidRPr="00292CE8" w:rsidDel="009B3021">
                <w:rPr>
                  <w:rFonts w:ascii="宋体" w:hAnsi="宋体" w:hint="eastAsia"/>
                </w:rPr>
                <w:delText>615</w:delText>
              </w:r>
            </w:del>
          </w:p>
        </w:tc>
      </w:tr>
      <w:tr w:rsidR="00721561" w:rsidRPr="00B10F3C" w:rsidDel="009B3021" w14:paraId="35F210E4" w14:textId="7F3A3D01" w:rsidTr="00AF5593">
        <w:trPr>
          <w:del w:id="1520" w:author="John" w:date="2018-11-11T17:18:00Z"/>
        </w:trPr>
        <w:tc>
          <w:tcPr>
            <w:tcW w:w="1659" w:type="dxa"/>
          </w:tcPr>
          <w:p w14:paraId="655D6ABB" w14:textId="10851FEC" w:rsidR="00721561" w:rsidRPr="00292CE8" w:rsidDel="009B3021" w:rsidRDefault="00721561" w:rsidP="00292CE8">
            <w:pPr>
              <w:pStyle w:val="a9"/>
              <w:jc w:val="center"/>
              <w:rPr>
                <w:del w:id="1521" w:author="John" w:date="2018-11-11T17:18:00Z"/>
                <w:rFonts w:ascii="宋体" w:hAnsi="宋体"/>
              </w:rPr>
            </w:pPr>
            <w:del w:id="1522" w:author="John" w:date="2018-11-11T17:18:00Z">
              <w:r w:rsidRPr="00292CE8" w:rsidDel="009B3021">
                <w:rPr>
                  <w:rFonts w:ascii="宋体" w:hAnsi="宋体" w:hint="eastAsia"/>
                </w:rPr>
                <w:delText>杨以恒</w:delText>
              </w:r>
            </w:del>
          </w:p>
        </w:tc>
        <w:tc>
          <w:tcPr>
            <w:tcW w:w="1659" w:type="dxa"/>
          </w:tcPr>
          <w:p w14:paraId="4BD46A9D" w14:textId="7FB00AD4" w:rsidR="00721561" w:rsidRPr="00292CE8" w:rsidDel="009B3021" w:rsidRDefault="00721561" w:rsidP="00292CE8">
            <w:pPr>
              <w:pStyle w:val="a9"/>
              <w:jc w:val="center"/>
              <w:rPr>
                <w:del w:id="1523" w:author="John" w:date="2018-11-11T17:18:00Z"/>
                <w:rFonts w:ascii="宋体" w:hAnsi="宋体"/>
              </w:rPr>
            </w:pPr>
            <w:del w:id="1524" w:author="John" w:date="2018-11-11T17:18:00Z">
              <w:r w:rsidRPr="00292CE8" w:rsidDel="009B3021">
                <w:rPr>
                  <w:rFonts w:ascii="宋体" w:hAnsi="宋体" w:hint="eastAsia"/>
                </w:rPr>
                <w:delText>组员</w:delText>
              </w:r>
            </w:del>
          </w:p>
        </w:tc>
        <w:tc>
          <w:tcPr>
            <w:tcW w:w="1659" w:type="dxa"/>
          </w:tcPr>
          <w:p w14:paraId="2F0AEB58" w14:textId="4DE30482" w:rsidR="00721561" w:rsidRPr="00292CE8" w:rsidDel="009B3021" w:rsidRDefault="00721561" w:rsidP="00292CE8">
            <w:pPr>
              <w:pStyle w:val="a9"/>
              <w:jc w:val="center"/>
              <w:rPr>
                <w:del w:id="1525" w:author="John" w:date="2018-11-11T17:18:00Z"/>
                <w:rFonts w:ascii="宋体" w:hAnsi="宋体"/>
              </w:rPr>
            </w:pPr>
            <w:del w:id="1526" w:author="John" w:date="2018-11-11T17:18:00Z">
              <w:r w:rsidRPr="00292CE8" w:rsidDel="009B3021">
                <w:rPr>
                  <w:rFonts w:ascii="宋体" w:hAnsi="宋体"/>
                </w:rPr>
                <w:delText>18989678901</w:delText>
              </w:r>
            </w:del>
          </w:p>
        </w:tc>
        <w:tc>
          <w:tcPr>
            <w:tcW w:w="1659" w:type="dxa"/>
          </w:tcPr>
          <w:p w14:paraId="50F34E6F" w14:textId="3A3B9560" w:rsidR="00721561" w:rsidRPr="00292CE8" w:rsidDel="009B3021" w:rsidRDefault="00721561" w:rsidP="00292CE8">
            <w:pPr>
              <w:pStyle w:val="a9"/>
              <w:jc w:val="center"/>
              <w:rPr>
                <w:del w:id="1527" w:author="John" w:date="2018-11-11T17:18:00Z"/>
                <w:rFonts w:ascii="宋体" w:hAnsi="宋体"/>
              </w:rPr>
            </w:pPr>
            <w:del w:id="1528" w:author="John" w:date="2018-11-11T17:18:00Z">
              <w:r w:rsidRPr="00292CE8" w:rsidDel="009B3021">
                <w:rPr>
                  <w:rFonts w:ascii="宋体" w:hAnsi="宋体"/>
                </w:rPr>
                <w:delText>316014</w:delText>
              </w:r>
              <w:r w:rsidRPr="00292CE8" w:rsidDel="009B3021">
                <w:rPr>
                  <w:rFonts w:ascii="宋体" w:hAnsi="宋体" w:hint="eastAsia"/>
                </w:rPr>
                <w:delText>10</w:delText>
              </w:r>
              <w:r w:rsidRPr="00292CE8" w:rsidDel="009B3021">
                <w:rPr>
                  <w:rFonts w:ascii="宋体" w:hAnsi="宋体"/>
                </w:rPr>
                <w:delText>@stu.zucc.edu.cn</w:delText>
              </w:r>
            </w:del>
          </w:p>
        </w:tc>
        <w:tc>
          <w:tcPr>
            <w:tcW w:w="1660" w:type="dxa"/>
          </w:tcPr>
          <w:p w14:paraId="2114CC65" w14:textId="074BBA64" w:rsidR="00721561" w:rsidRPr="00292CE8" w:rsidDel="009B3021" w:rsidRDefault="00721561" w:rsidP="00292CE8">
            <w:pPr>
              <w:pStyle w:val="a9"/>
              <w:jc w:val="center"/>
              <w:rPr>
                <w:del w:id="1529" w:author="John" w:date="2018-11-11T17:18:00Z"/>
                <w:rFonts w:ascii="宋体" w:hAnsi="宋体"/>
              </w:rPr>
            </w:pPr>
            <w:del w:id="1530" w:author="John" w:date="2018-11-11T17:18:00Z">
              <w:r w:rsidRPr="00292CE8" w:rsidDel="009B3021">
                <w:rPr>
                  <w:rFonts w:ascii="宋体" w:hAnsi="宋体" w:hint="eastAsia"/>
                </w:rPr>
                <w:delText>弘毅</w:delText>
              </w:r>
              <w:r w:rsidRPr="00292CE8" w:rsidDel="009B3021">
                <w:rPr>
                  <w:rFonts w:ascii="宋体" w:hAnsi="宋体"/>
                </w:rPr>
                <w:delText>B</w:delText>
              </w:r>
              <w:r w:rsidRPr="00292CE8" w:rsidDel="009B3021">
                <w:rPr>
                  <w:rFonts w:ascii="宋体" w:hAnsi="宋体" w:hint="eastAsia"/>
                </w:rPr>
                <w:delText>1-615</w:delText>
              </w:r>
            </w:del>
          </w:p>
        </w:tc>
      </w:tr>
      <w:tr w:rsidR="00721561" w:rsidRPr="00B10F3C" w:rsidDel="009B3021" w14:paraId="1556318E" w14:textId="58A74288" w:rsidTr="00AF5593">
        <w:trPr>
          <w:del w:id="1531" w:author="John" w:date="2018-11-11T17:18:00Z"/>
        </w:trPr>
        <w:tc>
          <w:tcPr>
            <w:tcW w:w="1659" w:type="dxa"/>
          </w:tcPr>
          <w:p w14:paraId="227EB845" w14:textId="4A3ED4C3" w:rsidR="00721561" w:rsidRPr="00292CE8" w:rsidDel="009B3021" w:rsidRDefault="00721561" w:rsidP="00292CE8">
            <w:pPr>
              <w:pStyle w:val="a9"/>
              <w:jc w:val="center"/>
              <w:rPr>
                <w:del w:id="1532" w:author="John" w:date="2018-11-11T17:18:00Z"/>
                <w:rFonts w:ascii="宋体" w:hAnsi="宋体"/>
              </w:rPr>
            </w:pPr>
            <w:del w:id="1533" w:author="John" w:date="2018-11-11T17:18:00Z">
              <w:r w:rsidRPr="00292CE8" w:rsidDel="009B3021">
                <w:rPr>
                  <w:rFonts w:ascii="宋体" w:hAnsi="宋体" w:hint="eastAsia"/>
                </w:rPr>
                <w:delText>徐哲远</w:delText>
              </w:r>
            </w:del>
          </w:p>
        </w:tc>
        <w:tc>
          <w:tcPr>
            <w:tcW w:w="1659" w:type="dxa"/>
          </w:tcPr>
          <w:p w14:paraId="727006CE" w14:textId="1477C5EB" w:rsidR="00721561" w:rsidRPr="00292CE8" w:rsidDel="009B3021" w:rsidRDefault="00721561" w:rsidP="00292CE8">
            <w:pPr>
              <w:pStyle w:val="a9"/>
              <w:jc w:val="center"/>
              <w:rPr>
                <w:del w:id="1534" w:author="John" w:date="2018-11-11T17:18:00Z"/>
                <w:rFonts w:ascii="宋体" w:hAnsi="宋体"/>
              </w:rPr>
            </w:pPr>
            <w:del w:id="1535" w:author="John" w:date="2018-11-11T17:18:00Z">
              <w:r w:rsidRPr="00292CE8" w:rsidDel="009B3021">
                <w:rPr>
                  <w:rFonts w:ascii="宋体" w:hAnsi="宋体" w:hint="eastAsia"/>
                </w:rPr>
                <w:delText>组员</w:delText>
              </w:r>
            </w:del>
          </w:p>
        </w:tc>
        <w:tc>
          <w:tcPr>
            <w:tcW w:w="1659" w:type="dxa"/>
          </w:tcPr>
          <w:p w14:paraId="4EC20193" w14:textId="115ECA6C" w:rsidR="00721561" w:rsidRPr="00292CE8" w:rsidDel="009B3021" w:rsidRDefault="00721561" w:rsidP="00292CE8">
            <w:pPr>
              <w:pStyle w:val="a9"/>
              <w:jc w:val="center"/>
              <w:rPr>
                <w:del w:id="1536" w:author="John" w:date="2018-11-11T17:18:00Z"/>
                <w:rFonts w:ascii="宋体" w:hAnsi="宋体"/>
              </w:rPr>
            </w:pPr>
            <w:del w:id="1537" w:author="John" w:date="2018-11-11T17:18:00Z">
              <w:r w:rsidRPr="00292CE8" w:rsidDel="009B3021">
                <w:rPr>
                  <w:rFonts w:ascii="宋体" w:hAnsi="宋体"/>
                </w:rPr>
                <w:delText>15968805302</w:delText>
              </w:r>
            </w:del>
          </w:p>
        </w:tc>
        <w:tc>
          <w:tcPr>
            <w:tcW w:w="1659" w:type="dxa"/>
          </w:tcPr>
          <w:p w14:paraId="03C33E3F" w14:textId="13284723" w:rsidR="00721561" w:rsidRPr="00292CE8" w:rsidDel="009B3021" w:rsidRDefault="00721561" w:rsidP="00292CE8">
            <w:pPr>
              <w:pStyle w:val="a9"/>
              <w:jc w:val="center"/>
              <w:rPr>
                <w:del w:id="1538" w:author="John" w:date="2018-11-11T17:18:00Z"/>
                <w:rFonts w:ascii="宋体" w:hAnsi="宋体"/>
              </w:rPr>
            </w:pPr>
            <w:del w:id="1539" w:author="John" w:date="2018-11-11T17:18:00Z">
              <w:r w:rsidRPr="00292CE8" w:rsidDel="009B3021">
                <w:rPr>
                  <w:rFonts w:ascii="宋体" w:hAnsi="宋体"/>
                </w:rPr>
                <w:delText>31601409@stu.zucc.edu.cn</w:delText>
              </w:r>
            </w:del>
          </w:p>
        </w:tc>
        <w:tc>
          <w:tcPr>
            <w:tcW w:w="1660" w:type="dxa"/>
          </w:tcPr>
          <w:p w14:paraId="7437A231" w14:textId="6C24BE59" w:rsidR="00721561" w:rsidRPr="00292CE8" w:rsidDel="009B3021" w:rsidRDefault="00721561" w:rsidP="00292CE8">
            <w:pPr>
              <w:pStyle w:val="a9"/>
              <w:jc w:val="center"/>
              <w:rPr>
                <w:del w:id="1540" w:author="John" w:date="2018-11-11T17:18:00Z"/>
                <w:rFonts w:ascii="宋体" w:hAnsi="宋体"/>
              </w:rPr>
            </w:pPr>
            <w:del w:id="1541" w:author="John" w:date="2018-11-11T17:18:00Z">
              <w:r w:rsidRPr="00292CE8" w:rsidDel="009B3021">
                <w:rPr>
                  <w:rFonts w:ascii="宋体" w:hAnsi="宋体" w:hint="eastAsia"/>
                </w:rPr>
                <w:delText>弘毅B1-615</w:delText>
              </w:r>
            </w:del>
          </w:p>
        </w:tc>
      </w:tr>
      <w:tr w:rsidR="00721561" w:rsidRPr="00B10F3C" w:rsidDel="009B3021" w14:paraId="6493E65D" w14:textId="1611525F" w:rsidTr="00AF5593">
        <w:trPr>
          <w:del w:id="1542" w:author="John" w:date="2018-11-11T17:18:00Z"/>
        </w:trPr>
        <w:tc>
          <w:tcPr>
            <w:tcW w:w="1659" w:type="dxa"/>
          </w:tcPr>
          <w:p w14:paraId="26B7E2E3" w14:textId="3E52D161" w:rsidR="00721561" w:rsidRPr="00292CE8" w:rsidDel="009B3021" w:rsidRDefault="00721561" w:rsidP="00292CE8">
            <w:pPr>
              <w:pStyle w:val="a9"/>
              <w:jc w:val="center"/>
              <w:rPr>
                <w:del w:id="1543" w:author="John" w:date="2018-11-11T17:18:00Z"/>
                <w:rFonts w:ascii="宋体" w:hAnsi="宋体"/>
              </w:rPr>
            </w:pPr>
            <w:del w:id="1544" w:author="John" w:date="2018-11-11T17:18:00Z">
              <w:r w:rsidRPr="00292CE8" w:rsidDel="009B3021">
                <w:rPr>
                  <w:rFonts w:ascii="宋体" w:hAnsi="宋体" w:hint="eastAsia"/>
                </w:rPr>
                <w:delText>骆佳俊</w:delText>
              </w:r>
            </w:del>
          </w:p>
        </w:tc>
        <w:tc>
          <w:tcPr>
            <w:tcW w:w="1659" w:type="dxa"/>
          </w:tcPr>
          <w:p w14:paraId="7787F12F" w14:textId="08CE0C82" w:rsidR="00721561" w:rsidRPr="00292CE8" w:rsidDel="009B3021" w:rsidRDefault="00721561" w:rsidP="00292CE8">
            <w:pPr>
              <w:pStyle w:val="a9"/>
              <w:jc w:val="center"/>
              <w:rPr>
                <w:del w:id="1545" w:author="John" w:date="2018-11-11T17:18:00Z"/>
                <w:rFonts w:ascii="宋体" w:hAnsi="宋体"/>
              </w:rPr>
            </w:pPr>
            <w:del w:id="1546" w:author="John" w:date="2018-11-11T17:18:00Z">
              <w:r w:rsidRPr="00292CE8" w:rsidDel="009B3021">
                <w:rPr>
                  <w:rFonts w:ascii="宋体" w:hAnsi="宋体" w:hint="eastAsia"/>
                </w:rPr>
                <w:delText>组员</w:delText>
              </w:r>
            </w:del>
          </w:p>
        </w:tc>
        <w:tc>
          <w:tcPr>
            <w:tcW w:w="1659" w:type="dxa"/>
          </w:tcPr>
          <w:p w14:paraId="353C864B" w14:textId="3966EC07" w:rsidR="00721561" w:rsidRPr="00292CE8" w:rsidDel="009B3021" w:rsidRDefault="00721561" w:rsidP="00292CE8">
            <w:pPr>
              <w:pStyle w:val="a9"/>
              <w:jc w:val="center"/>
              <w:rPr>
                <w:del w:id="1547" w:author="John" w:date="2018-11-11T17:18:00Z"/>
                <w:rFonts w:ascii="宋体" w:hAnsi="宋体"/>
              </w:rPr>
            </w:pPr>
            <w:del w:id="1548" w:author="John" w:date="2018-11-11T17:18:00Z">
              <w:r w:rsidRPr="00292CE8" w:rsidDel="009B3021">
                <w:rPr>
                  <w:rFonts w:ascii="宋体" w:hAnsi="宋体"/>
                </w:rPr>
                <w:delText>18058735546</w:delText>
              </w:r>
            </w:del>
          </w:p>
        </w:tc>
        <w:tc>
          <w:tcPr>
            <w:tcW w:w="1659" w:type="dxa"/>
          </w:tcPr>
          <w:p w14:paraId="6DF8CC93" w14:textId="53DCA4E5" w:rsidR="00721561" w:rsidRPr="00292CE8" w:rsidDel="009B3021" w:rsidRDefault="00721561" w:rsidP="00292CE8">
            <w:pPr>
              <w:pStyle w:val="a9"/>
              <w:jc w:val="center"/>
              <w:rPr>
                <w:del w:id="1549" w:author="John" w:date="2018-11-11T17:18:00Z"/>
                <w:rFonts w:ascii="宋体" w:hAnsi="宋体"/>
              </w:rPr>
            </w:pPr>
            <w:del w:id="1550" w:author="John" w:date="2018-11-11T17:18:00Z">
              <w:r w:rsidRPr="00292CE8" w:rsidDel="009B3021">
                <w:rPr>
                  <w:rFonts w:ascii="宋体" w:hAnsi="宋体"/>
                </w:rPr>
                <w:delText>31601</w:delText>
              </w:r>
              <w:r w:rsidRPr="00292CE8" w:rsidDel="009B3021">
                <w:rPr>
                  <w:rFonts w:ascii="宋体" w:hAnsi="宋体" w:hint="eastAsia"/>
                </w:rPr>
                <w:delText>215</w:delText>
              </w:r>
              <w:r w:rsidRPr="00292CE8" w:rsidDel="009B3021">
                <w:rPr>
                  <w:rFonts w:ascii="宋体" w:hAnsi="宋体"/>
                </w:rPr>
                <w:delText>@stu.zucc.edu.cn</w:delText>
              </w:r>
            </w:del>
          </w:p>
        </w:tc>
        <w:tc>
          <w:tcPr>
            <w:tcW w:w="1660" w:type="dxa"/>
          </w:tcPr>
          <w:p w14:paraId="7CCD21BA" w14:textId="17E70E03" w:rsidR="00721561" w:rsidRPr="00292CE8" w:rsidDel="009B3021" w:rsidRDefault="00721561" w:rsidP="00292CE8">
            <w:pPr>
              <w:pStyle w:val="a9"/>
              <w:jc w:val="center"/>
              <w:rPr>
                <w:del w:id="1551" w:author="John" w:date="2018-11-11T17:18:00Z"/>
                <w:rFonts w:ascii="宋体" w:hAnsi="宋体"/>
              </w:rPr>
            </w:pPr>
            <w:del w:id="1552" w:author="John" w:date="2018-11-11T17:18:00Z">
              <w:r w:rsidRPr="00292CE8" w:rsidDel="009B3021">
                <w:rPr>
                  <w:rFonts w:ascii="宋体" w:hAnsi="宋体" w:hint="eastAsia"/>
                </w:rPr>
                <w:delText>弘毅B2-206</w:delText>
              </w:r>
            </w:del>
          </w:p>
        </w:tc>
      </w:tr>
    </w:tbl>
    <w:p w14:paraId="38CEB36D" w14:textId="1895A7E1" w:rsidR="00BC4722" w:rsidRDefault="00BC4722" w:rsidP="00BC4722">
      <w:pPr>
        <w:pStyle w:val="2"/>
      </w:pPr>
      <w:bookmarkStart w:id="1553" w:name="_Toc531175880"/>
      <w:r>
        <w:t>1.4</w:t>
      </w:r>
      <w:r>
        <w:t>术语定义</w:t>
      </w:r>
      <w:bookmarkEnd w:id="1553"/>
    </w:p>
    <w:tbl>
      <w:tblPr>
        <w:tblStyle w:val="a8"/>
        <w:tblW w:w="0" w:type="auto"/>
        <w:tblLook w:val="04A0" w:firstRow="1" w:lastRow="0" w:firstColumn="1" w:lastColumn="0" w:noHBand="0" w:noVBand="1"/>
      </w:tblPr>
      <w:tblGrid>
        <w:gridCol w:w="1129"/>
        <w:gridCol w:w="7167"/>
      </w:tblGrid>
      <w:tr w:rsidR="00721561" w14:paraId="4271173A" w14:textId="77777777" w:rsidTr="00AF5593">
        <w:tc>
          <w:tcPr>
            <w:tcW w:w="1129" w:type="dxa"/>
          </w:tcPr>
          <w:p w14:paraId="43645FCA" w14:textId="77777777" w:rsidR="00721561" w:rsidRPr="00292CE8" w:rsidRDefault="00721561" w:rsidP="00292CE8">
            <w:pPr>
              <w:pStyle w:val="a9"/>
              <w:rPr>
                <w:rFonts w:ascii="宋体" w:hAnsi="宋体"/>
              </w:rPr>
            </w:pPr>
            <w:r w:rsidRPr="00292CE8">
              <w:rPr>
                <w:rFonts w:ascii="宋体" w:hAnsi="宋体" w:hint="eastAsia"/>
              </w:rPr>
              <w:t>术语</w:t>
            </w:r>
          </w:p>
        </w:tc>
        <w:tc>
          <w:tcPr>
            <w:tcW w:w="7167" w:type="dxa"/>
          </w:tcPr>
          <w:p w14:paraId="7CBB8F30" w14:textId="77777777" w:rsidR="00721561" w:rsidRPr="00292CE8" w:rsidRDefault="00721561" w:rsidP="00292CE8">
            <w:pPr>
              <w:pStyle w:val="a9"/>
              <w:rPr>
                <w:rFonts w:ascii="宋体" w:hAnsi="宋体"/>
              </w:rPr>
            </w:pPr>
            <w:r w:rsidRPr="00292CE8">
              <w:rPr>
                <w:rFonts w:ascii="宋体" w:hAnsi="宋体" w:hint="eastAsia"/>
              </w:rPr>
              <w:t>定义</w:t>
            </w:r>
          </w:p>
        </w:tc>
      </w:tr>
      <w:tr w:rsidR="00721561" w14:paraId="1BD2FE83" w14:textId="77777777" w:rsidTr="00AF5593">
        <w:tc>
          <w:tcPr>
            <w:tcW w:w="1129" w:type="dxa"/>
          </w:tcPr>
          <w:p w14:paraId="0794F067" w14:textId="77777777" w:rsidR="00721561" w:rsidRPr="00292CE8" w:rsidRDefault="00721561" w:rsidP="00292CE8">
            <w:pPr>
              <w:pStyle w:val="a9"/>
              <w:rPr>
                <w:rFonts w:ascii="宋体" w:hAnsi="宋体"/>
              </w:rPr>
            </w:pPr>
            <w:r w:rsidRPr="00292CE8">
              <w:rPr>
                <w:rFonts w:ascii="宋体" w:hAnsi="宋体" w:hint="eastAsia"/>
              </w:rPr>
              <w:t>P</w:t>
            </w:r>
            <w:r w:rsidRPr="00292CE8">
              <w:rPr>
                <w:rFonts w:ascii="宋体" w:hAnsi="宋体"/>
              </w:rPr>
              <w:t>RD</w:t>
            </w:r>
          </w:p>
        </w:tc>
        <w:tc>
          <w:tcPr>
            <w:tcW w:w="7167" w:type="dxa"/>
            <w:vAlign w:val="center"/>
          </w:tcPr>
          <w:p w14:paraId="77D75B35" w14:textId="77777777" w:rsidR="00721561" w:rsidRPr="00292CE8" w:rsidRDefault="00721561" w:rsidP="00292CE8">
            <w:pPr>
              <w:pStyle w:val="a9"/>
              <w:rPr>
                <w:rFonts w:ascii="宋体" w:hAnsi="宋体"/>
              </w:rPr>
            </w:pPr>
            <w:r w:rsidRPr="00292CE8">
              <w:rPr>
                <w:rFonts w:ascii="宋体" w:hAnsi="宋体" w:hint="eastAsia"/>
              </w:rPr>
              <w:t>Product Requirement Document，产品需求文档，PRD文档是产品项目由“概念化”阶段进入到“图纸化”阶段的最主要的一个文档，其作用就是“对市场需求文档中的内容进行指标化和技术化”，这个文档的质量好坏直接影响到研发部门是否能够明确产品的功能和性能。</w:t>
            </w:r>
          </w:p>
        </w:tc>
      </w:tr>
      <w:tr w:rsidR="00721561" w14:paraId="2E9CEA81" w14:textId="77777777" w:rsidTr="00AF5593">
        <w:tc>
          <w:tcPr>
            <w:tcW w:w="1129" w:type="dxa"/>
          </w:tcPr>
          <w:p w14:paraId="087A9D9E" w14:textId="77777777" w:rsidR="00721561" w:rsidRPr="00292CE8" w:rsidRDefault="00721561" w:rsidP="00292CE8">
            <w:pPr>
              <w:pStyle w:val="a9"/>
              <w:rPr>
                <w:rFonts w:ascii="宋体" w:hAnsi="宋体"/>
              </w:rPr>
            </w:pPr>
            <w:r w:rsidRPr="00292CE8">
              <w:rPr>
                <w:rFonts w:ascii="宋体" w:hAnsi="宋体" w:hint="eastAsia"/>
              </w:rPr>
              <w:t>F</w:t>
            </w:r>
            <w:r w:rsidRPr="00292CE8">
              <w:rPr>
                <w:rFonts w:ascii="宋体" w:hAnsi="宋体"/>
              </w:rPr>
              <w:t>SR</w:t>
            </w:r>
          </w:p>
        </w:tc>
        <w:tc>
          <w:tcPr>
            <w:tcW w:w="7167" w:type="dxa"/>
          </w:tcPr>
          <w:p w14:paraId="62FD6873" w14:textId="77777777" w:rsidR="00721561" w:rsidRPr="00292CE8" w:rsidRDefault="00721561" w:rsidP="00292CE8">
            <w:pPr>
              <w:pStyle w:val="a9"/>
              <w:rPr>
                <w:rFonts w:ascii="宋体" w:hAnsi="宋体"/>
              </w:rPr>
            </w:pPr>
            <w:r w:rsidRPr="00292CE8">
              <w:rPr>
                <w:rFonts w:ascii="宋体" w:hAnsi="宋体"/>
              </w:rPr>
              <w:t>Feasibility Study Report</w:t>
            </w:r>
            <w:r w:rsidRPr="00292CE8">
              <w:rPr>
                <w:rFonts w:ascii="宋体" w:hAnsi="宋体" w:hint="eastAsia"/>
              </w:rPr>
              <w:t>，可行性分析报告，作为投资决策前必不可少的关键环节，可行性分析报告是在前一阶段的项目建议书获得审批通过的基础上，主要对项目市场、技术、财务、工程、经济和环境等方面进行精确系统、完备无遗的分析，完成包括市场和销售、规模和产品、厂址、原辅料供应、工艺技术、设备选择、人员组织、实施计划、投资与成本、效益及风险等的计算、论证和评价，选定最佳方案，依此就是否应该投资开发该项目以及如何投资，或就此终止投资还是继续投资开发等给出结论性意见，为投资决策提供科学依据，并作为进一步开展工作的基础。</w:t>
            </w:r>
          </w:p>
        </w:tc>
      </w:tr>
      <w:tr w:rsidR="005D1913" w14:paraId="7486B4B0" w14:textId="77777777" w:rsidTr="00AF5593">
        <w:trPr>
          <w:ins w:id="1554" w:author="John" w:date="2018-11-11T17:18:00Z"/>
        </w:trPr>
        <w:tc>
          <w:tcPr>
            <w:tcW w:w="1129" w:type="dxa"/>
          </w:tcPr>
          <w:p w14:paraId="4E14FCA9" w14:textId="2F592FA6" w:rsidR="005D1913" w:rsidRPr="00292CE8" w:rsidRDefault="005D1913" w:rsidP="00292CE8">
            <w:pPr>
              <w:pStyle w:val="a9"/>
              <w:rPr>
                <w:ins w:id="1555" w:author="John" w:date="2018-11-11T17:18:00Z"/>
                <w:rFonts w:ascii="宋体" w:hAnsi="宋体"/>
              </w:rPr>
            </w:pPr>
            <w:ins w:id="1556" w:author="John" w:date="2018-11-11T17:18:00Z">
              <w:r>
                <w:rPr>
                  <w:rFonts w:ascii="宋体" w:hAnsi="宋体" w:hint="eastAsia"/>
                </w:rPr>
                <w:t>T</w:t>
              </w:r>
              <w:r>
                <w:rPr>
                  <w:rFonts w:ascii="宋体" w:hAnsi="宋体"/>
                </w:rPr>
                <w:t>BD</w:t>
              </w:r>
            </w:ins>
          </w:p>
        </w:tc>
        <w:tc>
          <w:tcPr>
            <w:tcW w:w="7167" w:type="dxa"/>
          </w:tcPr>
          <w:p w14:paraId="162DC261" w14:textId="2FD2AF00" w:rsidR="005D1913" w:rsidRPr="00292CE8" w:rsidRDefault="005D1913" w:rsidP="00292CE8">
            <w:pPr>
              <w:pStyle w:val="a9"/>
              <w:rPr>
                <w:ins w:id="1557" w:author="John" w:date="2018-11-11T17:18:00Z"/>
                <w:rFonts w:ascii="宋体" w:hAnsi="宋体"/>
              </w:rPr>
            </w:pPr>
            <w:ins w:id="1558" w:author="John" w:date="2018-11-11T17:18:00Z">
              <w:r>
                <w:rPr>
                  <w:rFonts w:ascii="宋体" w:hAnsi="宋体" w:hint="eastAsia"/>
                </w:rPr>
                <w:t>待定</w:t>
              </w:r>
            </w:ins>
          </w:p>
        </w:tc>
      </w:tr>
    </w:tbl>
    <w:p w14:paraId="22D818E8" w14:textId="24D5570F" w:rsidR="00BC4722" w:rsidDel="005D1913" w:rsidRDefault="00BC4722" w:rsidP="00BC4722">
      <w:pPr>
        <w:pStyle w:val="2"/>
        <w:rPr>
          <w:moveFrom w:id="1559" w:author="John" w:date="2018-11-11T17:14:00Z"/>
        </w:rPr>
      </w:pPr>
      <w:moveFromRangeStart w:id="1560" w:author="John" w:date="2018-11-11T17:14:00Z" w:name="move529719788"/>
      <w:moveFrom w:id="1561" w:author="John" w:date="2018-11-11T17:14:00Z">
        <w:r w:rsidDel="005D1913">
          <w:t>1.5</w:t>
        </w:r>
        <w:r w:rsidDel="005D1913">
          <w:t>文档概述</w:t>
        </w:r>
      </w:moveFrom>
    </w:p>
    <w:p w14:paraId="14E0E291" w14:textId="2015A441" w:rsidR="00721561" w:rsidRPr="00292CE8" w:rsidDel="005D1913" w:rsidRDefault="00292CE8" w:rsidP="00292CE8">
      <w:pPr>
        <w:pStyle w:val="a9"/>
        <w:rPr>
          <w:moveFrom w:id="1562" w:author="John" w:date="2018-11-11T17:14:00Z"/>
          <w:rFonts w:ascii="宋体" w:hAnsi="宋体"/>
        </w:rPr>
      </w:pPr>
      <w:moveFrom w:id="1563" w:author="John" w:date="2018-11-11T17:14:00Z">
        <w:r w:rsidDel="005D1913">
          <w:rPr>
            <w:rFonts w:ascii="宋体" w:hAnsi="宋体"/>
          </w:rPr>
          <w:tab/>
        </w:r>
        <w:r w:rsidR="00721561" w:rsidRPr="00292CE8" w:rsidDel="005D1913">
          <w:rPr>
            <w:rFonts w:ascii="宋体" w:hAnsi="宋体" w:hint="eastAsia"/>
          </w:rPr>
          <w:t>本文档将作为开发项目“软件工程系列课程教学辅助网站”的可行性分析报告，我们将通过对技术、法律、用户可操作性等多个方面进行全面系统的分析，以确保后续开发在正确的道路上前进。</w:t>
        </w:r>
      </w:moveFrom>
    </w:p>
    <w:moveFromRangeEnd w:id="1560"/>
    <w:p w14:paraId="54DD31D3" w14:textId="14075661" w:rsidR="00721561" w:rsidRPr="005D1913" w:rsidDel="000A5245" w:rsidRDefault="00721561" w:rsidP="00721561">
      <w:pPr>
        <w:rPr>
          <w:del w:id="1564" w:author="叶 柏成" w:date="2018-11-28T13:32:00Z"/>
        </w:rPr>
      </w:pPr>
    </w:p>
    <w:p w14:paraId="28441563" w14:textId="59E94DF3" w:rsidR="005B6F49" w:rsidRDefault="005B6F49" w:rsidP="005B6F49">
      <w:pPr>
        <w:pStyle w:val="2"/>
      </w:pPr>
      <w:bookmarkStart w:id="1565" w:name="_Toc531175881"/>
      <w:r>
        <w:rPr>
          <w:rFonts w:hint="eastAsia"/>
        </w:rPr>
        <w:t>1.</w:t>
      </w:r>
      <w:ins w:id="1566" w:author="John" w:date="2018-11-11T17:25:00Z">
        <w:r w:rsidR="00896B8F">
          <w:rPr>
            <w:rFonts w:hint="eastAsia"/>
          </w:rPr>
          <w:t>5</w:t>
        </w:r>
      </w:ins>
      <w:del w:id="1567" w:author="John" w:date="2018-11-11T17:25:00Z">
        <w:r w:rsidDel="00896B8F">
          <w:rPr>
            <w:rFonts w:hint="eastAsia"/>
          </w:rPr>
          <w:delText>6</w:delText>
        </w:r>
      </w:del>
      <w:r>
        <w:rPr>
          <w:rFonts w:hint="eastAsia"/>
        </w:rPr>
        <w:t>参考文献</w:t>
      </w:r>
      <w:bookmarkEnd w:id="1565"/>
    </w:p>
    <w:p w14:paraId="351A95AF" w14:textId="77777777" w:rsidR="005B6F49" w:rsidRPr="00292CE8" w:rsidRDefault="005B6F49" w:rsidP="00292CE8">
      <w:pPr>
        <w:spacing w:line="360" w:lineRule="auto"/>
        <w:rPr>
          <w:rFonts w:ascii="宋体" w:eastAsia="宋体" w:hAnsi="宋体"/>
        </w:rPr>
      </w:pPr>
      <w:r w:rsidRPr="00292CE8">
        <w:rPr>
          <w:rFonts w:ascii="宋体" w:eastAsia="宋体" w:hAnsi="宋体"/>
        </w:rPr>
        <w:t>[1]</w:t>
      </w:r>
      <w:r w:rsidRPr="00292CE8">
        <w:rPr>
          <w:rFonts w:ascii="宋体" w:eastAsia="宋体" w:hAnsi="宋体"/>
        </w:rPr>
        <w:tab/>
        <w:t>C2-PRD-项目描述-2018</w:t>
      </w:r>
    </w:p>
    <w:p w14:paraId="57ED2653" w14:textId="77777777" w:rsidR="005B6F49" w:rsidRPr="00292CE8" w:rsidRDefault="005B6F49" w:rsidP="00292CE8">
      <w:pPr>
        <w:spacing w:line="360" w:lineRule="auto"/>
        <w:rPr>
          <w:rFonts w:ascii="宋体" w:eastAsia="宋体" w:hAnsi="宋体"/>
        </w:rPr>
      </w:pPr>
      <w:r w:rsidRPr="00292CE8">
        <w:rPr>
          <w:rFonts w:ascii="宋体" w:eastAsia="宋体" w:hAnsi="宋体"/>
        </w:rPr>
        <w:t>[2]</w:t>
      </w:r>
      <w:r w:rsidRPr="00292CE8">
        <w:rPr>
          <w:rFonts w:ascii="宋体" w:eastAsia="宋体" w:hAnsi="宋体"/>
        </w:rPr>
        <w:tab/>
        <w:t xml:space="preserve">张海藩,牟永敏.软件工程导论（第六版） </w:t>
      </w:r>
    </w:p>
    <w:p w14:paraId="3FE4307E" w14:textId="77777777" w:rsidR="005B6F49" w:rsidRPr="00292CE8" w:rsidRDefault="005B6F49" w:rsidP="00292CE8">
      <w:pPr>
        <w:spacing w:line="360" w:lineRule="auto"/>
        <w:rPr>
          <w:rFonts w:ascii="宋体" w:eastAsia="宋体" w:hAnsi="宋体"/>
        </w:rPr>
      </w:pPr>
      <w:r w:rsidRPr="00292CE8">
        <w:rPr>
          <w:rFonts w:ascii="宋体" w:eastAsia="宋体" w:hAnsi="宋体"/>
        </w:rPr>
        <w:t>[3]</w:t>
      </w:r>
      <w:r w:rsidRPr="00292CE8">
        <w:rPr>
          <w:rFonts w:ascii="宋体" w:eastAsia="宋体" w:hAnsi="宋体"/>
        </w:rPr>
        <w:tab/>
        <w:t>GB+T-8567-2006.国标《计算机软件文档编制规范》</w:t>
      </w:r>
    </w:p>
    <w:p w14:paraId="269567A9" w14:textId="302532A8" w:rsidR="005B6F49" w:rsidRDefault="005B6F49" w:rsidP="00292CE8">
      <w:pPr>
        <w:spacing w:line="360" w:lineRule="auto"/>
        <w:rPr>
          <w:ins w:id="1568" w:author="Administrator" w:date="2018-11-08T22:41:00Z"/>
          <w:rFonts w:ascii="宋体" w:eastAsia="宋体" w:hAnsi="宋体"/>
        </w:rPr>
      </w:pPr>
      <w:r w:rsidRPr="00292CE8">
        <w:rPr>
          <w:rFonts w:ascii="宋体" w:eastAsia="宋体" w:hAnsi="宋体"/>
        </w:rPr>
        <w:t>[4]</w:t>
      </w:r>
      <w:r w:rsidRPr="00292CE8">
        <w:rPr>
          <w:rFonts w:ascii="宋体" w:eastAsia="宋体" w:hAnsi="宋体"/>
        </w:rPr>
        <w:tab/>
        <w:t>GB/T19000—2008/ISO9000.国标《质量管理体系 基础和术语》</w:t>
      </w:r>
    </w:p>
    <w:p w14:paraId="2675EB5E" w14:textId="51C40E93" w:rsidR="004D572F" w:rsidRDefault="004D572F" w:rsidP="00292CE8">
      <w:pPr>
        <w:spacing w:line="360" w:lineRule="auto"/>
        <w:rPr>
          <w:ins w:id="1569" w:author="Administrator" w:date="2018-11-08T22:42:00Z"/>
          <w:rFonts w:ascii="宋体" w:eastAsia="宋体" w:hAnsi="宋体"/>
        </w:rPr>
      </w:pPr>
      <w:ins w:id="1570" w:author="Administrator" w:date="2018-11-08T22:41:00Z">
        <w:r>
          <w:rPr>
            <w:rFonts w:ascii="宋体" w:eastAsia="宋体" w:hAnsi="宋体" w:hint="eastAsia"/>
          </w:rPr>
          <w:t>[</w:t>
        </w:r>
        <w:r>
          <w:rPr>
            <w:rFonts w:ascii="宋体" w:eastAsia="宋体" w:hAnsi="宋体"/>
          </w:rPr>
          <w:t>5</w:t>
        </w:r>
        <w:r>
          <w:rPr>
            <w:rFonts w:ascii="宋体" w:eastAsia="宋体" w:hAnsi="宋体" w:hint="eastAsia"/>
          </w:rPr>
          <w:t>]</w:t>
        </w:r>
        <w:r w:rsidRPr="004D572F">
          <w:t xml:space="preserve"> </w:t>
        </w:r>
        <w:r w:rsidRPr="004D572F">
          <w:rPr>
            <w:rFonts w:ascii="宋体" w:eastAsia="宋体" w:hAnsi="宋体"/>
          </w:rPr>
          <w:t>PRD2018-G03-文档编写规范</w:t>
        </w:r>
      </w:ins>
    </w:p>
    <w:p w14:paraId="696FFECF" w14:textId="18254B5B" w:rsidR="004D572F" w:rsidRDefault="004D572F" w:rsidP="00292CE8">
      <w:pPr>
        <w:spacing w:line="360" w:lineRule="auto"/>
        <w:rPr>
          <w:ins w:id="1571" w:author="Administrator" w:date="2018-11-08T22:40:00Z"/>
          <w:rFonts w:ascii="宋体" w:eastAsia="宋体" w:hAnsi="宋体"/>
        </w:rPr>
      </w:pPr>
      <w:ins w:id="1572" w:author="Administrator" w:date="2018-11-08T22:42:00Z">
        <w:r>
          <w:rPr>
            <w:rFonts w:ascii="宋体" w:eastAsia="宋体" w:hAnsi="宋体" w:hint="eastAsia"/>
          </w:rPr>
          <w:t>[</w:t>
        </w:r>
        <w:r>
          <w:rPr>
            <w:rFonts w:ascii="宋体" w:eastAsia="宋体" w:hAnsi="宋体"/>
          </w:rPr>
          <w:t>6</w:t>
        </w:r>
        <w:r>
          <w:rPr>
            <w:rFonts w:ascii="宋体" w:eastAsia="宋体" w:hAnsi="宋体" w:hint="eastAsia"/>
          </w:rPr>
          <w:t>]</w:t>
        </w:r>
        <w:r>
          <w:rPr>
            <w:rFonts w:ascii="宋体" w:eastAsia="宋体" w:hAnsi="宋体"/>
          </w:rPr>
          <w:t xml:space="preserve"> </w:t>
        </w:r>
        <w:r w:rsidRPr="004D572F">
          <w:rPr>
            <w:rFonts w:ascii="宋体" w:eastAsia="宋体" w:hAnsi="宋体"/>
          </w:rPr>
          <w:t>PRD2018-G03-项目章程</w:t>
        </w:r>
      </w:ins>
    </w:p>
    <w:p w14:paraId="5BC24B91" w14:textId="69C8AB1D" w:rsidR="004D572F" w:rsidRPr="00292CE8" w:rsidRDefault="004D572F" w:rsidP="00292CE8">
      <w:pPr>
        <w:spacing w:line="360" w:lineRule="auto"/>
        <w:rPr>
          <w:rFonts w:ascii="宋体" w:eastAsia="宋体" w:hAnsi="宋体"/>
        </w:rPr>
      </w:pPr>
      <w:ins w:id="1573" w:author="Administrator" w:date="2018-11-08T22:41:00Z">
        <w:r>
          <w:rPr>
            <w:rFonts w:ascii="宋体" w:eastAsia="宋体" w:hAnsi="宋体" w:hint="eastAsia"/>
          </w:rPr>
          <w:t>本</w:t>
        </w:r>
        <w:r>
          <w:rPr>
            <w:rFonts w:ascii="宋体" w:eastAsia="宋体" w:hAnsi="宋体"/>
          </w:rPr>
          <w:t>文档主要参考ISO9001</w:t>
        </w:r>
        <w:r>
          <w:rPr>
            <w:rFonts w:ascii="宋体" w:eastAsia="宋体" w:hAnsi="宋体" w:hint="eastAsia"/>
          </w:rPr>
          <w:t>标准</w:t>
        </w:r>
      </w:ins>
    </w:p>
    <w:p w14:paraId="5835E284" w14:textId="32102FFC" w:rsidR="007613F1" w:rsidRDefault="007613F1" w:rsidP="007613F1">
      <w:pPr>
        <w:pStyle w:val="1"/>
      </w:pPr>
      <w:bookmarkStart w:id="1574" w:name="_Toc531175882"/>
      <w:r>
        <w:rPr>
          <w:rFonts w:hint="eastAsia"/>
        </w:rPr>
        <w:lastRenderedPageBreak/>
        <w:t>2</w:t>
      </w:r>
      <w:r>
        <w:rPr>
          <w:rFonts w:hint="eastAsia"/>
        </w:rPr>
        <w:t>可行性研究的前提</w:t>
      </w:r>
      <w:bookmarkEnd w:id="1574"/>
    </w:p>
    <w:p w14:paraId="3B3E150F" w14:textId="0767FFA7" w:rsidR="00D43F9F" w:rsidRDefault="00D43F9F" w:rsidP="00D43F9F">
      <w:pPr>
        <w:pStyle w:val="2"/>
      </w:pPr>
      <w:bookmarkStart w:id="1575" w:name="_Toc531175883"/>
      <w:r>
        <w:rPr>
          <w:rFonts w:hint="eastAsia"/>
        </w:rPr>
        <w:t>2</w:t>
      </w:r>
      <w:r>
        <w:t>.1</w:t>
      </w:r>
      <w:r>
        <w:t>项目的要求</w:t>
      </w:r>
      <w:bookmarkEnd w:id="1575"/>
    </w:p>
    <w:p w14:paraId="0FDFD2C5" w14:textId="1BADBE23" w:rsidR="006C48FC" w:rsidRPr="00292CE8" w:rsidRDefault="00292CE8" w:rsidP="00292CE8">
      <w:pPr>
        <w:pStyle w:val="a9"/>
        <w:rPr>
          <w:rFonts w:ascii="宋体" w:hAnsi="宋体"/>
        </w:rPr>
      </w:pPr>
      <w:r>
        <w:rPr>
          <w:rFonts w:ascii="宋体" w:hAnsi="宋体"/>
        </w:rPr>
        <w:tab/>
      </w:r>
      <w:r w:rsidR="006C48FC" w:rsidRPr="00292CE8">
        <w:rPr>
          <w:rFonts w:ascii="宋体" w:hAnsi="宋体"/>
        </w:rPr>
        <w:t>本项目要求开发团队在17周时间内完成“软件工程系列课程教学辅助网站”项目的开发与实施计划。</w:t>
      </w:r>
    </w:p>
    <w:p w14:paraId="18A58452" w14:textId="34EE129D" w:rsidR="006C48FC" w:rsidRPr="00292CE8" w:rsidDel="008E0C86" w:rsidRDefault="002152B3" w:rsidP="00292CE8">
      <w:pPr>
        <w:pStyle w:val="a9"/>
        <w:rPr>
          <w:del w:id="1576" w:author="John" w:date="2018-11-11T17:25:00Z"/>
          <w:rFonts w:ascii="宋体" w:hAnsi="宋体"/>
        </w:rPr>
      </w:pPr>
      <w:r w:rsidRPr="00292CE8">
        <w:rPr>
          <w:rFonts w:ascii="宋体" w:hAnsi="宋体"/>
        </w:rPr>
        <w:tab/>
      </w:r>
      <w:r w:rsidR="006C48FC" w:rsidRPr="00292CE8">
        <w:rPr>
          <w:rFonts w:ascii="宋体" w:hAnsi="宋体" w:hint="eastAsia"/>
        </w:rPr>
        <w:t>该网站的主要目的是为师生提供一个方便交流的平台，方便教师。同时对个门课程进行简单的描述，让学生更清楚的了解自己的选课内容和发展方向。对教师而言，主要功能有系统的课程介绍、大作业的介绍、教师介绍、课件、模板、参考资料、以往优秀作业、教学视频、音频资料下载</w:t>
      </w:r>
      <w:r w:rsidR="006C48FC" w:rsidRPr="00292CE8">
        <w:rPr>
          <w:rFonts w:ascii="宋体" w:hAnsi="宋体"/>
        </w:rPr>
        <w:t>、教师消息发布栏、网站向导、最新信息、友情连接、作业点评,作业完成情况跟踪的功能。对学生而言，要求含参考资料课件下载功能、查看通知功能、有网站导航、相关链接(</w:t>
      </w:r>
      <w:proofErr w:type="gramStart"/>
      <w:r w:rsidR="006C48FC" w:rsidRPr="00292CE8">
        <w:rPr>
          <w:rFonts w:ascii="宋体" w:hAnsi="宋体"/>
        </w:rPr>
        <w:t>含学校</w:t>
      </w:r>
      <w:proofErr w:type="gramEnd"/>
      <w:r w:rsidR="006C48FC" w:rsidRPr="00292CE8">
        <w:rPr>
          <w:rFonts w:ascii="宋体" w:hAnsi="宋体"/>
        </w:rPr>
        <w:t>选课系统、学院网页、需求相关主题网站)、密码取回功能、资料共享功能、站内文章标题搜索功能等。</w:t>
      </w:r>
    </w:p>
    <w:p w14:paraId="3BC76DB4" w14:textId="26B13561" w:rsidR="006C48FC" w:rsidRPr="00292CE8" w:rsidRDefault="00D2725A" w:rsidP="00292CE8">
      <w:pPr>
        <w:pStyle w:val="a9"/>
        <w:rPr>
          <w:rFonts w:ascii="宋体" w:hAnsi="宋体"/>
        </w:rPr>
      </w:pPr>
      <w:del w:id="1577" w:author="John" w:date="2018-11-11T17:25:00Z">
        <w:r w:rsidRPr="00292CE8" w:rsidDel="008E0C86">
          <w:rPr>
            <w:rFonts w:ascii="宋体" w:hAnsi="宋体"/>
          </w:rPr>
          <w:tab/>
        </w:r>
        <w:r w:rsidR="006C48FC" w:rsidRPr="00292CE8" w:rsidDel="008E0C86">
          <w:rPr>
            <w:rFonts w:ascii="宋体" w:hAnsi="宋体" w:hint="eastAsia"/>
          </w:rPr>
          <w:delText>文档要求提交可行性分析报告、项目章程、总体项目计划，包括</w:delText>
        </w:r>
        <w:r w:rsidR="006C48FC" w:rsidRPr="00292CE8" w:rsidDel="008E0C86">
          <w:rPr>
            <w:rFonts w:ascii="宋体" w:hAnsi="宋体"/>
          </w:rPr>
          <w:delText>WBS,OBS,GANT等过程性附件、需求开发计划、需求变更控制文档、需求规格说明书、系统设计计划、概要设计说明书、质量保证计划、编码与系统实现计划、测试计划、工程部署计划、培训计划、系统维护计划、项目总结报告等。为确保项目的顺利实施，实行小组绩效考评制度。以及一周举行一次会议</w:delText>
        </w:r>
        <w:r w:rsidR="006C48FC" w:rsidRPr="00292CE8" w:rsidDel="008E0C86">
          <w:rPr>
            <w:rFonts w:ascii="宋体" w:hAnsi="宋体" w:hint="eastAsia"/>
          </w:rPr>
          <w:delText>。</w:delText>
        </w:r>
      </w:del>
    </w:p>
    <w:p w14:paraId="57BAB2CB" w14:textId="16B1B8E8" w:rsidR="00D43F9F" w:rsidRDefault="00D43F9F" w:rsidP="00D43F9F">
      <w:pPr>
        <w:pStyle w:val="2"/>
      </w:pPr>
      <w:bookmarkStart w:id="1578" w:name="_Toc531175884"/>
      <w:r>
        <w:rPr>
          <w:rFonts w:hint="eastAsia"/>
        </w:rPr>
        <w:t>2</w:t>
      </w:r>
      <w:r>
        <w:t>.2</w:t>
      </w:r>
      <w:r>
        <w:t>项目的目标</w:t>
      </w:r>
      <w:bookmarkEnd w:id="1578"/>
    </w:p>
    <w:p w14:paraId="7FC0E080" w14:textId="128DEEAC" w:rsidR="008655D0" w:rsidRPr="008655D0" w:rsidRDefault="006C48FC" w:rsidP="006C48FC">
      <w:pPr>
        <w:rPr>
          <w:rFonts w:ascii="宋体" w:eastAsia="宋体" w:hAnsi="宋体"/>
          <w:rPrChange w:id="1579" w:author="Administrator" w:date="2018-11-08T20:03:00Z">
            <w:rPr/>
          </w:rPrChange>
        </w:rPr>
      </w:pPr>
      <w:r>
        <w:tab/>
      </w:r>
      <w:r w:rsidRPr="00292CE8">
        <w:rPr>
          <w:rFonts w:ascii="宋体" w:eastAsia="宋体" w:hAnsi="宋体" w:hint="eastAsia"/>
        </w:rPr>
        <w:t>根据当下教学网站多而杂乱并且收费的情况，设计一款方便学生交流的网站平台。能为学生有针对性的提供课程的资料和专业的师生交流平台。方便师生之间的沟通。在优化老师教学的同时提高学生的学习成绩。</w:t>
      </w:r>
    </w:p>
    <w:p w14:paraId="306A077D" w14:textId="6615E6D1" w:rsidR="00D43F9F" w:rsidRDefault="00D43F9F" w:rsidP="00D43F9F">
      <w:pPr>
        <w:pStyle w:val="2"/>
      </w:pPr>
      <w:bookmarkStart w:id="1580" w:name="_Toc531175885"/>
      <w:r>
        <w:rPr>
          <w:rFonts w:hint="eastAsia"/>
        </w:rPr>
        <w:t>2</w:t>
      </w:r>
      <w:r>
        <w:t>.3</w:t>
      </w:r>
      <w:r>
        <w:t>项目的环境、条件、假定和限制</w:t>
      </w:r>
      <w:bookmarkEnd w:id="1580"/>
    </w:p>
    <w:p w14:paraId="6EAE15E8" w14:textId="7AA861AB" w:rsidR="00D43F9F" w:rsidRDefault="00D43F9F">
      <w:pPr>
        <w:pStyle w:val="3"/>
      </w:pPr>
      <w:bookmarkStart w:id="1581" w:name="_Toc531175886"/>
      <w:r>
        <w:rPr>
          <w:rFonts w:hint="eastAsia"/>
        </w:rPr>
        <w:t>2</w:t>
      </w:r>
      <w:r>
        <w:t>.3.1硬件、软件、运行环境和开发环境方面的条件和限制</w:t>
      </w:r>
      <w:bookmarkEnd w:id="1581"/>
    </w:p>
    <w:p w14:paraId="349E8C36" w14:textId="77777777" w:rsidR="006C48FC" w:rsidRPr="00292CE8" w:rsidRDefault="006C48FC" w:rsidP="00292CE8">
      <w:pPr>
        <w:spacing w:line="360" w:lineRule="auto"/>
        <w:rPr>
          <w:rFonts w:ascii="宋体" w:eastAsia="宋体" w:hAnsi="宋体"/>
        </w:rPr>
      </w:pPr>
      <w:r w:rsidRPr="00292CE8">
        <w:rPr>
          <w:rFonts w:ascii="宋体" w:eastAsia="宋体" w:hAnsi="宋体" w:hint="eastAsia"/>
        </w:rPr>
        <w:t>系统：统一采用</w:t>
      </w:r>
      <w:r w:rsidRPr="00292CE8">
        <w:rPr>
          <w:rFonts w:ascii="宋体" w:eastAsia="宋体" w:hAnsi="宋体"/>
        </w:rPr>
        <w:t>Windows操作系统进行开发</w:t>
      </w:r>
    </w:p>
    <w:p w14:paraId="318DC2DB" w14:textId="77777777" w:rsidR="00925727" w:rsidRDefault="006C48FC" w:rsidP="00292CE8">
      <w:pPr>
        <w:spacing w:line="360" w:lineRule="auto"/>
        <w:rPr>
          <w:ins w:id="1582" w:author="Administrator" w:date="2018-11-08T20:36:00Z"/>
          <w:rFonts w:ascii="宋体" w:eastAsia="宋体" w:hAnsi="宋体"/>
        </w:rPr>
      </w:pPr>
      <w:r w:rsidRPr="00292CE8">
        <w:rPr>
          <w:rFonts w:ascii="宋体" w:eastAsia="宋体" w:hAnsi="宋体" w:hint="eastAsia"/>
        </w:rPr>
        <w:t>软件：</w:t>
      </w:r>
      <w:r w:rsidRPr="00292CE8">
        <w:rPr>
          <w:rFonts w:ascii="宋体" w:eastAsia="宋体" w:hAnsi="宋体"/>
        </w:rPr>
        <w:t>Eclipse开发环境、</w:t>
      </w:r>
    </w:p>
    <w:p w14:paraId="366466B5" w14:textId="2D34F4F2" w:rsidR="00DB251A" w:rsidRPr="00DB251A" w:rsidRDefault="00DB251A" w:rsidP="00DB251A">
      <w:pPr>
        <w:spacing w:line="360" w:lineRule="auto"/>
        <w:rPr>
          <w:ins w:id="1583" w:author="Administrator" w:date="2018-11-08T20:36:00Z"/>
          <w:rFonts w:ascii="宋体" w:eastAsia="宋体" w:hAnsi="宋体"/>
        </w:rPr>
      </w:pPr>
      <w:ins w:id="1584" w:author="Administrator" w:date="2018-11-08T20:36:00Z">
        <w:r w:rsidRPr="00DB251A">
          <w:rPr>
            <w:rFonts w:ascii="宋体" w:eastAsia="宋体" w:hAnsi="宋体"/>
          </w:rPr>
          <w:t xml:space="preserve">Microsoft office </w:t>
        </w:r>
        <w:r>
          <w:rPr>
            <w:rFonts w:ascii="宋体" w:eastAsia="宋体" w:hAnsi="宋体"/>
          </w:rPr>
          <w:t>文档编写工具</w:t>
        </w:r>
        <w:r>
          <w:rPr>
            <w:rFonts w:ascii="宋体" w:eastAsia="宋体" w:hAnsi="宋体" w:hint="eastAsia"/>
          </w:rPr>
          <w:t>、</w:t>
        </w:r>
      </w:ins>
    </w:p>
    <w:p w14:paraId="10C1B282" w14:textId="67ED2775" w:rsidR="00DB251A" w:rsidRDefault="00DB251A" w:rsidP="00DB251A">
      <w:pPr>
        <w:spacing w:line="360" w:lineRule="auto"/>
        <w:rPr>
          <w:ins w:id="1585" w:author="Administrator" w:date="2018-11-08T20:33:00Z"/>
          <w:rFonts w:ascii="宋体" w:eastAsia="宋体" w:hAnsi="宋体"/>
        </w:rPr>
      </w:pPr>
      <w:ins w:id="1586" w:author="Administrator" w:date="2018-11-08T20:36:00Z">
        <w:r w:rsidRPr="00DB251A">
          <w:rPr>
            <w:rFonts w:ascii="宋体" w:eastAsia="宋体" w:hAnsi="宋体"/>
          </w:rPr>
          <w:t>Microsoft Project</w:t>
        </w:r>
        <w:r>
          <w:rPr>
            <w:rFonts w:ascii="宋体" w:eastAsia="宋体" w:hAnsi="宋体"/>
          </w:rPr>
          <w:t>项目管理工具</w:t>
        </w:r>
        <w:r>
          <w:rPr>
            <w:rFonts w:ascii="宋体" w:eastAsia="宋体" w:hAnsi="宋体" w:hint="eastAsia"/>
          </w:rPr>
          <w:t>、</w:t>
        </w:r>
      </w:ins>
    </w:p>
    <w:p w14:paraId="4C4E30BC" w14:textId="43C7BD9A" w:rsidR="00925727" w:rsidRDefault="006C48FC" w:rsidP="00292CE8">
      <w:pPr>
        <w:spacing w:line="360" w:lineRule="auto"/>
        <w:rPr>
          <w:ins w:id="1587" w:author="Administrator" w:date="2018-11-08T20:33:00Z"/>
          <w:rFonts w:ascii="宋体" w:eastAsia="宋体" w:hAnsi="宋体"/>
        </w:rPr>
      </w:pPr>
      <w:del w:id="1588" w:author="Administrator" w:date="2018-11-08T20:33:00Z">
        <w:r w:rsidRPr="00292CE8" w:rsidDel="00925727">
          <w:rPr>
            <w:rFonts w:ascii="宋体" w:eastAsia="宋体" w:hAnsi="宋体"/>
          </w:rPr>
          <w:delText>Axure RP8</w:delText>
        </w:r>
      </w:del>
      <w:proofErr w:type="gramStart"/>
      <w:ins w:id="1589" w:author="Administrator" w:date="2018-11-08T20:33:00Z">
        <w:r w:rsidR="00925727">
          <w:rPr>
            <w:rFonts w:ascii="宋体" w:eastAsia="宋体" w:hAnsi="宋体" w:hint="eastAsia"/>
          </w:rPr>
          <w:t>墨刀</w:t>
        </w:r>
        <w:proofErr w:type="gramEnd"/>
        <w:r w:rsidR="00925727">
          <w:rPr>
            <w:rFonts w:ascii="宋体" w:eastAsia="宋体" w:hAnsi="宋体" w:hint="eastAsia"/>
          </w:rPr>
          <w:t xml:space="preserve"> 原型</w:t>
        </w:r>
        <w:r w:rsidR="00925727">
          <w:rPr>
            <w:rFonts w:ascii="宋体" w:eastAsia="宋体" w:hAnsi="宋体"/>
          </w:rPr>
          <w:t>开发工具</w:t>
        </w:r>
        <w:r w:rsidR="00925727">
          <w:rPr>
            <w:rFonts w:ascii="宋体" w:eastAsia="宋体" w:hAnsi="宋体" w:hint="eastAsia"/>
          </w:rPr>
          <w:t>、</w:t>
        </w:r>
      </w:ins>
    </w:p>
    <w:p w14:paraId="60C19B94" w14:textId="77777777" w:rsidR="00925727" w:rsidRDefault="006C48FC" w:rsidP="00292CE8">
      <w:pPr>
        <w:spacing w:line="360" w:lineRule="auto"/>
        <w:rPr>
          <w:ins w:id="1590" w:author="Administrator" w:date="2018-11-08T20:33:00Z"/>
          <w:rFonts w:ascii="宋体" w:eastAsia="宋体" w:hAnsi="宋体"/>
        </w:rPr>
      </w:pPr>
      <w:del w:id="1591" w:author="Administrator" w:date="2018-11-08T20:33:00Z">
        <w:r w:rsidRPr="00292CE8" w:rsidDel="00925727">
          <w:rPr>
            <w:rFonts w:ascii="宋体" w:eastAsia="宋体" w:hAnsi="宋体"/>
          </w:rPr>
          <w:delText xml:space="preserve"> </w:delText>
        </w:r>
      </w:del>
      <w:proofErr w:type="spellStart"/>
      <w:r w:rsidRPr="00292CE8">
        <w:rPr>
          <w:rFonts w:ascii="宋体" w:eastAsia="宋体" w:hAnsi="宋体"/>
        </w:rPr>
        <w:t>Github</w:t>
      </w:r>
      <w:proofErr w:type="spellEnd"/>
      <w:r w:rsidRPr="00292CE8">
        <w:rPr>
          <w:rFonts w:ascii="宋体" w:eastAsia="宋体" w:hAnsi="宋体"/>
        </w:rPr>
        <w:t xml:space="preserve"> Desk top </w:t>
      </w:r>
      <w:del w:id="1592" w:author="Administrator" w:date="2018-11-08T20:33:00Z">
        <w:r w:rsidRPr="00292CE8" w:rsidDel="00925727">
          <w:rPr>
            <w:rFonts w:ascii="宋体" w:eastAsia="宋体" w:hAnsi="宋体"/>
          </w:rPr>
          <w:delText>项目管理</w:delText>
        </w:r>
      </w:del>
      <w:ins w:id="1593" w:author="Administrator" w:date="2018-11-08T20:33:00Z">
        <w:r w:rsidR="00925727">
          <w:rPr>
            <w:rFonts w:ascii="宋体" w:eastAsia="宋体" w:hAnsi="宋体" w:hint="eastAsia"/>
          </w:rPr>
          <w:t>配置</w:t>
        </w:r>
        <w:r w:rsidR="00925727" w:rsidRPr="00292CE8">
          <w:rPr>
            <w:rFonts w:ascii="宋体" w:eastAsia="宋体" w:hAnsi="宋体"/>
          </w:rPr>
          <w:t>管理</w:t>
        </w:r>
      </w:ins>
      <w:r w:rsidRPr="00292CE8">
        <w:rPr>
          <w:rFonts w:ascii="宋体" w:eastAsia="宋体" w:hAnsi="宋体"/>
        </w:rPr>
        <w:t>工具、</w:t>
      </w:r>
    </w:p>
    <w:p w14:paraId="34276BF7" w14:textId="2058FBD4" w:rsidR="00925727" w:rsidRDefault="006C48FC" w:rsidP="00292CE8">
      <w:pPr>
        <w:spacing w:line="360" w:lineRule="auto"/>
        <w:rPr>
          <w:ins w:id="1594" w:author="Administrator" w:date="2018-11-08T20:34:00Z"/>
          <w:rFonts w:ascii="宋体" w:eastAsia="宋体" w:hAnsi="宋体"/>
        </w:rPr>
      </w:pPr>
      <w:del w:id="1595" w:author="Administrator" w:date="2018-11-08T20:33:00Z">
        <w:r w:rsidRPr="00292CE8" w:rsidDel="00925727">
          <w:rPr>
            <w:rFonts w:ascii="宋体" w:eastAsia="宋体" w:hAnsi="宋体"/>
          </w:rPr>
          <w:delText xml:space="preserve">IBM Rational Rose </w:delText>
        </w:r>
      </w:del>
      <w:proofErr w:type="spellStart"/>
      <w:ins w:id="1596" w:author="Administrator" w:date="2018-11-08T20:33:00Z">
        <w:r w:rsidR="00925727">
          <w:rPr>
            <w:rFonts w:ascii="宋体" w:eastAsia="宋体" w:hAnsi="宋体"/>
          </w:rPr>
          <w:t>star</w:t>
        </w:r>
      </w:ins>
      <w:r w:rsidRPr="00292CE8">
        <w:rPr>
          <w:rFonts w:ascii="宋体" w:eastAsia="宋体" w:hAnsi="宋体"/>
        </w:rPr>
        <w:t>UML</w:t>
      </w:r>
      <w:proofErr w:type="spellEnd"/>
      <w:ins w:id="1597" w:author="Administrator" w:date="2018-11-08T20:34:00Z">
        <w:r w:rsidR="00925727">
          <w:rPr>
            <w:rFonts w:ascii="宋体" w:eastAsia="宋体" w:hAnsi="宋体"/>
          </w:rPr>
          <w:t xml:space="preserve"> </w:t>
        </w:r>
      </w:ins>
      <w:r w:rsidRPr="00292CE8">
        <w:rPr>
          <w:rFonts w:ascii="宋体" w:eastAsia="宋体" w:hAnsi="宋体"/>
        </w:rPr>
        <w:t>分析与建模工具、</w:t>
      </w:r>
    </w:p>
    <w:p w14:paraId="28B7CD4A" w14:textId="0A588D50" w:rsidR="006C48FC" w:rsidRPr="00292CE8" w:rsidRDefault="006C48FC" w:rsidP="00292CE8">
      <w:pPr>
        <w:spacing w:line="360" w:lineRule="auto"/>
        <w:rPr>
          <w:rFonts w:ascii="宋体" w:eastAsia="宋体" w:hAnsi="宋体"/>
        </w:rPr>
      </w:pPr>
      <w:del w:id="1598" w:author="柏成 叶" w:date="2019-01-14T18:11:00Z">
        <w:r w:rsidRPr="00292CE8" w:rsidDel="00364DD2">
          <w:rPr>
            <w:rFonts w:ascii="宋体" w:eastAsia="宋体" w:hAnsi="宋体"/>
          </w:rPr>
          <w:lastRenderedPageBreak/>
          <w:delText>IBM Rational RequisitePro</w:delText>
        </w:r>
      </w:del>
      <w:ins w:id="1599" w:author="Administrator" w:date="2018-11-08T20:36:00Z">
        <w:del w:id="1600" w:author="柏成 叶" w:date="2019-01-14T18:11:00Z">
          <w:r w:rsidR="00DB251A" w:rsidDel="00364DD2">
            <w:rPr>
              <w:rFonts w:ascii="宋体" w:eastAsia="宋体" w:hAnsi="宋体"/>
            </w:rPr>
            <w:delText xml:space="preserve"> </w:delText>
          </w:r>
        </w:del>
      </w:ins>
      <w:proofErr w:type="spellStart"/>
      <w:ins w:id="1601" w:author="柏成 叶" w:date="2019-01-14T18:11:00Z">
        <w:r w:rsidR="00364DD2">
          <w:rPr>
            <w:rFonts w:ascii="宋体" w:eastAsia="宋体" w:hAnsi="宋体"/>
          </w:rPr>
          <w:t>o</w:t>
        </w:r>
        <w:r w:rsidR="00364DD2">
          <w:rPr>
            <w:rFonts w:ascii="宋体" w:eastAsia="宋体" w:hAnsi="宋体" w:hint="eastAsia"/>
          </w:rPr>
          <w:t>kit</w:t>
        </w:r>
      </w:ins>
      <w:proofErr w:type="spellEnd"/>
      <w:ins w:id="1602" w:author="Administrator" w:date="2018-11-08T20:36:00Z">
        <w:r w:rsidR="00DB251A">
          <w:rPr>
            <w:rFonts w:ascii="宋体" w:eastAsia="宋体" w:hAnsi="宋体" w:hint="eastAsia"/>
          </w:rPr>
          <w:t>软件</w:t>
        </w:r>
      </w:ins>
      <w:del w:id="1603" w:author="Administrator" w:date="2018-11-08T20:34:00Z">
        <w:r w:rsidRPr="00292CE8" w:rsidDel="00925727">
          <w:rPr>
            <w:rFonts w:ascii="宋体" w:eastAsia="宋体" w:hAnsi="宋体"/>
          </w:rPr>
          <w:delText xml:space="preserve"> 软件</w:delText>
        </w:r>
      </w:del>
      <w:r w:rsidRPr="00292CE8">
        <w:rPr>
          <w:rFonts w:ascii="宋体" w:eastAsia="宋体" w:hAnsi="宋体"/>
        </w:rPr>
        <w:t>需求管理工具</w:t>
      </w:r>
      <w:ins w:id="1604" w:author="Administrator" w:date="2018-11-08T20:34:00Z">
        <w:del w:id="1605" w:author="柏成 叶" w:date="2019-01-14T18:11:00Z">
          <w:r w:rsidR="00925727" w:rsidDel="00364DD2">
            <w:rPr>
              <w:rFonts w:ascii="宋体" w:eastAsia="宋体" w:hAnsi="宋体" w:hint="eastAsia"/>
            </w:rPr>
            <w:delText>（暂定）</w:delText>
          </w:r>
        </w:del>
      </w:ins>
    </w:p>
    <w:p w14:paraId="278B5AC5" w14:textId="7C146DDC" w:rsidR="00D43F9F" w:rsidRDefault="00D43F9F">
      <w:pPr>
        <w:pStyle w:val="3"/>
      </w:pPr>
      <w:bookmarkStart w:id="1606" w:name="_Toc531175887"/>
      <w:r>
        <w:rPr>
          <w:rFonts w:hint="eastAsia"/>
        </w:rPr>
        <w:t>2</w:t>
      </w:r>
      <w:r>
        <w:t>.3.2项目经费限制</w:t>
      </w:r>
      <w:bookmarkEnd w:id="1606"/>
    </w:p>
    <w:p w14:paraId="36C798EB" w14:textId="136A31A2" w:rsidR="006C48FC" w:rsidRPr="00292CE8" w:rsidRDefault="006C48FC" w:rsidP="00292CE8">
      <w:pPr>
        <w:spacing w:line="360" w:lineRule="auto"/>
        <w:rPr>
          <w:rFonts w:ascii="宋体" w:eastAsia="宋体" w:hAnsi="宋体"/>
        </w:rPr>
      </w:pPr>
      <w:del w:id="1607" w:author="Administrator" w:date="2018-11-08T20:34:00Z">
        <w:r w:rsidRPr="00292CE8" w:rsidDel="00DB251A">
          <w:rPr>
            <w:rFonts w:ascii="宋体" w:eastAsia="宋体" w:hAnsi="宋体" w:hint="eastAsia"/>
          </w:rPr>
          <w:delText>暂无经费</w:delText>
        </w:r>
      </w:del>
      <w:ins w:id="1608" w:author="Administrator" w:date="2018-11-08T20:34:00Z">
        <w:r w:rsidR="00DB251A">
          <w:rPr>
            <w:rFonts w:ascii="宋体" w:eastAsia="宋体" w:hAnsi="宋体" w:hint="eastAsia"/>
          </w:rPr>
          <w:t>本项目经费</w:t>
        </w:r>
        <w:r w:rsidR="00DB251A">
          <w:rPr>
            <w:rFonts w:ascii="宋体" w:eastAsia="宋体" w:hAnsi="宋体"/>
          </w:rPr>
          <w:t>由项目组员自己承担，不存在经费限制。</w:t>
        </w:r>
      </w:ins>
    </w:p>
    <w:p w14:paraId="28260A37" w14:textId="2BF89981" w:rsidR="00D43F9F" w:rsidRDefault="00D43F9F">
      <w:pPr>
        <w:pStyle w:val="3"/>
      </w:pPr>
      <w:bookmarkStart w:id="1609" w:name="_Toc531175888"/>
      <w:r>
        <w:rPr>
          <w:rFonts w:hint="eastAsia"/>
        </w:rPr>
        <w:t>2</w:t>
      </w:r>
      <w:r>
        <w:t>.3.3所建议系统的运行寿命的最小限制</w:t>
      </w:r>
      <w:bookmarkEnd w:id="1609"/>
    </w:p>
    <w:p w14:paraId="7B25C3C6" w14:textId="36BCA017" w:rsidR="006C48FC" w:rsidRDefault="006C48FC" w:rsidP="00292CE8">
      <w:pPr>
        <w:spacing w:line="360" w:lineRule="auto"/>
        <w:rPr>
          <w:ins w:id="1610" w:author="Administrator" w:date="2018-11-08T20:03:00Z"/>
          <w:rFonts w:ascii="宋体" w:eastAsia="宋体" w:hAnsi="宋体"/>
        </w:rPr>
      </w:pPr>
      <w:r w:rsidRPr="00292CE8">
        <w:rPr>
          <w:rFonts w:ascii="宋体" w:eastAsia="宋体" w:hAnsi="宋体"/>
        </w:rPr>
        <w:t>3年</w:t>
      </w:r>
    </w:p>
    <w:p w14:paraId="6A0A065D" w14:textId="78899311" w:rsidR="008655D0" w:rsidDel="000A5245" w:rsidRDefault="008655D0" w:rsidP="00292CE8">
      <w:pPr>
        <w:spacing w:line="360" w:lineRule="auto"/>
        <w:rPr>
          <w:ins w:id="1611" w:author="Administrator" w:date="2018-11-08T20:03:00Z"/>
          <w:del w:id="1612" w:author="叶 柏成" w:date="2018-11-28T13:32:00Z"/>
          <w:rFonts w:ascii="宋体" w:eastAsia="宋体" w:hAnsi="宋体"/>
        </w:rPr>
      </w:pPr>
    </w:p>
    <w:p w14:paraId="55BAC808" w14:textId="0DCDC588" w:rsidR="008655D0" w:rsidRDefault="008655D0">
      <w:pPr>
        <w:pStyle w:val="2"/>
        <w:rPr>
          <w:ins w:id="1613" w:author="Administrator" w:date="2018-11-08T20:04:00Z"/>
        </w:rPr>
        <w:pPrChange w:id="1614" w:author="Administrator" w:date="2018-11-08T20:03:00Z">
          <w:pPr>
            <w:spacing w:line="360" w:lineRule="auto"/>
          </w:pPr>
        </w:pPrChange>
      </w:pPr>
      <w:bookmarkStart w:id="1615" w:name="_Toc531175889"/>
      <w:ins w:id="1616" w:author="Administrator" w:date="2018-11-08T20:03:00Z">
        <w:r>
          <w:rPr>
            <w:rFonts w:hint="eastAsia"/>
          </w:rPr>
          <w:t xml:space="preserve">2.4 </w:t>
        </w:r>
        <w:r>
          <w:t>SWOT</w:t>
        </w:r>
        <w:r>
          <w:t>分析</w:t>
        </w:r>
      </w:ins>
      <w:bookmarkEnd w:id="1615"/>
    </w:p>
    <w:p w14:paraId="7EFE7B8A" w14:textId="71366C80" w:rsidR="008655D0" w:rsidRDefault="008655D0">
      <w:pPr>
        <w:pStyle w:val="3"/>
        <w:rPr>
          <w:ins w:id="1617" w:author="Administrator" w:date="2018-11-08T20:16:00Z"/>
        </w:rPr>
        <w:pPrChange w:id="1618" w:author="John" w:date="2018-11-10T15:43:00Z">
          <w:pPr>
            <w:spacing w:line="360" w:lineRule="auto"/>
          </w:pPr>
        </w:pPrChange>
      </w:pPr>
      <w:bookmarkStart w:id="1619" w:name="_Toc531175890"/>
      <w:ins w:id="1620" w:author="Administrator" w:date="2018-11-08T20:10:00Z">
        <w:r w:rsidRPr="00EC3DD8">
          <w:rPr>
            <w:rPrChange w:id="1621" w:author="John" w:date="2018-11-10T15:18:00Z">
              <w:rPr>
                <w:bCs/>
              </w:rPr>
            </w:rPrChange>
          </w:rPr>
          <w:t xml:space="preserve">2.4.1 </w:t>
        </w:r>
        <w:r w:rsidRPr="00EC3DD8">
          <w:rPr>
            <w:rFonts w:hint="eastAsia"/>
            <w:rPrChange w:id="1622" w:author="John" w:date="2018-11-10T15:18:00Z">
              <w:rPr>
                <w:rFonts w:hint="eastAsia"/>
                <w:bCs/>
              </w:rPr>
            </w:rPrChange>
          </w:rPr>
          <w:t>优势</w:t>
        </w:r>
        <w:r w:rsidRPr="00EC3DD8">
          <w:rPr>
            <w:rPrChange w:id="1623" w:author="John" w:date="2018-11-10T15:18:00Z">
              <w:rPr>
                <w:bCs/>
              </w:rPr>
            </w:rPrChange>
          </w:rPr>
          <w:t>（Strength</w:t>
        </w:r>
        <w:r>
          <w:t>）</w:t>
        </w:r>
      </w:ins>
      <w:bookmarkEnd w:id="1619"/>
    </w:p>
    <w:p w14:paraId="4D972D36" w14:textId="4AEA06E4" w:rsidR="00D651C6" w:rsidRDefault="000A2587">
      <w:pPr>
        <w:ind w:firstLine="420"/>
        <w:rPr>
          <w:ins w:id="1624" w:author="Administrator" w:date="2018-11-08T20:17:00Z"/>
        </w:rPr>
        <w:pPrChange w:id="1625" w:author="Administrator" w:date="2018-11-08T20:26:00Z">
          <w:pPr>
            <w:spacing w:line="360" w:lineRule="auto"/>
          </w:pPr>
        </w:pPrChange>
      </w:pPr>
      <w:ins w:id="1626" w:author="Administrator" w:date="2018-11-08T20:25:00Z">
        <w:r w:rsidRPr="00EC3DD8">
          <w:rPr>
            <w:rFonts w:ascii="宋体" w:eastAsia="宋体" w:hAnsi="宋体" w:hint="eastAsia"/>
            <w:rPrChange w:id="1627" w:author="John" w:date="2018-11-10T15:17:00Z">
              <w:rPr>
                <w:rFonts w:hint="eastAsia"/>
              </w:rPr>
            </w:rPrChange>
          </w:rPr>
          <w:t>本</w:t>
        </w:r>
        <w:r w:rsidRPr="00EC3DD8">
          <w:rPr>
            <w:rFonts w:ascii="宋体" w:eastAsia="宋体" w:hAnsi="宋体"/>
            <w:rPrChange w:id="1628" w:author="John" w:date="2018-11-10T15:17:00Z">
              <w:rPr/>
            </w:rPrChange>
          </w:rPr>
          <w:t>项目同时作为软件需求课程和项目管理课程的课程实验教学项目，能够得到教师</w:t>
        </w:r>
      </w:ins>
      <w:ins w:id="1629" w:author="Administrator" w:date="2018-11-08T20:26:00Z">
        <w:r w:rsidRPr="00EC3DD8">
          <w:rPr>
            <w:rFonts w:ascii="宋体" w:eastAsia="宋体" w:hAnsi="宋体"/>
            <w:rPrChange w:id="1630" w:author="John" w:date="2018-11-10T15:17:00Z">
              <w:rPr/>
            </w:rPrChange>
          </w:rPr>
          <w:t>的帮助与教学。</w:t>
        </w:r>
      </w:ins>
      <w:ins w:id="1631" w:author="Administrator" w:date="2018-11-08T20:16:00Z">
        <w:r w:rsidR="00D651C6" w:rsidRPr="00EC3DD8">
          <w:rPr>
            <w:rFonts w:ascii="宋体" w:eastAsia="宋体" w:hAnsi="宋体" w:hint="eastAsia"/>
            <w:rPrChange w:id="1632" w:author="John" w:date="2018-11-10T15:17:00Z">
              <w:rPr>
                <w:rFonts w:hint="eastAsia"/>
              </w:rPr>
            </w:rPrChange>
          </w:rPr>
          <w:t>本产品</w:t>
        </w:r>
        <w:r w:rsidR="00D651C6" w:rsidRPr="00EC3DD8">
          <w:rPr>
            <w:rFonts w:ascii="宋体" w:eastAsia="宋体" w:hAnsi="宋体"/>
            <w:rPrChange w:id="1633" w:author="John" w:date="2018-11-10T15:17:00Z">
              <w:rPr/>
            </w:rPrChange>
          </w:rPr>
          <w:t>的</w:t>
        </w:r>
        <w:r w:rsidR="00D651C6" w:rsidRPr="00EC3DD8">
          <w:rPr>
            <w:rFonts w:ascii="宋体" w:eastAsia="宋体" w:hAnsi="宋体" w:hint="eastAsia"/>
            <w:rPrChange w:id="1634" w:author="John" w:date="2018-11-10T15:17:00Z">
              <w:rPr>
                <w:rFonts w:hint="eastAsia"/>
              </w:rPr>
            </w:rPrChange>
          </w:rPr>
          <w:t>客户</w:t>
        </w:r>
        <w:r w:rsidR="00D651C6" w:rsidRPr="00EC3DD8">
          <w:rPr>
            <w:rFonts w:ascii="宋体" w:eastAsia="宋体" w:hAnsi="宋体"/>
            <w:rPrChange w:id="1635" w:author="John" w:date="2018-11-10T15:17:00Z">
              <w:rPr/>
            </w:rPrChange>
          </w:rPr>
          <w:t>同时也是</w:t>
        </w:r>
      </w:ins>
      <w:ins w:id="1636" w:author="Administrator" w:date="2018-11-08T20:17:00Z">
        <w:r w:rsidR="00D651C6" w:rsidRPr="00EC3DD8">
          <w:rPr>
            <w:rFonts w:ascii="宋体" w:eastAsia="宋体" w:hAnsi="宋体"/>
            <w:rPrChange w:id="1637" w:author="John" w:date="2018-11-10T15:17:00Z">
              <w:rPr/>
            </w:rPrChange>
          </w:rPr>
          <w:t>教师，会在验收</w:t>
        </w:r>
        <w:r w:rsidR="00D651C6" w:rsidRPr="00EC3DD8">
          <w:rPr>
            <w:rFonts w:ascii="宋体" w:eastAsia="宋体" w:hAnsi="宋体" w:hint="eastAsia"/>
            <w:rPrChange w:id="1638" w:author="John" w:date="2018-11-10T15:17:00Z">
              <w:rPr>
                <w:rFonts w:hint="eastAsia"/>
              </w:rPr>
            </w:rPrChange>
          </w:rPr>
          <w:t>评审</w:t>
        </w:r>
        <w:r w:rsidR="00D651C6" w:rsidRPr="00EC3DD8">
          <w:rPr>
            <w:rFonts w:ascii="宋体" w:eastAsia="宋体" w:hAnsi="宋体"/>
            <w:rPrChange w:id="1639" w:author="John" w:date="2018-11-10T15:17:00Z">
              <w:rPr/>
            </w:rPrChange>
          </w:rPr>
          <w:t>产</w:t>
        </w:r>
        <w:r w:rsidR="00D651C6" w:rsidRPr="00EC3DD8">
          <w:rPr>
            <w:rFonts w:ascii="宋体" w:eastAsia="宋体" w:hAnsi="宋体" w:hint="eastAsia"/>
            <w:rPrChange w:id="1640" w:author="John" w:date="2018-11-10T15:17:00Z">
              <w:rPr>
                <w:rFonts w:hint="eastAsia"/>
              </w:rPr>
            </w:rPrChange>
          </w:rPr>
          <w:t>品</w:t>
        </w:r>
        <w:r w:rsidR="00D651C6" w:rsidRPr="00EC3DD8">
          <w:rPr>
            <w:rFonts w:ascii="宋体" w:eastAsia="宋体" w:hAnsi="宋体"/>
            <w:rPrChange w:id="1641" w:author="John" w:date="2018-11-10T15:17:00Z">
              <w:rPr/>
            </w:rPrChange>
          </w:rPr>
          <w:t>的同时为产品的改良提</w:t>
        </w:r>
        <w:r w:rsidR="00D651C6" w:rsidRPr="00EC3DD8">
          <w:rPr>
            <w:rFonts w:ascii="宋体" w:eastAsia="宋体" w:hAnsi="宋体" w:hint="eastAsia"/>
            <w:rPrChange w:id="1642" w:author="John" w:date="2018-11-10T15:17:00Z">
              <w:rPr>
                <w:rFonts w:hint="eastAsia"/>
              </w:rPr>
            </w:rPrChange>
          </w:rPr>
          <w:t>供十分</w:t>
        </w:r>
        <w:r w:rsidR="00D651C6" w:rsidRPr="00EC3DD8">
          <w:rPr>
            <w:rFonts w:ascii="宋体" w:eastAsia="宋体" w:hAnsi="宋体"/>
            <w:rPrChange w:id="1643" w:author="John" w:date="2018-11-10T15:17:00Z">
              <w:rPr/>
            </w:rPrChange>
          </w:rPr>
          <w:t>专业的意见。</w:t>
        </w:r>
      </w:ins>
      <w:ins w:id="1644" w:author="Administrator" w:date="2018-11-08T20:26:00Z">
        <w:r w:rsidRPr="00EC3DD8">
          <w:rPr>
            <w:rFonts w:ascii="宋体" w:eastAsia="宋体" w:hAnsi="宋体" w:hint="eastAsia"/>
            <w:rPrChange w:id="1645" w:author="John" w:date="2018-11-10T15:17:00Z">
              <w:rPr>
                <w:rFonts w:hint="eastAsia"/>
              </w:rPr>
            </w:rPrChange>
          </w:rPr>
          <w:t>本项目</w:t>
        </w:r>
        <w:r w:rsidRPr="00EC3DD8">
          <w:rPr>
            <w:rFonts w:ascii="宋体" w:eastAsia="宋体" w:hAnsi="宋体"/>
            <w:rPrChange w:id="1646" w:author="John" w:date="2018-11-10T15:17:00Z">
              <w:rPr/>
            </w:rPrChange>
          </w:rPr>
          <w:t>的开发也得到了学姐的帮助</w:t>
        </w:r>
      </w:ins>
      <w:ins w:id="1647" w:author="Administrator" w:date="2018-11-08T20:27:00Z">
        <w:r w:rsidRPr="00EC3DD8">
          <w:rPr>
            <w:rFonts w:ascii="宋体" w:eastAsia="宋体" w:hAnsi="宋体"/>
            <w:rPrChange w:id="1648" w:author="John" w:date="2018-11-10T15:17:00Z">
              <w:rPr/>
            </w:rPrChange>
          </w:rPr>
          <w:t>，提供了样例文档，能够减少小组开发项目</w:t>
        </w:r>
        <w:r w:rsidRPr="00EC3DD8">
          <w:rPr>
            <w:rFonts w:ascii="宋体" w:eastAsia="宋体" w:hAnsi="宋体" w:hint="eastAsia"/>
            <w:rPrChange w:id="1649" w:author="John" w:date="2018-11-10T15:17:00Z">
              <w:rPr>
                <w:rFonts w:hint="eastAsia"/>
              </w:rPr>
            </w:rPrChange>
          </w:rPr>
          <w:t>时</w:t>
        </w:r>
        <w:r w:rsidRPr="00EC3DD8">
          <w:rPr>
            <w:rFonts w:ascii="宋体" w:eastAsia="宋体" w:hAnsi="宋体"/>
            <w:rPrChange w:id="1650" w:author="John" w:date="2018-11-10T15:17:00Z">
              <w:rPr/>
            </w:rPrChange>
          </w:rPr>
          <w:t>遇到的疑惑。</w:t>
        </w:r>
      </w:ins>
    </w:p>
    <w:p w14:paraId="63C0EBF5" w14:textId="50DBDD20" w:rsidR="00D651C6" w:rsidDel="000A5245" w:rsidRDefault="00D651C6">
      <w:pPr>
        <w:rPr>
          <w:ins w:id="1651" w:author="Administrator" w:date="2018-11-08T20:18:00Z"/>
          <w:del w:id="1652" w:author="叶 柏成" w:date="2018-11-28T13:32:00Z"/>
        </w:rPr>
        <w:pPrChange w:id="1653" w:author="Administrator" w:date="2018-11-08T20:18:00Z">
          <w:pPr>
            <w:spacing w:line="360" w:lineRule="auto"/>
          </w:pPr>
        </w:pPrChange>
      </w:pPr>
    </w:p>
    <w:p w14:paraId="11E51AC7" w14:textId="55D55813" w:rsidR="00D651C6" w:rsidRPr="00EC3DD8" w:rsidRDefault="00D651C6">
      <w:pPr>
        <w:pStyle w:val="3"/>
        <w:rPr>
          <w:ins w:id="1654" w:author="Administrator" w:date="2018-11-08T20:18:00Z"/>
          <w:rPrChange w:id="1655" w:author="John" w:date="2018-11-10T15:18:00Z">
            <w:rPr>
              <w:ins w:id="1656" w:author="Administrator" w:date="2018-11-08T20:18:00Z"/>
            </w:rPr>
          </w:rPrChange>
        </w:rPr>
        <w:pPrChange w:id="1657" w:author="John" w:date="2018-11-10T15:43:00Z">
          <w:pPr>
            <w:spacing w:line="360" w:lineRule="auto"/>
          </w:pPr>
        </w:pPrChange>
      </w:pPr>
      <w:bookmarkStart w:id="1658" w:name="_Toc531175891"/>
      <w:ins w:id="1659" w:author="Administrator" w:date="2018-11-08T20:17:00Z">
        <w:r w:rsidRPr="00EC3DD8">
          <w:rPr>
            <w:rPrChange w:id="1660" w:author="John" w:date="2018-11-10T15:18:00Z">
              <w:rPr>
                <w:bCs/>
              </w:rPr>
            </w:rPrChange>
          </w:rPr>
          <w:t xml:space="preserve">2.4.2 </w:t>
        </w:r>
      </w:ins>
      <w:ins w:id="1661" w:author="Administrator" w:date="2018-11-08T20:18:00Z">
        <w:r w:rsidRPr="00EC3DD8">
          <w:rPr>
            <w:rFonts w:hint="eastAsia"/>
            <w:rPrChange w:id="1662" w:author="John" w:date="2018-11-10T15:18:00Z">
              <w:rPr>
                <w:rFonts w:hint="eastAsia"/>
                <w:bCs/>
              </w:rPr>
            </w:rPrChange>
          </w:rPr>
          <w:t>劣势</w:t>
        </w:r>
        <w:r w:rsidRPr="00EC3DD8">
          <w:rPr>
            <w:rPrChange w:id="1663" w:author="John" w:date="2018-11-10T15:18:00Z">
              <w:rPr>
                <w:bCs/>
              </w:rPr>
            </w:rPrChange>
          </w:rPr>
          <w:t>（Weakness）</w:t>
        </w:r>
        <w:bookmarkEnd w:id="1658"/>
      </w:ins>
    </w:p>
    <w:p w14:paraId="1336165D" w14:textId="684321B2" w:rsidR="00D651C6" w:rsidRPr="00EC3DD8" w:rsidRDefault="00D651C6">
      <w:pPr>
        <w:ind w:firstLine="420"/>
        <w:rPr>
          <w:ins w:id="1664" w:author="Administrator" w:date="2018-11-08T20:20:00Z"/>
          <w:rFonts w:ascii="宋体" w:eastAsia="宋体" w:hAnsi="宋体"/>
          <w:rPrChange w:id="1665" w:author="John" w:date="2018-11-10T15:17:00Z">
            <w:rPr>
              <w:ins w:id="1666" w:author="Administrator" w:date="2018-11-08T20:20:00Z"/>
            </w:rPr>
          </w:rPrChange>
        </w:rPr>
        <w:pPrChange w:id="1667" w:author="John" w:date="2018-11-10T15:17:00Z">
          <w:pPr>
            <w:spacing w:line="360" w:lineRule="auto"/>
          </w:pPr>
        </w:pPrChange>
      </w:pPr>
      <w:ins w:id="1668" w:author="Administrator" w:date="2018-11-08T20:18:00Z">
        <w:r w:rsidRPr="00EC3DD8">
          <w:rPr>
            <w:rFonts w:ascii="宋体" w:eastAsia="宋体" w:hAnsi="宋体" w:hint="eastAsia"/>
            <w:rPrChange w:id="1669" w:author="John" w:date="2018-11-10T15:17:00Z">
              <w:rPr>
                <w:rFonts w:hint="eastAsia"/>
              </w:rPr>
            </w:rPrChange>
          </w:rPr>
          <w:t>本产品</w:t>
        </w:r>
        <w:r w:rsidRPr="00EC3DD8">
          <w:rPr>
            <w:rFonts w:ascii="宋体" w:eastAsia="宋体" w:hAnsi="宋体"/>
            <w:rPrChange w:id="1670" w:author="John" w:date="2018-11-10T15:17:00Z">
              <w:rPr/>
            </w:rPrChange>
          </w:rPr>
          <w:t>项目小组成员能力层次不齐，</w:t>
        </w:r>
      </w:ins>
      <w:ins w:id="1671" w:author="Administrator" w:date="2018-11-08T20:19:00Z">
        <w:r w:rsidRPr="00EC3DD8">
          <w:rPr>
            <w:rFonts w:ascii="宋体" w:eastAsia="宋体" w:hAnsi="宋体"/>
            <w:rPrChange w:id="1672" w:author="John" w:date="2018-11-10T15:17:00Z">
              <w:rPr/>
            </w:rPrChange>
          </w:rPr>
          <w:t>平均水平较差，且没有类似产品的开发记录。</w:t>
        </w:r>
        <w:r w:rsidRPr="00EC3DD8">
          <w:rPr>
            <w:rFonts w:ascii="宋体" w:eastAsia="宋体" w:hAnsi="宋体" w:hint="eastAsia"/>
            <w:rPrChange w:id="1673" w:author="John" w:date="2018-11-10T15:17:00Z">
              <w:rPr>
                <w:rFonts w:hint="eastAsia"/>
              </w:rPr>
            </w:rPrChange>
          </w:rPr>
          <w:t>对</w:t>
        </w:r>
        <w:r w:rsidRPr="00EC3DD8">
          <w:rPr>
            <w:rFonts w:ascii="宋体" w:eastAsia="宋体" w:hAnsi="宋体"/>
            <w:rPrChange w:id="1674" w:author="John" w:date="2018-11-10T15:17:00Z">
              <w:rPr/>
            </w:rPrChange>
          </w:rPr>
          <w:t>整个开发过程的掌握能力不足</w:t>
        </w:r>
      </w:ins>
      <w:ins w:id="1675" w:author="Administrator" w:date="2018-11-08T20:20:00Z">
        <w:r w:rsidRPr="00EC3DD8">
          <w:rPr>
            <w:rFonts w:ascii="宋体" w:eastAsia="宋体" w:hAnsi="宋体"/>
            <w:rPrChange w:id="1676" w:author="John" w:date="2018-11-10T15:17:00Z">
              <w:rPr/>
            </w:rPrChange>
          </w:rPr>
          <w:t>，还处于学习的阶段。</w:t>
        </w:r>
      </w:ins>
    </w:p>
    <w:p w14:paraId="7270A0DF" w14:textId="46B220FE" w:rsidR="00D651C6" w:rsidRPr="00EC3DD8" w:rsidRDefault="00D651C6">
      <w:pPr>
        <w:rPr>
          <w:ins w:id="1677" w:author="Administrator" w:date="2018-11-08T20:22:00Z"/>
          <w:rFonts w:ascii="宋体" w:eastAsia="宋体" w:hAnsi="宋体"/>
          <w:rPrChange w:id="1678" w:author="John" w:date="2018-11-10T15:17:00Z">
            <w:rPr>
              <w:ins w:id="1679" w:author="Administrator" w:date="2018-11-08T20:22:00Z"/>
            </w:rPr>
          </w:rPrChange>
        </w:rPr>
        <w:pPrChange w:id="1680" w:author="John" w:date="2018-11-10T15:17:00Z">
          <w:pPr>
            <w:spacing w:line="360" w:lineRule="auto"/>
          </w:pPr>
        </w:pPrChange>
      </w:pPr>
      <w:ins w:id="1681" w:author="Administrator" w:date="2018-11-08T20:20:00Z">
        <w:r w:rsidRPr="00EC3DD8">
          <w:rPr>
            <w:rFonts w:ascii="宋体" w:eastAsia="宋体" w:hAnsi="宋体" w:hint="eastAsia"/>
            <w:rPrChange w:id="1682" w:author="John" w:date="2018-11-10T15:17:00Z">
              <w:rPr>
                <w:rFonts w:hint="eastAsia"/>
              </w:rPr>
            </w:rPrChange>
          </w:rPr>
          <w:t>本</w:t>
        </w:r>
        <w:r w:rsidRPr="00EC3DD8">
          <w:rPr>
            <w:rFonts w:ascii="宋体" w:eastAsia="宋体" w:hAnsi="宋体"/>
            <w:rPrChange w:id="1683" w:author="John" w:date="2018-11-10T15:17:00Z">
              <w:rPr/>
            </w:rPrChange>
          </w:rPr>
          <w:t>项目的开发时间较为紧迫，小组成员需要在完成自己别的课程任务的</w:t>
        </w:r>
      </w:ins>
      <w:ins w:id="1684" w:author="Administrator" w:date="2018-11-08T20:21:00Z">
        <w:r w:rsidRPr="00EC3DD8">
          <w:rPr>
            <w:rFonts w:ascii="宋体" w:eastAsia="宋体" w:hAnsi="宋体"/>
            <w:rPrChange w:id="1685" w:author="John" w:date="2018-11-10T15:17:00Z">
              <w:rPr/>
            </w:rPrChange>
          </w:rPr>
          <w:t>同时兼顾本项目的开发。</w:t>
        </w:r>
      </w:ins>
    </w:p>
    <w:p w14:paraId="714E67A6" w14:textId="0D04A90D" w:rsidR="000A2587" w:rsidRPr="00EC3DD8" w:rsidRDefault="000A2587">
      <w:pPr>
        <w:ind w:firstLine="420"/>
        <w:rPr>
          <w:ins w:id="1686" w:author="Administrator" w:date="2018-11-08T20:23:00Z"/>
          <w:rFonts w:ascii="宋体" w:eastAsia="宋体" w:hAnsi="宋体"/>
          <w:rPrChange w:id="1687" w:author="John" w:date="2018-11-10T15:17:00Z">
            <w:rPr>
              <w:ins w:id="1688" w:author="Administrator" w:date="2018-11-08T20:23:00Z"/>
            </w:rPr>
          </w:rPrChange>
        </w:rPr>
        <w:pPrChange w:id="1689" w:author="John" w:date="2018-11-10T15:17:00Z">
          <w:pPr>
            <w:spacing w:line="360" w:lineRule="auto"/>
          </w:pPr>
        </w:pPrChange>
      </w:pPr>
      <w:ins w:id="1690" w:author="Administrator" w:date="2018-11-08T20:22:00Z">
        <w:r w:rsidRPr="00EC3DD8">
          <w:rPr>
            <w:rFonts w:ascii="宋体" w:eastAsia="宋体" w:hAnsi="宋体" w:hint="eastAsia"/>
            <w:rPrChange w:id="1691" w:author="John" w:date="2018-11-10T15:17:00Z">
              <w:rPr>
                <w:rFonts w:hint="eastAsia"/>
              </w:rPr>
            </w:rPrChange>
          </w:rPr>
          <w:t>本产品</w:t>
        </w:r>
        <w:r w:rsidRPr="00EC3DD8">
          <w:rPr>
            <w:rFonts w:ascii="宋体" w:eastAsia="宋体" w:hAnsi="宋体"/>
            <w:rPrChange w:id="1692" w:author="John" w:date="2018-11-10T15:17:00Z">
              <w:rPr/>
            </w:rPrChange>
          </w:rPr>
          <w:t>项目小组成员还处在磨合期，彼此之间</w:t>
        </w:r>
        <w:r w:rsidRPr="00EC3DD8">
          <w:rPr>
            <w:rFonts w:ascii="宋体" w:eastAsia="宋体" w:hAnsi="宋体" w:hint="eastAsia"/>
            <w:rPrChange w:id="1693" w:author="John" w:date="2018-11-10T15:17:00Z">
              <w:rPr>
                <w:rFonts w:hint="eastAsia"/>
              </w:rPr>
            </w:rPrChange>
          </w:rPr>
          <w:t>尚未</w:t>
        </w:r>
        <w:r w:rsidRPr="00EC3DD8">
          <w:rPr>
            <w:rFonts w:ascii="宋体" w:eastAsia="宋体" w:hAnsi="宋体"/>
            <w:rPrChange w:id="1694" w:author="John" w:date="2018-11-10T15:17:00Z">
              <w:rPr/>
            </w:rPrChange>
          </w:rPr>
          <w:t>达成完美的合作，还存在着任务分配不均，任务</w:t>
        </w:r>
      </w:ins>
      <w:ins w:id="1695" w:author="Administrator" w:date="2018-11-08T20:23:00Z">
        <w:r w:rsidRPr="00EC3DD8">
          <w:rPr>
            <w:rFonts w:ascii="宋体" w:eastAsia="宋体" w:hAnsi="宋体"/>
            <w:rPrChange w:id="1696" w:author="John" w:date="2018-11-10T15:17:00Z">
              <w:rPr/>
            </w:rPrChange>
          </w:rPr>
          <w:t>无法及时完成，任务完成效果不佳的问题。</w:t>
        </w:r>
      </w:ins>
    </w:p>
    <w:p w14:paraId="5AB52981" w14:textId="1DBEE879" w:rsidR="000A2587" w:rsidRPr="00EC3DD8" w:rsidDel="000A5245" w:rsidRDefault="000A2587">
      <w:pPr>
        <w:rPr>
          <w:ins w:id="1697" w:author="Administrator" w:date="2018-11-08T20:23:00Z"/>
          <w:del w:id="1698" w:author="叶 柏成" w:date="2018-11-28T13:32:00Z"/>
          <w:rFonts w:ascii="宋体" w:eastAsia="宋体" w:hAnsi="宋体"/>
          <w:rPrChange w:id="1699" w:author="John" w:date="2018-11-10T15:17:00Z">
            <w:rPr>
              <w:ins w:id="1700" w:author="Administrator" w:date="2018-11-08T20:23:00Z"/>
              <w:del w:id="1701" w:author="叶 柏成" w:date="2018-11-28T13:32:00Z"/>
            </w:rPr>
          </w:rPrChange>
        </w:rPr>
        <w:pPrChange w:id="1702" w:author="Administrator" w:date="2018-11-08T20:23:00Z">
          <w:pPr>
            <w:spacing w:line="360" w:lineRule="auto"/>
          </w:pPr>
        </w:pPrChange>
      </w:pPr>
    </w:p>
    <w:p w14:paraId="73060E14" w14:textId="5B894A90" w:rsidR="000A2587" w:rsidRDefault="000A2587">
      <w:pPr>
        <w:pStyle w:val="3"/>
        <w:rPr>
          <w:ins w:id="1703" w:author="Administrator" w:date="2018-11-08T20:24:00Z"/>
        </w:rPr>
        <w:pPrChange w:id="1704" w:author="John" w:date="2018-11-10T15:43:00Z">
          <w:pPr>
            <w:spacing w:line="360" w:lineRule="auto"/>
          </w:pPr>
        </w:pPrChange>
      </w:pPr>
      <w:bookmarkStart w:id="1705" w:name="_Toc531175892"/>
      <w:ins w:id="1706" w:author="Administrator" w:date="2018-11-08T20:23:00Z">
        <w:r w:rsidRPr="00EC3DD8">
          <w:rPr>
            <w:rPrChange w:id="1707" w:author="John" w:date="2018-11-10T15:18:00Z">
              <w:rPr>
                <w:bCs/>
              </w:rPr>
            </w:rPrChange>
          </w:rPr>
          <w:t>2.</w:t>
        </w:r>
        <w:r>
          <w:rPr>
            <w:rFonts w:hint="eastAsia"/>
          </w:rPr>
          <w:t>4</w:t>
        </w:r>
        <w:r w:rsidRPr="00EC3DD8">
          <w:rPr>
            <w:rPrChange w:id="1708" w:author="John" w:date="2018-11-10T15:18:00Z">
              <w:rPr>
                <w:bCs/>
              </w:rPr>
            </w:rPrChange>
          </w:rPr>
          <w:t xml:space="preserve">.3 </w:t>
        </w:r>
      </w:ins>
      <w:ins w:id="1709" w:author="Administrator" w:date="2018-11-08T20:24:00Z">
        <w:r w:rsidRPr="00EC3DD8">
          <w:rPr>
            <w:rFonts w:hint="eastAsia"/>
            <w:rPrChange w:id="1710" w:author="John" w:date="2018-11-10T15:18:00Z">
              <w:rPr>
                <w:rFonts w:hint="eastAsia"/>
                <w:bCs/>
              </w:rPr>
            </w:rPrChange>
          </w:rPr>
          <w:t>机会</w:t>
        </w:r>
        <w:r>
          <w:t>（</w:t>
        </w:r>
        <w:r w:rsidRPr="00EC3DD8">
          <w:rPr>
            <w:rPrChange w:id="1711" w:author="John" w:date="2018-11-10T15:18:00Z">
              <w:rPr>
                <w:bCs/>
              </w:rPr>
            </w:rPrChange>
          </w:rPr>
          <w:t>opportunit</w:t>
        </w:r>
      </w:ins>
      <w:ins w:id="1712" w:author="Administrator" w:date="2018-11-08T20:28:00Z">
        <w:r w:rsidRPr="00EC3DD8">
          <w:rPr>
            <w:rPrChange w:id="1713" w:author="John" w:date="2018-11-10T15:18:00Z">
              <w:rPr>
                <w:bCs/>
              </w:rPr>
            </w:rPrChange>
          </w:rPr>
          <w:t>i</w:t>
        </w:r>
      </w:ins>
      <w:ins w:id="1714" w:author="Administrator" w:date="2018-11-08T20:24:00Z">
        <w:r w:rsidRPr="00EC3DD8">
          <w:rPr>
            <w:rPrChange w:id="1715" w:author="John" w:date="2018-11-10T15:18:00Z">
              <w:rPr>
                <w:bCs/>
              </w:rPr>
            </w:rPrChange>
          </w:rPr>
          <w:t>es）</w:t>
        </w:r>
        <w:bookmarkEnd w:id="1705"/>
      </w:ins>
    </w:p>
    <w:p w14:paraId="25B778F6" w14:textId="0AA82F97" w:rsidR="000A2587" w:rsidRPr="00EC3DD8" w:rsidRDefault="000A2587">
      <w:pPr>
        <w:ind w:firstLine="420"/>
        <w:rPr>
          <w:ins w:id="1716" w:author="Administrator" w:date="2018-11-08T20:27:00Z"/>
          <w:rFonts w:ascii="宋体" w:eastAsia="宋体" w:hAnsi="宋体"/>
          <w:rPrChange w:id="1717" w:author="John" w:date="2018-11-10T15:17:00Z">
            <w:rPr>
              <w:ins w:id="1718" w:author="Administrator" w:date="2018-11-08T20:27:00Z"/>
            </w:rPr>
          </w:rPrChange>
        </w:rPr>
        <w:pPrChange w:id="1719" w:author="John" w:date="2018-11-10T15:17:00Z">
          <w:pPr>
            <w:spacing w:line="360" w:lineRule="auto"/>
          </w:pPr>
        </w:pPrChange>
      </w:pPr>
      <w:ins w:id="1720" w:author="Administrator" w:date="2018-11-08T20:24:00Z">
        <w:r w:rsidRPr="00EC3DD8">
          <w:rPr>
            <w:rFonts w:ascii="宋体" w:eastAsia="宋体" w:hAnsi="宋体" w:hint="eastAsia"/>
            <w:rPrChange w:id="1721" w:author="John" w:date="2018-11-10T15:17:00Z">
              <w:rPr>
                <w:rFonts w:hint="eastAsia"/>
              </w:rPr>
            </w:rPrChange>
          </w:rPr>
          <w:t>目前没有</w:t>
        </w:r>
        <w:r w:rsidRPr="00EC3DD8">
          <w:rPr>
            <w:rFonts w:ascii="宋体" w:eastAsia="宋体" w:hAnsi="宋体"/>
            <w:rPrChange w:id="1722" w:author="John" w:date="2018-11-10T15:17:00Z">
              <w:rPr/>
            </w:rPrChange>
          </w:rPr>
          <w:t>能够将</w:t>
        </w:r>
        <w:r w:rsidRPr="00EC3DD8">
          <w:rPr>
            <w:rFonts w:ascii="宋体" w:eastAsia="宋体" w:hAnsi="宋体" w:hint="eastAsia"/>
            <w:rPrChange w:id="1723" w:author="John" w:date="2018-11-10T15:17:00Z">
              <w:rPr>
                <w:rFonts w:hint="eastAsia"/>
              </w:rPr>
            </w:rPrChange>
          </w:rPr>
          <w:t>软件工程</w:t>
        </w:r>
        <w:r w:rsidRPr="00EC3DD8">
          <w:rPr>
            <w:rFonts w:ascii="宋体" w:eastAsia="宋体" w:hAnsi="宋体"/>
            <w:rPrChange w:id="1724" w:author="John" w:date="2018-11-10T15:17:00Z">
              <w:rPr/>
            </w:rPrChange>
          </w:rPr>
          <w:t>专业学生、老师、毕业生集合起来进行交流的产品</w:t>
        </w:r>
        <w:r w:rsidRPr="00EC3DD8">
          <w:rPr>
            <w:rFonts w:ascii="宋体" w:eastAsia="宋体" w:hAnsi="宋体" w:hint="eastAsia"/>
            <w:rPrChange w:id="1725" w:author="John" w:date="2018-11-10T15:17:00Z">
              <w:rPr>
                <w:rFonts w:hint="eastAsia"/>
              </w:rPr>
            </w:rPrChange>
          </w:rPr>
          <w:t>，学生跨年级</w:t>
        </w:r>
        <w:r w:rsidRPr="00EC3DD8">
          <w:rPr>
            <w:rFonts w:ascii="宋体" w:eastAsia="宋体" w:hAnsi="宋体"/>
            <w:rPrChange w:id="1726" w:author="John" w:date="2018-11-10T15:17:00Z">
              <w:rPr/>
            </w:rPrChange>
          </w:rPr>
          <w:t>的交流非常不足，</w:t>
        </w:r>
        <w:r w:rsidRPr="00EC3DD8">
          <w:rPr>
            <w:rFonts w:ascii="宋体" w:eastAsia="宋体" w:hAnsi="宋体" w:hint="eastAsia"/>
            <w:rPrChange w:id="1727" w:author="John" w:date="2018-11-10T15:17:00Z">
              <w:rPr>
                <w:rFonts w:hint="eastAsia"/>
              </w:rPr>
            </w:rPrChange>
          </w:rPr>
          <w:t>这对于</w:t>
        </w:r>
        <w:r w:rsidRPr="00EC3DD8">
          <w:rPr>
            <w:rFonts w:ascii="宋体" w:eastAsia="宋体" w:hAnsi="宋体"/>
            <w:rPrChange w:id="1728" w:author="John" w:date="2018-11-10T15:17:00Z">
              <w:rPr/>
            </w:rPrChange>
          </w:rPr>
          <w:t>整</w:t>
        </w:r>
        <w:r w:rsidRPr="00EC3DD8">
          <w:rPr>
            <w:rFonts w:ascii="宋体" w:eastAsia="宋体" w:hAnsi="宋体" w:hint="eastAsia"/>
            <w:rPrChange w:id="1729" w:author="John" w:date="2018-11-10T15:17:00Z">
              <w:rPr>
                <w:rFonts w:hint="eastAsia"/>
              </w:rPr>
            </w:rPrChange>
          </w:rPr>
          <w:t>个</w:t>
        </w:r>
        <w:r w:rsidRPr="00EC3DD8">
          <w:rPr>
            <w:rFonts w:ascii="宋体" w:eastAsia="宋体" w:hAnsi="宋体"/>
            <w:rPrChange w:id="1730" w:author="John" w:date="2018-11-10T15:17:00Z">
              <w:rPr/>
            </w:rPrChange>
          </w:rPr>
          <w:t>专业的发展是极其不利的。学生渴望与高低年级的学长学</w:t>
        </w:r>
        <w:proofErr w:type="gramStart"/>
        <w:r w:rsidRPr="00EC3DD8">
          <w:rPr>
            <w:rFonts w:ascii="宋体" w:eastAsia="宋体" w:hAnsi="宋体"/>
            <w:rPrChange w:id="1731" w:author="John" w:date="2018-11-10T15:17:00Z">
              <w:rPr/>
            </w:rPrChange>
          </w:rPr>
          <w:t>弟进行</w:t>
        </w:r>
        <w:proofErr w:type="gramEnd"/>
        <w:r w:rsidRPr="00EC3DD8">
          <w:rPr>
            <w:rFonts w:ascii="宋体" w:eastAsia="宋体" w:hAnsi="宋体"/>
            <w:rPrChange w:id="1732" w:author="John" w:date="2018-11-10T15:17:00Z">
              <w:rPr/>
            </w:rPrChange>
          </w:rPr>
          <w:t>交流</w:t>
        </w:r>
        <w:r w:rsidRPr="00EC3DD8">
          <w:rPr>
            <w:rFonts w:ascii="宋体" w:eastAsia="宋体" w:hAnsi="宋体" w:hint="eastAsia"/>
            <w:rPrChange w:id="1733" w:author="John" w:date="2018-11-10T15:17:00Z">
              <w:rPr>
                <w:rFonts w:hint="eastAsia"/>
              </w:rPr>
            </w:rPrChange>
          </w:rPr>
          <w:t>，</w:t>
        </w:r>
        <w:r w:rsidRPr="00EC3DD8">
          <w:rPr>
            <w:rFonts w:ascii="宋体" w:eastAsia="宋体" w:hAnsi="宋体"/>
            <w:rPrChange w:id="1734" w:author="John" w:date="2018-11-10T15:17:00Z">
              <w:rPr/>
            </w:rPrChange>
          </w:rPr>
          <w:t>老师也希望能有一个更加自由的平台与学生交流。本产品能够满足这种需求</w:t>
        </w:r>
        <w:r w:rsidRPr="00EC3DD8">
          <w:rPr>
            <w:rFonts w:ascii="宋体" w:eastAsia="宋体" w:hAnsi="宋体" w:hint="eastAsia"/>
            <w:rPrChange w:id="1735" w:author="John" w:date="2018-11-10T15:17:00Z">
              <w:rPr>
                <w:rFonts w:hint="eastAsia"/>
              </w:rPr>
            </w:rPrChange>
          </w:rPr>
          <w:t>。</w:t>
        </w:r>
      </w:ins>
    </w:p>
    <w:p w14:paraId="2D6075EA" w14:textId="3FE92740" w:rsidR="000A2587" w:rsidDel="000A5245" w:rsidRDefault="000A2587">
      <w:pPr>
        <w:rPr>
          <w:ins w:id="1736" w:author="Administrator" w:date="2018-11-08T20:27:00Z"/>
          <w:del w:id="1737" w:author="叶 柏成" w:date="2018-11-28T13:32:00Z"/>
        </w:rPr>
        <w:pPrChange w:id="1738" w:author="Administrator" w:date="2018-11-08T20:27:00Z">
          <w:pPr>
            <w:spacing w:line="360" w:lineRule="auto"/>
          </w:pPr>
        </w:pPrChange>
      </w:pPr>
    </w:p>
    <w:p w14:paraId="68985764" w14:textId="0BF1EFCD" w:rsidR="000A2587" w:rsidRPr="00EC3DD8" w:rsidRDefault="000A2587">
      <w:pPr>
        <w:pStyle w:val="3"/>
        <w:rPr>
          <w:ins w:id="1739" w:author="Administrator" w:date="2018-11-08T20:28:00Z"/>
          <w:rPrChange w:id="1740" w:author="John" w:date="2018-11-10T15:18:00Z">
            <w:rPr>
              <w:ins w:id="1741" w:author="Administrator" w:date="2018-11-08T20:28:00Z"/>
            </w:rPr>
          </w:rPrChange>
        </w:rPr>
        <w:pPrChange w:id="1742" w:author="John" w:date="2018-11-10T15:43:00Z">
          <w:pPr>
            <w:spacing w:line="360" w:lineRule="auto"/>
          </w:pPr>
        </w:pPrChange>
      </w:pPr>
      <w:bookmarkStart w:id="1743" w:name="_Toc531175893"/>
      <w:ins w:id="1744" w:author="Administrator" w:date="2018-11-08T20:27:00Z">
        <w:r w:rsidRPr="00EC3DD8">
          <w:rPr>
            <w:rPrChange w:id="1745" w:author="John" w:date="2018-11-10T15:18:00Z">
              <w:rPr>
                <w:bCs/>
              </w:rPr>
            </w:rPrChange>
          </w:rPr>
          <w:t>2.4.4</w:t>
        </w:r>
      </w:ins>
      <w:ins w:id="1746" w:author="Administrator" w:date="2018-11-08T20:28:00Z">
        <w:r w:rsidRPr="00EC3DD8">
          <w:rPr>
            <w:rPrChange w:id="1747" w:author="John" w:date="2018-11-10T15:18:00Z">
              <w:rPr>
                <w:bCs/>
              </w:rPr>
            </w:rPrChange>
          </w:rPr>
          <w:t xml:space="preserve"> </w:t>
        </w:r>
        <w:r w:rsidRPr="00EC3DD8">
          <w:rPr>
            <w:rFonts w:hint="eastAsia"/>
            <w:rPrChange w:id="1748" w:author="John" w:date="2018-11-10T15:18:00Z">
              <w:rPr>
                <w:rFonts w:hint="eastAsia"/>
                <w:bCs/>
              </w:rPr>
            </w:rPrChange>
          </w:rPr>
          <w:t>威胁（</w:t>
        </w:r>
        <w:r w:rsidRPr="00EC3DD8">
          <w:rPr>
            <w:rPrChange w:id="1749" w:author="John" w:date="2018-11-10T15:18:00Z">
              <w:rPr>
                <w:bCs/>
              </w:rPr>
            </w:rPrChange>
          </w:rPr>
          <w:t>Threats</w:t>
        </w:r>
        <w:r w:rsidRPr="00EC3DD8">
          <w:rPr>
            <w:rFonts w:hint="eastAsia"/>
            <w:rPrChange w:id="1750" w:author="John" w:date="2018-11-10T15:18:00Z">
              <w:rPr>
                <w:rFonts w:hint="eastAsia"/>
                <w:bCs/>
              </w:rPr>
            </w:rPrChange>
          </w:rPr>
          <w:t>）</w:t>
        </w:r>
        <w:bookmarkEnd w:id="1743"/>
      </w:ins>
    </w:p>
    <w:p w14:paraId="36F6DE48" w14:textId="489AD8C6" w:rsidR="000A2587" w:rsidRDefault="000A2587">
      <w:pPr>
        <w:rPr>
          <w:ins w:id="1751" w:author="Administrator" w:date="2018-11-08T20:32:00Z"/>
        </w:rPr>
        <w:pPrChange w:id="1752" w:author="Administrator" w:date="2018-11-08T20:28:00Z">
          <w:pPr>
            <w:spacing w:line="360" w:lineRule="auto"/>
          </w:pPr>
        </w:pPrChange>
      </w:pPr>
      <w:ins w:id="1753" w:author="Administrator" w:date="2018-11-08T20:29:00Z">
        <w:r>
          <w:tab/>
        </w:r>
        <w:r w:rsidRPr="00EC3DD8">
          <w:rPr>
            <w:rFonts w:ascii="宋体" w:eastAsia="宋体" w:hAnsi="宋体" w:hint="eastAsia"/>
            <w:rPrChange w:id="1754" w:author="John" w:date="2018-11-10T15:17:00Z">
              <w:rPr>
                <w:rFonts w:hint="eastAsia"/>
              </w:rPr>
            </w:rPrChange>
          </w:rPr>
          <w:t>由于</w:t>
        </w:r>
        <w:r w:rsidRPr="00EC3DD8">
          <w:rPr>
            <w:rFonts w:ascii="宋体" w:eastAsia="宋体" w:hAnsi="宋体"/>
            <w:rPrChange w:id="1755" w:author="John" w:date="2018-11-10T15:17:00Z">
              <w:rPr/>
            </w:rPrChange>
          </w:rPr>
          <w:t>本项目属于课程教学项目，同时有别的开发小组在对这一</w:t>
        </w:r>
      </w:ins>
      <w:ins w:id="1756" w:author="Administrator" w:date="2018-11-08T20:30:00Z">
        <w:r w:rsidRPr="00EC3DD8">
          <w:rPr>
            <w:rFonts w:ascii="宋体" w:eastAsia="宋体" w:hAnsi="宋体"/>
            <w:rPrChange w:id="1757" w:author="John" w:date="2018-11-10T15:17:00Z">
              <w:rPr/>
            </w:rPrChange>
          </w:rPr>
          <w:t>相似的需求进行项目开发。</w:t>
        </w:r>
        <w:r w:rsidRPr="00EC3DD8">
          <w:rPr>
            <w:rFonts w:ascii="宋体" w:eastAsia="宋体" w:hAnsi="宋体" w:hint="eastAsia"/>
            <w:rPrChange w:id="1758" w:author="John" w:date="2018-11-10T15:17:00Z">
              <w:rPr>
                <w:rFonts w:hint="eastAsia"/>
              </w:rPr>
            </w:rPrChange>
          </w:rPr>
          <w:t>别的</w:t>
        </w:r>
        <w:r w:rsidRPr="00EC3DD8">
          <w:rPr>
            <w:rFonts w:ascii="宋体" w:eastAsia="宋体" w:hAnsi="宋体"/>
            <w:rPrChange w:id="1759" w:author="John" w:date="2018-11-10T15:17:00Z">
              <w:rPr/>
            </w:rPrChange>
          </w:rPr>
          <w:t>开发小组有着</w:t>
        </w:r>
      </w:ins>
      <w:ins w:id="1760" w:author="Administrator" w:date="2018-11-08T20:31:00Z">
        <w:r w:rsidRPr="00EC3DD8">
          <w:rPr>
            <w:rFonts w:ascii="宋体" w:eastAsia="宋体" w:hAnsi="宋体" w:hint="eastAsia"/>
            <w:rPrChange w:id="1761" w:author="John" w:date="2018-11-10T15:17:00Z">
              <w:rPr>
                <w:rFonts w:hint="eastAsia"/>
              </w:rPr>
            </w:rPrChange>
          </w:rPr>
          <w:t>开发</w:t>
        </w:r>
        <w:r w:rsidRPr="00EC3DD8">
          <w:rPr>
            <w:rFonts w:ascii="宋体" w:eastAsia="宋体" w:hAnsi="宋体"/>
            <w:rPrChange w:id="1762" w:author="John" w:date="2018-11-10T15:17:00Z">
              <w:rPr/>
            </w:rPrChange>
          </w:rPr>
          <w:t>能力</w:t>
        </w:r>
        <w:r w:rsidRPr="00EC3DD8">
          <w:rPr>
            <w:rFonts w:ascii="宋体" w:eastAsia="宋体" w:hAnsi="宋体" w:hint="eastAsia"/>
            <w:rPrChange w:id="1763" w:author="John" w:date="2018-11-10T15:17:00Z">
              <w:rPr>
                <w:rFonts w:hint="eastAsia"/>
              </w:rPr>
            </w:rPrChange>
          </w:rPr>
          <w:t>很</w:t>
        </w:r>
        <w:r w:rsidRPr="00EC3DD8">
          <w:rPr>
            <w:rFonts w:ascii="宋体" w:eastAsia="宋体" w:hAnsi="宋体"/>
            <w:rPrChange w:id="1764" w:author="John" w:date="2018-11-10T15:17:00Z">
              <w:rPr/>
            </w:rPrChange>
          </w:rPr>
          <w:t>强</w:t>
        </w:r>
        <w:r w:rsidRPr="00EC3DD8">
          <w:rPr>
            <w:rFonts w:ascii="宋体" w:eastAsia="宋体" w:hAnsi="宋体" w:hint="eastAsia"/>
            <w:rPrChange w:id="1765" w:author="John" w:date="2018-11-10T15:17:00Z">
              <w:rPr>
                <w:rFonts w:hint="eastAsia"/>
              </w:rPr>
            </w:rPrChange>
          </w:rPr>
          <w:t>的</w:t>
        </w:r>
        <w:r w:rsidRPr="00EC3DD8">
          <w:rPr>
            <w:rFonts w:ascii="宋体" w:eastAsia="宋体" w:hAnsi="宋体"/>
            <w:rPrChange w:id="1766" w:author="John" w:date="2018-11-10T15:17:00Z">
              <w:rPr/>
            </w:rPrChange>
          </w:rPr>
          <w:t>项目成员</w:t>
        </w:r>
        <w:r w:rsidR="00C82DBD" w:rsidRPr="00EC3DD8">
          <w:rPr>
            <w:rFonts w:ascii="宋体" w:eastAsia="宋体" w:hAnsi="宋体" w:hint="eastAsia"/>
            <w:rPrChange w:id="1767" w:author="John" w:date="2018-11-10T15:17:00Z">
              <w:rPr>
                <w:rFonts w:hint="eastAsia"/>
              </w:rPr>
            </w:rPrChange>
          </w:rPr>
          <w:t>。</w:t>
        </w:r>
        <w:r w:rsidR="00C82DBD" w:rsidRPr="00EC3DD8">
          <w:rPr>
            <w:rFonts w:ascii="宋体" w:eastAsia="宋体" w:hAnsi="宋体"/>
            <w:rPrChange w:id="1768" w:author="John" w:date="2018-11-10T15:17:00Z">
              <w:rPr/>
            </w:rPrChange>
          </w:rPr>
          <w:t>他们开发的项目</w:t>
        </w:r>
      </w:ins>
      <w:ins w:id="1769" w:author="Administrator" w:date="2018-11-08T20:32:00Z">
        <w:r w:rsidR="00C82DBD" w:rsidRPr="00EC3DD8">
          <w:rPr>
            <w:rFonts w:ascii="宋体" w:eastAsia="宋体" w:hAnsi="宋体" w:hint="eastAsia"/>
            <w:rPrChange w:id="1770" w:author="John" w:date="2018-11-10T15:17:00Z">
              <w:rPr>
                <w:rFonts w:hint="eastAsia"/>
              </w:rPr>
            </w:rPrChange>
          </w:rPr>
          <w:t>可能</w:t>
        </w:r>
        <w:r w:rsidR="00C82DBD" w:rsidRPr="00EC3DD8">
          <w:rPr>
            <w:rFonts w:ascii="宋体" w:eastAsia="宋体" w:hAnsi="宋体"/>
            <w:rPrChange w:id="1771" w:author="John" w:date="2018-11-10T15:17:00Z">
              <w:rPr/>
            </w:rPrChange>
          </w:rPr>
          <w:t>有更多的功能</w:t>
        </w:r>
        <w:r w:rsidR="00C82DBD" w:rsidRPr="00EC3DD8">
          <w:rPr>
            <w:rFonts w:ascii="宋体" w:eastAsia="宋体" w:hAnsi="宋体" w:hint="eastAsia"/>
            <w:rPrChange w:id="1772" w:author="John" w:date="2018-11-10T15:17:00Z">
              <w:rPr>
                <w:rFonts w:hint="eastAsia"/>
              </w:rPr>
            </w:rPrChange>
          </w:rPr>
          <w:t>和</w:t>
        </w:r>
        <w:r w:rsidR="00C82DBD" w:rsidRPr="00EC3DD8">
          <w:rPr>
            <w:rFonts w:ascii="宋体" w:eastAsia="宋体" w:hAnsi="宋体"/>
            <w:rPrChange w:id="1773" w:author="John" w:date="2018-11-10T15:17:00Z">
              <w:rPr/>
            </w:rPrChange>
          </w:rPr>
          <w:t>更高的完</w:t>
        </w:r>
        <w:r w:rsidR="00C82DBD" w:rsidRPr="00EC3DD8">
          <w:rPr>
            <w:rFonts w:ascii="宋体" w:eastAsia="宋体" w:hAnsi="宋体"/>
            <w:rPrChange w:id="1774" w:author="John" w:date="2018-11-10T15:17:00Z">
              <w:rPr/>
            </w:rPrChange>
          </w:rPr>
          <w:lastRenderedPageBreak/>
          <w:t>成度。</w:t>
        </w:r>
      </w:ins>
    </w:p>
    <w:p w14:paraId="777B0F73" w14:textId="6E938C0D" w:rsidR="00C82DBD" w:rsidRPr="00501FC8" w:rsidDel="000A5245" w:rsidRDefault="00C82DBD">
      <w:pPr>
        <w:rPr>
          <w:del w:id="1775" w:author="叶 柏成" w:date="2018-11-28T13:33:00Z"/>
        </w:rPr>
        <w:pPrChange w:id="1776" w:author="Administrator" w:date="2018-11-08T20:28:00Z">
          <w:pPr>
            <w:spacing w:line="360" w:lineRule="auto"/>
          </w:pPr>
        </w:pPrChange>
      </w:pPr>
    </w:p>
    <w:p w14:paraId="5662A0DE" w14:textId="59371F92" w:rsidR="00D43F9F" w:rsidRPr="00D43F9F" w:rsidRDefault="00D43F9F" w:rsidP="00D43F9F">
      <w:pPr>
        <w:pStyle w:val="2"/>
      </w:pPr>
      <w:bookmarkStart w:id="1777" w:name="_Toc531175894"/>
      <w:r>
        <w:rPr>
          <w:rFonts w:hint="eastAsia"/>
        </w:rPr>
        <w:t>2</w:t>
      </w:r>
      <w:r>
        <w:t>.</w:t>
      </w:r>
      <w:del w:id="1778" w:author="Administrator" w:date="2018-11-08T20:04:00Z">
        <w:r w:rsidDel="008655D0">
          <w:delText>4</w:delText>
        </w:r>
      </w:del>
      <w:ins w:id="1779" w:author="Administrator" w:date="2018-11-08T20:04:00Z">
        <w:r w:rsidR="008655D0">
          <w:t>5</w:t>
        </w:r>
      </w:ins>
      <w:r>
        <w:t>进行可行性分析的方法</w:t>
      </w:r>
      <w:bookmarkEnd w:id="1777"/>
    </w:p>
    <w:p w14:paraId="320DAE84" w14:textId="77599431" w:rsidR="00D43F9F" w:rsidDel="008E0C86" w:rsidRDefault="006C48FC">
      <w:pPr>
        <w:spacing w:line="360" w:lineRule="auto"/>
        <w:rPr>
          <w:del w:id="1780" w:author="John" w:date="2018-11-10T15:53:00Z"/>
          <w:rFonts w:ascii="宋体" w:eastAsia="宋体" w:hAnsi="宋体"/>
        </w:rPr>
      </w:pPr>
      <w:r>
        <w:tab/>
      </w:r>
      <w:r w:rsidRPr="00292CE8">
        <w:rPr>
          <w:rFonts w:ascii="宋体" w:eastAsia="宋体" w:hAnsi="宋体" w:hint="eastAsia"/>
        </w:rPr>
        <w:t>从经济可行性，技术可行性，操作可行性，法律可行性方面进行研究论证。通过比较市面上以有的教学辅助网站，针对他们的优缺点进行完善，以及对学生，</w:t>
      </w:r>
      <w:del w:id="1781" w:author="Administrator" w:date="2018-11-08T20:32:00Z">
        <w:r w:rsidRPr="00292CE8" w:rsidDel="00C82DBD">
          <w:rPr>
            <w:rFonts w:ascii="宋体" w:eastAsia="宋体" w:hAnsi="宋体" w:hint="eastAsia"/>
          </w:rPr>
          <w:delText>管理员，</w:delText>
        </w:r>
      </w:del>
      <w:r w:rsidRPr="00292CE8">
        <w:rPr>
          <w:rFonts w:ascii="宋体" w:eastAsia="宋体" w:hAnsi="宋体" w:hint="eastAsia"/>
        </w:rPr>
        <w:t>老师</w:t>
      </w:r>
      <w:ins w:id="1782" w:author="Administrator" w:date="2018-11-08T20:32:00Z">
        <w:r w:rsidR="00C82DBD">
          <w:rPr>
            <w:rFonts w:ascii="宋体" w:eastAsia="宋体" w:hAnsi="宋体" w:hint="eastAsia"/>
          </w:rPr>
          <w:t>，游客</w:t>
        </w:r>
        <w:r w:rsidR="00C82DBD">
          <w:rPr>
            <w:rFonts w:ascii="宋体" w:eastAsia="宋体" w:hAnsi="宋体"/>
          </w:rPr>
          <w:t>，</w:t>
        </w:r>
        <w:r w:rsidR="00C82DBD" w:rsidRPr="00292CE8">
          <w:rPr>
            <w:rFonts w:ascii="宋体" w:eastAsia="宋体" w:hAnsi="宋体" w:hint="eastAsia"/>
          </w:rPr>
          <w:t>管理员</w:t>
        </w:r>
      </w:ins>
      <w:r w:rsidRPr="00292CE8">
        <w:rPr>
          <w:rFonts w:ascii="宋体" w:eastAsia="宋体" w:hAnsi="宋体" w:hint="eastAsia"/>
        </w:rPr>
        <w:t>和相关技术人员进行需求调查，参考结果，并最终整合生成可行性报告，提出所建议的系统方案。</w:t>
      </w:r>
    </w:p>
    <w:p w14:paraId="4297005B" w14:textId="246C64BF" w:rsidR="008E0C86" w:rsidRDefault="008E0C86" w:rsidP="00292CE8">
      <w:pPr>
        <w:spacing w:line="360" w:lineRule="auto"/>
        <w:rPr>
          <w:ins w:id="1783" w:author="John" w:date="2018-11-11T17:27:00Z"/>
          <w:rFonts w:ascii="宋体" w:eastAsia="宋体" w:hAnsi="宋体"/>
        </w:rPr>
      </w:pPr>
    </w:p>
    <w:p w14:paraId="532B83C5" w14:textId="5E677AB5" w:rsidR="0070384E" w:rsidRDefault="008E0C86" w:rsidP="008E0C86">
      <w:pPr>
        <w:pStyle w:val="2"/>
        <w:rPr>
          <w:ins w:id="1784" w:author="John" w:date="2018-11-11T17:33:00Z"/>
        </w:rPr>
      </w:pPr>
      <w:bookmarkStart w:id="1785" w:name="_Toc531175895"/>
      <w:ins w:id="1786" w:author="John" w:date="2018-11-11T17:27:00Z">
        <w:r>
          <w:rPr>
            <w:rFonts w:hint="eastAsia"/>
          </w:rPr>
          <w:t>2.6</w:t>
        </w:r>
      </w:ins>
      <w:ins w:id="1787" w:author="John" w:date="2018-11-11T17:28:00Z">
        <w:r>
          <w:rPr>
            <w:rFonts w:hint="eastAsia"/>
          </w:rPr>
          <w:t>评价尺度</w:t>
        </w:r>
      </w:ins>
      <w:bookmarkEnd w:id="1785"/>
      <w:ins w:id="1788" w:author="Administrator" w:date="2018-11-08T22:37:00Z">
        <w:del w:id="1789" w:author="John" w:date="2018-11-10T15:53:00Z">
          <w:r w:rsidR="006C01BE" w:rsidDel="00714A8A">
            <w:rPr>
              <w:rFonts w:hint="eastAsia"/>
            </w:rPr>
            <w:delText>3</w:delText>
          </w:r>
          <w:r w:rsidR="006C01BE" w:rsidDel="00714A8A">
            <w:rPr>
              <w:rFonts w:hint="eastAsia"/>
            </w:rPr>
            <w:delText>经济</w:delText>
          </w:r>
          <w:r w:rsidR="006C01BE" w:rsidDel="00714A8A">
            <w:delText>可行性</w:delText>
          </w:r>
        </w:del>
      </w:ins>
    </w:p>
    <w:p w14:paraId="42DB4EAA" w14:textId="231181C5" w:rsidR="005D40AE" w:rsidRPr="005D40AE" w:rsidRDefault="00865225">
      <w:pPr>
        <w:rPr>
          <w:ins w:id="1790" w:author="John" w:date="2018-11-11T17:32:00Z"/>
          <w:rPrChange w:id="1791" w:author="John" w:date="2018-11-11T17:33:00Z">
            <w:rPr>
              <w:ins w:id="1792" w:author="John" w:date="2018-11-11T17:32:00Z"/>
            </w:rPr>
          </w:rPrChange>
        </w:rPr>
        <w:pPrChange w:id="1793" w:author="John" w:date="2018-11-11T17:33:00Z">
          <w:pPr>
            <w:pStyle w:val="2"/>
          </w:pPr>
        </w:pPrChange>
      </w:pPr>
      <w:ins w:id="1794" w:author="John" w:date="2018-11-11T17:51:00Z">
        <w:r>
          <w:tab/>
        </w:r>
      </w:ins>
      <w:ins w:id="1795" w:author="John" w:date="2018-11-11T18:11:00Z">
        <w:r w:rsidR="004B28B5">
          <w:rPr>
            <w:rFonts w:hint="eastAsia"/>
          </w:rPr>
          <w:t>首先</w:t>
        </w:r>
      </w:ins>
      <w:ins w:id="1796" w:author="John" w:date="2018-11-11T18:12:00Z">
        <w:r w:rsidR="004B28B5">
          <w:rPr>
            <w:rFonts w:hint="eastAsia"/>
          </w:rPr>
          <w:t>系统</w:t>
        </w:r>
      </w:ins>
      <w:ins w:id="1797" w:author="John" w:date="2018-11-11T18:15:00Z">
        <w:r w:rsidR="004F1A0F">
          <w:rPr>
            <w:rFonts w:hint="eastAsia"/>
          </w:rPr>
          <w:t>功能</w:t>
        </w:r>
      </w:ins>
      <w:ins w:id="1798" w:author="John" w:date="2018-11-11T18:12:00Z">
        <w:r w:rsidR="004B28B5">
          <w:rPr>
            <w:rFonts w:hint="eastAsia"/>
          </w:rPr>
          <w:t>能</w:t>
        </w:r>
      </w:ins>
      <w:ins w:id="1799" w:author="John" w:date="2018-11-11T18:15:00Z">
        <w:r w:rsidR="004F1A0F">
          <w:rPr>
            <w:rFonts w:hint="eastAsia"/>
          </w:rPr>
          <w:t>满足用户的需求，其次根据</w:t>
        </w:r>
      </w:ins>
      <w:ins w:id="1800" w:author="John" w:date="2018-11-11T18:16:00Z">
        <w:r w:rsidR="004F1A0F">
          <w:rPr>
            <w:rFonts w:hint="eastAsia"/>
          </w:rPr>
          <w:t>系统美观程度、出错率</w:t>
        </w:r>
      </w:ins>
      <w:ins w:id="1801" w:author="John" w:date="2018-11-11T18:18:00Z">
        <w:r w:rsidR="004F1A0F">
          <w:rPr>
            <w:rFonts w:hint="eastAsia"/>
          </w:rPr>
          <w:t>、</w:t>
        </w:r>
      </w:ins>
      <w:ins w:id="1802" w:author="John" w:date="2018-11-11T18:16:00Z">
        <w:r w:rsidR="004F1A0F">
          <w:rPr>
            <w:rFonts w:hint="eastAsia"/>
          </w:rPr>
          <w:t>界面</w:t>
        </w:r>
      </w:ins>
      <w:ins w:id="1803" w:author="John" w:date="2018-11-11T18:18:00Z">
        <w:r w:rsidR="004F1A0F">
          <w:rPr>
            <w:rFonts w:hint="eastAsia"/>
          </w:rPr>
          <w:t>友好性、</w:t>
        </w:r>
      </w:ins>
      <w:ins w:id="1804" w:author="John" w:date="2018-11-11T18:16:00Z">
        <w:r w:rsidR="004F1A0F">
          <w:rPr>
            <w:rFonts w:hint="eastAsia"/>
          </w:rPr>
          <w:t>性能</w:t>
        </w:r>
      </w:ins>
      <w:ins w:id="1805" w:author="John" w:date="2018-11-11T18:18:00Z">
        <w:r w:rsidR="004F1A0F">
          <w:rPr>
            <w:rFonts w:hint="eastAsia"/>
          </w:rPr>
          <w:t>等方面进行评价</w:t>
        </w:r>
      </w:ins>
    </w:p>
    <w:p w14:paraId="5A7FDF5C" w14:textId="5CBB2553" w:rsidR="005D40AE" w:rsidRDefault="005D40AE" w:rsidP="005D40AE">
      <w:pPr>
        <w:pStyle w:val="1"/>
        <w:rPr>
          <w:ins w:id="1806" w:author="John" w:date="2018-11-11T17:33:00Z"/>
        </w:rPr>
      </w:pPr>
      <w:bookmarkStart w:id="1807" w:name="_Toc531175896"/>
      <w:ins w:id="1808" w:author="John" w:date="2018-11-11T17:32:00Z">
        <w:r>
          <w:rPr>
            <w:rFonts w:hint="eastAsia"/>
          </w:rPr>
          <w:t>3</w:t>
        </w:r>
        <w:r>
          <w:rPr>
            <w:rFonts w:hint="eastAsia"/>
          </w:rPr>
          <w:t>对现有系统进行分析</w:t>
        </w:r>
      </w:ins>
      <w:bookmarkEnd w:id="1807"/>
    </w:p>
    <w:p w14:paraId="4841666E" w14:textId="2A4CC67D" w:rsidR="005D40AE" w:rsidRDefault="005D40AE" w:rsidP="005D40AE">
      <w:pPr>
        <w:pStyle w:val="2"/>
        <w:rPr>
          <w:ins w:id="1809" w:author="John" w:date="2018-11-11T17:33:00Z"/>
        </w:rPr>
      </w:pPr>
      <w:bookmarkStart w:id="1810" w:name="_Toc531175897"/>
      <w:ins w:id="1811" w:author="John" w:date="2018-11-11T17:33:00Z">
        <w:r>
          <w:t>3.</w:t>
        </w:r>
        <w:r>
          <w:rPr>
            <w:rFonts w:hint="eastAsia"/>
          </w:rPr>
          <w:t>1</w:t>
        </w:r>
        <w:r>
          <w:rPr>
            <w:rFonts w:hint="eastAsia"/>
          </w:rPr>
          <w:t>原有系统优缺点比较</w:t>
        </w:r>
        <w:bookmarkEnd w:id="1810"/>
      </w:ins>
    </w:p>
    <w:tbl>
      <w:tblPr>
        <w:tblStyle w:val="a8"/>
        <w:tblW w:w="0" w:type="auto"/>
        <w:tblLook w:val="04A0" w:firstRow="1" w:lastRow="0" w:firstColumn="1" w:lastColumn="0" w:noHBand="0" w:noVBand="1"/>
      </w:tblPr>
      <w:tblGrid>
        <w:gridCol w:w="1980"/>
        <w:gridCol w:w="2835"/>
        <w:gridCol w:w="3481"/>
      </w:tblGrid>
      <w:tr w:rsidR="005D40AE" w14:paraId="1CFC15DF" w14:textId="77777777" w:rsidTr="000A5245">
        <w:trPr>
          <w:ins w:id="1812" w:author="John" w:date="2018-11-11T17:33:00Z"/>
        </w:trPr>
        <w:tc>
          <w:tcPr>
            <w:tcW w:w="1980" w:type="dxa"/>
          </w:tcPr>
          <w:p w14:paraId="10036381" w14:textId="77777777" w:rsidR="005D40AE" w:rsidRPr="00292CE8" w:rsidRDefault="005D40AE" w:rsidP="000A5245">
            <w:pPr>
              <w:pStyle w:val="a9"/>
              <w:rPr>
                <w:ins w:id="1813" w:author="John" w:date="2018-11-11T17:33:00Z"/>
                <w:b/>
                <w:sz w:val="24"/>
              </w:rPr>
            </w:pPr>
            <w:ins w:id="1814" w:author="John" w:date="2018-11-11T17:33:00Z">
              <w:r w:rsidRPr="00292CE8">
                <w:rPr>
                  <w:rFonts w:hint="eastAsia"/>
                  <w:b/>
                  <w:sz w:val="24"/>
                </w:rPr>
                <w:t>原有系统</w:t>
              </w:r>
              <w:r w:rsidRPr="00292CE8">
                <w:rPr>
                  <w:b/>
                  <w:sz w:val="24"/>
                </w:rPr>
                <w:t>名称</w:t>
              </w:r>
            </w:ins>
          </w:p>
        </w:tc>
        <w:tc>
          <w:tcPr>
            <w:tcW w:w="2835" w:type="dxa"/>
          </w:tcPr>
          <w:p w14:paraId="6D0D01A9" w14:textId="77777777" w:rsidR="005D40AE" w:rsidRPr="00292CE8" w:rsidRDefault="005D40AE" w:rsidP="000A5245">
            <w:pPr>
              <w:pStyle w:val="a9"/>
              <w:rPr>
                <w:ins w:id="1815" w:author="John" w:date="2018-11-11T17:33:00Z"/>
                <w:b/>
                <w:sz w:val="24"/>
              </w:rPr>
            </w:pPr>
            <w:ins w:id="1816" w:author="John" w:date="2018-11-11T17:33:00Z">
              <w:r w:rsidRPr="00292CE8">
                <w:rPr>
                  <w:rFonts w:hint="eastAsia"/>
                  <w:b/>
                  <w:sz w:val="24"/>
                </w:rPr>
                <w:t>优点</w:t>
              </w:r>
            </w:ins>
          </w:p>
        </w:tc>
        <w:tc>
          <w:tcPr>
            <w:tcW w:w="3481" w:type="dxa"/>
          </w:tcPr>
          <w:p w14:paraId="27059A45" w14:textId="77777777" w:rsidR="005D40AE" w:rsidRPr="00292CE8" w:rsidRDefault="005D40AE" w:rsidP="000A5245">
            <w:pPr>
              <w:pStyle w:val="a9"/>
              <w:rPr>
                <w:ins w:id="1817" w:author="John" w:date="2018-11-11T17:33:00Z"/>
                <w:b/>
                <w:sz w:val="24"/>
              </w:rPr>
            </w:pPr>
            <w:ins w:id="1818" w:author="John" w:date="2018-11-11T17:33:00Z">
              <w:r w:rsidRPr="00292CE8">
                <w:rPr>
                  <w:rFonts w:hint="eastAsia"/>
                  <w:b/>
                  <w:sz w:val="24"/>
                </w:rPr>
                <w:t>缺点</w:t>
              </w:r>
            </w:ins>
          </w:p>
        </w:tc>
      </w:tr>
      <w:tr w:rsidR="005D40AE" w14:paraId="373C5607" w14:textId="77777777" w:rsidTr="000A5245">
        <w:trPr>
          <w:ins w:id="1819" w:author="John" w:date="2018-11-11T17:33:00Z"/>
        </w:trPr>
        <w:tc>
          <w:tcPr>
            <w:tcW w:w="1980" w:type="dxa"/>
          </w:tcPr>
          <w:p w14:paraId="0DDFC676" w14:textId="77777777" w:rsidR="005D40AE" w:rsidRDefault="005D40AE" w:rsidP="000A5245">
            <w:pPr>
              <w:pStyle w:val="a9"/>
              <w:rPr>
                <w:ins w:id="1820" w:author="John" w:date="2018-11-11T17:33:00Z"/>
              </w:rPr>
            </w:pPr>
            <w:proofErr w:type="spellStart"/>
            <w:ins w:id="1821" w:author="John" w:date="2018-11-11T17:33:00Z">
              <w:r>
                <w:rPr>
                  <w:rFonts w:hint="eastAsia"/>
                </w:rPr>
                <w:t>BlackBoard</w:t>
              </w:r>
              <w:proofErr w:type="spellEnd"/>
            </w:ins>
          </w:p>
        </w:tc>
        <w:tc>
          <w:tcPr>
            <w:tcW w:w="2835" w:type="dxa"/>
          </w:tcPr>
          <w:p w14:paraId="5CCD440E" w14:textId="77777777" w:rsidR="005D40AE" w:rsidRDefault="005D40AE" w:rsidP="000A5245">
            <w:pPr>
              <w:pStyle w:val="a9"/>
              <w:rPr>
                <w:ins w:id="1822" w:author="John" w:date="2018-11-11T17:33:00Z"/>
              </w:rPr>
            </w:pPr>
            <w:ins w:id="1823" w:author="John" w:date="2018-11-11T17:33:00Z">
              <w:r>
                <w:rPr>
                  <w:rFonts w:hint="eastAsia"/>
                </w:rPr>
                <w:t>直接</w:t>
              </w:r>
              <w:r>
                <w:t>与教务系统连接，</w:t>
              </w:r>
              <w:r>
                <w:rPr>
                  <w:rFonts w:hint="eastAsia"/>
                </w:rPr>
                <w:t>同步</w:t>
              </w:r>
              <w:r>
                <w:t>导入课程，与教学课程匹配度</w:t>
              </w:r>
              <w:r>
                <w:rPr>
                  <w:rFonts w:hint="eastAsia"/>
                </w:rPr>
                <w:t>高；</w:t>
              </w:r>
            </w:ins>
          </w:p>
        </w:tc>
        <w:tc>
          <w:tcPr>
            <w:tcW w:w="3481" w:type="dxa"/>
          </w:tcPr>
          <w:p w14:paraId="49B8A6DA" w14:textId="77777777" w:rsidR="005D40AE" w:rsidRDefault="005D40AE" w:rsidP="000A5245">
            <w:pPr>
              <w:pStyle w:val="a9"/>
              <w:rPr>
                <w:ins w:id="1824" w:author="John" w:date="2018-11-11T17:33:00Z"/>
              </w:rPr>
            </w:pPr>
            <w:ins w:id="1825" w:author="John" w:date="2018-11-11T17:33:00Z">
              <w:r>
                <w:rPr>
                  <w:rFonts w:hint="eastAsia"/>
                </w:rPr>
                <w:t>用户</w:t>
              </w:r>
              <w:r>
                <w:t>友好度不高，使用</w:t>
              </w:r>
              <w:r>
                <w:rPr>
                  <w:rFonts w:hint="eastAsia"/>
                </w:rPr>
                <w:t>方法</w:t>
              </w:r>
              <w:r>
                <w:t>不清晰；</w:t>
              </w:r>
            </w:ins>
          </w:p>
          <w:p w14:paraId="4BE5C3E6" w14:textId="77777777" w:rsidR="005D40AE" w:rsidRDefault="005D40AE" w:rsidP="000A5245">
            <w:pPr>
              <w:pStyle w:val="a9"/>
              <w:rPr>
                <w:ins w:id="1826" w:author="John" w:date="2018-11-11T17:33:00Z"/>
              </w:rPr>
            </w:pPr>
            <w:ins w:id="1827" w:author="John" w:date="2018-11-11T17:33:00Z">
              <w:r>
                <w:rPr>
                  <w:rFonts w:hint="eastAsia"/>
                </w:rPr>
                <w:t>版本</w:t>
              </w:r>
              <w:r>
                <w:t>更新之后，功能和操作修改没有提示；</w:t>
              </w:r>
            </w:ins>
          </w:p>
          <w:p w14:paraId="48992C11" w14:textId="77777777" w:rsidR="005D40AE" w:rsidRPr="00E00A61" w:rsidRDefault="005D40AE" w:rsidP="000A5245">
            <w:pPr>
              <w:pStyle w:val="a9"/>
              <w:rPr>
                <w:ins w:id="1828" w:author="John" w:date="2018-11-11T17:33:00Z"/>
              </w:rPr>
            </w:pPr>
            <w:ins w:id="1829" w:author="John" w:date="2018-11-11T17:33:00Z">
              <w:r>
                <w:t>不支持</w:t>
              </w:r>
              <w:r>
                <w:rPr>
                  <w:rFonts w:hint="eastAsia"/>
                </w:rPr>
                <w:t>部分</w:t>
              </w:r>
              <w:r>
                <w:t>浏览器；</w:t>
              </w:r>
            </w:ins>
          </w:p>
        </w:tc>
      </w:tr>
      <w:tr w:rsidR="005D40AE" w14:paraId="020954EE" w14:textId="77777777" w:rsidTr="000A5245">
        <w:trPr>
          <w:ins w:id="1830" w:author="John" w:date="2018-11-11T17:33:00Z"/>
        </w:trPr>
        <w:tc>
          <w:tcPr>
            <w:tcW w:w="1980" w:type="dxa"/>
          </w:tcPr>
          <w:p w14:paraId="20BD19D2" w14:textId="77777777" w:rsidR="005D40AE" w:rsidRDefault="005D40AE" w:rsidP="000A5245">
            <w:pPr>
              <w:pStyle w:val="a9"/>
              <w:rPr>
                <w:ins w:id="1831" w:author="John" w:date="2018-11-11T17:33:00Z"/>
              </w:rPr>
            </w:pPr>
            <w:ins w:id="1832" w:author="John" w:date="2018-11-11T17:33:00Z">
              <w:r>
                <w:rPr>
                  <w:rFonts w:hint="eastAsia"/>
                </w:rPr>
                <w:t>雨课堂</w:t>
              </w:r>
            </w:ins>
          </w:p>
        </w:tc>
        <w:tc>
          <w:tcPr>
            <w:tcW w:w="2835" w:type="dxa"/>
          </w:tcPr>
          <w:p w14:paraId="11944783" w14:textId="77777777" w:rsidR="005D40AE" w:rsidRPr="00E00A61" w:rsidRDefault="005D40AE" w:rsidP="000A5245">
            <w:pPr>
              <w:pStyle w:val="a9"/>
              <w:rPr>
                <w:ins w:id="1833" w:author="John" w:date="2018-11-11T17:33:00Z"/>
              </w:rPr>
            </w:pPr>
            <w:ins w:id="1834" w:author="John" w:date="2018-11-11T17:33:00Z">
              <w:r>
                <w:rPr>
                  <w:rFonts w:hint="eastAsia"/>
                </w:rPr>
                <w:t>可以</w:t>
              </w:r>
              <w:r>
                <w:t>直接</w:t>
              </w:r>
              <w:proofErr w:type="gramStart"/>
              <w:r>
                <w:t>在微信小</w:t>
              </w:r>
              <w:proofErr w:type="gramEnd"/>
              <w:r>
                <w:t>程序上执行，方便使用；</w:t>
              </w:r>
            </w:ins>
          </w:p>
        </w:tc>
        <w:tc>
          <w:tcPr>
            <w:tcW w:w="3481" w:type="dxa"/>
          </w:tcPr>
          <w:p w14:paraId="0088253D" w14:textId="77777777" w:rsidR="005D40AE" w:rsidRPr="00E00A61" w:rsidRDefault="005D40AE" w:rsidP="000A5245">
            <w:pPr>
              <w:pStyle w:val="a9"/>
              <w:rPr>
                <w:ins w:id="1835" w:author="John" w:date="2018-11-11T17:33:00Z"/>
              </w:rPr>
            </w:pPr>
            <w:ins w:id="1836" w:author="John" w:date="2018-11-11T17:33:00Z">
              <w:r>
                <w:rPr>
                  <w:rFonts w:hint="eastAsia"/>
                </w:rPr>
                <w:t>相关</w:t>
              </w:r>
              <w:r>
                <w:t>操作还不够完善</w:t>
              </w:r>
              <w:r>
                <w:rPr>
                  <w:rFonts w:hint="eastAsia"/>
                </w:rPr>
                <w:t>，</w:t>
              </w:r>
              <w:r>
                <w:t>推广度</w:t>
              </w:r>
              <w:r>
                <w:rPr>
                  <w:rFonts w:hint="eastAsia"/>
                </w:rPr>
                <w:t>不够；</w:t>
              </w:r>
            </w:ins>
          </w:p>
        </w:tc>
      </w:tr>
      <w:tr w:rsidR="005D40AE" w14:paraId="0ED39F25" w14:textId="77777777" w:rsidTr="000A5245">
        <w:trPr>
          <w:ins w:id="1837" w:author="John" w:date="2018-11-11T17:33:00Z"/>
        </w:trPr>
        <w:tc>
          <w:tcPr>
            <w:tcW w:w="1980" w:type="dxa"/>
          </w:tcPr>
          <w:p w14:paraId="3B0BD1AE" w14:textId="77777777" w:rsidR="005D40AE" w:rsidRDefault="005D40AE" w:rsidP="000A5245">
            <w:pPr>
              <w:pStyle w:val="a9"/>
              <w:jc w:val="left"/>
              <w:rPr>
                <w:ins w:id="1838" w:author="John" w:date="2018-11-11T17:33:00Z"/>
              </w:rPr>
            </w:pPr>
            <w:proofErr w:type="spellStart"/>
            <w:ins w:id="1839" w:author="John" w:date="2018-11-11T17:33:00Z">
              <w:r>
                <w:rPr>
                  <w:rFonts w:hint="eastAsia"/>
                </w:rPr>
                <w:t>D</w:t>
              </w:r>
              <w:r>
                <w:t>octerz</w:t>
              </w:r>
              <w:proofErr w:type="spellEnd"/>
            </w:ins>
          </w:p>
        </w:tc>
        <w:tc>
          <w:tcPr>
            <w:tcW w:w="2835" w:type="dxa"/>
          </w:tcPr>
          <w:p w14:paraId="4F77CD6C" w14:textId="77777777" w:rsidR="005D40AE" w:rsidRDefault="005D40AE" w:rsidP="000A5245">
            <w:pPr>
              <w:pStyle w:val="a9"/>
              <w:rPr>
                <w:ins w:id="1840" w:author="John" w:date="2018-11-11T17:33:00Z"/>
              </w:rPr>
            </w:pPr>
            <w:ins w:id="1841" w:author="John" w:date="2018-11-11T17:33:00Z">
              <w:r>
                <w:rPr>
                  <w:rFonts w:hint="eastAsia"/>
                </w:rPr>
                <w:t>由本校教师开发完成，在校内推广度比较高，不仅仅应用于计算机学科相关课程，其他专业也可使用，手机端</w:t>
              </w:r>
              <w:r>
                <w:rPr>
                  <w:rFonts w:hint="eastAsia"/>
                </w:rPr>
                <w:t>app</w:t>
              </w:r>
              <w:r>
                <w:rPr>
                  <w:rFonts w:hint="eastAsia"/>
                </w:rPr>
                <w:t>方便学生签到、查看通知等。</w:t>
              </w:r>
            </w:ins>
          </w:p>
        </w:tc>
        <w:tc>
          <w:tcPr>
            <w:tcW w:w="3481" w:type="dxa"/>
          </w:tcPr>
          <w:p w14:paraId="42108538" w14:textId="77777777" w:rsidR="005D40AE" w:rsidRDefault="005D40AE" w:rsidP="000A5245">
            <w:pPr>
              <w:pStyle w:val="a9"/>
              <w:rPr>
                <w:ins w:id="1842" w:author="John" w:date="2018-11-11T17:33:00Z"/>
              </w:rPr>
            </w:pPr>
            <w:ins w:id="1843" w:author="John" w:date="2018-11-11T17:33:00Z">
              <w:r>
                <w:rPr>
                  <w:rFonts w:hint="eastAsia"/>
                </w:rPr>
                <w:t>针对性并不高，且多数师生仅使用</w:t>
              </w:r>
              <w:r>
                <w:rPr>
                  <w:rFonts w:hint="eastAsia"/>
                </w:rPr>
                <w:t xml:space="preserve"> </w:t>
              </w:r>
              <w:r>
                <w:rPr>
                  <w:rFonts w:hint="eastAsia"/>
                </w:rPr>
                <w:t>其点名和考试功能。</w:t>
              </w:r>
            </w:ins>
          </w:p>
        </w:tc>
      </w:tr>
    </w:tbl>
    <w:p w14:paraId="1293B989" w14:textId="77777777" w:rsidR="005D40AE" w:rsidRPr="005D40AE" w:rsidRDefault="005D40AE">
      <w:pPr>
        <w:rPr>
          <w:ins w:id="1844" w:author="John" w:date="2018-11-11T17:31:00Z"/>
          <w:rPrChange w:id="1845" w:author="John" w:date="2018-11-11T17:33:00Z">
            <w:rPr>
              <w:ins w:id="1846" w:author="John" w:date="2018-11-11T17:31:00Z"/>
            </w:rPr>
          </w:rPrChange>
        </w:rPr>
        <w:pPrChange w:id="1847" w:author="John" w:date="2018-11-11T17:33:00Z">
          <w:pPr>
            <w:pStyle w:val="2"/>
          </w:pPr>
        </w:pPrChange>
      </w:pPr>
    </w:p>
    <w:p w14:paraId="53CAC603" w14:textId="7D45EE7F" w:rsidR="005A540A" w:rsidRPr="005A540A" w:rsidDel="0070384E" w:rsidRDefault="005A540A">
      <w:pPr>
        <w:pStyle w:val="3"/>
        <w:rPr>
          <w:ins w:id="1848" w:author="Administrator" w:date="2018-11-08T22:40:00Z"/>
          <w:del w:id="1849" w:author="John" w:date="2018-11-10T14:55:00Z"/>
          <w:rPrChange w:id="1850" w:author="John" w:date="2018-11-10T14:41:00Z">
            <w:rPr>
              <w:ins w:id="1851" w:author="Administrator" w:date="2018-11-08T22:40:00Z"/>
              <w:del w:id="1852" w:author="John" w:date="2018-11-10T14:55:00Z"/>
            </w:rPr>
          </w:rPrChange>
        </w:rPr>
        <w:pPrChange w:id="1853" w:author="John" w:date="2018-11-10T14:42:00Z">
          <w:pPr>
            <w:spacing w:line="360" w:lineRule="auto"/>
          </w:pPr>
        </w:pPrChange>
      </w:pPr>
    </w:p>
    <w:p w14:paraId="6B41F63A" w14:textId="76E99DCE" w:rsidR="009F215D" w:rsidRPr="009F215D" w:rsidDel="00560AE1" w:rsidRDefault="009F215D">
      <w:pPr>
        <w:ind w:firstLine="420"/>
        <w:rPr>
          <w:del w:id="1854" w:author="John" w:date="2018-11-10T14:36:00Z"/>
        </w:rPr>
        <w:pPrChange w:id="1855" w:author="John" w:date="2018-11-10T13:58:00Z">
          <w:pPr>
            <w:spacing w:line="360" w:lineRule="auto"/>
          </w:pPr>
        </w:pPrChange>
      </w:pPr>
      <w:ins w:id="1856" w:author="Administrator" w:date="2018-11-08T22:40:00Z">
        <w:del w:id="1857" w:author="John" w:date="2018-11-10T12:48:00Z">
          <w:r w:rsidDel="00205DAB">
            <w:rPr>
              <w:rFonts w:hint="eastAsia"/>
            </w:rPr>
            <w:delText>本项目</w:delText>
          </w:r>
          <w:r w:rsidDel="00205DAB">
            <w:delText>不涉及经济可行性。</w:delText>
          </w:r>
        </w:del>
      </w:ins>
    </w:p>
    <w:p w14:paraId="4F4B847C" w14:textId="589C41EA" w:rsidR="007613F1" w:rsidDel="00BA50DB" w:rsidRDefault="00271644" w:rsidP="007613F1">
      <w:pPr>
        <w:pStyle w:val="1"/>
        <w:rPr>
          <w:ins w:id="1858" w:author="Administrator" w:date="2018-11-08T20:38:00Z"/>
          <w:del w:id="1859" w:author="John" w:date="2018-11-10T15:28:00Z"/>
        </w:rPr>
      </w:pPr>
      <w:ins w:id="1860" w:author="Administrator" w:date="2018-11-08T22:38:00Z">
        <w:del w:id="1861" w:author="John" w:date="2018-11-10T15:28:00Z">
          <w:r w:rsidDel="00BA50DB">
            <w:delText>4</w:delText>
          </w:r>
        </w:del>
      </w:ins>
      <w:del w:id="1862" w:author="John" w:date="2018-11-10T15:28:00Z">
        <w:r w:rsidR="007613F1" w:rsidDel="00BA50DB">
          <w:rPr>
            <w:rFonts w:hint="eastAsia"/>
          </w:rPr>
          <w:delText>3</w:delText>
        </w:r>
        <w:r w:rsidR="00D83C63" w:rsidDel="00BA50DB">
          <w:rPr>
            <w:rFonts w:hint="eastAsia"/>
          </w:rPr>
          <w:delText>技术可行性</w:delText>
        </w:r>
      </w:del>
    </w:p>
    <w:p w14:paraId="7D4B38C9" w14:textId="3688575B" w:rsidR="00B50F80" w:rsidDel="00BA50DB" w:rsidRDefault="00271644">
      <w:pPr>
        <w:pStyle w:val="2"/>
        <w:rPr>
          <w:ins w:id="1863" w:author="Administrator" w:date="2018-11-08T20:42:00Z"/>
          <w:del w:id="1864" w:author="John" w:date="2018-11-10T15:28:00Z"/>
        </w:rPr>
        <w:pPrChange w:id="1865" w:author="Administrator" w:date="2018-11-08T20:39:00Z">
          <w:pPr>
            <w:pStyle w:val="1"/>
          </w:pPr>
        </w:pPrChange>
      </w:pPr>
      <w:ins w:id="1866" w:author="Administrator" w:date="2018-11-08T20:38:00Z">
        <w:del w:id="1867" w:author="John" w:date="2018-11-10T15:28:00Z">
          <w:r w:rsidDel="00BA50DB">
            <w:rPr>
              <w:rFonts w:hint="eastAsia"/>
            </w:rPr>
            <w:delText>4</w:delText>
          </w:r>
          <w:r w:rsidR="00B50F80" w:rsidDel="00BA50DB">
            <w:rPr>
              <w:rFonts w:hint="eastAsia"/>
            </w:rPr>
            <w:delText xml:space="preserve">.1 </w:delText>
          </w:r>
          <w:r w:rsidR="00B50F80" w:rsidDel="00BA50DB">
            <w:rPr>
              <w:rFonts w:hint="eastAsia"/>
            </w:rPr>
            <w:delText>角色</w:delText>
          </w:r>
          <w:r w:rsidR="00B50F80" w:rsidDel="00BA50DB">
            <w:delText>与职责</w:delText>
          </w:r>
        </w:del>
      </w:ins>
    </w:p>
    <w:p w14:paraId="31A4ECA0" w14:textId="5616E7AB" w:rsidR="0087791D" w:rsidDel="00BA50DB" w:rsidRDefault="0087791D">
      <w:pPr>
        <w:rPr>
          <w:ins w:id="1868" w:author="Administrator" w:date="2018-11-08T20:43:00Z"/>
          <w:del w:id="1869" w:author="John" w:date="2018-11-10T15:28:00Z"/>
        </w:rPr>
        <w:pPrChange w:id="1870" w:author="Administrator" w:date="2018-11-08T20:42:00Z">
          <w:pPr>
            <w:pStyle w:val="1"/>
          </w:pPr>
        </w:pPrChange>
      </w:pPr>
      <w:ins w:id="1871" w:author="Administrator" w:date="2018-11-08T20:42:00Z">
        <w:del w:id="1872" w:author="John" w:date="2018-11-10T15:28:00Z">
          <w:r w:rsidDel="00BA50DB">
            <w:tab/>
          </w:r>
          <w:r w:rsidRPr="00EC3DD8" w:rsidDel="00BA50DB">
            <w:rPr>
              <w:rFonts w:ascii="宋体" w:eastAsia="宋体" w:hAnsi="宋体" w:hint="eastAsia"/>
              <w:rPrChange w:id="1873" w:author="John" w:date="2018-11-10T15:16:00Z">
                <w:rPr>
                  <w:rFonts w:hint="eastAsia"/>
                  <w:b w:val="0"/>
                  <w:bCs w:val="0"/>
                </w:rPr>
              </w:rPrChange>
            </w:rPr>
            <w:delText>此次</w:delText>
          </w:r>
          <w:r w:rsidRPr="00EC3DD8" w:rsidDel="00BA50DB">
            <w:rPr>
              <w:rFonts w:ascii="宋体" w:eastAsia="宋体" w:hAnsi="宋体"/>
              <w:rPrChange w:id="1874" w:author="John" w:date="2018-11-10T15:16:00Z">
                <w:rPr>
                  <w:b w:val="0"/>
                  <w:bCs w:val="0"/>
                </w:rPr>
              </w:rPrChange>
            </w:rPr>
            <w:delText>项目需要以下</w:delText>
          </w:r>
          <w:r w:rsidRPr="00EC3DD8" w:rsidDel="00BA50DB">
            <w:rPr>
              <w:rFonts w:ascii="宋体" w:eastAsia="宋体" w:hAnsi="宋体" w:hint="eastAsia"/>
              <w:rPrChange w:id="1875" w:author="John" w:date="2018-11-10T15:16:00Z">
                <w:rPr>
                  <w:rFonts w:hint="eastAsia"/>
                  <w:b w:val="0"/>
                  <w:bCs w:val="0"/>
                </w:rPr>
              </w:rPrChange>
            </w:rPr>
            <w:delText>角色</w:delText>
          </w:r>
          <w:r w:rsidRPr="00EC3DD8" w:rsidDel="00BA50DB">
            <w:rPr>
              <w:rFonts w:ascii="宋体" w:eastAsia="宋体" w:hAnsi="宋体"/>
              <w:rPrChange w:id="1876" w:author="John" w:date="2018-11-10T15:16:00Z">
                <w:rPr>
                  <w:b w:val="0"/>
                  <w:bCs w:val="0"/>
                </w:rPr>
              </w:rPrChange>
            </w:rPr>
            <w:delText>，并具备</w:delText>
          </w:r>
          <w:r w:rsidRPr="00EC3DD8" w:rsidDel="00BA50DB">
            <w:rPr>
              <w:rFonts w:ascii="宋体" w:eastAsia="宋体" w:hAnsi="宋体" w:hint="eastAsia"/>
              <w:rPrChange w:id="1877" w:author="John" w:date="2018-11-10T15:16:00Z">
                <w:rPr>
                  <w:rFonts w:hint="eastAsia"/>
                  <w:b w:val="0"/>
                  <w:bCs w:val="0"/>
                </w:rPr>
              </w:rPrChange>
            </w:rPr>
            <w:delText>必须</w:delText>
          </w:r>
          <w:r w:rsidRPr="00EC3DD8" w:rsidDel="00BA50DB">
            <w:rPr>
              <w:rFonts w:ascii="宋体" w:eastAsia="宋体" w:hAnsi="宋体"/>
              <w:rPrChange w:id="1878" w:author="John" w:date="2018-11-10T15:16:00Z">
                <w:rPr>
                  <w:b w:val="0"/>
                  <w:bCs w:val="0"/>
                </w:rPr>
              </w:rPrChange>
            </w:rPr>
            <w:delText>的技能</w:delText>
          </w:r>
        </w:del>
      </w:ins>
      <w:ins w:id="1879" w:author="Administrator" w:date="2018-11-08T20:43:00Z">
        <w:del w:id="1880" w:author="John" w:date="2018-11-10T15:28:00Z">
          <w:r w:rsidRPr="00EC3DD8" w:rsidDel="00BA50DB">
            <w:rPr>
              <w:rFonts w:ascii="宋体" w:eastAsia="宋体" w:hAnsi="宋体" w:hint="eastAsia"/>
              <w:rPrChange w:id="1881" w:author="John" w:date="2018-11-10T15:16:00Z">
                <w:rPr>
                  <w:rFonts w:hint="eastAsia"/>
                  <w:b w:val="0"/>
                  <w:bCs w:val="0"/>
                </w:rPr>
              </w:rPrChange>
            </w:rPr>
            <w:delText>以符合</w:delText>
          </w:r>
          <w:r w:rsidRPr="00EC3DD8" w:rsidDel="00BA50DB">
            <w:rPr>
              <w:rFonts w:ascii="宋体" w:eastAsia="宋体" w:hAnsi="宋体"/>
              <w:rPrChange w:id="1882" w:author="John" w:date="2018-11-10T15:16:00Z">
                <w:rPr>
                  <w:b w:val="0"/>
                  <w:bCs w:val="0"/>
                </w:rPr>
              </w:rPrChange>
            </w:rPr>
            <w:delText>其职责</w:delText>
          </w:r>
        </w:del>
      </w:ins>
      <w:ins w:id="1883" w:author="Administrator" w:date="2018-11-08T20:42:00Z">
        <w:del w:id="1884" w:author="John" w:date="2018-11-10T15:28:00Z">
          <w:r w:rsidDel="00BA50DB">
            <w:delText>。</w:delText>
          </w:r>
        </w:del>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87791D" w:rsidDel="00BA50DB" w14:paraId="210A7C5A" w14:textId="7AB5EADE" w:rsidTr="00271644">
        <w:trPr>
          <w:ins w:id="1885" w:author="Administrator" w:date="2018-11-08T20:43:00Z"/>
          <w:del w:id="1886" w:author="John" w:date="2018-11-10T15:28:00Z"/>
        </w:trPr>
        <w:tc>
          <w:tcPr>
            <w:tcW w:w="1413" w:type="dxa"/>
          </w:tcPr>
          <w:p w14:paraId="0BC33D6C" w14:textId="0920921A" w:rsidR="0087791D" w:rsidRPr="00292CE8" w:rsidDel="00BA50DB" w:rsidRDefault="0087791D" w:rsidP="00271644">
            <w:pPr>
              <w:pStyle w:val="a9"/>
              <w:jc w:val="center"/>
              <w:rPr>
                <w:ins w:id="1887" w:author="Administrator" w:date="2018-11-08T20:43:00Z"/>
                <w:del w:id="1888" w:author="John" w:date="2018-11-10T15:28:00Z"/>
                <w:rFonts w:ascii="宋体" w:hAnsi="宋体"/>
                <w:b/>
              </w:rPr>
            </w:pPr>
            <w:ins w:id="1889" w:author="Administrator" w:date="2018-11-08T20:43:00Z">
              <w:del w:id="1890" w:author="John" w:date="2018-11-10T15:28:00Z">
                <w:r w:rsidDel="00BA50DB">
                  <w:rPr>
                    <w:rFonts w:ascii="宋体" w:hAnsi="宋体" w:hint="eastAsia"/>
                    <w:b/>
                  </w:rPr>
                  <w:delText>角色</w:delText>
                </w:r>
              </w:del>
            </w:ins>
          </w:p>
        </w:tc>
        <w:tc>
          <w:tcPr>
            <w:tcW w:w="6883" w:type="dxa"/>
          </w:tcPr>
          <w:p w14:paraId="5C18087D" w14:textId="0AA86EF9" w:rsidR="0087791D" w:rsidRPr="00292CE8" w:rsidDel="00BA50DB" w:rsidRDefault="0087791D" w:rsidP="00271644">
            <w:pPr>
              <w:pStyle w:val="a9"/>
              <w:jc w:val="center"/>
              <w:rPr>
                <w:ins w:id="1891" w:author="Administrator" w:date="2018-11-08T20:43:00Z"/>
                <w:del w:id="1892" w:author="John" w:date="2018-11-10T15:28:00Z"/>
                <w:rFonts w:ascii="宋体" w:hAnsi="宋体"/>
                <w:b/>
              </w:rPr>
            </w:pPr>
            <w:ins w:id="1893" w:author="Administrator" w:date="2018-11-08T20:44:00Z">
              <w:del w:id="1894" w:author="John" w:date="2018-11-10T15:28:00Z">
                <w:r w:rsidDel="00BA50DB">
                  <w:rPr>
                    <w:rFonts w:ascii="宋体" w:hAnsi="宋体" w:hint="eastAsia"/>
                    <w:b/>
                  </w:rPr>
                  <w:delText>职责</w:delText>
                </w:r>
              </w:del>
            </w:ins>
          </w:p>
        </w:tc>
      </w:tr>
      <w:tr w:rsidR="0087791D" w:rsidDel="00BA50DB" w14:paraId="24C1C661" w14:textId="574E56D9" w:rsidTr="00271644">
        <w:trPr>
          <w:ins w:id="1895" w:author="Administrator" w:date="2018-11-08T20:43:00Z"/>
          <w:del w:id="1896" w:author="John" w:date="2018-11-10T15:28:00Z"/>
        </w:trPr>
        <w:tc>
          <w:tcPr>
            <w:tcW w:w="1413" w:type="dxa"/>
          </w:tcPr>
          <w:p w14:paraId="2A51537A" w14:textId="17431895" w:rsidR="0087791D" w:rsidRPr="00292CE8" w:rsidDel="00BA50DB" w:rsidRDefault="0087791D" w:rsidP="00271644">
            <w:pPr>
              <w:pStyle w:val="a9"/>
              <w:rPr>
                <w:ins w:id="1897" w:author="Administrator" w:date="2018-11-08T20:43:00Z"/>
                <w:del w:id="1898" w:author="John" w:date="2018-11-10T15:28:00Z"/>
                <w:rFonts w:ascii="宋体" w:hAnsi="宋体"/>
                <w:szCs w:val="24"/>
              </w:rPr>
            </w:pPr>
            <w:ins w:id="1899" w:author="Administrator" w:date="2018-11-08T20:44:00Z">
              <w:del w:id="1900" w:author="John" w:date="2018-11-10T15:28:00Z">
                <w:r w:rsidDel="00BA50DB">
                  <w:rPr>
                    <w:rFonts w:ascii="宋体" w:hAnsi="宋体" w:hint="eastAsia"/>
                    <w:szCs w:val="24"/>
                  </w:rPr>
                  <w:delText>项目经理</w:delText>
                </w:r>
              </w:del>
            </w:ins>
          </w:p>
        </w:tc>
        <w:tc>
          <w:tcPr>
            <w:tcW w:w="6883" w:type="dxa"/>
          </w:tcPr>
          <w:p w14:paraId="4ABF3785" w14:textId="36CFA734" w:rsidR="0087791D" w:rsidRPr="00292CE8" w:rsidDel="00BA50DB" w:rsidRDefault="0087791D" w:rsidP="00271644">
            <w:pPr>
              <w:pStyle w:val="a9"/>
              <w:rPr>
                <w:ins w:id="1901" w:author="Administrator" w:date="2018-11-08T20:43:00Z"/>
                <w:del w:id="1902" w:author="John" w:date="2018-11-10T15:28:00Z"/>
                <w:rFonts w:ascii="宋体" w:hAnsi="宋体"/>
                <w:szCs w:val="24"/>
              </w:rPr>
            </w:pPr>
            <w:ins w:id="1903" w:author="Administrator" w:date="2018-11-08T20:44:00Z">
              <w:del w:id="1904" w:author="John" w:date="2018-11-10T15:28:00Z">
                <w:r w:rsidDel="00BA50DB">
                  <w:rPr>
                    <w:rFonts w:hint="eastAsia"/>
                    <w:szCs w:val="21"/>
                  </w:rPr>
                  <w:delText>负责</w:delText>
                </w:r>
                <w:r w:rsidDel="00BA50DB">
                  <w:rPr>
                    <w:szCs w:val="21"/>
                  </w:rPr>
                  <w:delText>整体项目规划，</w:delText>
                </w:r>
                <w:r w:rsidDel="00BA50DB">
                  <w:rPr>
                    <w:rFonts w:hint="eastAsia"/>
                    <w:szCs w:val="21"/>
                  </w:rPr>
                  <w:delText>分配</w:delText>
                </w:r>
                <w:r w:rsidDel="00BA50DB">
                  <w:rPr>
                    <w:szCs w:val="21"/>
                  </w:rPr>
                  <w:delText>任务，统合组内各成员分工</w:delText>
                </w:r>
                <w:r w:rsidDel="00BA50DB">
                  <w:rPr>
                    <w:rFonts w:hint="eastAsia"/>
                    <w:szCs w:val="21"/>
                  </w:rPr>
                  <w:delText>，协调</w:delText>
                </w:r>
                <w:r w:rsidDel="00BA50DB">
                  <w:rPr>
                    <w:szCs w:val="21"/>
                  </w:rPr>
                  <w:delText>各成员之间的关系，指定成员工作目标及时间规划。</w:delText>
                </w:r>
                <w:r w:rsidDel="00BA50DB">
                  <w:rPr>
                    <w:rFonts w:hint="eastAsia"/>
                    <w:szCs w:val="21"/>
                  </w:rPr>
                  <w:delText>对</w:delText>
                </w:r>
                <w:r w:rsidDel="00BA50DB">
                  <w:rPr>
                    <w:szCs w:val="21"/>
                  </w:rPr>
                  <w:delText>项目资源进行管理及分配</w:delText>
                </w:r>
                <w:r w:rsidDel="00BA50DB">
                  <w:rPr>
                    <w:rFonts w:hint="eastAsia"/>
                    <w:szCs w:val="21"/>
                  </w:rPr>
                  <w:delText>，</w:delText>
                </w:r>
                <w:r w:rsidDel="00BA50DB">
                  <w:rPr>
                    <w:szCs w:val="21"/>
                  </w:rPr>
                  <w:delText>对项目情况进行宏观把控</w:delText>
                </w:r>
                <w:r w:rsidDel="00BA50DB">
                  <w:rPr>
                    <w:rFonts w:hint="eastAsia"/>
                    <w:szCs w:val="21"/>
                  </w:rPr>
                  <w:delText>，</w:delText>
                </w:r>
                <w:r w:rsidDel="00BA50DB">
                  <w:rPr>
                    <w:szCs w:val="21"/>
                  </w:rPr>
                  <w:delText>规避风险</w:delText>
                </w:r>
                <w:r w:rsidDel="00BA50DB">
                  <w:rPr>
                    <w:rFonts w:hint="eastAsia"/>
                    <w:szCs w:val="21"/>
                  </w:rPr>
                  <w:delText>，</w:delText>
                </w:r>
                <w:r w:rsidDel="00BA50DB">
                  <w:rPr>
                    <w:szCs w:val="21"/>
                  </w:rPr>
                  <w:delText>保证项目在客户要求下完成，符号客户要求，完成项目目标。有权召开例会</w:delText>
                </w:r>
                <w:r w:rsidDel="00BA50DB">
                  <w:rPr>
                    <w:rFonts w:hint="eastAsia"/>
                    <w:szCs w:val="21"/>
                  </w:rPr>
                  <w:delText>并</w:delText>
                </w:r>
                <w:r w:rsidDel="00BA50DB">
                  <w:rPr>
                    <w:szCs w:val="21"/>
                  </w:rPr>
                  <w:delText>指定</w:delText>
                </w:r>
                <w:r w:rsidDel="00BA50DB">
                  <w:rPr>
                    <w:rFonts w:hint="eastAsia"/>
                    <w:szCs w:val="21"/>
                  </w:rPr>
                  <w:delText>例会时间</w:delText>
                </w:r>
                <w:r w:rsidDel="00BA50DB">
                  <w:rPr>
                    <w:szCs w:val="21"/>
                  </w:rPr>
                  <w:delText>，有权在规范内调整成员工作以应对突发状况（</w:delText>
                </w:r>
                <w:r w:rsidDel="00BA50DB">
                  <w:rPr>
                    <w:rFonts w:hint="eastAsia"/>
                    <w:szCs w:val="21"/>
                  </w:rPr>
                  <w:delText>成员</w:delText>
                </w:r>
                <w:r w:rsidDel="00BA50DB">
                  <w:rPr>
                    <w:szCs w:val="21"/>
                  </w:rPr>
                  <w:delText>请假、临时退出小组、</w:delText>
                </w:r>
                <w:r w:rsidDel="00BA50DB">
                  <w:rPr>
                    <w:rFonts w:hint="eastAsia"/>
                    <w:szCs w:val="21"/>
                  </w:rPr>
                  <w:delText>顾客</w:delText>
                </w:r>
                <w:r w:rsidDel="00BA50DB">
                  <w:rPr>
                    <w:szCs w:val="21"/>
                  </w:rPr>
                  <w:delText>提出要求，等等）</w:delText>
                </w:r>
                <w:r w:rsidDel="00BA50DB">
                  <w:rPr>
                    <w:rFonts w:hint="eastAsia"/>
                    <w:szCs w:val="21"/>
                  </w:rPr>
                  <w:delText>，</w:delText>
                </w:r>
                <w:r w:rsidDel="00BA50DB">
                  <w:rPr>
                    <w:szCs w:val="21"/>
                  </w:rPr>
                  <w:delText>有权对不符合规范的操作或成员行为进行批评惩罚</w:delText>
                </w:r>
                <w:r w:rsidDel="00BA50DB">
                  <w:rPr>
                    <w:rFonts w:hint="eastAsia"/>
                    <w:szCs w:val="21"/>
                  </w:rPr>
                  <w:delText>。</w:delText>
                </w:r>
                <w:r w:rsidDel="00BA50DB">
                  <w:rPr>
                    <w:szCs w:val="21"/>
                  </w:rPr>
                  <w:delText>项目</w:delText>
                </w:r>
                <w:r w:rsidDel="00BA50DB">
                  <w:rPr>
                    <w:rFonts w:hint="eastAsia"/>
                    <w:szCs w:val="21"/>
                  </w:rPr>
                  <w:delText>出现</w:delText>
                </w:r>
                <w:r w:rsidDel="00BA50DB">
                  <w:rPr>
                    <w:szCs w:val="21"/>
                  </w:rPr>
                  <w:delText>整体问题时承担主要责任</w:delText>
                </w:r>
                <w:r w:rsidDel="00BA50DB">
                  <w:rPr>
                    <w:rFonts w:hint="eastAsia"/>
                    <w:szCs w:val="21"/>
                  </w:rPr>
                  <w:delText>。</w:delText>
                </w:r>
              </w:del>
            </w:ins>
          </w:p>
        </w:tc>
      </w:tr>
      <w:tr w:rsidR="0087791D" w:rsidDel="00BA50DB" w14:paraId="266C3E04" w14:textId="196C1EB6" w:rsidTr="00271644">
        <w:trPr>
          <w:ins w:id="1905" w:author="Administrator" w:date="2018-11-08T20:43:00Z"/>
          <w:del w:id="1906" w:author="John" w:date="2018-11-10T15:28:00Z"/>
        </w:trPr>
        <w:tc>
          <w:tcPr>
            <w:tcW w:w="1413" w:type="dxa"/>
          </w:tcPr>
          <w:p w14:paraId="38E441A5" w14:textId="6D71A583" w:rsidR="0087791D" w:rsidRPr="00292CE8" w:rsidDel="00BA50DB" w:rsidRDefault="0087791D" w:rsidP="00271644">
            <w:pPr>
              <w:pStyle w:val="a9"/>
              <w:rPr>
                <w:ins w:id="1907" w:author="Administrator" w:date="2018-11-08T20:43:00Z"/>
                <w:del w:id="1908" w:author="John" w:date="2018-11-10T15:28:00Z"/>
                <w:rFonts w:ascii="宋体" w:hAnsi="宋体"/>
                <w:szCs w:val="24"/>
              </w:rPr>
            </w:pPr>
            <w:ins w:id="1909" w:author="Administrator" w:date="2018-11-08T20:44:00Z">
              <w:del w:id="1910" w:author="John" w:date="2018-11-10T15:28:00Z">
                <w:r w:rsidDel="00BA50DB">
                  <w:rPr>
                    <w:rFonts w:ascii="宋体" w:hAnsi="宋体" w:hint="eastAsia"/>
                    <w:szCs w:val="24"/>
                  </w:rPr>
                  <w:delText>任务审核</w:delText>
                </w:r>
                <w:r w:rsidDel="00BA50DB">
                  <w:rPr>
                    <w:rFonts w:ascii="宋体" w:hAnsi="宋体"/>
                    <w:szCs w:val="24"/>
                  </w:rPr>
                  <w:delText>员</w:delText>
                </w:r>
              </w:del>
            </w:ins>
          </w:p>
        </w:tc>
        <w:tc>
          <w:tcPr>
            <w:tcW w:w="6883" w:type="dxa"/>
          </w:tcPr>
          <w:p w14:paraId="6E0DE738" w14:textId="18553F5A" w:rsidR="0087791D" w:rsidRPr="00292CE8" w:rsidDel="00BA50DB" w:rsidRDefault="0087791D" w:rsidP="00271644">
            <w:pPr>
              <w:pStyle w:val="a9"/>
              <w:rPr>
                <w:ins w:id="1911" w:author="Administrator" w:date="2018-11-08T20:43:00Z"/>
                <w:del w:id="1912" w:author="John" w:date="2018-11-10T15:28:00Z"/>
                <w:rFonts w:ascii="宋体" w:hAnsi="宋体"/>
                <w:szCs w:val="24"/>
              </w:rPr>
            </w:pPr>
            <w:ins w:id="1913" w:author="Administrator" w:date="2018-11-08T20:44:00Z">
              <w:del w:id="1914" w:author="John" w:date="2018-11-10T15:28:00Z">
                <w:r w:rsidDel="00BA50DB">
                  <w:rPr>
                    <w:rFonts w:hint="eastAsia"/>
                  </w:rPr>
                  <w:delText>负责</w:delText>
                </w:r>
                <w:r w:rsidDel="00BA50DB">
                  <w:delText>审核各阶段任务完成情况，</w:delText>
                </w:r>
                <w:r w:rsidDel="00BA50DB">
                  <w:rPr>
                    <w:rFonts w:hint="eastAsia"/>
                  </w:rPr>
                  <w:delText>形成</w:delText>
                </w:r>
                <w:r w:rsidDel="00BA50DB">
                  <w:delText>每日汇总</w:delText>
                </w:r>
                <w:r w:rsidDel="00BA50DB">
                  <w:rPr>
                    <w:rFonts w:hint="eastAsia"/>
                  </w:rPr>
                  <w:delText>并</w:delText>
                </w:r>
                <w:r w:rsidDel="00BA50DB">
                  <w:delText>评价个人工作完成情况。有权对不符合规范的操作或成员行为进行批评惩罚</w:delText>
                </w:r>
                <w:r w:rsidDel="00BA50DB">
                  <w:rPr>
                    <w:rFonts w:hint="eastAsia"/>
                  </w:rPr>
                  <w:delText>。没有</w:delText>
                </w:r>
                <w:r w:rsidDel="00BA50DB">
                  <w:delText>及时提醒项目人员工作进度，没有按时统计个人工作完成情况，或</w:delText>
                </w:r>
                <w:r w:rsidDel="00BA50DB">
                  <w:rPr>
                    <w:rFonts w:hint="eastAsia"/>
                  </w:rPr>
                  <w:delText>项目</w:delText>
                </w:r>
                <w:r w:rsidDel="00BA50DB">
                  <w:delText>人员伙同审核员欺瞒项目经理时承担主要责任。</w:delText>
                </w:r>
              </w:del>
            </w:ins>
          </w:p>
        </w:tc>
      </w:tr>
      <w:tr w:rsidR="0087791D" w:rsidDel="00BA50DB" w14:paraId="705C18E0" w14:textId="12C37FCC" w:rsidTr="00271644">
        <w:trPr>
          <w:ins w:id="1915" w:author="Administrator" w:date="2018-11-08T20:43:00Z"/>
          <w:del w:id="1916" w:author="John" w:date="2018-11-10T15:28:00Z"/>
        </w:trPr>
        <w:tc>
          <w:tcPr>
            <w:tcW w:w="1413" w:type="dxa"/>
          </w:tcPr>
          <w:p w14:paraId="2193DDDF" w14:textId="1D703AB0" w:rsidR="0087791D" w:rsidRPr="00292CE8" w:rsidDel="00BA50DB" w:rsidRDefault="0087791D" w:rsidP="00271644">
            <w:pPr>
              <w:pStyle w:val="a9"/>
              <w:rPr>
                <w:ins w:id="1917" w:author="Administrator" w:date="2018-11-08T20:43:00Z"/>
                <w:del w:id="1918" w:author="John" w:date="2018-11-10T15:28:00Z"/>
                <w:rFonts w:ascii="宋体" w:hAnsi="宋体"/>
                <w:szCs w:val="24"/>
              </w:rPr>
            </w:pPr>
            <w:ins w:id="1919" w:author="Administrator" w:date="2018-11-08T20:45:00Z">
              <w:del w:id="1920" w:author="John" w:date="2018-11-10T15:28:00Z">
                <w:r w:rsidDel="00BA50DB">
                  <w:rPr>
                    <w:rFonts w:ascii="宋体" w:hAnsi="宋体" w:hint="eastAsia"/>
                    <w:szCs w:val="24"/>
                  </w:rPr>
                  <w:delText>文档编写</w:delText>
                </w:r>
                <w:r w:rsidDel="00BA50DB">
                  <w:rPr>
                    <w:rFonts w:ascii="宋体" w:hAnsi="宋体"/>
                    <w:szCs w:val="24"/>
                  </w:rPr>
                  <w:delText>员</w:delText>
                </w:r>
              </w:del>
            </w:ins>
          </w:p>
        </w:tc>
        <w:tc>
          <w:tcPr>
            <w:tcW w:w="6883" w:type="dxa"/>
          </w:tcPr>
          <w:p w14:paraId="5E8A07DA" w14:textId="649DBF5F" w:rsidR="0087791D" w:rsidRPr="00292CE8" w:rsidDel="00BA50DB" w:rsidRDefault="0087791D" w:rsidP="00271644">
            <w:pPr>
              <w:pStyle w:val="a9"/>
              <w:rPr>
                <w:ins w:id="1921" w:author="Administrator" w:date="2018-11-08T20:43:00Z"/>
                <w:del w:id="1922" w:author="John" w:date="2018-11-10T15:28:00Z"/>
                <w:rFonts w:ascii="宋体" w:hAnsi="宋体"/>
                <w:szCs w:val="24"/>
              </w:rPr>
            </w:pPr>
            <w:ins w:id="1923" w:author="Administrator" w:date="2018-11-08T20:45:00Z">
              <w:del w:id="1924" w:author="John" w:date="2018-11-10T15:28:00Z">
                <w:r w:rsidDel="00BA50DB">
                  <w:rPr>
                    <w:rFonts w:hint="eastAsia"/>
                  </w:rPr>
                  <w:delText>负责</w:delText>
                </w:r>
                <w:r w:rsidDel="00BA50DB">
                  <w:delText>文档</w:delText>
                </w:r>
                <w:r w:rsidDel="00BA50DB">
                  <w:rPr>
                    <w:rFonts w:hint="eastAsia"/>
                  </w:rPr>
                  <w:delText>模板</w:delText>
                </w:r>
                <w:r w:rsidDel="00BA50DB">
                  <w:delText>查找及</w:delText>
                </w:r>
                <w:r w:rsidDel="00BA50DB">
                  <w:rPr>
                    <w:rFonts w:hint="eastAsia"/>
                  </w:rPr>
                  <w:delText>正文</w:delText>
                </w:r>
                <w:r w:rsidDel="00BA50DB">
                  <w:delText>编写</w:delText>
                </w:r>
                <w:r w:rsidDel="00BA50DB">
                  <w:rPr>
                    <w:rFonts w:hint="eastAsia"/>
                  </w:rPr>
                  <w:delText>。没有</w:delText>
                </w:r>
                <w:r w:rsidDel="00BA50DB">
                  <w:delText>按时完成自己所负责的版块</w:delText>
                </w:r>
                <w:r w:rsidDel="00BA50DB">
                  <w:rPr>
                    <w:rFonts w:hint="eastAsia"/>
                  </w:rPr>
                  <w:delText>，</w:delText>
                </w:r>
                <w:r w:rsidDel="00BA50DB">
                  <w:delText>或完成状态较差</w:delText>
                </w:r>
                <w:r w:rsidDel="00BA50DB">
                  <w:rPr>
                    <w:rFonts w:hint="eastAsia"/>
                  </w:rPr>
                  <w:delText>时</w:delText>
                </w:r>
                <w:r w:rsidDel="00BA50DB">
                  <w:delText>承担主要责任。</w:delText>
                </w:r>
              </w:del>
            </w:ins>
          </w:p>
        </w:tc>
      </w:tr>
      <w:tr w:rsidR="0087791D" w:rsidDel="00BA50DB" w14:paraId="51B44ABC" w14:textId="53D922BB" w:rsidTr="00271644">
        <w:trPr>
          <w:ins w:id="1925" w:author="Administrator" w:date="2018-11-08T20:43:00Z"/>
          <w:del w:id="1926" w:author="John" w:date="2018-11-10T15:28:00Z"/>
        </w:trPr>
        <w:tc>
          <w:tcPr>
            <w:tcW w:w="1413" w:type="dxa"/>
          </w:tcPr>
          <w:p w14:paraId="18332BAF" w14:textId="439DDBDF" w:rsidR="0087791D" w:rsidRPr="00292CE8" w:rsidDel="00BA50DB" w:rsidRDefault="0087791D" w:rsidP="00271644">
            <w:pPr>
              <w:pStyle w:val="a9"/>
              <w:rPr>
                <w:ins w:id="1927" w:author="Administrator" w:date="2018-11-08T20:43:00Z"/>
                <w:del w:id="1928" w:author="John" w:date="2018-11-10T15:28:00Z"/>
                <w:rFonts w:ascii="宋体" w:hAnsi="宋体"/>
                <w:szCs w:val="24"/>
              </w:rPr>
            </w:pPr>
            <w:ins w:id="1929" w:author="Administrator" w:date="2018-11-08T20:45:00Z">
              <w:del w:id="1930" w:author="John" w:date="2018-11-10T15:28:00Z">
                <w:r w:rsidDel="00BA50DB">
                  <w:rPr>
                    <w:rFonts w:ascii="宋体" w:hAnsi="宋体" w:hint="eastAsia"/>
                    <w:szCs w:val="24"/>
                  </w:rPr>
                  <w:delText>文档整合</w:delText>
                </w:r>
                <w:r w:rsidDel="00BA50DB">
                  <w:rPr>
                    <w:rFonts w:ascii="宋体" w:hAnsi="宋体"/>
                    <w:szCs w:val="24"/>
                  </w:rPr>
                  <w:delText>员</w:delText>
                </w:r>
              </w:del>
            </w:ins>
          </w:p>
        </w:tc>
        <w:tc>
          <w:tcPr>
            <w:tcW w:w="6883" w:type="dxa"/>
          </w:tcPr>
          <w:p w14:paraId="1D188BB4" w14:textId="1686FE5E" w:rsidR="0087791D" w:rsidRPr="00292CE8" w:rsidDel="00BA50DB" w:rsidRDefault="0087791D" w:rsidP="00271644">
            <w:pPr>
              <w:pStyle w:val="a9"/>
              <w:rPr>
                <w:ins w:id="1931" w:author="Administrator" w:date="2018-11-08T20:43:00Z"/>
                <w:del w:id="1932" w:author="John" w:date="2018-11-10T15:28:00Z"/>
                <w:rFonts w:ascii="宋体" w:hAnsi="宋体"/>
                <w:szCs w:val="24"/>
              </w:rPr>
            </w:pPr>
            <w:ins w:id="1933" w:author="Administrator" w:date="2018-11-08T20:45:00Z">
              <w:del w:id="1934" w:author="John" w:date="2018-11-10T15:28:00Z">
                <w:r w:rsidDel="00BA50DB">
                  <w:rPr>
                    <w:rFonts w:hint="eastAsia"/>
                  </w:rPr>
                  <w:delText>负责</w:delText>
                </w:r>
                <w:r w:rsidDel="00BA50DB">
                  <w:delText>整合文档并与各版块负责人</w:delText>
                </w:r>
                <w:r w:rsidDel="00BA50DB">
                  <w:rPr>
                    <w:rFonts w:hint="eastAsia"/>
                  </w:rPr>
                  <w:delText>核实</w:delText>
                </w:r>
                <w:r w:rsidDel="00BA50DB">
                  <w:delText>，</w:delText>
                </w:r>
                <w:r w:rsidDel="00BA50DB">
                  <w:rPr>
                    <w:rFonts w:hint="eastAsia"/>
                  </w:rPr>
                  <w:delText>与任务</w:delText>
                </w:r>
                <w:r w:rsidDel="00BA50DB">
                  <w:delText>审核员和项目经理审核，上传至</w:delText>
                </w:r>
                <w:r w:rsidDel="00BA50DB">
                  <w:delText>Git</w:delText>
                </w:r>
                <w:r w:rsidDel="00BA50DB">
                  <w:delText>工作目录。</w:delText>
                </w:r>
                <w:r w:rsidDel="00BA50DB">
                  <w:rPr>
                    <w:rFonts w:hint="eastAsia"/>
                  </w:rPr>
                  <w:delText>没有</w:delText>
                </w:r>
                <w:r w:rsidDel="00BA50DB">
                  <w:delText>与模块负责人沟通</w:delText>
                </w:r>
                <w:r w:rsidDel="00BA50DB">
                  <w:rPr>
                    <w:rFonts w:hint="eastAsia"/>
                  </w:rPr>
                  <w:delText>，</w:delText>
                </w:r>
                <w:r w:rsidDel="00BA50DB">
                  <w:delText>或及时</w:delText>
                </w:r>
                <w:r w:rsidDel="00BA50DB">
                  <w:rPr>
                    <w:rFonts w:hint="eastAsia"/>
                  </w:rPr>
                  <w:delText>整合</w:delText>
                </w:r>
                <w:r w:rsidDel="00BA50DB">
                  <w:delText>文</w:delText>
                </w:r>
                <w:r w:rsidDel="00BA50DB">
                  <w:rPr>
                    <w:rFonts w:hint="eastAsia"/>
                  </w:rPr>
                  <w:delText>档</w:delText>
                </w:r>
                <w:r w:rsidDel="00BA50DB">
                  <w:delText>上传至</w:delText>
                </w:r>
                <w:r w:rsidDel="00BA50DB">
                  <w:delText>GIt</w:delText>
                </w:r>
                <w:r w:rsidDel="00BA50DB">
                  <w:rPr>
                    <w:rFonts w:hint="eastAsia"/>
                  </w:rPr>
                  <w:delText>时承担</w:delText>
                </w:r>
                <w:r w:rsidDel="00BA50DB">
                  <w:delText>主要责任。</w:delText>
                </w:r>
              </w:del>
            </w:ins>
          </w:p>
        </w:tc>
      </w:tr>
      <w:tr w:rsidR="0087791D" w:rsidDel="00BA50DB" w14:paraId="04D746FC" w14:textId="4FC8DAA0" w:rsidTr="00271644">
        <w:trPr>
          <w:ins w:id="1935" w:author="Administrator" w:date="2018-11-08T20:43:00Z"/>
          <w:del w:id="1936" w:author="John" w:date="2018-11-10T15:28:00Z"/>
        </w:trPr>
        <w:tc>
          <w:tcPr>
            <w:tcW w:w="1413" w:type="dxa"/>
          </w:tcPr>
          <w:p w14:paraId="0CA4000B" w14:textId="4809F76B" w:rsidR="0087791D" w:rsidRPr="00292CE8" w:rsidDel="00BA50DB" w:rsidRDefault="0087791D" w:rsidP="00271644">
            <w:pPr>
              <w:pStyle w:val="a9"/>
              <w:rPr>
                <w:ins w:id="1937" w:author="Administrator" w:date="2018-11-08T20:43:00Z"/>
                <w:del w:id="1938" w:author="John" w:date="2018-11-10T15:28:00Z"/>
                <w:rFonts w:ascii="宋体" w:hAnsi="宋体"/>
                <w:szCs w:val="24"/>
              </w:rPr>
            </w:pPr>
            <w:ins w:id="1939" w:author="Administrator" w:date="2018-11-08T20:45:00Z">
              <w:del w:id="1940" w:author="John" w:date="2018-11-10T15:28:00Z">
                <w:r w:rsidDel="00BA50DB">
                  <w:rPr>
                    <w:rFonts w:ascii="宋体" w:hAnsi="宋体" w:hint="eastAsia"/>
                    <w:szCs w:val="24"/>
                  </w:rPr>
                  <w:delText>PPT编写</w:delText>
                </w:r>
                <w:r w:rsidDel="00BA50DB">
                  <w:rPr>
                    <w:rFonts w:ascii="宋体" w:hAnsi="宋体"/>
                    <w:szCs w:val="24"/>
                  </w:rPr>
                  <w:delText>员</w:delText>
                </w:r>
              </w:del>
            </w:ins>
          </w:p>
        </w:tc>
        <w:tc>
          <w:tcPr>
            <w:tcW w:w="6883" w:type="dxa"/>
          </w:tcPr>
          <w:p w14:paraId="37AD0CF8" w14:textId="67DACBC9" w:rsidR="0087791D" w:rsidRPr="00292CE8" w:rsidDel="00BA50DB" w:rsidRDefault="0087791D" w:rsidP="00271644">
            <w:pPr>
              <w:pStyle w:val="a9"/>
              <w:rPr>
                <w:ins w:id="1941" w:author="Administrator" w:date="2018-11-08T20:43:00Z"/>
                <w:del w:id="1942" w:author="John" w:date="2018-11-10T15:28:00Z"/>
                <w:rFonts w:ascii="宋体" w:hAnsi="宋体"/>
                <w:szCs w:val="24"/>
              </w:rPr>
            </w:pPr>
            <w:ins w:id="1943" w:author="Administrator" w:date="2018-11-08T20:45:00Z">
              <w:del w:id="1944" w:author="John" w:date="2018-11-10T15:28:00Z">
                <w:r w:rsidDel="00BA50DB">
                  <w:rPr>
                    <w:rFonts w:asciiTheme="minorEastAsia" w:hAnsiTheme="minorEastAsia" w:hint="eastAsia"/>
                  </w:rPr>
                  <w:delText>负责</w:delText>
                </w:r>
                <w:r w:rsidDel="00BA50DB">
                  <w:rPr>
                    <w:rFonts w:asciiTheme="minorEastAsia" w:hAnsiTheme="minorEastAsia" w:hint="eastAsia"/>
                  </w:rPr>
                  <w:delText>P</w:delText>
                </w:r>
                <w:r w:rsidDel="00BA50DB">
                  <w:rPr>
                    <w:rFonts w:asciiTheme="minorEastAsia" w:hAnsiTheme="minorEastAsia"/>
                  </w:rPr>
                  <w:delText>PT</w:delText>
                </w:r>
                <w:r w:rsidDel="00BA50DB">
                  <w:rPr>
                    <w:rFonts w:asciiTheme="minorEastAsia" w:hAnsiTheme="minorEastAsia" w:hint="eastAsia"/>
                  </w:rPr>
                  <w:delText>模板</w:delText>
                </w:r>
                <w:r w:rsidDel="00BA50DB">
                  <w:rPr>
                    <w:rFonts w:asciiTheme="minorEastAsia" w:hAnsiTheme="minorEastAsia"/>
                  </w:rPr>
                  <w:delText>查找及</w:delText>
                </w:r>
                <w:r w:rsidDel="00BA50DB">
                  <w:rPr>
                    <w:rFonts w:asciiTheme="minorEastAsia" w:hAnsiTheme="minorEastAsia" w:hint="eastAsia"/>
                  </w:rPr>
                  <w:delText>正文</w:delText>
                </w:r>
                <w:r w:rsidDel="00BA50DB">
                  <w:rPr>
                    <w:rFonts w:asciiTheme="minorEastAsia" w:hAnsiTheme="minorEastAsia"/>
                  </w:rPr>
                  <w:delText>编写</w:delText>
                </w:r>
                <w:r w:rsidDel="00BA50DB">
                  <w:rPr>
                    <w:rFonts w:asciiTheme="minorEastAsia" w:hAnsiTheme="minorEastAsia" w:hint="eastAsia"/>
                  </w:rPr>
                  <w:delText>。没有</w:delText>
                </w:r>
                <w:r w:rsidDel="00BA50DB">
                  <w:rPr>
                    <w:rFonts w:asciiTheme="minorEastAsia" w:hAnsiTheme="minorEastAsia"/>
                  </w:rPr>
                  <w:delText>按时完成自己所负责的版块</w:delText>
                </w:r>
                <w:r w:rsidDel="00BA50DB">
                  <w:rPr>
                    <w:rFonts w:asciiTheme="minorEastAsia" w:hAnsiTheme="minorEastAsia" w:hint="eastAsia"/>
                  </w:rPr>
                  <w:delText>，</w:delText>
                </w:r>
                <w:r w:rsidDel="00BA50DB">
                  <w:rPr>
                    <w:rFonts w:asciiTheme="minorEastAsia" w:hAnsiTheme="minorEastAsia"/>
                  </w:rPr>
                  <w:delText>或完成状态较差</w:delText>
                </w:r>
                <w:r w:rsidDel="00BA50DB">
                  <w:rPr>
                    <w:rFonts w:asciiTheme="minorEastAsia" w:hAnsiTheme="minorEastAsia" w:hint="eastAsia"/>
                  </w:rPr>
                  <w:delText>时</w:delText>
                </w:r>
                <w:r w:rsidDel="00BA50DB">
                  <w:rPr>
                    <w:rFonts w:asciiTheme="minorEastAsia" w:hAnsiTheme="minorEastAsia"/>
                  </w:rPr>
                  <w:delText>承担主要责任。</w:delText>
                </w:r>
              </w:del>
            </w:ins>
          </w:p>
        </w:tc>
      </w:tr>
      <w:tr w:rsidR="0087791D" w:rsidDel="00BA50DB" w14:paraId="080F3CB3" w14:textId="174A892E" w:rsidTr="00271644">
        <w:trPr>
          <w:ins w:id="1945" w:author="Administrator" w:date="2018-11-08T20:45:00Z"/>
          <w:del w:id="1946" w:author="John" w:date="2018-11-10T15:28:00Z"/>
        </w:trPr>
        <w:tc>
          <w:tcPr>
            <w:tcW w:w="1413" w:type="dxa"/>
          </w:tcPr>
          <w:p w14:paraId="305EBC5A" w14:textId="096210FC" w:rsidR="0087791D" w:rsidDel="00BA50DB" w:rsidRDefault="0087791D" w:rsidP="00271644">
            <w:pPr>
              <w:pStyle w:val="a9"/>
              <w:rPr>
                <w:ins w:id="1947" w:author="Administrator" w:date="2018-11-08T20:45:00Z"/>
                <w:del w:id="1948" w:author="John" w:date="2018-11-10T15:28:00Z"/>
                <w:rFonts w:ascii="宋体" w:hAnsi="宋体"/>
                <w:szCs w:val="24"/>
              </w:rPr>
            </w:pPr>
            <w:ins w:id="1949" w:author="Administrator" w:date="2018-11-08T20:46:00Z">
              <w:del w:id="1950" w:author="John" w:date="2018-11-10T15:28:00Z">
                <w:r w:rsidDel="00BA50DB">
                  <w:rPr>
                    <w:rFonts w:ascii="宋体" w:hAnsi="宋体" w:hint="eastAsia"/>
                    <w:szCs w:val="24"/>
                  </w:rPr>
                  <w:delText>PPT</w:delText>
                </w:r>
                <w:r w:rsidDel="00BA50DB">
                  <w:rPr>
                    <w:rFonts w:ascii="宋体" w:hAnsi="宋体"/>
                    <w:szCs w:val="24"/>
                  </w:rPr>
                  <w:delText>整合员</w:delText>
                </w:r>
              </w:del>
            </w:ins>
          </w:p>
        </w:tc>
        <w:tc>
          <w:tcPr>
            <w:tcW w:w="6883" w:type="dxa"/>
          </w:tcPr>
          <w:p w14:paraId="3D6C8AA2" w14:textId="6D05EC63" w:rsidR="0087791D" w:rsidDel="00BA50DB" w:rsidRDefault="0087791D" w:rsidP="00271644">
            <w:pPr>
              <w:pStyle w:val="a9"/>
              <w:rPr>
                <w:ins w:id="1951" w:author="Administrator" w:date="2018-11-08T20:45:00Z"/>
                <w:del w:id="1952" w:author="John" w:date="2018-11-10T15:28:00Z"/>
                <w:rFonts w:asciiTheme="minorEastAsia" w:hAnsiTheme="minorEastAsia"/>
              </w:rPr>
            </w:pPr>
            <w:ins w:id="1953" w:author="Administrator" w:date="2018-11-08T20:46:00Z">
              <w:del w:id="1954" w:author="John" w:date="2018-11-10T15:28:00Z">
                <w:r w:rsidDel="00BA50DB">
                  <w:rPr>
                    <w:rFonts w:asciiTheme="minorEastAsia" w:hAnsiTheme="minorEastAsia" w:hint="eastAsia"/>
                  </w:rPr>
                  <w:delText>负责</w:delText>
                </w:r>
                <w:r w:rsidDel="00BA50DB">
                  <w:rPr>
                    <w:rFonts w:asciiTheme="minorEastAsia" w:hAnsiTheme="minorEastAsia"/>
                  </w:rPr>
                  <w:delText>整合</w:delText>
                </w:r>
                <w:r w:rsidDel="00BA50DB">
                  <w:rPr>
                    <w:rFonts w:asciiTheme="minorEastAsia" w:hAnsiTheme="minorEastAsia" w:hint="eastAsia"/>
                  </w:rPr>
                  <w:delText>PPT</w:delText>
                </w:r>
                <w:r w:rsidDel="00BA50DB">
                  <w:rPr>
                    <w:rFonts w:asciiTheme="minorEastAsia" w:hAnsiTheme="minorEastAsia"/>
                  </w:rPr>
                  <w:delText>并与各版块负责人</w:delText>
                </w:r>
                <w:r w:rsidDel="00BA50DB">
                  <w:rPr>
                    <w:rFonts w:asciiTheme="minorEastAsia" w:hAnsiTheme="minorEastAsia" w:hint="eastAsia"/>
                  </w:rPr>
                  <w:delText>核实</w:delText>
                </w:r>
                <w:r w:rsidDel="00BA50DB">
                  <w:rPr>
                    <w:rFonts w:asciiTheme="minorEastAsia" w:hAnsiTheme="minorEastAsia"/>
                  </w:rPr>
                  <w:delText>，</w:delText>
                </w:r>
                <w:r w:rsidDel="00BA50DB">
                  <w:rPr>
                    <w:rFonts w:asciiTheme="minorEastAsia" w:hAnsiTheme="minorEastAsia" w:hint="eastAsia"/>
                  </w:rPr>
                  <w:delText>与任务</w:delText>
                </w:r>
                <w:r w:rsidDel="00BA50DB">
                  <w:rPr>
                    <w:rFonts w:asciiTheme="minorEastAsia" w:hAnsiTheme="minorEastAsia"/>
                  </w:rPr>
                  <w:delText>审核员和项目经理审核，上传至</w:delText>
                </w:r>
                <w:r w:rsidDel="00BA50DB">
                  <w:rPr>
                    <w:rFonts w:asciiTheme="minorEastAsia" w:hAnsiTheme="minorEastAsia"/>
                  </w:rPr>
                  <w:delText>Git</w:delText>
                </w:r>
                <w:r w:rsidDel="00BA50DB">
                  <w:rPr>
                    <w:rFonts w:asciiTheme="minorEastAsia" w:hAnsiTheme="minorEastAsia"/>
                  </w:rPr>
                  <w:delText>工作目录。</w:delText>
                </w:r>
                <w:r w:rsidDel="00BA50DB">
                  <w:rPr>
                    <w:rFonts w:asciiTheme="minorEastAsia" w:hAnsiTheme="minorEastAsia" w:hint="eastAsia"/>
                  </w:rPr>
                  <w:delText>没有</w:delText>
                </w:r>
                <w:r w:rsidDel="00BA50DB">
                  <w:rPr>
                    <w:rFonts w:asciiTheme="minorEastAsia" w:hAnsiTheme="minorEastAsia"/>
                  </w:rPr>
                  <w:delText>与模块负责人沟通</w:delText>
                </w:r>
                <w:r w:rsidDel="00BA50DB">
                  <w:rPr>
                    <w:rFonts w:asciiTheme="minorEastAsia" w:hAnsiTheme="minorEastAsia" w:hint="eastAsia"/>
                  </w:rPr>
                  <w:delText>，</w:delText>
                </w:r>
                <w:r w:rsidDel="00BA50DB">
                  <w:rPr>
                    <w:rFonts w:asciiTheme="minorEastAsia" w:hAnsiTheme="minorEastAsia"/>
                  </w:rPr>
                  <w:delText>或及时</w:delText>
                </w:r>
                <w:r w:rsidDel="00BA50DB">
                  <w:rPr>
                    <w:rFonts w:asciiTheme="minorEastAsia" w:hAnsiTheme="minorEastAsia" w:hint="eastAsia"/>
                  </w:rPr>
                  <w:delText>整合</w:delText>
                </w:r>
                <w:r w:rsidDel="00BA50DB">
                  <w:rPr>
                    <w:rFonts w:asciiTheme="minorEastAsia" w:hAnsiTheme="minorEastAsia"/>
                  </w:rPr>
                  <w:delText>文</w:delText>
                </w:r>
                <w:r w:rsidDel="00BA50DB">
                  <w:rPr>
                    <w:rFonts w:asciiTheme="minorEastAsia" w:hAnsiTheme="minorEastAsia" w:hint="eastAsia"/>
                  </w:rPr>
                  <w:delText>档</w:delText>
                </w:r>
                <w:r w:rsidDel="00BA50DB">
                  <w:rPr>
                    <w:rFonts w:asciiTheme="minorEastAsia" w:hAnsiTheme="minorEastAsia"/>
                  </w:rPr>
                  <w:delText>上传至</w:delText>
                </w:r>
                <w:r w:rsidDel="00BA50DB">
                  <w:rPr>
                    <w:rFonts w:asciiTheme="minorEastAsia" w:hAnsiTheme="minorEastAsia"/>
                  </w:rPr>
                  <w:delText>GIt</w:delText>
                </w:r>
                <w:r w:rsidDel="00BA50DB">
                  <w:rPr>
                    <w:rFonts w:asciiTheme="minorEastAsia" w:hAnsiTheme="minorEastAsia" w:hint="eastAsia"/>
                  </w:rPr>
                  <w:delText>时承担</w:delText>
                </w:r>
                <w:r w:rsidDel="00BA50DB">
                  <w:rPr>
                    <w:rFonts w:asciiTheme="minorEastAsia" w:hAnsiTheme="minorEastAsia"/>
                  </w:rPr>
                  <w:delText>主要责任。</w:delText>
                </w:r>
              </w:del>
            </w:ins>
          </w:p>
        </w:tc>
      </w:tr>
      <w:tr w:rsidR="0087791D" w:rsidDel="00BA50DB" w14:paraId="2DCFC65B" w14:textId="41AF562C" w:rsidTr="00271644">
        <w:trPr>
          <w:ins w:id="1955" w:author="Administrator" w:date="2018-11-08T20:46:00Z"/>
          <w:del w:id="1956" w:author="John" w:date="2018-11-10T15:28:00Z"/>
        </w:trPr>
        <w:tc>
          <w:tcPr>
            <w:tcW w:w="1413" w:type="dxa"/>
          </w:tcPr>
          <w:p w14:paraId="269DC0D6" w14:textId="61614CA0" w:rsidR="0087791D" w:rsidDel="00BA50DB" w:rsidRDefault="0087791D" w:rsidP="00271644">
            <w:pPr>
              <w:pStyle w:val="a9"/>
              <w:rPr>
                <w:ins w:id="1957" w:author="Administrator" w:date="2018-11-08T20:46:00Z"/>
                <w:del w:id="1958" w:author="John" w:date="2018-11-10T15:28:00Z"/>
                <w:rFonts w:ascii="宋体" w:hAnsi="宋体"/>
                <w:szCs w:val="24"/>
              </w:rPr>
            </w:pPr>
            <w:ins w:id="1959" w:author="Administrator" w:date="2018-11-08T20:46:00Z">
              <w:del w:id="1960" w:author="John" w:date="2018-11-10T15:28:00Z">
                <w:r w:rsidDel="00BA50DB">
                  <w:rPr>
                    <w:rFonts w:ascii="宋体" w:hAnsi="宋体" w:hint="eastAsia"/>
                    <w:szCs w:val="24"/>
                  </w:rPr>
                  <w:delText>会议记录员</w:delText>
                </w:r>
              </w:del>
            </w:ins>
          </w:p>
        </w:tc>
        <w:tc>
          <w:tcPr>
            <w:tcW w:w="6883" w:type="dxa"/>
          </w:tcPr>
          <w:p w14:paraId="0CFBAAAF" w14:textId="689BF267" w:rsidR="0087791D" w:rsidDel="00BA50DB" w:rsidRDefault="0087791D">
            <w:pPr>
              <w:pStyle w:val="a9"/>
              <w:tabs>
                <w:tab w:val="left" w:pos="744"/>
              </w:tabs>
              <w:rPr>
                <w:ins w:id="1961" w:author="Administrator" w:date="2018-11-08T20:46:00Z"/>
                <w:del w:id="1962" w:author="John" w:date="2018-11-10T15:28:00Z"/>
                <w:rFonts w:asciiTheme="minorEastAsia" w:hAnsiTheme="minorEastAsia"/>
              </w:rPr>
              <w:pPrChange w:id="1963" w:author="Administrator" w:date="2018-11-08T20:46:00Z">
                <w:pPr>
                  <w:pStyle w:val="a9"/>
                </w:pPr>
              </w:pPrChange>
            </w:pPr>
            <w:ins w:id="1964" w:author="Administrator" w:date="2018-11-08T20:46:00Z">
              <w:del w:id="1965" w:author="John" w:date="2018-11-10T15:28:00Z">
                <w:r w:rsidDel="00BA50DB">
                  <w:rPr>
                    <w:rFonts w:hint="eastAsia"/>
                  </w:rPr>
                  <w:delText>负责</w:delText>
                </w:r>
                <w:r w:rsidDel="00BA50DB">
                  <w:delText>记录会议情况，包括开会时间、地点、参会人员、会议主要探讨内容</w:delText>
                </w:r>
                <w:r w:rsidDel="00BA50DB">
                  <w:rPr>
                    <w:rFonts w:hint="eastAsia"/>
                  </w:rPr>
                  <w:delText>、</w:delText>
                </w:r>
                <w:r w:rsidDel="00BA50DB">
                  <w:delText>会议</w:delText>
                </w:r>
                <w:r w:rsidDel="00BA50DB">
                  <w:rPr>
                    <w:rFonts w:hint="eastAsia"/>
                  </w:rPr>
                  <w:delText>完成</w:delText>
                </w:r>
                <w:r w:rsidDel="00BA50DB">
                  <w:delText>情况，并录音</w:delText>
                </w:r>
                <w:r w:rsidDel="00BA50DB">
                  <w:rPr>
                    <w:rFonts w:hint="eastAsia"/>
                  </w:rPr>
                  <w:delText>。会议</w:delText>
                </w:r>
                <w:r w:rsidDel="00BA50DB">
                  <w:delText>记录不完善，没有录音时承担主要责任。</w:delText>
                </w:r>
              </w:del>
            </w:ins>
          </w:p>
        </w:tc>
      </w:tr>
      <w:tr w:rsidR="0087791D" w:rsidDel="00BA50DB" w14:paraId="0742B7D1" w14:textId="26176D12" w:rsidTr="00271644">
        <w:trPr>
          <w:ins w:id="1966" w:author="Administrator" w:date="2018-11-08T20:46:00Z"/>
          <w:del w:id="1967" w:author="John" w:date="2018-11-10T15:28:00Z"/>
        </w:trPr>
        <w:tc>
          <w:tcPr>
            <w:tcW w:w="1413" w:type="dxa"/>
          </w:tcPr>
          <w:p w14:paraId="616A3DEA" w14:textId="05A646BF" w:rsidR="0087791D" w:rsidDel="00BA50DB" w:rsidRDefault="0087791D" w:rsidP="00271644">
            <w:pPr>
              <w:pStyle w:val="a9"/>
              <w:rPr>
                <w:ins w:id="1968" w:author="Administrator" w:date="2018-11-08T20:46:00Z"/>
                <w:del w:id="1969" w:author="John" w:date="2018-11-10T15:28:00Z"/>
                <w:rFonts w:ascii="宋体" w:hAnsi="宋体"/>
                <w:szCs w:val="24"/>
              </w:rPr>
            </w:pPr>
            <w:ins w:id="1970" w:author="Administrator" w:date="2018-11-08T20:46:00Z">
              <w:del w:id="1971" w:author="John" w:date="2018-11-10T15:28:00Z">
                <w:r w:rsidDel="00BA50DB">
                  <w:rPr>
                    <w:rFonts w:hint="eastAsia"/>
                  </w:rPr>
                  <w:delText>设备及配置管理员</w:delText>
                </w:r>
              </w:del>
            </w:ins>
          </w:p>
        </w:tc>
        <w:tc>
          <w:tcPr>
            <w:tcW w:w="6883" w:type="dxa"/>
          </w:tcPr>
          <w:p w14:paraId="43D61725" w14:textId="444BAC22" w:rsidR="0087791D" w:rsidDel="00BA50DB" w:rsidRDefault="0087791D" w:rsidP="00271644">
            <w:pPr>
              <w:pStyle w:val="a9"/>
              <w:rPr>
                <w:ins w:id="1972" w:author="Administrator" w:date="2018-11-08T20:46:00Z"/>
                <w:del w:id="1973" w:author="John" w:date="2018-11-10T15:28:00Z"/>
                <w:rFonts w:asciiTheme="minorEastAsia" w:hAnsiTheme="minorEastAsia"/>
              </w:rPr>
            </w:pPr>
            <w:ins w:id="1974" w:author="Administrator" w:date="2018-11-08T20:47:00Z">
              <w:del w:id="1975" w:author="John" w:date="2018-11-10T15:28:00Z">
                <w:r w:rsidDel="00BA50DB">
                  <w:rPr>
                    <w:rFonts w:hint="eastAsia"/>
                  </w:rPr>
                  <w:delText>负责</w:delText>
                </w:r>
                <w:r w:rsidDel="00BA50DB">
                  <w:delText>该软件项目所需</w:delText>
                </w:r>
                <w:r w:rsidDel="00BA50DB">
                  <w:rPr>
                    <w:rFonts w:hint="eastAsia"/>
                  </w:rPr>
                  <w:delText>设备</w:delText>
                </w:r>
                <w:r w:rsidDel="00BA50DB">
                  <w:delText>工具配置，配置相关虚拟机软件设置</w:delText>
                </w:r>
                <w:r w:rsidDel="00BA50DB">
                  <w:rPr>
                    <w:rFonts w:hint="eastAsia"/>
                  </w:rPr>
                  <w:delText>，</w:delText>
                </w:r>
                <w:r w:rsidDel="00BA50DB">
                  <w:delText>建立基线，</w:delText>
                </w:r>
                <w:r w:rsidDel="00BA50DB">
                  <w:rPr>
                    <w:rFonts w:hint="eastAsia"/>
                  </w:rPr>
                  <w:delText>进行</w:delText>
                </w:r>
                <w:r w:rsidDel="00BA50DB">
                  <w:delText>版本及配置</w:delText>
                </w:r>
                <w:r w:rsidDel="00BA50DB">
                  <w:rPr>
                    <w:rFonts w:hint="eastAsia"/>
                  </w:rPr>
                  <w:delText>变更控制，</w:delText>
                </w:r>
                <w:r w:rsidDel="00BA50DB">
                  <w:delText>使组员能够快速有效</w:delText>
                </w:r>
                <w:r w:rsidDel="00BA50DB">
                  <w:rPr>
                    <w:rFonts w:hint="eastAsia"/>
                  </w:rPr>
                  <w:delText>的</w:delText>
                </w:r>
                <w:r w:rsidDel="00BA50DB">
                  <w:delText>使用各种工具</w:delText>
                </w:r>
                <w:r w:rsidDel="00BA50DB">
                  <w:rPr>
                    <w:rFonts w:hint="eastAsia"/>
                  </w:rPr>
                  <w:delText>。有权要求</w:delText>
                </w:r>
                <w:r w:rsidDel="00BA50DB">
                  <w:delText>统一组内软件使用情况，有权强制规定组员对软件的使用规范</w:delText>
                </w:r>
                <w:r w:rsidDel="00BA50DB">
                  <w:rPr>
                    <w:rFonts w:hint="eastAsia"/>
                  </w:rPr>
                  <w:delText>，</w:delText>
                </w:r>
                <w:r w:rsidDel="00BA50DB">
                  <w:delText>有权要求</w:delText>
                </w:r>
                <w:r w:rsidDel="00BA50DB">
                  <w:rPr>
                    <w:rFonts w:hint="eastAsia"/>
                  </w:rPr>
                  <w:delText>项目</w:delText>
                </w:r>
                <w:r w:rsidDel="00BA50DB">
                  <w:delText>经理对需要设备进行筹款。</w:delText>
                </w:r>
                <w:r w:rsidDel="00BA50DB">
                  <w:rPr>
                    <w:rFonts w:hint="eastAsia"/>
                  </w:rPr>
                  <w:delText>配置</w:delText>
                </w:r>
                <w:r w:rsidDel="00BA50DB">
                  <w:delText>或版本控制不当，提交错误版本，配置不够完善</w:delText>
                </w:r>
                <w:r w:rsidDel="00BA50DB">
                  <w:rPr>
                    <w:rFonts w:hint="eastAsia"/>
                  </w:rPr>
                  <w:delText>时</w:delText>
                </w:r>
                <w:r w:rsidDel="00BA50DB">
                  <w:delText>承担主要责任。</w:delText>
                </w:r>
              </w:del>
            </w:ins>
          </w:p>
        </w:tc>
      </w:tr>
      <w:tr w:rsidR="0087791D" w:rsidDel="00BA50DB" w14:paraId="1F29663B" w14:textId="573A7644" w:rsidTr="00271644">
        <w:trPr>
          <w:ins w:id="1976" w:author="Administrator" w:date="2018-11-08T20:46:00Z"/>
          <w:del w:id="1977" w:author="John" w:date="2018-11-10T15:28:00Z"/>
        </w:trPr>
        <w:tc>
          <w:tcPr>
            <w:tcW w:w="1413" w:type="dxa"/>
          </w:tcPr>
          <w:p w14:paraId="075BD619" w14:textId="4FA2F7AA" w:rsidR="0087791D" w:rsidDel="00BA50DB" w:rsidRDefault="0087791D" w:rsidP="00271644">
            <w:pPr>
              <w:pStyle w:val="a9"/>
              <w:rPr>
                <w:ins w:id="1978" w:author="Administrator" w:date="2018-11-08T20:46:00Z"/>
                <w:del w:id="1979" w:author="John" w:date="2018-11-10T15:28:00Z"/>
                <w:rFonts w:ascii="宋体" w:hAnsi="宋体"/>
                <w:szCs w:val="24"/>
              </w:rPr>
            </w:pPr>
            <w:ins w:id="1980" w:author="Administrator" w:date="2018-11-08T20:47:00Z">
              <w:del w:id="1981" w:author="John" w:date="2018-11-10T15:28:00Z">
                <w:r w:rsidDel="00BA50DB">
                  <w:rPr>
                    <w:rFonts w:ascii="宋体" w:hAnsi="宋体" w:hint="eastAsia"/>
                    <w:szCs w:val="24"/>
                  </w:rPr>
                  <w:delText>原型</w:delText>
                </w:r>
                <w:r w:rsidDel="00BA50DB">
                  <w:rPr>
                    <w:rFonts w:ascii="宋体" w:hAnsi="宋体"/>
                    <w:szCs w:val="24"/>
                  </w:rPr>
                  <w:delText>设计员</w:delText>
                </w:r>
              </w:del>
            </w:ins>
          </w:p>
        </w:tc>
        <w:tc>
          <w:tcPr>
            <w:tcW w:w="6883" w:type="dxa"/>
          </w:tcPr>
          <w:p w14:paraId="693130C8" w14:textId="399654A8" w:rsidR="0087791D" w:rsidDel="00BA50DB" w:rsidRDefault="0087791D" w:rsidP="00271644">
            <w:pPr>
              <w:pStyle w:val="a9"/>
              <w:rPr>
                <w:ins w:id="1982" w:author="Administrator" w:date="2018-11-08T20:46:00Z"/>
                <w:del w:id="1983" w:author="John" w:date="2018-11-10T15:28:00Z"/>
                <w:rFonts w:asciiTheme="minorEastAsia" w:hAnsiTheme="minorEastAsia"/>
              </w:rPr>
            </w:pPr>
            <w:ins w:id="1984" w:author="Administrator" w:date="2018-11-08T20:47:00Z">
              <w:del w:id="1985" w:author="John" w:date="2018-11-10T15:28:00Z">
                <w:r w:rsidDel="00BA50DB">
                  <w:rPr>
                    <w:rFonts w:hint="eastAsia"/>
                  </w:rPr>
                  <w:delText>负责</w:delText>
                </w:r>
                <w:r w:rsidDel="00BA50DB">
                  <w:delText>网站原型设计</w:delText>
                </w:r>
                <w:r w:rsidDel="00BA50DB">
                  <w:rPr>
                    <w:rFonts w:hint="eastAsia"/>
                  </w:rPr>
                  <w:delText>，</w:delText>
                </w:r>
                <w:r w:rsidDel="00BA50DB">
                  <w:delText>要求与组员和客户进行充分沟通。</w:delText>
                </w:r>
                <w:r w:rsidDel="00BA50DB">
                  <w:rPr>
                    <w:rFonts w:hint="eastAsia"/>
                  </w:rPr>
                  <w:delText>有权</w:delText>
                </w:r>
                <w:r w:rsidDel="00BA50DB">
                  <w:delText>拒绝除项目经理以外的组员提出的要求。</w:delText>
                </w:r>
                <w:r w:rsidDel="00BA50DB">
                  <w:rPr>
                    <w:rFonts w:hint="eastAsia"/>
                  </w:rPr>
                  <w:delText>网站功能</w:delText>
                </w:r>
                <w:r w:rsidDel="00BA50DB">
                  <w:delText>设计不够</w:delText>
                </w:r>
                <w:r w:rsidDel="00BA50DB">
                  <w:rPr>
                    <w:rFonts w:hint="eastAsia"/>
                  </w:rPr>
                  <w:delText>，样式</w:delText>
                </w:r>
                <w:r w:rsidDel="00BA50DB">
                  <w:delText>丑陋，用户友好度低时负主要责任。</w:delText>
                </w:r>
              </w:del>
            </w:ins>
          </w:p>
        </w:tc>
      </w:tr>
      <w:tr w:rsidR="0087791D" w:rsidDel="00BA50DB" w14:paraId="3C76597A" w14:textId="2960268A" w:rsidTr="00271644">
        <w:trPr>
          <w:ins w:id="1986" w:author="Administrator" w:date="2018-11-08T20:47:00Z"/>
          <w:del w:id="1987" w:author="John" w:date="2018-11-10T15:28:00Z"/>
        </w:trPr>
        <w:tc>
          <w:tcPr>
            <w:tcW w:w="1413" w:type="dxa"/>
          </w:tcPr>
          <w:p w14:paraId="4857B1D6" w14:textId="25A30259" w:rsidR="0087791D" w:rsidDel="00BA50DB" w:rsidRDefault="0087791D" w:rsidP="00271644">
            <w:pPr>
              <w:pStyle w:val="a9"/>
              <w:rPr>
                <w:ins w:id="1988" w:author="Administrator" w:date="2018-11-08T20:47:00Z"/>
                <w:del w:id="1989" w:author="John" w:date="2018-11-10T15:28:00Z"/>
                <w:rFonts w:ascii="宋体" w:hAnsi="宋体"/>
                <w:szCs w:val="24"/>
              </w:rPr>
            </w:pPr>
            <w:ins w:id="1990" w:author="Administrator" w:date="2018-11-08T20:47:00Z">
              <w:del w:id="1991" w:author="John" w:date="2018-11-10T15:28:00Z">
                <w:r w:rsidDel="00BA50DB">
                  <w:rPr>
                    <w:rFonts w:ascii="宋体" w:hAnsi="宋体" w:hint="eastAsia"/>
                    <w:szCs w:val="24"/>
                  </w:rPr>
                  <w:delText>用户</w:delText>
                </w:r>
                <w:r w:rsidDel="00BA50DB">
                  <w:rPr>
                    <w:rFonts w:ascii="宋体" w:hAnsi="宋体"/>
                    <w:szCs w:val="24"/>
                  </w:rPr>
                  <w:delText>访谈员</w:delText>
                </w:r>
              </w:del>
            </w:ins>
          </w:p>
        </w:tc>
        <w:tc>
          <w:tcPr>
            <w:tcW w:w="6883" w:type="dxa"/>
          </w:tcPr>
          <w:p w14:paraId="674E288B" w14:textId="4AEE0C71" w:rsidR="0087791D" w:rsidDel="00BA50DB" w:rsidRDefault="0087791D" w:rsidP="00271644">
            <w:pPr>
              <w:pStyle w:val="a9"/>
              <w:rPr>
                <w:ins w:id="1992" w:author="Administrator" w:date="2018-11-08T20:47:00Z"/>
                <w:del w:id="1993" w:author="John" w:date="2018-11-10T15:28:00Z"/>
              </w:rPr>
            </w:pPr>
            <w:ins w:id="1994" w:author="Administrator" w:date="2018-11-08T20:47:00Z">
              <w:del w:id="1995" w:author="John" w:date="2018-11-10T15:28:00Z">
                <w:r w:rsidDel="00BA50DB">
                  <w:rPr>
                    <w:rFonts w:hint="eastAsia"/>
                  </w:rPr>
                  <w:delText>负责</w:delText>
                </w:r>
                <w:r w:rsidDel="00BA50DB">
                  <w:delText>从顾客获取需求</w:delText>
                </w:r>
                <w:r w:rsidDel="00BA50DB">
                  <w:rPr>
                    <w:rFonts w:hint="eastAsia"/>
                  </w:rPr>
                  <w:delText>，</w:delText>
                </w:r>
                <w:r w:rsidDel="00BA50DB">
                  <w:delText>分析顾客需求</w:delText>
                </w:r>
                <w:r w:rsidDel="00BA50DB">
                  <w:rPr>
                    <w:rFonts w:hint="eastAsia"/>
                  </w:rPr>
                  <w:delText>并</w:delText>
                </w:r>
                <w:r w:rsidDel="00BA50DB">
                  <w:delText>反馈成具体需要实现的功能。</w:delText>
                </w:r>
                <w:r w:rsidDel="00BA50DB">
                  <w:rPr>
                    <w:rFonts w:hint="eastAsia"/>
                  </w:rPr>
                  <w:delText>对顾客</w:delText>
                </w:r>
                <w:r w:rsidDel="00BA50DB">
                  <w:delText>要求分析不清</w:delText>
                </w:r>
                <w:r w:rsidDel="00BA50DB">
                  <w:rPr>
                    <w:rFonts w:hint="eastAsia"/>
                  </w:rPr>
                  <w:delText>，</w:delText>
                </w:r>
                <w:r w:rsidDel="00BA50DB">
                  <w:delText>记录需求不清晰时，</w:delText>
                </w:r>
                <w:r w:rsidDel="00BA50DB">
                  <w:rPr>
                    <w:rFonts w:hint="eastAsia"/>
                  </w:rPr>
                  <w:delText>导致</w:delText>
                </w:r>
                <w:r w:rsidDel="00BA50DB">
                  <w:delText>生成功能</w:delText>
                </w:r>
                <w:r w:rsidDel="00BA50DB">
                  <w:rPr>
                    <w:rFonts w:hint="eastAsia"/>
                  </w:rPr>
                  <w:delText>错误</w:delText>
                </w:r>
                <w:r w:rsidDel="00BA50DB">
                  <w:delText>时负主要责任。</w:delText>
                </w:r>
              </w:del>
            </w:ins>
          </w:p>
        </w:tc>
      </w:tr>
      <w:tr w:rsidR="0087791D" w:rsidDel="00BA50DB" w14:paraId="4CEAE994" w14:textId="426C65E9" w:rsidTr="00271644">
        <w:trPr>
          <w:ins w:id="1996" w:author="Administrator" w:date="2018-11-08T20:47:00Z"/>
          <w:del w:id="1997" w:author="John" w:date="2018-11-10T15:28:00Z"/>
        </w:trPr>
        <w:tc>
          <w:tcPr>
            <w:tcW w:w="1413" w:type="dxa"/>
          </w:tcPr>
          <w:p w14:paraId="51F987A2" w14:textId="225AF884" w:rsidR="0087791D" w:rsidDel="00BA50DB" w:rsidRDefault="0087791D" w:rsidP="00271644">
            <w:pPr>
              <w:pStyle w:val="a9"/>
              <w:rPr>
                <w:ins w:id="1998" w:author="Administrator" w:date="2018-11-08T20:47:00Z"/>
                <w:del w:id="1999" w:author="John" w:date="2018-11-10T15:28:00Z"/>
                <w:rFonts w:ascii="宋体" w:hAnsi="宋体"/>
                <w:szCs w:val="24"/>
              </w:rPr>
            </w:pPr>
            <w:ins w:id="2000" w:author="Administrator" w:date="2018-11-08T20:47:00Z">
              <w:del w:id="2001" w:author="John" w:date="2018-11-10T15:28:00Z">
                <w:r w:rsidDel="00BA50DB">
                  <w:rPr>
                    <w:rFonts w:ascii="宋体" w:hAnsi="宋体" w:hint="eastAsia"/>
                    <w:szCs w:val="24"/>
                  </w:rPr>
                  <w:delText>工作</w:delText>
                </w:r>
                <w:r w:rsidDel="00BA50DB">
                  <w:rPr>
                    <w:rFonts w:ascii="宋体" w:hAnsi="宋体"/>
                    <w:szCs w:val="24"/>
                  </w:rPr>
                  <w:delText>计划管理员</w:delText>
                </w:r>
              </w:del>
            </w:ins>
          </w:p>
        </w:tc>
        <w:tc>
          <w:tcPr>
            <w:tcW w:w="6883" w:type="dxa"/>
          </w:tcPr>
          <w:p w14:paraId="6CD545FD" w14:textId="76374C05" w:rsidR="0087791D" w:rsidDel="00BA50DB" w:rsidRDefault="0087791D" w:rsidP="00271644">
            <w:pPr>
              <w:pStyle w:val="a9"/>
              <w:rPr>
                <w:ins w:id="2002" w:author="Administrator" w:date="2018-11-08T20:47:00Z"/>
                <w:del w:id="2003" w:author="John" w:date="2018-11-10T15:28:00Z"/>
              </w:rPr>
            </w:pPr>
            <w:ins w:id="2004" w:author="Administrator" w:date="2018-11-08T20:47:00Z">
              <w:del w:id="2005" w:author="John" w:date="2018-11-10T15:28:00Z">
                <w:r w:rsidDel="00BA50DB">
                  <w:rPr>
                    <w:rFonts w:hint="eastAsia"/>
                  </w:rPr>
                  <w:delText>工作任务规划，根据实际情况调整工作时间，修改甘特图。</w:delText>
                </w:r>
              </w:del>
            </w:ins>
          </w:p>
        </w:tc>
      </w:tr>
      <w:tr w:rsidR="0087791D" w:rsidDel="00BA50DB" w14:paraId="4E854A82" w14:textId="06BB792D" w:rsidTr="00271644">
        <w:trPr>
          <w:ins w:id="2006" w:author="Administrator" w:date="2018-11-08T20:48:00Z"/>
          <w:del w:id="2007" w:author="John" w:date="2018-11-10T15:28:00Z"/>
        </w:trPr>
        <w:tc>
          <w:tcPr>
            <w:tcW w:w="1413" w:type="dxa"/>
          </w:tcPr>
          <w:p w14:paraId="286A0843" w14:textId="7FEDB45A" w:rsidR="0087791D" w:rsidDel="00BA50DB" w:rsidRDefault="0087791D" w:rsidP="00271644">
            <w:pPr>
              <w:pStyle w:val="a9"/>
              <w:rPr>
                <w:ins w:id="2008" w:author="Administrator" w:date="2018-11-08T20:48:00Z"/>
                <w:del w:id="2009" w:author="John" w:date="2018-11-10T15:28:00Z"/>
                <w:rFonts w:ascii="宋体" w:hAnsi="宋体"/>
                <w:szCs w:val="24"/>
              </w:rPr>
            </w:pPr>
            <w:ins w:id="2010" w:author="Administrator" w:date="2018-11-08T20:48:00Z">
              <w:del w:id="2011" w:author="John" w:date="2018-11-10T15:28:00Z">
                <w:r w:rsidDel="00BA50DB">
                  <w:rPr>
                    <w:rFonts w:ascii="宋体" w:hAnsi="宋体" w:hint="eastAsia"/>
                    <w:szCs w:val="24"/>
                  </w:rPr>
                  <w:delText>后勤</w:delText>
                </w:r>
                <w:r w:rsidDel="00BA50DB">
                  <w:rPr>
                    <w:rFonts w:ascii="宋体" w:hAnsi="宋体"/>
                    <w:szCs w:val="24"/>
                  </w:rPr>
                  <w:delText>辅助人员</w:delText>
                </w:r>
              </w:del>
            </w:ins>
          </w:p>
        </w:tc>
        <w:tc>
          <w:tcPr>
            <w:tcW w:w="6883" w:type="dxa"/>
          </w:tcPr>
          <w:p w14:paraId="06CBABAA" w14:textId="1E538FAC" w:rsidR="0087791D" w:rsidDel="00BA50DB" w:rsidRDefault="0087791D">
            <w:pPr>
              <w:pStyle w:val="a9"/>
              <w:tabs>
                <w:tab w:val="left" w:pos="1080"/>
              </w:tabs>
              <w:rPr>
                <w:ins w:id="2012" w:author="Administrator" w:date="2018-11-08T20:48:00Z"/>
                <w:del w:id="2013" w:author="John" w:date="2018-11-10T15:28:00Z"/>
              </w:rPr>
              <w:pPrChange w:id="2014" w:author="Administrator" w:date="2018-11-08T20:48:00Z">
                <w:pPr>
                  <w:pStyle w:val="a9"/>
                </w:pPr>
              </w:pPrChange>
            </w:pPr>
            <w:ins w:id="2015" w:author="Administrator" w:date="2018-11-08T20:48:00Z">
              <w:del w:id="2016" w:author="John" w:date="2018-11-10T15:28:00Z">
                <w:r w:rsidDel="00BA50DB">
                  <w:delText>当当期任务工作人员因某些因素无法完成任务或无法参与任务，以及某块工作比预期需要的工作量更多时，由</w:delText>
                </w:r>
                <w:r w:rsidDel="00BA50DB">
                  <w:rPr>
                    <w:rFonts w:hint="eastAsia"/>
                  </w:rPr>
                  <w:delText>后勤</w:delText>
                </w:r>
                <w:r w:rsidDel="00BA50DB">
                  <w:delText>辅助人员协助进行任务</w:delText>
                </w:r>
                <w:r w:rsidDel="00BA50DB">
                  <w:rPr>
                    <w:rFonts w:hint="eastAsia"/>
                  </w:rPr>
                  <w:delText>。</w:delText>
                </w:r>
              </w:del>
            </w:ins>
          </w:p>
        </w:tc>
      </w:tr>
    </w:tbl>
    <w:p w14:paraId="0B85C888" w14:textId="612475F5" w:rsidR="0087791D" w:rsidDel="00BA50DB" w:rsidRDefault="0087791D">
      <w:pPr>
        <w:rPr>
          <w:ins w:id="2017" w:author="Administrator" w:date="2018-11-08T20:42:00Z"/>
          <w:del w:id="2018" w:author="John" w:date="2018-11-10T15:28:00Z"/>
        </w:rPr>
        <w:pPrChange w:id="2019" w:author="Administrator" w:date="2018-11-08T20:42:00Z">
          <w:pPr>
            <w:pStyle w:val="1"/>
          </w:pPr>
        </w:pPrChange>
      </w:pPr>
    </w:p>
    <w:p w14:paraId="6290D437" w14:textId="4ECE2433" w:rsidR="0087791D" w:rsidRPr="00501FC8" w:rsidDel="00BA50DB" w:rsidRDefault="0087791D">
      <w:pPr>
        <w:rPr>
          <w:del w:id="2020" w:author="John" w:date="2018-11-10T15:28:00Z"/>
        </w:rPr>
        <w:pPrChange w:id="2021" w:author="Administrator" w:date="2018-11-08T20:42:00Z">
          <w:pPr>
            <w:pStyle w:val="1"/>
          </w:pPr>
        </w:pPrChange>
      </w:pPr>
    </w:p>
    <w:p w14:paraId="7A06AF84" w14:textId="29015281" w:rsidR="00A4110A" w:rsidDel="00BA50DB" w:rsidRDefault="00271644" w:rsidP="00D130FB">
      <w:pPr>
        <w:pStyle w:val="2"/>
        <w:rPr>
          <w:del w:id="2022" w:author="John" w:date="2018-11-10T15:28:00Z"/>
        </w:rPr>
      </w:pPr>
      <w:ins w:id="2023" w:author="Administrator" w:date="2018-11-08T22:38:00Z">
        <w:del w:id="2024" w:author="John" w:date="2018-11-10T15:28:00Z">
          <w:r w:rsidDel="00BA50DB">
            <w:delText>4</w:delText>
          </w:r>
        </w:del>
      </w:ins>
      <w:del w:id="2025" w:author="John" w:date="2018-11-10T15:28:00Z">
        <w:r w:rsidR="00D130FB" w:rsidDel="00BA50DB">
          <w:delText>3</w:delText>
        </w:r>
        <w:r w:rsidR="00A4110A" w:rsidDel="00BA50DB">
          <w:delText>.</w:delText>
        </w:r>
      </w:del>
      <w:ins w:id="2026" w:author="Administrator" w:date="2018-11-08T20:39:00Z">
        <w:del w:id="2027" w:author="John" w:date="2018-11-10T15:28:00Z">
          <w:r w:rsidR="00B50F80" w:rsidDel="00BA50DB">
            <w:delText>2</w:delText>
          </w:r>
        </w:del>
      </w:ins>
      <w:del w:id="2028" w:author="John" w:date="2018-11-10T15:28:00Z">
        <w:r w:rsidR="00A4110A" w:rsidDel="00BA50DB">
          <w:delText>1</w:delText>
        </w:r>
        <w:r w:rsidR="00A4110A" w:rsidDel="00BA50DB">
          <w:delText>人员</w:delText>
        </w:r>
      </w:del>
    </w:p>
    <w:p w14:paraId="6F590BC8" w14:textId="13293D92" w:rsidR="007F2B76" w:rsidRPr="00292CE8" w:rsidDel="00BA50DB" w:rsidRDefault="007F2B76" w:rsidP="00292CE8">
      <w:pPr>
        <w:spacing w:line="360" w:lineRule="auto"/>
        <w:rPr>
          <w:del w:id="2029" w:author="John" w:date="2018-11-10T15:28:00Z"/>
          <w:rFonts w:ascii="宋体" w:eastAsia="宋体" w:hAnsi="宋体"/>
        </w:rPr>
      </w:pPr>
      <w:del w:id="2030" w:author="John" w:date="2018-11-10T15:28:00Z">
        <w:r w:rsidDel="00BA50DB">
          <w:tab/>
        </w:r>
        <w:r w:rsidRPr="00292CE8" w:rsidDel="00BA50DB">
          <w:rPr>
            <w:rFonts w:ascii="宋体" w:eastAsia="宋体" w:hAnsi="宋体" w:hint="eastAsia"/>
          </w:rPr>
          <w:delText>此次</w:delText>
        </w:r>
        <w:r w:rsidRPr="00292CE8" w:rsidDel="00BA50DB">
          <w:rPr>
            <w:rFonts w:ascii="宋体" w:eastAsia="宋体" w:hAnsi="宋体"/>
          </w:rPr>
          <w:delText>项目的负责人为项目经理沈启航，开发人员叶柏成、杨以恒、徐哲远、骆佳俊。</w:delText>
        </w:r>
      </w:del>
    </w:p>
    <w:p w14:paraId="77BA022C" w14:textId="302BC529" w:rsidR="001002EB" w:rsidDel="00BA50DB" w:rsidRDefault="001002EB" w:rsidP="007F2B76">
      <w:pPr>
        <w:rPr>
          <w:del w:id="2031" w:author="John" w:date="2018-11-10T15:28: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1002EB" w:rsidDel="00BA50DB" w14:paraId="0D6DEF93" w14:textId="19EC59E5" w:rsidTr="00AF5593">
        <w:trPr>
          <w:del w:id="2032" w:author="John" w:date="2018-11-10T15:28:00Z"/>
        </w:trPr>
        <w:tc>
          <w:tcPr>
            <w:tcW w:w="1413" w:type="dxa"/>
          </w:tcPr>
          <w:p w14:paraId="19C835B8" w14:textId="5CA0FE5C" w:rsidR="001002EB" w:rsidRPr="00292CE8" w:rsidDel="00BA50DB" w:rsidRDefault="001002EB" w:rsidP="00292CE8">
            <w:pPr>
              <w:pStyle w:val="a9"/>
              <w:jc w:val="center"/>
              <w:rPr>
                <w:del w:id="2033" w:author="John" w:date="2018-11-10T15:28:00Z"/>
                <w:rFonts w:ascii="宋体" w:hAnsi="宋体"/>
                <w:b/>
              </w:rPr>
            </w:pPr>
            <w:del w:id="2034" w:author="John" w:date="2018-11-10T15:28:00Z">
              <w:r w:rsidRPr="00292CE8" w:rsidDel="00BA50DB">
                <w:rPr>
                  <w:rFonts w:ascii="宋体" w:hAnsi="宋体" w:hint="eastAsia"/>
                  <w:b/>
                </w:rPr>
                <w:delText>人员</w:delText>
              </w:r>
            </w:del>
          </w:p>
        </w:tc>
        <w:tc>
          <w:tcPr>
            <w:tcW w:w="6883" w:type="dxa"/>
          </w:tcPr>
          <w:p w14:paraId="30C19495" w14:textId="417E00AA" w:rsidR="001002EB" w:rsidRPr="00292CE8" w:rsidDel="00BA50DB" w:rsidRDefault="001002EB" w:rsidP="00292CE8">
            <w:pPr>
              <w:pStyle w:val="a9"/>
              <w:jc w:val="center"/>
              <w:rPr>
                <w:del w:id="2035" w:author="John" w:date="2018-11-10T15:28:00Z"/>
                <w:rFonts w:ascii="宋体" w:hAnsi="宋体"/>
                <w:b/>
              </w:rPr>
            </w:pPr>
            <w:del w:id="2036" w:author="John" w:date="2018-11-10T15:28:00Z">
              <w:r w:rsidRPr="00292CE8" w:rsidDel="00BA50DB">
                <w:rPr>
                  <w:rFonts w:ascii="宋体" w:hAnsi="宋体" w:hint="eastAsia"/>
                  <w:b/>
                </w:rPr>
                <w:delText>掌握</w:delText>
              </w:r>
              <w:r w:rsidRPr="00292CE8" w:rsidDel="00BA50DB">
                <w:rPr>
                  <w:rFonts w:ascii="宋体" w:hAnsi="宋体"/>
                  <w:b/>
                </w:rPr>
                <w:delText>技能</w:delText>
              </w:r>
            </w:del>
          </w:p>
        </w:tc>
      </w:tr>
      <w:tr w:rsidR="001002EB" w:rsidDel="00BA50DB" w14:paraId="6B9EBA97" w14:textId="51EE8DEE" w:rsidTr="00AF5593">
        <w:trPr>
          <w:del w:id="2037" w:author="John" w:date="2018-11-10T15:28:00Z"/>
        </w:trPr>
        <w:tc>
          <w:tcPr>
            <w:tcW w:w="1413" w:type="dxa"/>
          </w:tcPr>
          <w:p w14:paraId="4D8C8CE7" w14:textId="355BE3D2" w:rsidR="001002EB" w:rsidRPr="00292CE8" w:rsidDel="00BA50DB" w:rsidRDefault="001002EB" w:rsidP="00292CE8">
            <w:pPr>
              <w:pStyle w:val="a9"/>
              <w:rPr>
                <w:del w:id="2038" w:author="John" w:date="2018-11-10T15:28:00Z"/>
                <w:rFonts w:ascii="宋体" w:hAnsi="宋体"/>
                <w:szCs w:val="24"/>
              </w:rPr>
            </w:pPr>
            <w:del w:id="2039" w:author="John" w:date="2018-11-10T15:28:00Z">
              <w:r w:rsidRPr="00292CE8" w:rsidDel="00BA50DB">
                <w:rPr>
                  <w:rFonts w:ascii="宋体" w:hAnsi="宋体" w:hint="eastAsia"/>
                  <w:szCs w:val="24"/>
                </w:rPr>
                <w:delText>沈启航</w:delText>
              </w:r>
            </w:del>
          </w:p>
        </w:tc>
        <w:tc>
          <w:tcPr>
            <w:tcW w:w="6883" w:type="dxa"/>
          </w:tcPr>
          <w:p w14:paraId="24066418" w14:textId="751F8F29" w:rsidR="001002EB" w:rsidRPr="00292CE8" w:rsidDel="00BA50DB" w:rsidRDefault="001002EB" w:rsidP="00292CE8">
            <w:pPr>
              <w:pStyle w:val="a9"/>
              <w:rPr>
                <w:del w:id="2040" w:author="John" w:date="2018-11-10T15:28:00Z"/>
                <w:rFonts w:ascii="宋体" w:hAnsi="宋体"/>
                <w:szCs w:val="24"/>
              </w:rPr>
            </w:pPr>
            <w:del w:id="2041" w:author="John" w:date="2018-11-10T15:28:00Z">
              <w:r w:rsidRPr="00292CE8" w:rsidDel="00BA50DB">
                <w:rPr>
                  <w:rFonts w:ascii="宋体" w:hAnsi="宋体" w:hint="eastAsia"/>
                  <w:szCs w:val="24"/>
                </w:rPr>
                <w:delText>具有</w:delText>
              </w:r>
              <w:r w:rsidRPr="00292CE8" w:rsidDel="00BA50DB">
                <w:rPr>
                  <w:rFonts w:ascii="宋体" w:hAnsi="宋体"/>
                  <w:szCs w:val="24"/>
                </w:rPr>
                <w:delText>良好的沟通能力与组织能力</w:delText>
              </w:r>
              <w:r w:rsidRPr="00292CE8" w:rsidDel="00BA50DB">
                <w:rPr>
                  <w:rFonts w:ascii="宋体" w:hAnsi="宋体" w:hint="eastAsia"/>
                  <w:szCs w:val="24"/>
                </w:rPr>
                <w:delText>；</w:delText>
              </w:r>
            </w:del>
          </w:p>
          <w:p w14:paraId="243AAEF5" w14:textId="6D33641C" w:rsidR="001002EB" w:rsidRPr="00292CE8" w:rsidDel="00BA50DB" w:rsidRDefault="001002EB" w:rsidP="00292CE8">
            <w:pPr>
              <w:pStyle w:val="a9"/>
              <w:rPr>
                <w:del w:id="2042" w:author="John" w:date="2018-11-10T15:28:00Z"/>
                <w:rFonts w:ascii="宋体" w:hAnsi="宋体"/>
                <w:szCs w:val="24"/>
              </w:rPr>
            </w:pPr>
            <w:del w:id="2043" w:author="John" w:date="2018-11-10T15:28:00Z">
              <w:r w:rsidRPr="00292CE8" w:rsidDel="00BA50DB">
                <w:rPr>
                  <w:rFonts w:ascii="宋体" w:hAnsi="宋体" w:hint="eastAsia"/>
                  <w:szCs w:val="24"/>
                </w:rPr>
                <w:delText>了解</w:delText>
              </w:r>
              <w:r w:rsidRPr="00292CE8" w:rsidDel="00BA50DB">
                <w:rPr>
                  <w:rFonts w:ascii="宋体" w:hAnsi="宋体"/>
                  <w:szCs w:val="24"/>
                </w:rPr>
                <w:delText>G</w:delText>
              </w:r>
            </w:del>
            <w:ins w:id="2044" w:author="Administrator" w:date="2018-11-08T20:37:00Z">
              <w:del w:id="2045" w:author="John" w:date="2018-11-10T15:28:00Z">
                <w:r w:rsidR="00B50F80" w:rsidDel="00BA50DB">
                  <w:rPr>
                    <w:rFonts w:ascii="宋体" w:hAnsi="宋体"/>
                    <w:szCs w:val="24"/>
                  </w:rPr>
                  <w:delText>i</w:delText>
                </w:r>
              </w:del>
            </w:ins>
            <w:del w:id="2046" w:author="John" w:date="2018-11-10T15:28:00Z">
              <w:r w:rsidRPr="00292CE8" w:rsidDel="00BA50DB">
                <w:rPr>
                  <w:rFonts w:ascii="宋体" w:hAnsi="宋体"/>
                  <w:szCs w:val="24"/>
                </w:rPr>
                <w:delText xml:space="preserve">It </w:delText>
              </w:r>
              <w:r w:rsidRPr="00292CE8" w:rsidDel="00BA50DB">
                <w:rPr>
                  <w:rFonts w:ascii="宋体" w:hAnsi="宋体" w:hint="eastAsia"/>
                  <w:szCs w:val="24"/>
                </w:rPr>
                <w:delText>版本</w:delText>
              </w:r>
              <w:r w:rsidRPr="00292CE8" w:rsidDel="00BA50DB">
                <w:rPr>
                  <w:rFonts w:ascii="宋体" w:hAnsi="宋体"/>
                  <w:szCs w:val="24"/>
                </w:rPr>
                <w:delText>控制工具</w:delText>
              </w:r>
              <w:r w:rsidRPr="00292CE8" w:rsidDel="00BA50DB">
                <w:rPr>
                  <w:rFonts w:ascii="宋体" w:hAnsi="宋体" w:hint="eastAsia"/>
                  <w:szCs w:val="24"/>
                </w:rPr>
                <w:delText>的</w:delText>
              </w:r>
              <w:r w:rsidRPr="00292CE8" w:rsidDel="00BA50DB">
                <w:rPr>
                  <w:rFonts w:ascii="宋体" w:hAnsi="宋体"/>
                  <w:szCs w:val="24"/>
                </w:rPr>
                <w:delText>使用方法，了解项目开发结构；</w:delText>
              </w:r>
            </w:del>
          </w:p>
          <w:p w14:paraId="7A56B65B" w14:textId="7F1E8C05" w:rsidR="001002EB" w:rsidRPr="00292CE8" w:rsidDel="00BA50DB" w:rsidRDefault="001002EB" w:rsidP="00292CE8">
            <w:pPr>
              <w:pStyle w:val="a9"/>
              <w:rPr>
                <w:del w:id="2047" w:author="John" w:date="2018-11-10T15:28:00Z"/>
                <w:rFonts w:ascii="宋体" w:hAnsi="宋体"/>
                <w:szCs w:val="24"/>
              </w:rPr>
            </w:pPr>
            <w:del w:id="2048" w:author="John" w:date="2018-11-10T15:28:00Z">
              <w:r w:rsidRPr="00292CE8" w:rsidDel="00BA50DB">
                <w:rPr>
                  <w:rFonts w:ascii="宋体" w:hAnsi="宋体" w:hint="eastAsia"/>
                  <w:szCs w:val="24"/>
                </w:rPr>
                <w:delText>了解</w:delText>
              </w:r>
              <w:r w:rsidRPr="00292CE8" w:rsidDel="00BA50DB">
                <w:rPr>
                  <w:rFonts w:ascii="宋体" w:hAnsi="宋体"/>
                  <w:szCs w:val="24"/>
                </w:rPr>
                <w:delText>瀑布模型</w:delText>
              </w:r>
              <w:r w:rsidRPr="00292CE8" w:rsidDel="00BA50DB">
                <w:rPr>
                  <w:rFonts w:ascii="宋体" w:hAnsi="宋体" w:hint="eastAsia"/>
                  <w:szCs w:val="24"/>
                </w:rPr>
                <w:delText>的</w:delText>
              </w:r>
              <w:r w:rsidRPr="00292CE8" w:rsidDel="00BA50DB">
                <w:rPr>
                  <w:rFonts w:ascii="宋体" w:hAnsi="宋体"/>
                  <w:szCs w:val="24"/>
                </w:rPr>
                <w:delText>开发过程；</w:delText>
              </w:r>
            </w:del>
          </w:p>
        </w:tc>
      </w:tr>
      <w:tr w:rsidR="001002EB" w:rsidDel="00BA50DB" w14:paraId="58CCD04C" w14:textId="618712D8" w:rsidTr="00AF5593">
        <w:trPr>
          <w:del w:id="2049" w:author="John" w:date="2018-11-10T15:28:00Z"/>
        </w:trPr>
        <w:tc>
          <w:tcPr>
            <w:tcW w:w="1413" w:type="dxa"/>
          </w:tcPr>
          <w:p w14:paraId="436924AC" w14:textId="5864DA39" w:rsidR="001002EB" w:rsidRPr="00292CE8" w:rsidDel="00BA50DB" w:rsidRDefault="001002EB" w:rsidP="00292CE8">
            <w:pPr>
              <w:pStyle w:val="a9"/>
              <w:rPr>
                <w:del w:id="2050" w:author="John" w:date="2018-11-10T15:28:00Z"/>
                <w:rFonts w:ascii="宋体" w:hAnsi="宋体"/>
                <w:szCs w:val="24"/>
              </w:rPr>
            </w:pPr>
            <w:del w:id="2051" w:author="John" w:date="2018-11-10T15:28:00Z">
              <w:r w:rsidRPr="00292CE8" w:rsidDel="00BA50DB">
                <w:rPr>
                  <w:rFonts w:ascii="宋体" w:hAnsi="宋体" w:hint="eastAsia"/>
                  <w:szCs w:val="24"/>
                </w:rPr>
                <w:delText>叶柏成</w:delText>
              </w:r>
            </w:del>
          </w:p>
        </w:tc>
        <w:tc>
          <w:tcPr>
            <w:tcW w:w="6883" w:type="dxa"/>
          </w:tcPr>
          <w:p w14:paraId="33B0B107" w14:textId="7AA67A99" w:rsidR="001002EB" w:rsidRPr="00292CE8" w:rsidDel="00BA50DB" w:rsidRDefault="001002EB" w:rsidP="00292CE8">
            <w:pPr>
              <w:pStyle w:val="a9"/>
              <w:rPr>
                <w:del w:id="2052" w:author="John" w:date="2018-11-10T15:28:00Z"/>
                <w:rFonts w:ascii="宋体" w:hAnsi="宋体"/>
                <w:szCs w:val="24"/>
              </w:rPr>
            </w:pPr>
            <w:del w:id="2053" w:author="John" w:date="2018-11-10T15:28:00Z">
              <w:r w:rsidRPr="00292CE8" w:rsidDel="00BA50DB">
                <w:rPr>
                  <w:rFonts w:ascii="宋体" w:hAnsi="宋体" w:hint="eastAsia"/>
                  <w:szCs w:val="24"/>
                </w:rPr>
                <w:delText>有一定的开发</w:delText>
              </w:r>
              <w:r w:rsidRPr="00292CE8" w:rsidDel="00BA50DB">
                <w:rPr>
                  <w:rFonts w:ascii="宋体" w:hAnsi="宋体"/>
                  <w:szCs w:val="24"/>
                </w:rPr>
                <w:delText>经验</w:delText>
              </w:r>
              <w:r w:rsidRPr="00292CE8" w:rsidDel="00BA50DB">
                <w:rPr>
                  <w:rFonts w:ascii="宋体" w:hAnsi="宋体" w:hint="eastAsia"/>
                  <w:szCs w:val="24"/>
                </w:rPr>
                <w:delText>；</w:delText>
              </w:r>
            </w:del>
          </w:p>
          <w:p w14:paraId="1C842B84" w14:textId="06A0FDDD" w:rsidR="001002EB" w:rsidRPr="00292CE8" w:rsidDel="00BA50DB" w:rsidRDefault="001002EB" w:rsidP="00292CE8">
            <w:pPr>
              <w:pStyle w:val="a9"/>
              <w:rPr>
                <w:del w:id="2054" w:author="John" w:date="2018-11-10T15:28:00Z"/>
                <w:rFonts w:ascii="宋体" w:hAnsi="宋体"/>
                <w:szCs w:val="24"/>
              </w:rPr>
            </w:pPr>
            <w:del w:id="2055" w:author="John" w:date="2018-11-10T15:28:00Z">
              <w:r w:rsidRPr="00292CE8" w:rsidDel="00BA50DB">
                <w:rPr>
                  <w:rFonts w:ascii="宋体" w:hAnsi="宋体" w:hint="eastAsia"/>
                  <w:szCs w:val="24"/>
                </w:rPr>
                <w:delText>了解</w:delText>
              </w:r>
              <w:r w:rsidRPr="00292CE8" w:rsidDel="00BA50DB">
                <w:rPr>
                  <w:rFonts w:ascii="宋体" w:hAnsi="宋体"/>
                  <w:szCs w:val="24"/>
                </w:rPr>
                <w:delText>Git版本控制工具使用，</w:delText>
              </w:r>
              <w:r w:rsidRPr="00292CE8" w:rsidDel="00BA50DB">
                <w:rPr>
                  <w:rFonts w:ascii="宋体" w:hAnsi="宋体" w:hint="eastAsia"/>
                  <w:szCs w:val="24"/>
                </w:rPr>
                <w:delText>了解</w:delText>
              </w:r>
              <w:r w:rsidRPr="00292CE8" w:rsidDel="00BA50DB">
                <w:rPr>
                  <w:rFonts w:ascii="宋体" w:hAnsi="宋体"/>
                  <w:szCs w:val="24"/>
                </w:rPr>
                <w:delText>文档工具使用，有一定软件开发能力；</w:delText>
              </w:r>
            </w:del>
          </w:p>
          <w:p w14:paraId="158635DB" w14:textId="7EB78570" w:rsidR="001002EB" w:rsidRPr="00292CE8" w:rsidDel="00BA50DB" w:rsidRDefault="001002EB" w:rsidP="00292CE8">
            <w:pPr>
              <w:pStyle w:val="a9"/>
              <w:rPr>
                <w:del w:id="2056" w:author="John" w:date="2018-11-10T15:28:00Z"/>
                <w:rFonts w:ascii="宋体" w:hAnsi="宋体"/>
                <w:szCs w:val="24"/>
              </w:rPr>
            </w:pPr>
            <w:del w:id="2057" w:author="John" w:date="2018-11-10T15:28:00Z">
              <w:r w:rsidRPr="00292CE8" w:rsidDel="00BA50DB">
                <w:rPr>
                  <w:rFonts w:ascii="宋体" w:hAnsi="宋体" w:hint="eastAsia"/>
                  <w:szCs w:val="24"/>
                </w:rPr>
                <w:delText>了解</w:delText>
              </w:r>
              <w:r w:rsidRPr="00292CE8" w:rsidDel="00BA50DB">
                <w:rPr>
                  <w:rFonts w:ascii="宋体" w:hAnsi="宋体"/>
                  <w:szCs w:val="24"/>
                </w:rPr>
                <w:delText>瀑布模型</w:delText>
              </w:r>
              <w:r w:rsidRPr="00292CE8" w:rsidDel="00BA50DB">
                <w:rPr>
                  <w:rFonts w:ascii="宋体" w:hAnsi="宋体" w:hint="eastAsia"/>
                  <w:szCs w:val="24"/>
                </w:rPr>
                <w:delText>的</w:delText>
              </w:r>
              <w:r w:rsidRPr="00292CE8" w:rsidDel="00BA50DB">
                <w:rPr>
                  <w:rFonts w:ascii="宋体" w:hAnsi="宋体"/>
                  <w:szCs w:val="24"/>
                </w:rPr>
                <w:delText>开发过程；</w:delText>
              </w:r>
            </w:del>
          </w:p>
        </w:tc>
      </w:tr>
      <w:tr w:rsidR="001002EB" w:rsidDel="00BA50DB" w14:paraId="1635B586" w14:textId="72A32688" w:rsidTr="00AF5593">
        <w:trPr>
          <w:del w:id="2058" w:author="John" w:date="2018-11-10T15:28:00Z"/>
        </w:trPr>
        <w:tc>
          <w:tcPr>
            <w:tcW w:w="1413" w:type="dxa"/>
          </w:tcPr>
          <w:p w14:paraId="445FE739" w14:textId="6E493309" w:rsidR="001002EB" w:rsidRPr="00292CE8" w:rsidDel="00BA50DB" w:rsidRDefault="001002EB" w:rsidP="00292CE8">
            <w:pPr>
              <w:pStyle w:val="a9"/>
              <w:rPr>
                <w:del w:id="2059" w:author="John" w:date="2018-11-10T15:28:00Z"/>
                <w:rFonts w:ascii="宋体" w:hAnsi="宋体"/>
                <w:szCs w:val="24"/>
              </w:rPr>
            </w:pPr>
            <w:del w:id="2060" w:author="John" w:date="2018-11-10T15:28:00Z">
              <w:r w:rsidRPr="00292CE8" w:rsidDel="00BA50DB">
                <w:rPr>
                  <w:rFonts w:ascii="宋体" w:hAnsi="宋体" w:hint="eastAsia"/>
                  <w:szCs w:val="24"/>
                </w:rPr>
                <w:delText>杨以恒</w:delText>
              </w:r>
            </w:del>
          </w:p>
        </w:tc>
        <w:tc>
          <w:tcPr>
            <w:tcW w:w="6883" w:type="dxa"/>
          </w:tcPr>
          <w:p w14:paraId="2E3659F6" w14:textId="4C81831E" w:rsidR="001002EB" w:rsidRPr="00292CE8" w:rsidDel="00BA50DB" w:rsidRDefault="001002EB" w:rsidP="00292CE8">
            <w:pPr>
              <w:pStyle w:val="a9"/>
              <w:rPr>
                <w:del w:id="2061" w:author="John" w:date="2018-11-10T15:28:00Z"/>
                <w:rFonts w:ascii="宋体" w:hAnsi="宋体"/>
                <w:szCs w:val="24"/>
              </w:rPr>
            </w:pPr>
            <w:del w:id="2062" w:author="John" w:date="2018-11-10T15:28:00Z">
              <w:r w:rsidRPr="00292CE8" w:rsidDel="00BA50DB">
                <w:rPr>
                  <w:rFonts w:ascii="宋体" w:hAnsi="宋体" w:hint="eastAsia"/>
                  <w:szCs w:val="24"/>
                </w:rPr>
                <w:delText>有一定</w:delText>
              </w:r>
              <w:r w:rsidRPr="00292CE8" w:rsidDel="00BA50DB">
                <w:rPr>
                  <w:rFonts w:ascii="宋体" w:hAnsi="宋体"/>
                  <w:szCs w:val="24"/>
                </w:rPr>
                <w:delText>的开发经验；</w:delText>
              </w:r>
            </w:del>
          </w:p>
          <w:p w14:paraId="76260D8D" w14:textId="600CCDE3" w:rsidR="001002EB" w:rsidRPr="00292CE8" w:rsidDel="00BA50DB" w:rsidRDefault="001002EB" w:rsidP="00292CE8">
            <w:pPr>
              <w:pStyle w:val="a9"/>
              <w:rPr>
                <w:del w:id="2063" w:author="John" w:date="2018-11-10T15:28:00Z"/>
                <w:rFonts w:ascii="宋体" w:hAnsi="宋体"/>
                <w:szCs w:val="24"/>
              </w:rPr>
            </w:pPr>
            <w:del w:id="2064" w:author="John" w:date="2018-11-10T15:28:00Z">
              <w:r w:rsidRPr="00292CE8" w:rsidDel="00BA50DB">
                <w:rPr>
                  <w:rFonts w:ascii="宋体" w:hAnsi="宋体" w:hint="eastAsia"/>
                  <w:szCs w:val="24"/>
                </w:rPr>
                <w:delText>有一定</w:delText>
              </w:r>
              <w:r w:rsidRPr="00292CE8" w:rsidDel="00BA50DB">
                <w:rPr>
                  <w:rFonts w:ascii="宋体" w:hAnsi="宋体"/>
                  <w:szCs w:val="24"/>
                </w:rPr>
                <w:delText>的美工设计经验，</w:delText>
              </w:r>
              <w:r w:rsidRPr="00292CE8" w:rsidDel="00BA50DB">
                <w:rPr>
                  <w:rFonts w:ascii="宋体" w:hAnsi="宋体" w:hint="eastAsia"/>
                  <w:szCs w:val="24"/>
                </w:rPr>
                <w:delText>熟悉</w:delText>
              </w:r>
              <w:r w:rsidRPr="00292CE8" w:rsidDel="00BA50DB">
                <w:rPr>
                  <w:rFonts w:ascii="宋体" w:hAnsi="宋体"/>
                  <w:szCs w:val="24"/>
                </w:rPr>
                <w:delText>Photoshop及类似工具使用；</w:delText>
              </w:r>
            </w:del>
          </w:p>
          <w:p w14:paraId="2CE2DC99" w14:textId="685DD437" w:rsidR="001002EB" w:rsidRPr="00292CE8" w:rsidDel="00BA50DB" w:rsidRDefault="001002EB" w:rsidP="00292CE8">
            <w:pPr>
              <w:pStyle w:val="a9"/>
              <w:rPr>
                <w:del w:id="2065" w:author="John" w:date="2018-11-10T15:28:00Z"/>
                <w:rFonts w:ascii="宋体" w:hAnsi="宋体"/>
                <w:szCs w:val="24"/>
              </w:rPr>
            </w:pPr>
            <w:del w:id="2066" w:author="John" w:date="2018-11-10T15:28:00Z">
              <w:r w:rsidRPr="00292CE8" w:rsidDel="00BA50DB">
                <w:rPr>
                  <w:rFonts w:ascii="宋体" w:hAnsi="宋体" w:hint="eastAsia"/>
                  <w:szCs w:val="24"/>
                </w:rPr>
                <w:delText>了解</w:delText>
              </w:r>
              <w:r w:rsidRPr="00292CE8" w:rsidDel="00BA50DB">
                <w:rPr>
                  <w:rFonts w:ascii="宋体" w:hAnsi="宋体"/>
                  <w:szCs w:val="24"/>
                </w:rPr>
                <w:delText>瀑布模型</w:delText>
              </w:r>
              <w:r w:rsidRPr="00292CE8" w:rsidDel="00BA50DB">
                <w:rPr>
                  <w:rFonts w:ascii="宋体" w:hAnsi="宋体" w:hint="eastAsia"/>
                  <w:szCs w:val="24"/>
                </w:rPr>
                <w:delText>的</w:delText>
              </w:r>
              <w:r w:rsidRPr="00292CE8" w:rsidDel="00BA50DB">
                <w:rPr>
                  <w:rFonts w:ascii="宋体" w:hAnsi="宋体"/>
                  <w:szCs w:val="24"/>
                </w:rPr>
                <w:delText>开发过程；</w:delText>
              </w:r>
            </w:del>
          </w:p>
        </w:tc>
      </w:tr>
      <w:tr w:rsidR="001002EB" w:rsidDel="00BA50DB" w14:paraId="5A73CC33" w14:textId="1DAE7D8D" w:rsidTr="00AF5593">
        <w:trPr>
          <w:del w:id="2067" w:author="John" w:date="2018-11-10T15:28:00Z"/>
        </w:trPr>
        <w:tc>
          <w:tcPr>
            <w:tcW w:w="1413" w:type="dxa"/>
          </w:tcPr>
          <w:p w14:paraId="25818449" w14:textId="38729532" w:rsidR="001002EB" w:rsidRPr="00292CE8" w:rsidDel="00BA50DB" w:rsidRDefault="001002EB" w:rsidP="00292CE8">
            <w:pPr>
              <w:pStyle w:val="a9"/>
              <w:rPr>
                <w:del w:id="2068" w:author="John" w:date="2018-11-10T15:28:00Z"/>
                <w:rFonts w:ascii="宋体" w:hAnsi="宋体"/>
                <w:szCs w:val="24"/>
              </w:rPr>
            </w:pPr>
            <w:del w:id="2069" w:author="John" w:date="2018-11-10T15:28:00Z">
              <w:r w:rsidRPr="00292CE8" w:rsidDel="00BA50DB">
                <w:rPr>
                  <w:rFonts w:ascii="宋体" w:hAnsi="宋体" w:hint="eastAsia"/>
                  <w:szCs w:val="24"/>
                </w:rPr>
                <w:delText>徐哲远</w:delText>
              </w:r>
            </w:del>
          </w:p>
        </w:tc>
        <w:tc>
          <w:tcPr>
            <w:tcW w:w="6883" w:type="dxa"/>
          </w:tcPr>
          <w:p w14:paraId="74BCBD9B" w14:textId="64390822" w:rsidR="001002EB" w:rsidRPr="00292CE8" w:rsidDel="00BA50DB" w:rsidRDefault="001002EB" w:rsidP="00292CE8">
            <w:pPr>
              <w:pStyle w:val="a9"/>
              <w:rPr>
                <w:del w:id="2070" w:author="John" w:date="2018-11-10T15:28:00Z"/>
                <w:rFonts w:ascii="宋体" w:hAnsi="宋体"/>
                <w:szCs w:val="24"/>
              </w:rPr>
            </w:pPr>
            <w:del w:id="2071" w:author="John" w:date="2018-11-10T15:28:00Z">
              <w:r w:rsidRPr="00292CE8" w:rsidDel="00BA50DB">
                <w:rPr>
                  <w:rFonts w:ascii="宋体" w:hAnsi="宋体" w:hint="eastAsia"/>
                  <w:szCs w:val="24"/>
                </w:rPr>
                <w:delText>有一定</w:delText>
              </w:r>
              <w:r w:rsidRPr="00292CE8" w:rsidDel="00BA50DB">
                <w:rPr>
                  <w:rFonts w:ascii="宋体" w:hAnsi="宋体"/>
                  <w:szCs w:val="24"/>
                </w:rPr>
                <w:delText>的开发经验；</w:delText>
              </w:r>
            </w:del>
          </w:p>
          <w:p w14:paraId="07C2E264" w14:textId="0F03BE76" w:rsidR="001002EB" w:rsidRPr="00292CE8" w:rsidDel="00BA50DB" w:rsidRDefault="001002EB" w:rsidP="00292CE8">
            <w:pPr>
              <w:pStyle w:val="a9"/>
              <w:rPr>
                <w:del w:id="2072" w:author="John" w:date="2018-11-10T15:28:00Z"/>
                <w:rFonts w:ascii="宋体" w:hAnsi="宋体"/>
                <w:szCs w:val="24"/>
              </w:rPr>
            </w:pPr>
            <w:del w:id="2073" w:author="John" w:date="2018-11-10T15:28:00Z">
              <w:r w:rsidRPr="00292CE8" w:rsidDel="00BA50DB">
                <w:rPr>
                  <w:rFonts w:ascii="宋体" w:hAnsi="宋体" w:hint="eastAsia"/>
                  <w:szCs w:val="24"/>
                </w:rPr>
                <w:delText>了解</w:delText>
              </w:r>
              <w:r w:rsidRPr="00292CE8" w:rsidDel="00BA50DB">
                <w:rPr>
                  <w:rFonts w:ascii="宋体" w:hAnsi="宋体"/>
                  <w:szCs w:val="24"/>
                </w:rPr>
                <w:delText>瀑布模型</w:delText>
              </w:r>
              <w:r w:rsidRPr="00292CE8" w:rsidDel="00BA50DB">
                <w:rPr>
                  <w:rFonts w:ascii="宋体" w:hAnsi="宋体" w:hint="eastAsia"/>
                  <w:szCs w:val="24"/>
                </w:rPr>
                <w:delText>的</w:delText>
              </w:r>
              <w:r w:rsidRPr="00292CE8" w:rsidDel="00BA50DB">
                <w:rPr>
                  <w:rFonts w:ascii="宋体" w:hAnsi="宋体"/>
                  <w:szCs w:val="24"/>
                </w:rPr>
                <w:delText>开发过程；</w:delText>
              </w:r>
            </w:del>
          </w:p>
        </w:tc>
      </w:tr>
      <w:tr w:rsidR="001002EB" w:rsidDel="00BA50DB" w14:paraId="278D6DCC" w14:textId="3BD11DD1" w:rsidTr="00AF5593">
        <w:trPr>
          <w:del w:id="2074" w:author="John" w:date="2018-11-10T15:28:00Z"/>
        </w:trPr>
        <w:tc>
          <w:tcPr>
            <w:tcW w:w="1413" w:type="dxa"/>
          </w:tcPr>
          <w:p w14:paraId="276DB15F" w14:textId="604C8106" w:rsidR="001002EB" w:rsidRPr="00292CE8" w:rsidDel="00BA50DB" w:rsidRDefault="001002EB" w:rsidP="00292CE8">
            <w:pPr>
              <w:pStyle w:val="a9"/>
              <w:rPr>
                <w:del w:id="2075" w:author="John" w:date="2018-11-10T15:28:00Z"/>
                <w:rFonts w:ascii="宋体" w:hAnsi="宋体"/>
                <w:szCs w:val="24"/>
              </w:rPr>
            </w:pPr>
            <w:del w:id="2076" w:author="John" w:date="2018-11-10T15:28:00Z">
              <w:r w:rsidRPr="00292CE8" w:rsidDel="00BA50DB">
                <w:rPr>
                  <w:rFonts w:ascii="宋体" w:hAnsi="宋体" w:hint="eastAsia"/>
                  <w:szCs w:val="24"/>
                </w:rPr>
                <w:delText>骆佳俊</w:delText>
              </w:r>
            </w:del>
          </w:p>
        </w:tc>
        <w:tc>
          <w:tcPr>
            <w:tcW w:w="6883" w:type="dxa"/>
          </w:tcPr>
          <w:p w14:paraId="363A521E" w14:textId="394F2526" w:rsidR="001002EB" w:rsidRPr="00292CE8" w:rsidDel="00BA50DB" w:rsidRDefault="001002EB" w:rsidP="00292CE8">
            <w:pPr>
              <w:pStyle w:val="a9"/>
              <w:rPr>
                <w:del w:id="2077" w:author="John" w:date="2018-11-10T15:28:00Z"/>
                <w:rFonts w:ascii="宋体" w:hAnsi="宋体"/>
                <w:szCs w:val="24"/>
              </w:rPr>
            </w:pPr>
            <w:del w:id="2078" w:author="John" w:date="2018-11-10T15:28:00Z">
              <w:r w:rsidRPr="00292CE8" w:rsidDel="00BA50DB">
                <w:rPr>
                  <w:rFonts w:ascii="宋体" w:hAnsi="宋体" w:hint="eastAsia"/>
                  <w:szCs w:val="24"/>
                </w:rPr>
                <w:delText>有一定</w:delText>
              </w:r>
              <w:r w:rsidRPr="00292CE8" w:rsidDel="00BA50DB">
                <w:rPr>
                  <w:rFonts w:ascii="宋体" w:hAnsi="宋体"/>
                  <w:szCs w:val="24"/>
                </w:rPr>
                <w:delText>的开发经验；</w:delText>
              </w:r>
            </w:del>
          </w:p>
          <w:p w14:paraId="766D231C" w14:textId="049223E7" w:rsidR="001002EB" w:rsidRPr="00292CE8" w:rsidDel="00BA50DB" w:rsidRDefault="001002EB" w:rsidP="00292CE8">
            <w:pPr>
              <w:pStyle w:val="a9"/>
              <w:rPr>
                <w:del w:id="2079" w:author="John" w:date="2018-11-10T15:28:00Z"/>
                <w:rFonts w:ascii="宋体" w:hAnsi="宋体"/>
                <w:szCs w:val="24"/>
              </w:rPr>
            </w:pPr>
            <w:del w:id="2080" w:author="John" w:date="2018-11-10T15:28:00Z">
              <w:r w:rsidRPr="00292CE8" w:rsidDel="00BA50DB">
                <w:rPr>
                  <w:rFonts w:ascii="宋体" w:hAnsi="宋体" w:hint="eastAsia"/>
                  <w:szCs w:val="24"/>
                </w:rPr>
                <w:delText>了解</w:delText>
              </w:r>
              <w:r w:rsidRPr="00292CE8" w:rsidDel="00BA50DB">
                <w:rPr>
                  <w:rFonts w:ascii="宋体" w:hAnsi="宋体"/>
                  <w:szCs w:val="24"/>
                </w:rPr>
                <w:delText>Project使用方法</w:delText>
              </w:r>
              <w:r w:rsidRPr="00292CE8" w:rsidDel="00BA50DB">
                <w:rPr>
                  <w:rFonts w:ascii="宋体" w:hAnsi="宋体" w:hint="eastAsia"/>
                  <w:szCs w:val="24"/>
                </w:rPr>
                <w:delText>，</w:delText>
              </w:r>
              <w:r w:rsidRPr="00292CE8" w:rsidDel="00BA50DB">
                <w:rPr>
                  <w:rFonts w:ascii="宋体" w:hAnsi="宋体"/>
                  <w:szCs w:val="24"/>
                </w:rPr>
                <w:delText>了解相关项目</w:delText>
              </w:r>
              <w:r w:rsidRPr="00292CE8" w:rsidDel="00BA50DB">
                <w:rPr>
                  <w:rFonts w:ascii="宋体" w:hAnsi="宋体" w:hint="eastAsia"/>
                  <w:szCs w:val="24"/>
                </w:rPr>
                <w:delText>文档</w:delText>
              </w:r>
              <w:r w:rsidRPr="00292CE8" w:rsidDel="00BA50DB">
                <w:rPr>
                  <w:rFonts w:ascii="宋体" w:hAnsi="宋体"/>
                  <w:szCs w:val="24"/>
                </w:rPr>
                <w:delText>组织结构</w:delText>
              </w:r>
              <w:r w:rsidRPr="00292CE8" w:rsidDel="00BA50DB">
                <w:rPr>
                  <w:rFonts w:ascii="宋体" w:hAnsi="宋体" w:hint="eastAsia"/>
                  <w:szCs w:val="24"/>
                </w:rPr>
                <w:delText>；</w:delText>
              </w:r>
            </w:del>
          </w:p>
          <w:p w14:paraId="53E8DDAF" w14:textId="06566799" w:rsidR="001002EB" w:rsidRPr="00292CE8" w:rsidDel="00BA50DB" w:rsidRDefault="001002EB" w:rsidP="00292CE8">
            <w:pPr>
              <w:pStyle w:val="a9"/>
              <w:rPr>
                <w:del w:id="2081" w:author="John" w:date="2018-11-10T15:28:00Z"/>
                <w:rFonts w:ascii="宋体" w:hAnsi="宋体"/>
                <w:szCs w:val="24"/>
              </w:rPr>
            </w:pPr>
            <w:del w:id="2082" w:author="John" w:date="2018-11-10T15:28:00Z">
              <w:r w:rsidRPr="00292CE8" w:rsidDel="00BA50DB">
                <w:rPr>
                  <w:rFonts w:ascii="宋体" w:hAnsi="宋体" w:hint="eastAsia"/>
                  <w:szCs w:val="24"/>
                </w:rPr>
                <w:delText>了解</w:delText>
              </w:r>
              <w:r w:rsidRPr="00292CE8" w:rsidDel="00BA50DB">
                <w:rPr>
                  <w:rFonts w:ascii="宋体" w:hAnsi="宋体"/>
                  <w:szCs w:val="24"/>
                </w:rPr>
                <w:delText>瀑布模型</w:delText>
              </w:r>
              <w:r w:rsidRPr="00292CE8" w:rsidDel="00BA50DB">
                <w:rPr>
                  <w:rFonts w:ascii="宋体" w:hAnsi="宋体" w:hint="eastAsia"/>
                  <w:szCs w:val="24"/>
                </w:rPr>
                <w:delText>的</w:delText>
              </w:r>
              <w:r w:rsidRPr="00292CE8" w:rsidDel="00BA50DB">
                <w:rPr>
                  <w:rFonts w:ascii="宋体" w:hAnsi="宋体"/>
                  <w:szCs w:val="24"/>
                </w:rPr>
                <w:delText>开发过程；</w:delText>
              </w:r>
            </w:del>
          </w:p>
        </w:tc>
      </w:tr>
    </w:tbl>
    <w:p w14:paraId="447A6005" w14:textId="6071AE78" w:rsidR="001002EB" w:rsidRPr="001002EB" w:rsidDel="00BA50DB" w:rsidRDefault="001002EB" w:rsidP="007F2B76">
      <w:pPr>
        <w:rPr>
          <w:del w:id="2083" w:author="John" w:date="2018-11-10T15:28:00Z"/>
        </w:rPr>
      </w:pPr>
    </w:p>
    <w:p w14:paraId="6D886259" w14:textId="58C0FB09" w:rsidR="00A4110A" w:rsidDel="00BA50DB" w:rsidRDefault="00271644" w:rsidP="00D130FB">
      <w:pPr>
        <w:pStyle w:val="2"/>
        <w:rPr>
          <w:del w:id="2084" w:author="John" w:date="2018-11-10T15:28:00Z"/>
        </w:rPr>
      </w:pPr>
      <w:ins w:id="2085" w:author="Administrator" w:date="2018-11-08T22:38:00Z">
        <w:del w:id="2086" w:author="John" w:date="2018-11-10T15:28:00Z">
          <w:r w:rsidDel="00BA50DB">
            <w:delText>4</w:delText>
          </w:r>
        </w:del>
      </w:ins>
      <w:del w:id="2087" w:author="John" w:date="2018-11-10T15:28:00Z">
        <w:r w:rsidR="00D130FB" w:rsidDel="00BA50DB">
          <w:delText>3</w:delText>
        </w:r>
        <w:r w:rsidR="00A4110A" w:rsidDel="00BA50DB">
          <w:delText>.</w:delText>
        </w:r>
      </w:del>
      <w:ins w:id="2088" w:author="Administrator" w:date="2018-11-08T20:39:00Z">
        <w:del w:id="2089" w:author="John" w:date="2018-11-10T15:28:00Z">
          <w:r w:rsidR="00B50F80" w:rsidDel="00BA50DB">
            <w:delText>3</w:delText>
          </w:r>
        </w:del>
      </w:ins>
      <w:del w:id="2090" w:author="John" w:date="2018-11-10T15:28:00Z">
        <w:r w:rsidR="00A4110A" w:rsidDel="00BA50DB">
          <w:delText>2</w:delText>
        </w:r>
        <w:r w:rsidR="00A4110A" w:rsidDel="00BA50DB">
          <w:delText>环境</w:delText>
        </w:r>
        <w:r w:rsidR="00A8521A" w:rsidDel="00BA50DB">
          <w:rPr>
            <w:rFonts w:hint="eastAsia"/>
          </w:rPr>
          <w:delText>资源</w:delText>
        </w:r>
      </w:del>
    </w:p>
    <w:p w14:paraId="13675589" w14:textId="3D3ACB60" w:rsidR="00482115" w:rsidRPr="00CA3C4B" w:rsidDel="00BA50DB" w:rsidRDefault="00482115" w:rsidP="00292CE8">
      <w:pPr>
        <w:pStyle w:val="a9"/>
        <w:rPr>
          <w:del w:id="2091" w:author="John" w:date="2018-11-10T15:28:00Z"/>
          <w:moveFrom w:id="2092" w:author="John" w:date="2018-11-10T14:30:00Z"/>
        </w:rPr>
      </w:pPr>
      <w:moveFromRangeStart w:id="2093" w:author="John" w:date="2018-11-10T14:30:00Z" w:name="move529623581"/>
      <w:moveFrom w:id="2094" w:author="John" w:date="2018-11-10T14:30:00Z">
        <w:del w:id="2095" w:author="John" w:date="2018-11-10T15:28:00Z">
          <w:r w:rsidRPr="00CA3C4B" w:rsidDel="00BA50DB">
            <w:rPr>
              <w:rFonts w:hint="eastAsia"/>
            </w:rPr>
            <w:delText>项目</w:delText>
          </w:r>
          <w:r w:rsidRPr="00CA3C4B" w:rsidDel="00BA50DB">
            <w:delText>组拥有较近的开会场所，方便组员集合开会。</w:delText>
          </w:r>
        </w:del>
      </w:moveFrom>
    </w:p>
    <w:moveFromRangeEnd w:id="2093"/>
    <w:p w14:paraId="4F8BF126" w14:textId="5269D55B" w:rsidR="00560AE1" w:rsidDel="00560AE1" w:rsidRDefault="00482115" w:rsidP="00560AE1">
      <w:pPr>
        <w:pStyle w:val="a9"/>
        <w:ind w:firstLine="420"/>
        <w:rPr>
          <w:del w:id="2096" w:author="John" w:date="2018-11-10T14:31:00Z"/>
        </w:rPr>
      </w:pPr>
      <w:del w:id="2097" w:author="John" w:date="2018-11-10T14:30:00Z">
        <w:r w:rsidRPr="00CA3C4B" w:rsidDel="007F3684">
          <w:rPr>
            <w:rFonts w:hint="eastAsia"/>
          </w:rPr>
          <w:delText>项目</w:delText>
        </w:r>
        <w:r w:rsidRPr="00CA3C4B" w:rsidDel="007F3684">
          <w:delText>组拥有一个</w:delText>
        </w:r>
        <w:r w:rsidRPr="00CA3C4B" w:rsidDel="007F3684">
          <w:rPr>
            <w:rFonts w:hint="eastAsia"/>
          </w:rPr>
          <w:delText>百度网盘</w:delText>
        </w:r>
        <w:r w:rsidRPr="00CA3C4B" w:rsidDel="007F3684">
          <w:delText>会员账号，方便资源</w:delText>
        </w:r>
        <w:r w:rsidR="00EF3B0E" w:rsidRPr="00CA3C4B" w:rsidDel="007F3684">
          <w:rPr>
            <w:rFonts w:hint="eastAsia"/>
          </w:rPr>
          <w:delText>存储</w:delText>
        </w:r>
        <w:r w:rsidR="00EF3B0E" w:rsidRPr="00CA3C4B" w:rsidDel="007F3684">
          <w:delText>、</w:delText>
        </w:r>
        <w:r w:rsidRPr="00CA3C4B" w:rsidDel="007F3684">
          <w:delText>下载与分享。</w:delText>
        </w:r>
      </w:del>
      <w:moveToRangeStart w:id="2098" w:author="John" w:date="2018-11-10T14:30:00Z" w:name="move529623581"/>
      <w:moveTo w:id="2099" w:author="John" w:date="2018-11-10T14:30:00Z">
        <w:del w:id="2100" w:author="John" w:date="2018-11-10T15:28:00Z">
          <w:r w:rsidR="00560AE1" w:rsidRPr="00CA3C4B" w:rsidDel="00BA50DB">
            <w:rPr>
              <w:rFonts w:hint="eastAsia"/>
            </w:rPr>
            <w:delText>项目</w:delText>
          </w:r>
          <w:r w:rsidR="00560AE1" w:rsidRPr="00CA3C4B" w:rsidDel="00BA50DB">
            <w:delText>组</w:delText>
          </w:r>
        </w:del>
        <w:del w:id="2101" w:author="John" w:date="2018-11-10T14:31:00Z">
          <w:r w:rsidR="00560AE1" w:rsidRPr="00CA3C4B" w:rsidDel="00560AE1">
            <w:delText>拥有较近的开会场所，方便组员集合开会。</w:delText>
          </w:r>
        </w:del>
      </w:moveTo>
    </w:p>
    <w:moveToRangeEnd w:id="2098"/>
    <w:p w14:paraId="67C36F26" w14:textId="490E74E1" w:rsidR="00560AE1" w:rsidRPr="00560AE1" w:rsidDel="00BA50DB" w:rsidRDefault="00560AE1">
      <w:pPr>
        <w:pStyle w:val="a9"/>
        <w:ind w:firstLine="420"/>
        <w:rPr>
          <w:del w:id="2102" w:author="John" w:date="2018-11-10T15:28:00Z"/>
        </w:rPr>
        <w:pPrChange w:id="2103" w:author="John" w:date="2018-11-10T14:31:00Z">
          <w:pPr>
            <w:pStyle w:val="a9"/>
          </w:pPr>
        </w:pPrChange>
      </w:pPr>
    </w:p>
    <w:p w14:paraId="2431D2DD" w14:textId="6C31D412" w:rsidR="00A4110A" w:rsidDel="00BA50DB" w:rsidRDefault="00271644" w:rsidP="00D130FB">
      <w:pPr>
        <w:pStyle w:val="2"/>
        <w:rPr>
          <w:del w:id="2104" w:author="John" w:date="2018-11-10T15:28:00Z"/>
        </w:rPr>
      </w:pPr>
      <w:ins w:id="2105" w:author="Administrator" w:date="2018-11-08T22:38:00Z">
        <w:del w:id="2106" w:author="John" w:date="2018-11-10T15:28:00Z">
          <w:r w:rsidDel="00BA50DB">
            <w:delText>4</w:delText>
          </w:r>
        </w:del>
      </w:ins>
      <w:del w:id="2107" w:author="John" w:date="2018-11-10T15:28:00Z">
        <w:r w:rsidR="00D130FB" w:rsidDel="00BA50DB">
          <w:delText>3</w:delText>
        </w:r>
        <w:r w:rsidR="00A4110A" w:rsidDel="00BA50DB">
          <w:delText>.</w:delText>
        </w:r>
      </w:del>
      <w:ins w:id="2108" w:author="Administrator" w:date="2018-11-08T20:39:00Z">
        <w:del w:id="2109" w:author="John" w:date="2018-11-10T15:28:00Z">
          <w:r w:rsidR="00B50F80" w:rsidDel="00BA50DB">
            <w:delText>4</w:delText>
          </w:r>
        </w:del>
      </w:ins>
      <w:del w:id="2110" w:author="John" w:date="2018-11-10T15:28:00Z">
        <w:r w:rsidR="00A4110A" w:rsidDel="00BA50DB">
          <w:delText>3</w:delText>
        </w:r>
        <w:r w:rsidR="00A4110A" w:rsidDel="00BA50DB">
          <w:delText>投资</w:delText>
        </w:r>
      </w:del>
    </w:p>
    <w:p w14:paraId="26733CBB" w14:textId="587D355D" w:rsidR="00A4110A" w:rsidDel="00BA50DB" w:rsidRDefault="00271644" w:rsidP="00D130FB">
      <w:pPr>
        <w:pStyle w:val="3"/>
        <w:rPr>
          <w:del w:id="2111" w:author="John" w:date="2018-11-10T15:28:00Z"/>
        </w:rPr>
      </w:pPr>
      <w:ins w:id="2112" w:author="Administrator" w:date="2018-11-08T22:38:00Z">
        <w:del w:id="2113" w:author="John" w:date="2018-11-10T15:28:00Z">
          <w:r w:rsidDel="00BA50DB">
            <w:delText>4</w:delText>
          </w:r>
        </w:del>
      </w:ins>
      <w:del w:id="2114" w:author="John" w:date="2018-11-10T15:28:00Z">
        <w:r w:rsidR="00D130FB" w:rsidDel="00BA50DB">
          <w:delText>3</w:delText>
        </w:r>
        <w:r w:rsidR="00A4110A" w:rsidDel="00BA50DB">
          <w:delText>.</w:delText>
        </w:r>
      </w:del>
      <w:ins w:id="2115" w:author="Administrator" w:date="2018-11-08T20:39:00Z">
        <w:del w:id="2116" w:author="John" w:date="2018-11-10T15:28:00Z">
          <w:r w:rsidR="00B50F80" w:rsidDel="00BA50DB">
            <w:delText>4</w:delText>
          </w:r>
        </w:del>
      </w:ins>
      <w:del w:id="2117" w:author="John" w:date="2018-11-10T15:28:00Z">
        <w:r w:rsidR="00A4110A" w:rsidDel="00BA50DB">
          <w:delText>3.1资金</w:delText>
        </w:r>
      </w:del>
    </w:p>
    <w:p w14:paraId="5A76AC67" w14:textId="37ACC77E" w:rsidR="00EF3B0E" w:rsidRPr="00EF3B0E" w:rsidDel="00BA50DB" w:rsidRDefault="00EF3B0E" w:rsidP="00292CE8">
      <w:pPr>
        <w:pStyle w:val="a9"/>
        <w:rPr>
          <w:del w:id="2118" w:author="John" w:date="2018-11-10T15:28:00Z"/>
        </w:rPr>
      </w:pPr>
      <w:del w:id="2119" w:author="John" w:date="2018-11-10T15:28:00Z">
        <w:r w:rsidDel="00BA50DB">
          <w:tab/>
        </w:r>
        <w:r w:rsidDel="00BA50DB">
          <w:rPr>
            <w:rFonts w:hint="eastAsia"/>
          </w:rPr>
          <w:delText>本项目</w:delText>
        </w:r>
        <w:r w:rsidDel="00BA50DB">
          <w:delText>组暂无外界资金赞助，所有资金由组内成员分摊。</w:delText>
        </w:r>
      </w:del>
    </w:p>
    <w:p w14:paraId="2DEDA09C" w14:textId="2F52EAD8" w:rsidR="00A4110A" w:rsidDel="00BA50DB" w:rsidRDefault="00271644" w:rsidP="00D130FB">
      <w:pPr>
        <w:pStyle w:val="3"/>
        <w:rPr>
          <w:del w:id="2120" w:author="John" w:date="2018-11-10T15:28:00Z"/>
        </w:rPr>
      </w:pPr>
      <w:ins w:id="2121" w:author="Administrator" w:date="2018-11-08T22:38:00Z">
        <w:del w:id="2122" w:author="John" w:date="2018-11-10T15:28:00Z">
          <w:r w:rsidDel="00BA50DB">
            <w:delText>4</w:delText>
          </w:r>
        </w:del>
      </w:ins>
      <w:del w:id="2123" w:author="John" w:date="2018-11-10T15:28:00Z">
        <w:r w:rsidR="00D130FB" w:rsidDel="00BA50DB">
          <w:delText>3</w:delText>
        </w:r>
        <w:r w:rsidR="00A4110A" w:rsidDel="00BA50DB">
          <w:delText>.</w:delText>
        </w:r>
      </w:del>
      <w:ins w:id="2124" w:author="Administrator" w:date="2018-11-08T20:39:00Z">
        <w:del w:id="2125" w:author="John" w:date="2018-11-10T15:28:00Z">
          <w:r w:rsidR="00B50F80" w:rsidDel="00BA50DB">
            <w:delText>4</w:delText>
          </w:r>
        </w:del>
      </w:ins>
      <w:del w:id="2126" w:author="John" w:date="2018-11-10T15:28:00Z">
        <w:r w:rsidR="00A4110A" w:rsidDel="00BA50DB">
          <w:delText>3.2人力</w:delText>
        </w:r>
      </w:del>
    </w:p>
    <w:p w14:paraId="0E4BDEDB" w14:textId="051FCF7F" w:rsidR="00EF3B0E" w:rsidDel="00BA50DB" w:rsidRDefault="00EF3B0E" w:rsidP="00292CE8">
      <w:pPr>
        <w:pStyle w:val="a9"/>
        <w:rPr>
          <w:del w:id="2127" w:author="John" w:date="2018-11-10T15:28:00Z"/>
        </w:rPr>
      </w:pPr>
      <w:del w:id="2128" w:author="John" w:date="2018-11-10T15:28:00Z">
        <w:r w:rsidDel="00BA50DB">
          <w:rPr>
            <w:rFonts w:hint="eastAsia"/>
          </w:rPr>
          <w:delText>以下</w:delText>
        </w:r>
        <w:r w:rsidDel="00BA50DB">
          <w:delText>为本项目组人力资源状况。</w:delText>
        </w:r>
      </w:del>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1037"/>
        <w:gridCol w:w="1037"/>
        <w:gridCol w:w="1037"/>
        <w:gridCol w:w="1037"/>
        <w:gridCol w:w="1037"/>
        <w:gridCol w:w="1037"/>
      </w:tblGrid>
      <w:tr w:rsidR="00EF3B0E" w:rsidDel="00BA50DB" w14:paraId="45BCCC7D" w14:textId="25264010" w:rsidTr="00AF5593">
        <w:trPr>
          <w:del w:id="2129" w:author="John" w:date="2018-11-10T15:28:00Z"/>
        </w:trPr>
        <w:tc>
          <w:tcPr>
            <w:tcW w:w="8296" w:type="dxa"/>
            <w:gridSpan w:val="8"/>
          </w:tcPr>
          <w:p w14:paraId="1F561DAA" w14:textId="1C488515" w:rsidR="00EF3B0E" w:rsidRPr="00292CE8" w:rsidDel="00BA50DB" w:rsidRDefault="00EF3B0E" w:rsidP="00AF5593">
            <w:pPr>
              <w:jc w:val="center"/>
              <w:rPr>
                <w:del w:id="2130" w:author="John" w:date="2018-11-10T15:28:00Z"/>
                <w:rFonts w:ascii="宋体" w:eastAsia="宋体" w:hAnsi="宋体"/>
              </w:rPr>
            </w:pPr>
            <w:del w:id="2131" w:author="John" w:date="2018-11-10T15:28:00Z">
              <w:r w:rsidRPr="00292CE8" w:rsidDel="00BA50DB">
                <w:rPr>
                  <w:rFonts w:ascii="宋体" w:eastAsia="宋体" w:hAnsi="宋体" w:hint="eastAsia"/>
                  <w:b/>
                  <w:sz w:val="24"/>
                </w:rPr>
                <w:delText>人力资源</w:delText>
              </w:r>
            </w:del>
          </w:p>
        </w:tc>
      </w:tr>
      <w:tr w:rsidR="00EF3B0E" w:rsidDel="00BA50DB" w14:paraId="60C89789" w14:textId="60A1C56C" w:rsidTr="00AF5593">
        <w:trPr>
          <w:del w:id="2132" w:author="John" w:date="2018-11-10T15:28:00Z"/>
        </w:trPr>
        <w:tc>
          <w:tcPr>
            <w:tcW w:w="1037" w:type="dxa"/>
          </w:tcPr>
          <w:p w14:paraId="76FDA70E" w14:textId="47745996" w:rsidR="00EF3B0E" w:rsidDel="00BA50DB" w:rsidRDefault="00EF3B0E" w:rsidP="00292CE8">
            <w:pPr>
              <w:pStyle w:val="a9"/>
              <w:rPr>
                <w:del w:id="2133" w:author="John" w:date="2018-11-10T15:28:00Z"/>
              </w:rPr>
            </w:pPr>
          </w:p>
        </w:tc>
        <w:tc>
          <w:tcPr>
            <w:tcW w:w="1037" w:type="dxa"/>
          </w:tcPr>
          <w:p w14:paraId="7BFEC782" w14:textId="1F69F18A" w:rsidR="00EF3B0E" w:rsidDel="00BA50DB" w:rsidRDefault="00EF3B0E" w:rsidP="00292CE8">
            <w:pPr>
              <w:pStyle w:val="a9"/>
              <w:rPr>
                <w:del w:id="2134" w:author="John" w:date="2018-11-10T15:28:00Z"/>
              </w:rPr>
            </w:pPr>
            <w:del w:id="2135" w:author="John" w:date="2018-11-10T15:28:00Z">
              <w:r w:rsidDel="00BA50DB">
                <w:rPr>
                  <w:rFonts w:hint="eastAsia"/>
                </w:rPr>
                <w:delText>周日</w:delText>
              </w:r>
            </w:del>
          </w:p>
        </w:tc>
        <w:tc>
          <w:tcPr>
            <w:tcW w:w="1037" w:type="dxa"/>
          </w:tcPr>
          <w:p w14:paraId="7838B724" w14:textId="1F015797" w:rsidR="00EF3B0E" w:rsidDel="00BA50DB" w:rsidRDefault="00EF3B0E" w:rsidP="00292CE8">
            <w:pPr>
              <w:pStyle w:val="a9"/>
              <w:rPr>
                <w:del w:id="2136" w:author="John" w:date="2018-11-10T15:28:00Z"/>
              </w:rPr>
            </w:pPr>
            <w:del w:id="2137" w:author="John" w:date="2018-11-10T15:28:00Z">
              <w:r w:rsidDel="00BA50DB">
                <w:rPr>
                  <w:rFonts w:hint="eastAsia"/>
                </w:rPr>
                <w:delText>周一</w:delText>
              </w:r>
            </w:del>
          </w:p>
        </w:tc>
        <w:tc>
          <w:tcPr>
            <w:tcW w:w="1037" w:type="dxa"/>
          </w:tcPr>
          <w:p w14:paraId="32D6D617" w14:textId="7680E116" w:rsidR="00EF3B0E" w:rsidDel="00BA50DB" w:rsidRDefault="00EF3B0E" w:rsidP="00292CE8">
            <w:pPr>
              <w:pStyle w:val="a9"/>
              <w:rPr>
                <w:del w:id="2138" w:author="John" w:date="2018-11-10T15:28:00Z"/>
              </w:rPr>
            </w:pPr>
            <w:del w:id="2139" w:author="John" w:date="2018-11-10T15:28:00Z">
              <w:r w:rsidDel="00BA50DB">
                <w:rPr>
                  <w:rFonts w:hint="eastAsia"/>
                </w:rPr>
                <w:delText>周二</w:delText>
              </w:r>
            </w:del>
          </w:p>
        </w:tc>
        <w:tc>
          <w:tcPr>
            <w:tcW w:w="1037" w:type="dxa"/>
          </w:tcPr>
          <w:p w14:paraId="76E00D7D" w14:textId="6BBAF327" w:rsidR="00EF3B0E" w:rsidDel="00BA50DB" w:rsidRDefault="00EF3B0E" w:rsidP="00292CE8">
            <w:pPr>
              <w:pStyle w:val="a9"/>
              <w:rPr>
                <w:del w:id="2140" w:author="John" w:date="2018-11-10T15:28:00Z"/>
              </w:rPr>
            </w:pPr>
            <w:del w:id="2141" w:author="John" w:date="2018-11-10T15:28:00Z">
              <w:r w:rsidDel="00BA50DB">
                <w:rPr>
                  <w:rFonts w:hint="eastAsia"/>
                </w:rPr>
                <w:delText>周三</w:delText>
              </w:r>
            </w:del>
          </w:p>
        </w:tc>
        <w:tc>
          <w:tcPr>
            <w:tcW w:w="1037" w:type="dxa"/>
          </w:tcPr>
          <w:p w14:paraId="0C726C26" w14:textId="22DA8C5D" w:rsidR="00EF3B0E" w:rsidDel="00BA50DB" w:rsidRDefault="00EF3B0E" w:rsidP="00292CE8">
            <w:pPr>
              <w:pStyle w:val="a9"/>
              <w:rPr>
                <w:del w:id="2142" w:author="John" w:date="2018-11-10T15:28:00Z"/>
              </w:rPr>
            </w:pPr>
            <w:del w:id="2143" w:author="John" w:date="2018-11-10T15:28:00Z">
              <w:r w:rsidDel="00BA50DB">
                <w:rPr>
                  <w:rFonts w:hint="eastAsia"/>
                </w:rPr>
                <w:delText>周四</w:delText>
              </w:r>
            </w:del>
          </w:p>
        </w:tc>
        <w:tc>
          <w:tcPr>
            <w:tcW w:w="1037" w:type="dxa"/>
          </w:tcPr>
          <w:p w14:paraId="1CABAB79" w14:textId="178A49BB" w:rsidR="00EF3B0E" w:rsidDel="00BA50DB" w:rsidRDefault="00EF3B0E" w:rsidP="00292CE8">
            <w:pPr>
              <w:pStyle w:val="a9"/>
              <w:rPr>
                <w:del w:id="2144" w:author="John" w:date="2018-11-10T15:28:00Z"/>
              </w:rPr>
            </w:pPr>
            <w:del w:id="2145" w:author="John" w:date="2018-11-10T15:28:00Z">
              <w:r w:rsidDel="00BA50DB">
                <w:rPr>
                  <w:rFonts w:hint="eastAsia"/>
                </w:rPr>
                <w:delText>周五</w:delText>
              </w:r>
            </w:del>
          </w:p>
        </w:tc>
        <w:tc>
          <w:tcPr>
            <w:tcW w:w="1037" w:type="dxa"/>
          </w:tcPr>
          <w:p w14:paraId="00DE073E" w14:textId="13092374" w:rsidR="00EF3B0E" w:rsidDel="00BA50DB" w:rsidRDefault="00EF3B0E" w:rsidP="00292CE8">
            <w:pPr>
              <w:pStyle w:val="a9"/>
              <w:rPr>
                <w:del w:id="2146" w:author="John" w:date="2018-11-10T15:28:00Z"/>
              </w:rPr>
            </w:pPr>
            <w:del w:id="2147" w:author="John" w:date="2018-11-10T15:28:00Z">
              <w:r w:rsidDel="00BA50DB">
                <w:rPr>
                  <w:rFonts w:hint="eastAsia"/>
                </w:rPr>
                <w:delText>周六</w:delText>
              </w:r>
            </w:del>
          </w:p>
        </w:tc>
      </w:tr>
      <w:tr w:rsidR="0087791D" w:rsidDel="00BA50DB" w14:paraId="2D536703" w14:textId="7434669B" w:rsidTr="00AF5593">
        <w:trPr>
          <w:del w:id="2148" w:author="John" w:date="2018-11-10T15:28:00Z"/>
        </w:trPr>
        <w:tc>
          <w:tcPr>
            <w:tcW w:w="1037" w:type="dxa"/>
          </w:tcPr>
          <w:p w14:paraId="0A6A3D96" w14:textId="72CD9738" w:rsidR="0087791D" w:rsidDel="00BA50DB" w:rsidRDefault="0087791D" w:rsidP="0087791D">
            <w:pPr>
              <w:pStyle w:val="a9"/>
              <w:rPr>
                <w:del w:id="2149" w:author="John" w:date="2018-11-10T15:28:00Z"/>
              </w:rPr>
            </w:pPr>
            <w:del w:id="2150" w:author="John" w:date="2018-11-10T15:28:00Z">
              <w:r w:rsidDel="00BA50DB">
                <w:rPr>
                  <w:rFonts w:hint="eastAsia"/>
                </w:rPr>
                <w:delText>上午</w:delText>
              </w:r>
              <w:r w:rsidDel="00BA50DB">
                <w:rPr>
                  <w:rFonts w:hint="eastAsia"/>
                </w:rPr>
                <w:delText>1</w:delText>
              </w:r>
            </w:del>
          </w:p>
        </w:tc>
        <w:tc>
          <w:tcPr>
            <w:tcW w:w="1037" w:type="dxa"/>
          </w:tcPr>
          <w:p w14:paraId="28C96821" w14:textId="5DD5E767" w:rsidR="0087791D" w:rsidDel="00BA50DB" w:rsidRDefault="0087791D" w:rsidP="0087791D">
            <w:pPr>
              <w:pStyle w:val="a9"/>
              <w:rPr>
                <w:del w:id="2151" w:author="John" w:date="2018-11-10T15:28:00Z"/>
              </w:rPr>
            </w:pPr>
            <w:ins w:id="2152" w:author="Administrator" w:date="2018-11-08T20:49:00Z">
              <w:del w:id="2153" w:author="John" w:date="2018-11-10T15:28:00Z">
                <w:r w:rsidDel="00BA50DB">
                  <w:rPr>
                    <w:rFonts w:hint="eastAsia"/>
                    <w:szCs w:val="21"/>
                  </w:rPr>
                  <w:delText>沈、</w:delText>
                </w:r>
                <w:r w:rsidDel="00BA50DB">
                  <w:rPr>
                    <w:szCs w:val="21"/>
                  </w:rPr>
                  <w:delText>杨</w:delText>
                </w:r>
                <w:r w:rsidDel="00BA50DB">
                  <w:rPr>
                    <w:rFonts w:hint="eastAsia"/>
                    <w:szCs w:val="21"/>
                  </w:rPr>
                  <w:delText>、</w:delText>
                </w:r>
                <w:r w:rsidDel="00BA50DB">
                  <w:rPr>
                    <w:szCs w:val="21"/>
                  </w:rPr>
                  <w:delText>徐</w:delText>
                </w:r>
              </w:del>
            </w:ins>
          </w:p>
        </w:tc>
        <w:tc>
          <w:tcPr>
            <w:tcW w:w="1037" w:type="dxa"/>
          </w:tcPr>
          <w:p w14:paraId="51AC7C26" w14:textId="3305A323" w:rsidR="0087791D" w:rsidDel="00BA50DB" w:rsidRDefault="0087791D" w:rsidP="0087791D">
            <w:pPr>
              <w:pStyle w:val="a9"/>
              <w:rPr>
                <w:del w:id="2154" w:author="John" w:date="2018-11-10T15:28:00Z"/>
              </w:rPr>
            </w:pPr>
            <w:ins w:id="2155" w:author="Administrator" w:date="2018-11-08T20:49:00Z">
              <w:del w:id="2156" w:author="John" w:date="2018-11-10T15:28:00Z">
                <w:r w:rsidDel="00BA50DB">
                  <w:rPr>
                    <w:rFonts w:hint="eastAsia"/>
                    <w:szCs w:val="21"/>
                  </w:rPr>
                  <w:delText>沈、叶、</w:delText>
                </w:r>
                <w:r w:rsidDel="00BA50DB">
                  <w:rPr>
                    <w:szCs w:val="21"/>
                  </w:rPr>
                  <w:delText>骆</w:delText>
                </w:r>
                <w:r w:rsidDel="00BA50DB">
                  <w:rPr>
                    <w:rFonts w:hint="eastAsia"/>
                    <w:szCs w:val="21"/>
                  </w:rPr>
                  <w:delText>、</w:delText>
                </w:r>
                <w:r w:rsidDel="00BA50DB">
                  <w:rPr>
                    <w:szCs w:val="21"/>
                  </w:rPr>
                  <w:delText>杨</w:delText>
                </w:r>
                <w:r w:rsidDel="00BA50DB">
                  <w:rPr>
                    <w:rFonts w:hint="eastAsia"/>
                    <w:szCs w:val="21"/>
                  </w:rPr>
                  <w:delText>、</w:delText>
                </w:r>
                <w:r w:rsidDel="00BA50DB">
                  <w:rPr>
                    <w:szCs w:val="21"/>
                  </w:rPr>
                  <w:delText>徐</w:delText>
                </w:r>
              </w:del>
            </w:ins>
            <w:del w:id="2157" w:author="John" w:date="2018-11-10T15:28:00Z">
              <w:r w:rsidDel="00BA50DB">
                <w:rPr>
                  <w:rFonts w:hint="eastAsia"/>
                </w:rPr>
                <w:delText>沈、叶、</w:delText>
              </w:r>
              <w:r w:rsidDel="00BA50DB">
                <w:delText>骆</w:delText>
              </w:r>
              <w:r w:rsidDel="00BA50DB">
                <w:rPr>
                  <w:rFonts w:hint="eastAsia"/>
                </w:rPr>
                <w:delText>、</w:delText>
              </w:r>
              <w:r w:rsidDel="00BA50DB">
                <w:delText>杨</w:delText>
              </w:r>
              <w:r w:rsidDel="00BA50DB">
                <w:rPr>
                  <w:rFonts w:hint="eastAsia"/>
                </w:rPr>
                <w:delText>、</w:delText>
              </w:r>
              <w:r w:rsidDel="00BA50DB">
                <w:delText>徐</w:delText>
              </w:r>
            </w:del>
          </w:p>
        </w:tc>
        <w:tc>
          <w:tcPr>
            <w:tcW w:w="1037" w:type="dxa"/>
          </w:tcPr>
          <w:p w14:paraId="6123A68E" w14:textId="1F32BD26" w:rsidR="0087791D" w:rsidDel="00BA50DB" w:rsidRDefault="0087791D" w:rsidP="0087791D">
            <w:pPr>
              <w:pStyle w:val="a9"/>
              <w:rPr>
                <w:del w:id="2158" w:author="John" w:date="2018-11-10T15:28:00Z"/>
              </w:rPr>
            </w:pPr>
            <w:ins w:id="2159" w:author="Administrator" w:date="2018-11-08T20:49:00Z">
              <w:del w:id="2160" w:author="John" w:date="2018-11-10T15:28:00Z">
                <w:r w:rsidDel="00BA50DB">
                  <w:rPr>
                    <w:rFonts w:hint="eastAsia"/>
                    <w:szCs w:val="21"/>
                  </w:rPr>
                  <w:delText>沈、叶、</w:delText>
                </w:r>
                <w:r w:rsidDel="00BA50DB">
                  <w:rPr>
                    <w:szCs w:val="21"/>
                  </w:rPr>
                  <w:delText>徐</w:delText>
                </w:r>
              </w:del>
            </w:ins>
            <w:del w:id="2161" w:author="John" w:date="2018-11-10T15:28:00Z">
              <w:r w:rsidDel="00BA50DB">
                <w:rPr>
                  <w:rFonts w:hint="eastAsia"/>
                </w:rPr>
                <w:delText>沈、叶、</w:delText>
              </w:r>
              <w:r w:rsidDel="00BA50DB">
                <w:delText>徐</w:delText>
              </w:r>
            </w:del>
          </w:p>
        </w:tc>
        <w:tc>
          <w:tcPr>
            <w:tcW w:w="1037" w:type="dxa"/>
          </w:tcPr>
          <w:p w14:paraId="2FB96CE1" w14:textId="788F0D87" w:rsidR="0087791D" w:rsidDel="00BA50DB" w:rsidRDefault="0087791D" w:rsidP="0087791D">
            <w:pPr>
              <w:pStyle w:val="a9"/>
              <w:rPr>
                <w:del w:id="2162" w:author="John" w:date="2018-11-10T15:28:00Z"/>
              </w:rPr>
            </w:pPr>
          </w:p>
        </w:tc>
        <w:tc>
          <w:tcPr>
            <w:tcW w:w="1037" w:type="dxa"/>
          </w:tcPr>
          <w:p w14:paraId="7792BEAA" w14:textId="7795E872" w:rsidR="0087791D" w:rsidDel="00BA50DB" w:rsidRDefault="0087791D" w:rsidP="0087791D">
            <w:pPr>
              <w:pStyle w:val="a9"/>
              <w:rPr>
                <w:del w:id="2163" w:author="John" w:date="2018-11-10T15:28:00Z"/>
              </w:rPr>
            </w:pPr>
            <w:ins w:id="2164" w:author="Administrator" w:date="2018-11-08T20:49:00Z">
              <w:del w:id="2165" w:author="John" w:date="2018-11-10T15:28:00Z">
                <w:r w:rsidDel="00BA50DB">
                  <w:rPr>
                    <w:rFonts w:hint="eastAsia"/>
                    <w:szCs w:val="21"/>
                  </w:rPr>
                  <w:delText>骆、</w:delText>
                </w:r>
                <w:r w:rsidDel="00BA50DB">
                  <w:rPr>
                    <w:szCs w:val="21"/>
                  </w:rPr>
                  <w:delText>杨</w:delText>
                </w:r>
                <w:r w:rsidDel="00BA50DB">
                  <w:rPr>
                    <w:rFonts w:hint="eastAsia"/>
                    <w:szCs w:val="21"/>
                  </w:rPr>
                  <w:delText>、</w:delText>
                </w:r>
                <w:r w:rsidDel="00BA50DB">
                  <w:rPr>
                    <w:szCs w:val="21"/>
                  </w:rPr>
                  <w:delText>徐</w:delText>
                </w:r>
              </w:del>
            </w:ins>
            <w:del w:id="2166" w:author="John" w:date="2018-11-10T15:28:00Z">
              <w:r w:rsidDel="00BA50DB">
                <w:rPr>
                  <w:rFonts w:hint="eastAsia"/>
                </w:rPr>
                <w:delText>骆、</w:delText>
              </w:r>
              <w:r w:rsidDel="00BA50DB">
                <w:delText>杨</w:delText>
              </w:r>
              <w:r w:rsidDel="00BA50DB">
                <w:rPr>
                  <w:rFonts w:hint="eastAsia"/>
                </w:rPr>
                <w:delText>、</w:delText>
              </w:r>
              <w:r w:rsidDel="00BA50DB">
                <w:delText>徐</w:delText>
              </w:r>
            </w:del>
          </w:p>
        </w:tc>
        <w:tc>
          <w:tcPr>
            <w:tcW w:w="1037" w:type="dxa"/>
          </w:tcPr>
          <w:p w14:paraId="53A9722C" w14:textId="6C3B069E" w:rsidR="0087791D" w:rsidDel="00BA50DB" w:rsidRDefault="0087791D" w:rsidP="0087791D">
            <w:pPr>
              <w:pStyle w:val="a9"/>
              <w:rPr>
                <w:del w:id="2167" w:author="John" w:date="2018-11-10T15:28:00Z"/>
              </w:rPr>
            </w:pPr>
            <w:ins w:id="2168" w:author="Administrator" w:date="2018-11-08T20:49:00Z">
              <w:del w:id="2169" w:author="John" w:date="2018-11-10T15:28:00Z">
                <w:r w:rsidDel="00BA50DB">
                  <w:rPr>
                    <w:rFonts w:hint="eastAsia"/>
                    <w:szCs w:val="21"/>
                  </w:rPr>
                  <w:delText>沈</w:delText>
                </w:r>
              </w:del>
            </w:ins>
            <w:del w:id="2170" w:author="John" w:date="2018-11-10T15:28:00Z">
              <w:r w:rsidDel="00BA50DB">
                <w:rPr>
                  <w:rFonts w:hint="eastAsia"/>
                </w:rPr>
                <w:delText>沈</w:delText>
              </w:r>
            </w:del>
          </w:p>
        </w:tc>
        <w:tc>
          <w:tcPr>
            <w:tcW w:w="1037" w:type="dxa"/>
          </w:tcPr>
          <w:p w14:paraId="268DE9E9" w14:textId="2A17F590" w:rsidR="0087791D" w:rsidDel="00BA50DB" w:rsidRDefault="0087791D" w:rsidP="0087791D">
            <w:pPr>
              <w:pStyle w:val="a9"/>
              <w:rPr>
                <w:del w:id="2171" w:author="John" w:date="2018-11-10T15:28:00Z"/>
              </w:rPr>
            </w:pPr>
            <w:ins w:id="2172" w:author="Administrator" w:date="2018-11-08T20:49:00Z">
              <w:del w:id="2173" w:author="John" w:date="2018-11-10T15:28:00Z">
                <w:r w:rsidDel="00BA50DB">
                  <w:rPr>
                    <w:rFonts w:hint="eastAsia"/>
                    <w:szCs w:val="21"/>
                  </w:rPr>
                  <w:delText>沈、</w:delText>
                </w:r>
                <w:r w:rsidDel="00BA50DB">
                  <w:rPr>
                    <w:szCs w:val="21"/>
                  </w:rPr>
                  <w:delText>杨</w:delText>
                </w:r>
                <w:r w:rsidDel="00BA50DB">
                  <w:rPr>
                    <w:rFonts w:hint="eastAsia"/>
                    <w:szCs w:val="21"/>
                  </w:rPr>
                  <w:delText>、</w:delText>
                </w:r>
                <w:r w:rsidDel="00BA50DB">
                  <w:rPr>
                    <w:szCs w:val="21"/>
                  </w:rPr>
                  <w:delText>徐</w:delText>
                </w:r>
              </w:del>
            </w:ins>
          </w:p>
        </w:tc>
      </w:tr>
      <w:tr w:rsidR="0087791D" w:rsidDel="00BA50DB" w14:paraId="78791A88" w14:textId="3A3D2EF7" w:rsidTr="00AF5593">
        <w:trPr>
          <w:del w:id="2174" w:author="John" w:date="2018-11-10T15:28:00Z"/>
        </w:trPr>
        <w:tc>
          <w:tcPr>
            <w:tcW w:w="1037" w:type="dxa"/>
          </w:tcPr>
          <w:p w14:paraId="73A3AFFC" w14:textId="0B332840" w:rsidR="0087791D" w:rsidDel="00BA50DB" w:rsidRDefault="0087791D" w:rsidP="0087791D">
            <w:pPr>
              <w:pStyle w:val="a9"/>
              <w:rPr>
                <w:del w:id="2175" w:author="John" w:date="2018-11-10T15:28:00Z"/>
              </w:rPr>
            </w:pPr>
            <w:del w:id="2176" w:author="John" w:date="2018-11-10T15:28:00Z">
              <w:r w:rsidDel="00BA50DB">
                <w:rPr>
                  <w:rFonts w:hint="eastAsia"/>
                </w:rPr>
                <w:delText>上午</w:delText>
              </w:r>
              <w:r w:rsidDel="00BA50DB">
                <w:rPr>
                  <w:rFonts w:hint="eastAsia"/>
                </w:rPr>
                <w:delText>2</w:delText>
              </w:r>
            </w:del>
          </w:p>
        </w:tc>
        <w:tc>
          <w:tcPr>
            <w:tcW w:w="1037" w:type="dxa"/>
          </w:tcPr>
          <w:p w14:paraId="69A344D7" w14:textId="44FE3F00" w:rsidR="0087791D" w:rsidDel="00BA50DB" w:rsidRDefault="0087791D" w:rsidP="0087791D">
            <w:pPr>
              <w:pStyle w:val="a9"/>
              <w:rPr>
                <w:del w:id="2177" w:author="John" w:date="2018-11-10T15:28:00Z"/>
              </w:rPr>
            </w:pPr>
            <w:ins w:id="2178" w:author="Administrator" w:date="2018-11-08T20:49:00Z">
              <w:del w:id="2179" w:author="John" w:date="2018-11-10T15:28:00Z">
                <w:r w:rsidDel="00BA50DB">
                  <w:rPr>
                    <w:rFonts w:hint="eastAsia"/>
                    <w:szCs w:val="21"/>
                  </w:rPr>
                  <w:delText>沈、</w:delText>
                </w:r>
                <w:r w:rsidDel="00BA50DB">
                  <w:rPr>
                    <w:szCs w:val="21"/>
                  </w:rPr>
                  <w:delText>杨</w:delText>
                </w:r>
                <w:r w:rsidDel="00BA50DB">
                  <w:rPr>
                    <w:rFonts w:hint="eastAsia"/>
                    <w:szCs w:val="21"/>
                  </w:rPr>
                  <w:delText>、</w:delText>
                </w:r>
                <w:r w:rsidDel="00BA50DB">
                  <w:rPr>
                    <w:szCs w:val="21"/>
                  </w:rPr>
                  <w:delText>徐</w:delText>
                </w:r>
              </w:del>
            </w:ins>
          </w:p>
        </w:tc>
        <w:tc>
          <w:tcPr>
            <w:tcW w:w="1037" w:type="dxa"/>
          </w:tcPr>
          <w:p w14:paraId="3794D455" w14:textId="68C3B498" w:rsidR="0087791D" w:rsidDel="00BA50DB" w:rsidRDefault="0087791D" w:rsidP="0087791D">
            <w:pPr>
              <w:pStyle w:val="a9"/>
              <w:rPr>
                <w:del w:id="2180" w:author="John" w:date="2018-11-10T15:28:00Z"/>
              </w:rPr>
            </w:pPr>
          </w:p>
        </w:tc>
        <w:tc>
          <w:tcPr>
            <w:tcW w:w="1037" w:type="dxa"/>
          </w:tcPr>
          <w:p w14:paraId="63A28DC1" w14:textId="36F42401" w:rsidR="0087791D" w:rsidDel="00BA50DB" w:rsidRDefault="0087791D" w:rsidP="0087791D">
            <w:pPr>
              <w:pStyle w:val="a9"/>
              <w:rPr>
                <w:del w:id="2181" w:author="John" w:date="2018-11-10T15:28:00Z"/>
              </w:rPr>
            </w:pPr>
          </w:p>
        </w:tc>
        <w:tc>
          <w:tcPr>
            <w:tcW w:w="1037" w:type="dxa"/>
          </w:tcPr>
          <w:p w14:paraId="6E250CE3" w14:textId="4F160CB5" w:rsidR="0087791D" w:rsidDel="00BA50DB" w:rsidRDefault="0087791D" w:rsidP="0087791D">
            <w:pPr>
              <w:pStyle w:val="a9"/>
              <w:rPr>
                <w:del w:id="2182" w:author="John" w:date="2018-11-10T15:28:00Z"/>
              </w:rPr>
            </w:pPr>
          </w:p>
        </w:tc>
        <w:tc>
          <w:tcPr>
            <w:tcW w:w="1037" w:type="dxa"/>
          </w:tcPr>
          <w:p w14:paraId="1E6C5043" w14:textId="31259F33" w:rsidR="0087791D" w:rsidDel="00BA50DB" w:rsidRDefault="0087791D" w:rsidP="0087791D">
            <w:pPr>
              <w:pStyle w:val="a9"/>
              <w:rPr>
                <w:del w:id="2183" w:author="John" w:date="2018-11-10T15:28:00Z"/>
              </w:rPr>
            </w:pPr>
            <w:ins w:id="2184" w:author="Administrator" w:date="2018-11-08T20:49:00Z">
              <w:del w:id="2185" w:author="John" w:date="2018-11-10T15:28:00Z">
                <w:r w:rsidDel="00BA50DB">
                  <w:rPr>
                    <w:rFonts w:hint="eastAsia"/>
                    <w:szCs w:val="21"/>
                  </w:rPr>
                  <w:delText>杨</w:delText>
                </w:r>
                <w:r w:rsidDel="00BA50DB">
                  <w:rPr>
                    <w:szCs w:val="21"/>
                  </w:rPr>
                  <w:delText>、</w:delText>
                </w:r>
                <w:r w:rsidDel="00BA50DB">
                  <w:rPr>
                    <w:rFonts w:hint="eastAsia"/>
                    <w:szCs w:val="21"/>
                  </w:rPr>
                  <w:delText>徐</w:delText>
                </w:r>
              </w:del>
            </w:ins>
            <w:del w:id="2186" w:author="John" w:date="2018-11-10T15:28:00Z">
              <w:r w:rsidDel="00BA50DB">
                <w:rPr>
                  <w:rFonts w:hint="eastAsia"/>
                </w:rPr>
                <w:delText>杨</w:delText>
              </w:r>
              <w:r w:rsidDel="00BA50DB">
                <w:delText>、</w:delText>
              </w:r>
              <w:r w:rsidDel="00BA50DB">
                <w:rPr>
                  <w:rFonts w:hint="eastAsia"/>
                </w:rPr>
                <w:delText>徐</w:delText>
              </w:r>
            </w:del>
          </w:p>
        </w:tc>
        <w:tc>
          <w:tcPr>
            <w:tcW w:w="1037" w:type="dxa"/>
          </w:tcPr>
          <w:p w14:paraId="3C4FCE1E" w14:textId="0B592F50" w:rsidR="0087791D" w:rsidDel="00BA50DB" w:rsidRDefault="0087791D" w:rsidP="0087791D">
            <w:pPr>
              <w:pStyle w:val="a9"/>
              <w:rPr>
                <w:del w:id="2187" w:author="John" w:date="2018-11-10T15:28:00Z"/>
              </w:rPr>
            </w:pPr>
          </w:p>
        </w:tc>
        <w:tc>
          <w:tcPr>
            <w:tcW w:w="1037" w:type="dxa"/>
          </w:tcPr>
          <w:p w14:paraId="5CA31C14" w14:textId="0EA06486" w:rsidR="0087791D" w:rsidDel="00BA50DB" w:rsidRDefault="0087791D" w:rsidP="0087791D">
            <w:pPr>
              <w:pStyle w:val="a9"/>
              <w:rPr>
                <w:del w:id="2188" w:author="John" w:date="2018-11-10T15:28:00Z"/>
              </w:rPr>
            </w:pPr>
            <w:ins w:id="2189" w:author="Administrator" w:date="2018-11-08T20:49:00Z">
              <w:del w:id="2190" w:author="John" w:date="2018-11-10T15:28:00Z">
                <w:r w:rsidDel="00BA50DB">
                  <w:rPr>
                    <w:rFonts w:hint="eastAsia"/>
                    <w:szCs w:val="21"/>
                  </w:rPr>
                  <w:delText>沈、</w:delText>
                </w:r>
                <w:r w:rsidDel="00BA50DB">
                  <w:rPr>
                    <w:szCs w:val="21"/>
                  </w:rPr>
                  <w:delText>杨</w:delText>
                </w:r>
                <w:r w:rsidDel="00BA50DB">
                  <w:rPr>
                    <w:rFonts w:hint="eastAsia"/>
                    <w:szCs w:val="21"/>
                  </w:rPr>
                  <w:delText>、</w:delText>
                </w:r>
                <w:r w:rsidDel="00BA50DB">
                  <w:rPr>
                    <w:szCs w:val="21"/>
                  </w:rPr>
                  <w:delText>徐</w:delText>
                </w:r>
              </w:del>
            </w:ins>
          </w:p>
        </w:tc>
      </w:tr>
      <w:tr w:rsidR="0087791D" w:rsidDel="00BA50DB" w14:paraId="697E9496" w14:textId="508D55F1" w:rsidTr="00AF5593">
        <w:trPr>
          <w:del w:id="2191" w:author="John" w:date="2018-11-10T15:28:00Z"/>
        </w:trPr>
        <w:tc>
          <w:tcPr>
            <w:tcW w:w="1037" w:type="dxa"/>
          </w:tcPr>
          <w:p w14:paraId="58FBC97E" w14:textId="0828AB48" w:rsidR="0087791D" w:rsidDel="00BA50DB" w:rsidRDefault="0087791D" w:rsidP="0087791D">
            <w:pPr>
              <w:pStyle w:val="a9"/>
              <w:rPr>
                <w:del w:id="2192" w:author="John" w:date="2018-11-10T15:28:00Z"/>
              </w:rPr>
            </w:pPr>
            <w:del w:id="2193" w:author="John" w:date="2018-11-10T15:28:00Z">
              <w:r w:rsidDel="00BA50DB">
                <w:rPr>
                  <w:rFonts w:hint="eastAsia"/>
                </w:rPr>
                <w:delText>下午</w:delText>
              </w:r>
              <w:r w:rsidDel="00BA50DB">
                <w:rPr>
                  <w:rFonts w:hint="eastAsia"/>
                </w:rPr>
                <w:delText>1</w:delText>
              </w:r>
            </w:del>
          </w:p>
        </w:tc>
        <w:tc>
          <w:tcPr>
            <w:tcW w:w="1037" w:type="dxa"/>
          </w:tcPr>
          <w:p w14:paraId="4E6DCACD" w14:textId="233888D6" w:rsidR="0087791D" w:rsidDel="00BA50DB" w:rsidRDefault="0087791D" w:rsidP="0087791D">
            <w:pPr>
              <w:pStyle w:val="a9"/>
              <w:rPr>
                <w:del w:id="2194" w:author="John" w:date="2018-11-10T15:28:00Z"/>
              </w:rPr>
            </w:pPr>
            <w:ins w:id="2195" w:author="Administrator" w:date="2018-11-08T20:49:00Z">
              <w:del w:id="2196" w:author="John" w:date="2018-11-10T15:28:00Z">
                <w:r w:rsidDel="00BA50DB">
                  <w:rPr>
                    <w:rFonts w:hint="eastAsia"/>
                    <w:szCs w:val="21"/>
                  </w:rPr>
                  <w:delText>沈、</w:delText>
                </w:r>
                <w:r w:rsidDel="00BA50DB">
                  <w:rPr>
                    <w:szCs w:val="21"/>
                  </w:rPr>
                  <w:delText>杨</w:delText>
                </w:r>
                <w:r w:rsidDel="00BA50DB">
                  <w:rPr>
                    <w:rFonts w:hint="eastAsia"/>
                    <w:szCs w:val="21"/>
                  </w:rPr>
                  <w:delText>、</w:delText>
                </w:r>
                <w:r w:rsidDel="00BA50DB">
                  <w:rPr>
                    <w:szCs w:val="21"/>
                  </w:rPr>
                  <w:delText>徐</w:delText>
                </w:r>
              </w:del>
            </w:ins>
          </w:p>
        </w:tc>
        <w:tc>
          <w:tcPr>
            <w:tcW w:w="1037" w:type="dxa"/>
          </w:tcPr>
          <w:p w14:paraId="650A071E" w14:textId="41321BEB" w:rsidR="0087791D" w:rsidDel="00BA50DB" w:rsidRDefault="0087791D" w:rsidP="0087791D">
            <w:pPr>
              <w:pStyle w:val="a9"/>
              <w:rPr>
                <w:del w:id="2197" w:author="John" w:date="2018-11-10T15:28:00Z"/>
              </w:rPr>
            </w:pPr>
            <w:ins w:id="2198" w:author="Administrator" w:date="2018-11-08T20:49:00Z">
              <w:del w:id="2199" w:author="John" w:date="2018-11-10T15:28:00Z">
                <w:r w:rsidDel="00BA50DB">
                  <w:rPr>
                    <w:rFonts w:hint="eastAsia"/>
                    <w:szCs w:val="21"/>
                  </w:rPr>
                  <w:delText>杨、</w:delText>
                </w:r>
                <w:r w:rsidDel="00BA50DB">
                  <w:rPr>
                    <w:szCs w:val="21"/>
                  </w:rPr>
                  <w:delText>徐</w:delText>
                </w:r>
              </w:del>
            </w:ins>
            <w:del w:id="2200" w:author="John" w:date="2018-11-10T15:28:00Z">
              <w:r w:rsidDel="00BA50DB">
                <w:rPr>
                  <w:rFonts w:hint="eastAsia"/>
                </w:rPr>
                <w:delText>杨、</w:delText>
              </w:r>
              <w:r w:rsidDel="00BA50DB">
                <w:delText>徐</w:delText>
              </w:r>
            </w:del>
          </w:p>
        </w:tc>
        <w:tc>
          <w:tcPr>
            <w:tcW w:w="1037" w:type="dxa"/>
          </w:tcPr>
          <w:p w14:paraId="4CBFF246" w14:textId="3A65E143" w:rsidR="0087791D" w:rsidDel="00BA50DB" w:rsidRDefault="0087791D" w:rsidP="0087791D">
            <w:pPr>
              <w:pStyle w:val="a9"/>
              <w:rPr>
                <w:del w:id="2201" w:author="John" w:date="2018-11-10T15:28:00Z"/>
              </w:rPr>
            </w:pPr>
          </w:p>
        </w:tc>
        <w:tc>
          <w:tcPr>
            <w:tcW w:w="1037" w:type="dxa"/>
          </w:tcPr>
          <w:p w14:paraId="7ABE423D" w14:textId="14032F92" w:rsidR="0087791D" w:rsidDel="00BA50DB" w:rsidRDefault="0087791D" w:rsidP="0087791D">
            <w:pPr>
              <w:pStyle w:val="a9"/>
              <w:rPr>
                <w:del w:id="2202" w:author="John" w:date="2018-11-10T15:28:00Z"/>
              </w:rPr>
            </w:pPr>
            <w:ins w:id="2203" w:author="Administrator" w:date="2018-11-08T20:49:00Z">
              <w:del w:id="2204" w:author="John" w:date="2018-11-10T15:28:00Z">
                <w:r w:rsidDel="00BA50DB">
                  <w:rPr>
                    <w:rFonts w:hint="eastAsia"/>
                    <w:szCs w:val="21"/>
                  </w:rPr>
                  <w:delText>叶</w:delText>
                </w:r>
              </w:del>
            </w:ins>
            <w:del w:id="2205" w:author="John" w:date="2018-11-10T15:28:00Z">
              <w:r w:rsidDel="00BA50DB">
                <w:rPr>
                  <w:rFonts w:hint="eastAsia"/>
                </w:rPr>
                <w:delText>叶</w:delText>
              </w:r>
            </w:del>
          </w:p>
        </w:tc>
        <w:tc>
          <w:tcPr>
            <w:tcW w:w="1037" w:type="dxa"/>
          </w:tcPr>
          <w:p w14:paraId="7000240E" w14:textId="5944BBD2" w:rsidR="0087791D" w:rsidDel="00BA50DB" w:rsidRDefault="0087791D" w:rsidP="0087791D">
            <w:pPr>
              <w:pStyle w:val="a9"/>
              <w:rPr>
                <w:del w:id="2206" w:author="John" w:date="2018-11-10T15:28:00Z"/>
              </w:rPr>
            </w:pPr>
          </w:p>
        </w:tc>
        <w:tc>
          <w:tcPr>
            <w:tcW w:w="1037" w:type="dxa"/>
          </w:tcPr>
          <w:p w14:paraId="50741DB4" w14:textId="2142777D" w:rsidR="0087791D" w:rsidDel="00BA50DB" w:rsidRDefault="0087791D" w:rsidP="0087791D">
            <w:pPr>
              <w:pStyle w:val="a9"/>
              <w:rPr>
                <w:del w:id="2207" w:author="John" w:date="2018-11-10T15:28:00Z"/>
              </w:rPr>
            </w:pPr>
            <w:ins w:id="2208" w:author="Administrator" w:date="2018-11-08T20:49:00Z">
              <w:del w:id="2209" w:author="John" w:date="2018-11-10T15:28:00Z">
                <w:r w:rsidDel="00BA50DB">
                  <w:rPr>
                    <w:rFonts w:hint="eastAsia"/>
                    <w:szCs w:val="21"/>
                  </w:rPr>
                  <w:delText>叶、</w:delText>
                </w:r>
                <w:r w:rsidDel="00BA50DB">
                  <w:rPr>
                    <w:szCs w:val="21"/>
                  </w:rPr>
                  <w:delText>杨</w:delText>
                </w:r>
                <w:r w:rsidDel="00BA50DB">
                  <w:rPr>
                    <w:rFonts w:hint="eastAsia"/>
                    <w:szCs w:val="21"/>
                  </w:rPr>
                  <w:delText>、</w:delText>
                </w:r>
                <w:r w:rsidDel="00BA50DB">
                  <w:rPr>
                    <w:szCs w:val="21"/>
                  </w:rPr>
                  <w:delText>徐</w:delText>
                </w:r>
              </w:del>
            </w:ins>
            <w:del w:id="2210" w:author="John" w:date="2018-11-10T15:28:00Z">
              <w:r w:rsidDel="00BA50DB">
                <w:rPr>
                  <w:rFonts w:hint="eastAsia"/>
                </w:rPr>
                <w:delText>叶、</w:delText>
              </w:r>
              <w:r w:rsidDel="00BA50DB">
                <w:delText>杨</w:delText>
              </w:r>
              <w:r w:rsidDel="00BA50DB">
                <w:rPr>
                  <w:rFonts w:hint="eastAsia"/>
                </w:rPr>
                <w:delText>、</w:delText>
              </w:r>
              <w:r w:rsidDel="00BA50DB">
                <w:delText>徐</w:delText>
              </w:r>
            </w:del>
          </w:p>
        </w:tc>
        <w:tc>
          <w:tcPr>
            <w:tcW w:w="1037" w:type="dxa"/>
          </w:tcPr>
          <w:p w14:paraId="11A45C88" w14:textId="529245D1" w:rsidR="0087791D" w:rsidDel="00BA50DB" w:rsidRDefault="0087791D" w:rsidP="0087791D">
            <w:pPr>
              <w:pStyle w:val="a9"/>
              <w:rPr>
                <w:del w:id="2211" w:author="John" w:date="2018-11-10T15:28:00Z"/>
              </w:rPr>
            </w:pPr>
            <w:ins w:id="2212" w:author="Administrator" w:date="2018-11-08T20:49:00Z">
              <w:del w:id="2213" w:author="John" w:date="2018-11-10T15:28:00Z">
                <w:r w:rsidDel="00BA50DB">
                  <w:rPr>
                    <w:rFonts w:hint="eastAsia"/>
                    <w:szCs w:val="21"/>
                  </w:rPr>
                  <w:delText>沈、</w:delText>
                </w:r>
                <w:r w:rsidDel="00BA50DB">
                  <w:rPr>
                    <w:szCs w:val="21"/>
                  </w:rPr>
                  <w:delText>杨</w:delText>
                </w:r>
                <w:r w:rsidDel="00BA50DB">
                  <w:rPr>
                    <w:rFonts w:hint="eastAsia"/>
                    <w:szCs w:val="21"/>
                  </w:rPr>
                  <w:delText>、</w:delText>
                </w:r>
                <w:r w:rsidDel="00BA50DB">
                  <w:rPr>
                    <w:szCs w:val="21"/>
                  </w:rPr>
                  <w:delText>徐</w:delText>
                </w:r>
              </w:del>
            </w:ins>
          </w:p>
        </w:tc>
      </w:tr>
      <w:tr w:rsidR="0087791D" w:rsidDel="00BA50DB" w14:paraId="78759E55" w14:textId="731BD798" w:rsidTr="00AF5593">
        <w:trPr>
          <w:del w:id="2214" w:author="John" w:date="2018-11-10T15:28:00Z"/>
        </w:trPr>
        <w:tc>
          <w:tcPr>
            <w:tcW w:w="1037" w:type="dxa"/>
          </w:tcPr>
          <w:p w14:paraId="38172DC3" w14:textId="5A1DCF8E" w:rsidR="0087791D" w:rsidDel="00BA50DB" w:rsidRDefault="0087791D" w:rsidP="0087791D">
            <w:pPr>
              <w:pStyle w:val="a9"/>
              <w:rPr>
                <w:del w:id="2215" w:author="John" w:date="2018-11-10T15:28:00Z"/>
              </w:rPr>
            </w:pPr>
            <w:del w:id="2216" w:author="John" w:date="2018-11-10T15:28:00Z">
              <w:r w:rsidDel="00BA50DB">
                <w:rPr>
                  <w:rFonts w:hint="eastAsia"/>
                </w:rPr>
                <w:delText>下午</w:delText>
              </w:r>
              <w:r w:rsidDel="00BA50DB">
                <w:rPr>
                  <w:rFonts w:hint="eastAsia"/>
                </w:rPr>
                <w:delText>2</w:delText>
              </w:r>
            </w:del>
          </w:p>
        </w:tc>
        <w:tc>
          <w:tcPr>
            <w:tcW w:w="1037" w:type="dxa"/>
          </w:tcPr>
          <w:p w14:paraId="6C436190" w14:textId="1834F7C3" w:rsidR="0087791D" w:rsidDel="00BA50DB" w:rsidRDefault="0087791D" w:rsidP="0087791D">
            <w:pPr>
              <w:pStyle w:val="a9"/>
              <w:rPr>
                <w:del w:id="2217" w:author="John" w:date="2018-11-10T15:28:00Z"/>
              </w:rPr>
            </w:pPr>
            <w:ins w:id="2218" w:author="Administrator" w:date="2018-11-08T20:49:00Z">
              <w:del w:id="2219" w:author="John" w:date="2018-11-10T15:28:00Z">
                <w:r w:rsidDel="00BA50DB">
                  <w:rPr>
                    <w:rFonts w:hint="eastAsia"/>
                    <w:szCs w:val="21"/>
                  </w:rPr>
                  <w:delText>沈、</w:delText>
                </w:r>
                <w:r w:rsidDel="00BA50DB">
                  <w:rPr>
                    <w:szCs w:val="21"/>
                  </w:rPr>
                  <w:delText>杨</w:delText>
                </w:r>
                <w:r w:rsidDel="00BA50DB">
                  <w:rPr>
                    <w:rFonts w:hint="eastAsia"/>
                    <w:szCs w:val="21"/>
                  </w:rPr>
                  <w:delText>、</w:delText>
                </w:r>
                <w:r w:rsidDel="00BA50DB">
                  <w:rPr>
                    <w:szCs w:val="21"/>
                  </w:rPr>
                  <w:delText>徐</w:delText>
                </w:r>
              </w:del>
            </w:ins>
          </w:p>
        </w:tc>
        <w:tc>
          <w:tcPr>
            <w:tcW w:w="1037" w:type="dxa"/>
          </w:tcPr>
          <w:p w14:paraId="7002B557" w14:textId="38A5F5F7" w:rsidR="0087791D" w:rsidDel="00BA50DB" w:rsidRDefault="0087791D" w:rsidP="0087791D">
            <w:pPr>
              <w:pStyle w:val="a9"/>
              <w:rPr>
                <w:del w:id="2220" w:author="John" w:date="2018-11-10T15:28:00Z"/>
              </w:rPr>
            </w:pPr>
            <w:ins w:id="2221" w:author="Administrator" w:date="2018-11-08T20:49:00Z">
              <w:del w:id="2222" w:author="John" w:date="2018-11-10T15:28:00Z">
                <w:r w:rsidDel="00BA50DB">
                  <w:rPr>
                    <w:rFonts w:hint="eastAsia"/>
                    <w:szCs w:val="21"/>
                  </w:rPr>
                  <w:delText>杨、</w:delText>
                </w:r>
                <w:r w:rsidDel="00BA50DB">
                  <w:rPr>
                    <w:szCs w:val="21"/>
                  </w:rPr>
                  <w:delText>徐</w:delText>
                </w:r>
              </w:del>
            </w:ins>
            <w:del w:id="2223" w:author="John" w:date="2018-11-10T15:28:00Z">
              <w:r w:rsidDel="00BA50DB">
                <w:rPr>
                  <w:rFonts w:hint="eastAsia"/>
                </w:rPr>
                <w:delText>杨、</w:delText>
              </w:r>
              <w:r w:rsidDel="00BA50DB">
                <w:delText>徐</w:delText>
              </w:r>
            </w:del>
          </w:p>
        </w:tc>
        <w:tc>
          <w:tcPr>
            <w:tcW w:w="1037" w:type="dxa"/>
          </w:tcPr>
          <w:p w14:paraId="32F3B754" w14:textId="51D9D906" w:rsidR="0087791D" w:rsidDel="00BA50DB" w:rsidRDefault="0087791D" w:rsidP="0087791D">
            <w:pPr>
              <w:pStyle w:val="a9"/>
              <w:rPr>
                <w:del w:id="2224" w:author="John" w:date="2018-11-10T15:28:00Z"/>
              </w:rPr>
            </w:pPr>
          </w:p>
        </w:tc>
        <w:tc>
          <w:tcPr>
            <w:tcW w:w="1037" w:type="dxa"/>
          </w:tcPr>
          <w:p w14:paraId="4ACCDA92" w14:textId="0F34A2E9" w:rsidR="0087791D" w:rsidDel="00BA50DB" w:rsidRDefault="0087791D" w:rsidP="0087791D">
            <w:pPr>
              <w:pStyle w:val="a9"/>
              <w:rPr>
                <w:del w:id="2225" w:author="John" w:date="2018-11-10T15:28:00Z"/>
              </w:rPr>
            </w:pPr>
            <w:ins w:id="2226" w:author="Administrator" w:date="2018-11-08T20:49:00Z">
              <w:del w:id="2227" w:author="John" w:date="2018-11-10T15:28:00Z">
                <w:r w:rsidDel="00BA50DB">
                  <w:rPr>
                    <w:rFonts w:hint="eastAsia"/>
                    <w:szCs w:val="21"/>
                  </w:rPr>
                  <w:delText>沈、叶、</w:delText>
                </w:r>
                <w:r w:rsidDel="00BA50DB">
                  <w:rPr>
                    <w:szCs w:val="21"/>
                  </w:rPr>
                  <w:delText>骆</w:delText>
                </w:r>
              </w:del>
            </w:ins>
            <w:del w:id="2228" w:author="John" w:date="2018-11-10T15:28:00Z">
              <w:r w:rsidDel="00BA50DB">
                <w:rPr>
                  <w:rFonts w:hint="eastAsia"/>
                </w:rPr>
                <w:delText>沈、叶、</w:delText>
              </w:r>
              <w:r w:rsidDel="00BA50DB">
                <w:delText>骆</w:delText>
              </w:r>
            </w:del>
          </w:p>
        </w:tc>
        <w:tc>
          <w:tcPr>
            <w:tcW w:w="1037" w:type="dxa"/>
          </w:tcPr>
          <w:p w14:paraId="2FE9F0B3" w14:textId="715A8CCC" w:rsidR="0087791D" w:rsidDel="00BA50DB" w:rsidRDefault="0087791D" w:rsidP="0087791D">
            <w:pPr>
              <w:pStyle w:val="a9"/>
              <w:rPr>
                <w:del w:id="2229" w:author="John" w:date="2018-11-10T15:28:00Z"/>
              </w:rPr>
            </w:pPr>
          </w:p>
        </w:tc>
        <w:tc>
          <w:tcPr>
            <w:tcW w:w="1037" w:type="dxa"/>
          </w:tcPr>
          <w:p w14:paraId="3CC3DED1" w14:textId="254A30E0" w:rsidR="0087791D" w:rsidDel="00BA50DB" w:rsidRDefault="0087791D" w:rsidP="0087791D">
            <w:pPr>
              <w:pStyle w:val="a9"/>
              <w:rPr>
                <w:del w:id="2230" w:author="John" w:date="2018-11-10T15:28:00Z"/>
              </w:rPr>
            </w:pPr>
            <w:ins w:id="2231" w:author="Administrator" w:date="2018-11-08T20:49:00Z">
              <w:del w:id="2232" w:author="John" w:date="2018-11-10T15:28:00Z">
                <w:r w:rsidDel="00BA50DB">
                  <w:rPr>
                    <w:rFonts w:hint="eastAsia"/>
                    <w:szCs w:val="21"/>
                  </w:rPr>
                  <w:delText>叶、</w:delText>
                </w:r>
                <w:r w:rsidDel="00BA50DB">
                  <w:rPr>
                    <w:szCs w:val="21"/>
                  </w:rPr>
                  <w:delText>杨</w:delText>
                </w:r>
                <w:r w:rsidDel="00BA50DB">
                  <w:rPr>
                    <w:rFonts w:hint="eastAsia"/>
                    <w:szCs w:val="21"/>
                  </w:rPr>
                  <w:delText>、</w:delText>
                </w:r>
                <w:r w:rsidDel="00BA50DB">
                  <w:rPr>
                    <w:szCs w:val="21"/>
                  </w:rPr>
                  <w:delText>徐</w:delText>
                </w:r>
              </w:del>
            </w:ins>
            <w:del w:id="2233" w:author="John" w:date="2018-11-10T15:28:00Z">
              <w:r w:rsidDel="00BA50DB">
                <w:rPr>
                  <w:rFonts w:hint="eastAsia"/>
                </w:rPr>
                <w:delText>叶、</w:delText>
              </w:r>
              <w:r w:rsidDel="00BA50DB">
                <w:delText>杨</w:delText>
              </w:r>
              <w:r w:rsidDel="00BA50DB">
                <w:rPr>
                  <w:rFonts w:hint="eastAsia"/>
                </w:rPr>
                <w:delText>、</w:delText>
              </w:r>
              <w:r w:rsidDel="00BA50DB">
                <w:delText>徐</w:delText>
              </w:r>
            </w:del>
          </w:p>
        </w:tc>
        <w:tc>
          <w:tcPr>
            <w:tcW w:w="1037" w:type="dxa"/>
          </w:tcPr>
          <w:p w14:paraId="4147BEF5" w14:textId="23619EF5" w:rsidR="0087791D" w:rsidDel="00BA50DB" w:rsidRDefault="0087791D" w:rsidP="0087791D">
            <w:pPr>
              <w:pStyle w:val="a9"/>
              <w:rPr>
                <w:del w:id="2234" w:author="John" w:date="2018-11-10T15:28:00Z"/>
              </w:rPr>
            </w:pPr>
            <w:ins w:id="2235" w:author="Administrator" w:date="2018-11-08T20:49:00Z">
              <w:del w:id="2236" w:author="John" w:date="2018-11-10T15:28:00Z">
                <w:r w:rsidDel="00BA50DB">
                  <w:rPr>
                    <w:rFonts w:hint="eastAsia"/>
                    <w:szCs w:val="21"/>
                  </w:rPr>
                  <w:delText>沈、</w:delText>
                </w:r>
                <w:r w:rsidDel="00BA50DB">
                  <w:rPr>
                    <w:szCs w:val="21"/>
                  </w:rPr>
                  <w:delText>杨</w:delText>
                </w:r>
                <w:r w:rsidDel="00BA50DB">
                  <w:rPr>
                    <w:rFonts w:hint="eastAsia"/>
                    <w:szCs w:val="21"/>
                  </w:rPr>
                  <w:delText>、</w:delText>
                </w:r>
                <w:r w:rsidDel="00BA50DB">
                  <w:rPr>
                    <w:szCs w:val="21"/>
                  </w:rPr>
                  <w:delText>徐</w:delText>
                </w:r>
              </w:del>
            </w:ins>
          </w:p>
        </w:tc>
      </w:tr>
      <w:tr w:rsidR="0087791D" w:rsidDel="00BA50DB" w14:paraId="1E5C759C" w14:textId="23596265" w:rsidTr="00AF5593">
        <w:trPr>
          <w:del w:id="2237" w:author="John" w:date="2018-11-10T15:28:00Z"/>
        </w:trPr>
        <w:tc>
          <w:tcPr>
            <w:tcW w:w="1037" w:type="dxa"/>
          </w:tcPr>
          <w:p w14:paraId="53482135" w14:textId="1E7C5823" w:rsidR="0087791D" w:rsidDel="00BA50DB" w:rsidRDefault="0087791D" w:rsidP="0087791D">
            <w:pPr>
              <w:pStyle w:val="a9"/>
              <w:rPr>
                <w:del w:id="2238" w:author="John" w:date="2018-11-10T15:28:00Z"/>
              </w:rPr>
            </w:pPr>
            <w:del w:id="2239" w:author="John" w:date="2018-11-10T15:28:00Z">
              <w:r w:rsidDel="00BA50DB">
                <w:rPr>
                  <w:rFonts w:hint="eastAsia"/>
                </w:rPr>
                <w:delText>晚上</w:delText>
              </w:r>
            </w:del>
          </w:p>
        </w:tc>
        <w:tc>
          <w:tcPr>
            <w:tcW w:w="1037" w:type="dxa"/>
          </w:tcPr>
          <w:p w14:paraId="112ED1B0" w14:textId="7445AB18" w:rsidR="0087791D" w:rsidDel="00BA50DB" w:rsidRDefault="0087791D" w:rsidP="0087791D">
            <w:pPr>
              <w:pStyle w:val="a9"/>
              <w:rPr>
                <w:del w:id="2240" w:author="John" w:date="2018-11-10T15:28:00Z"/>
              </w:rPr>
            </w:pPr>
            <w:ins w:id="2241" w:author="Administrator" w:date="2018-11-08T20:49:00Z">
              <w:del w:id="2242" w:author="John" w:date="2018-11-10T15:28:00Z">
                <w:r w:rsidDel="00BA50DB">
                  <w:rPr>
                    <w:rFonts w:hint="eastAsia"/>
                    <w:szCs w:val="21"/>
                  </w:rPr>
                  <w:delText>沈、</w:delText>
                </w:r>
                <w:r w:rsidDel="00BA50DB">
                  <w:rPr>
                    <w:szCs w:val="21"/>
                  </w:rPr>
                  <w:delText>杨</w:delText>
                </w:r>
                <w:r w:rsidDel="00BA50DB">
                  <w:rPr>
                    <w:rFonts w:hint="eastAsia"/>
                    <w:szCs w:val="21"/>
                  </w:rPr>
                  <w:delText>、</w:delText>
                </w:r>
                <w:r w:rsidDel="00BA50DB">
                  <w:rPr>
                    <w:szCs w:val="21"/>
                  </w:rPr>
                  <w:delText>徐</w:delText>
                </w:r>
              </w:del>
            </w:ins>
          </w:p>
        </w:tc>
        <w:tc>
          <w:tcPr>
            <w:tcW w:w="1037" w:type="dxa"/>
          </w:tcPr>
          <w:p w14:paraId="4C2F01D6" w14:textId="17541041" w:rsidR="0087791D" w:rsidDel="00BA50DB" w:rsidRDefault="0087791D" w:rsidP="0087791D">
            <w:pPr>
              <w:pStyle w:val="a9"/>
              <w:rPr>
                <w:del w:id="2243" w:author="John" w:date="2018-11-10T15:28:00Z"/>
              </w:rPr>
            </w:pPr>
            <w:ins w:id="2244" w:author="Administrator" w:date="2018-11-08T20:49:00Z">
              <w:del w:id="2245" w:author="John" w:date="2018-11-10T15:28:00Z">
                <w:r w:rsidDel="00BA50DB">
                  <w:rPr>
                    <w:rFonts w:hint="eastAsia"/>
                    <w:szCs w:val="21"/>
                  </w:rPr>
                  <w:delText>沈、叶、</w:delText>
                </w:r>
                <w:r w:rsidDel="00BA50DB">
                  <w:rPr>
                    <w:szCs w:val="21"/>
                  </w:rPr>
                  <w:delText>杨</w:delText>
                </w:r>
                <w:r w:rsidDel="00BA50DB">
                  <w:rPr>
                    <w:rFonts w:hint="eastAsia"/>
                    <w:szCs w:val="21"/>
                  </w:rPr>
                  <w:delText>、</w:delText>
                </w:r>
                <w:r w:rsidDel="00BA50DB">
                  <w:rPr>
                    <w:szCs w:val="21"/>
                  </w:rPr>
                  <w:delText>徐</w:delText>
                </w:r>
              </w:del>
            </w:ins>
            <w:del w:id="2246" w:author="John" w:date="2018-11-10T15:28:00Z">
              <w:r w:rsidDel="00BA50DB">
                <w:rPr>
                  <w:rFonts w:hint="eastAsia"/>
                </w:rPr>
                <w:delText>沈、叶、</w:delText>
              </w:r>
              <w:r w:rsidDel="00BA50DB">
                <w:delText>杨</w:delText>
              </w:r>
              <w:r w:rsidDel="00BA50DB">
                <w:rPr>
                  <w:rFonts w:hint="eastAsia"/>
                </w:rPr>
                <w:delText>、</w:delText>
              </w:r>
              <w:r w:rsidDel="00BA50DB">
                <w:delText>徐</w:delText>
              </w:r>
            </w:del>
          </w:p>
        </w:tc>
        <w:tc>
          <w:tcPr>
            <w:tcW w:w="1037" w:type="dxa"/>
          </w:tcPr>
          <w:p w14:paraId="426651B9" w14:textId="5D3CF3B6" w:rsidR="0087791D" w:rsidDel="00BA50DB" w:rsidRDefault="0087791D" w:rsidP="0087791D">
            <w:pPr>
              <w:pStyle w:val="a9"/>
              <w:rPr>
                <w:del w:id="2247" w:author="John" w:date="2018-11-10T15:28:00Z"/>
              </w:rPr>
            </w:pPr>
            <w:ins w:id="2248" w:author="Administrator" w:date="2018-11-08T20:49:00Z">
              <w:del w:id="2249" w:author="John" w:date="2018-11-10T15:28:00Z">
                <w:r w:rsidDel="00BA50DB">
                  <w:rPr>
                    <w:rFonts w:hint="eastAsia"/>
                    <w:szCs w:val="21"/>
                  </w:rPr>
                  <w:delText>沈、叶、</w:delText>
                </w:r>
                <w:r w:rsidDel="00BA50DB">
                  <w:rPr>
                    <w:szCs w:val="21"/>
                  </w:rPr>
                  <w:delText>杨</w:delText>
                </w:r>
                <w:r w:rsidDel="00BA50DB">
                  <w:rPr>
                    <w:rFonts w:hint="eastAsia"/>
                    <w:szCs w:val="21"/>
                  </w:rPr>
                  <w:delText>、</w:delText>
                </w:r>
                <w:r w:rsidDel="00BA50DB">
                  <w:rPr>
                    <w:szCs w:val="21"/>
                  </w:rPr>
                  <w:delText>徐</w:delText>
                </w:r>
              </w:del>
            </w:ins>
            <w:del w:id="2250" w:author="John" w:date="2018-11-10T15:28:00Z">
              <w:r w:rsidDel="00BA50DB">
                <w:rPr>
                  <w:rFonts w:hint="eastAsia"/>
                </w:rPr>
                <w:delText>沈、叶、</w:delText>
              </w:r>
              <w:r w:rsidDel="00BA50DB">
                <w:delText>杨</w:delText>
              </w:r>
              <w:r w:rsidDel="00BA50DB">
                <w:rPr>
                  <w:rFonts w:hint="eastAsia"/>
                </w:rPr>
                <w:delText>、</w:delText>
              </w:r>
              <w:r w:rsidDel="00BA50DB">
                <w:delText>徐</w:delText>
              </w:r>
            </w:del>
          </w:p>
        </w:tc>
        <w:tc>
          <w:tcPr>
            <w:tcW w:w="1037" w:type="dxa"/>
          </w:tcPr>
          <w:p w14:paraId="6A59FE05" w14:textId="608F97FD" w:rsidR="0087791D" w:rsidDel="00BA50DB" w:rsidRDefault="0087791D" w:rsidP="0087791D">
            <w:pPr>
              <w:pStyle w:val="a9"/>
              <w:rPr>
                <w:del w:id="2251" w:author="John" w:date="2018-11-10T15:28:00Z"/>
              </w:rPr>
            </w:pPr>
            <w:ins w:id="2252" w:author="Administrator" w:date="2018-11-08T20:49:00Z">
              <w:del w:id="2253" w:author="John" w:date="2018-11-10T15:28:00Z">
                <w:r w:rsidDel="00BA50DB">
                  <w:rPr>
                    <w:rFonts w:hint="eastAsia"/>
                    <w:szCs w:val="21"/>
                  </w:rPr>
                  <w:delText>骆</w:delText>
                </w:r>
              </w:del>
            </w:ins>
            <w:del w:id="2254" w:author="John" w:date="2018-11-10T15:28:00Z">
              <w:r w:rsidDel="00BA50DB">
                <w:rPr>
                  <w:rFonts w:hint="eastAsia"/>
                </w:rPr>
                <w:delText>骆</w:delText>
              </w:r>
            </w:del>
          </w:p>
        </w:tc>
        <w:tc>
          <w:tcPr>
            <w:tcW w:w="1037" w:type="dxa"/>
          </w:tcPr>
          <w:p w14:paraId="19730187" w14:textId="73FDECF6" w:rsidR="0087791D" w:rsidDel="00BA50DB" w:rsidRDefault="0087791D" w:rsidP="0087791D">
            <w:pPr>
              <w:pStyle w:val="a9"/>
              <w:rPr>
                <w:del w:id="2255" w:author="John" w:date="2018-11-10T15:28:00Z"/>
              </w:rPr>
            </w:pPr>
            <w:ins w:id="2256" w:author="Administrator" w:date="2018-11-08T20:49:00Z">
              <w:del w:id="2257" w:author="John" w:date="2018-11-10T15:28:00Z">
                <w:r w:rsidDel="00BA50DB">
                  <w:rPr>
                    <w:rFonts w:hint="eastAsia"/>
                    <w:szCs w:val="21"/>
                  </w:rPr>
                  <w:delText>沈、叶、</w:delText>
                </w:r>
                <w:r w:rsidDel="00BA50DB">
                  <w:rPr>
                    <w:szCs w:val="21"/>
                  </w:rPr>
                  <w:delText>骆</w:delText>
                </w:r>
                <w:r w:rsidDel="00BA50DB">
                  <w:rPr>
                    <w:rFonts w:hint="eastAsia"/>
                    <w:szCs w:val="21"/>
                  </w:rPr>
                  <w:delText>、</w:delText>
                </w:r>
                <w:r w:rsidDel="00BA50DB">
                  <w:rPr>
                    <w:szCs w:val="21"/>
                  </w:rPr>
                  <w:delText>杨</w:delText>
                </w:r>
              </w:del>
            </w:ins>
            <w:del w:id="2258" w:author="John" w:date="2018-11-10T15:28:00Z">
              <w:r w:rsidDel="00BA50DB">
                <w:rPr>
                  <w:rFonts w:hint="eastAsia"/>
                </w:rPr>
                <w:delText>沈、叶、</w:delText>
              </w:r>
              <w:r w:rsidDel="00BA50DB">
                <w:delText>骆</w:delText>
              </w:r>
              <w:r w:rsidDel="00BA50DB">
                <w:rPr>
                  <w:rFonts w:hint="eastAsia"/>
                </w:rPr>
                <w:delText>、</w:delText>
              </w:r>
              <w:r w:rsidDel="00BA50DB">
                <w:delText>杨</w:delText>
              </w:r>
            </w:del>
          </w:p>
        </w:tc>
        <w:tc>
          <w:tcPr>
            <w:tcW w:w="1037" w:type="dxa"/>
          </w:tcPr>
          <w:p w14:paraId="6C0E473F" w14:textId="1AC0D7FE" w:rsidR="0087791D" w:rsidDel="00BA50DB" w:rsidRDefault="0087791D" w:rsidP="0087791D">
            <w:pPr>
              <w:pStyle w:val="a9"/>
              <w:rPr>
                <w:del w:id="2259" w:author="John" w:date="2018-11-10T15:28:00Z"/>
              </w:rPr>
            </w:pPr>
            <w:ins w:id="2260" w:author="Administrator" w:date="2018-11-08T20:49:00Z">
              <w:del w:id="2261" w:author="John" w:date="2018-11-10T15:28:00Z">
                <w:r w:rsidDel="00BA50DB">
                  <w:rPr>
                    <w:rFonts w:hint="eastAsia"/>
                    <w:szCs w:val="21"/>
                  </w:rPr>
                  <w:delText>沈</w:delText>
                </w:r>
                <w:r w:rsidDel="00BA50DB">
                  <w:rPr>
                    <w:szCs w:val="21"/>
                  </w:rPr>
                  <w:delText>、</w:delText>
                </w:r>
                <w:r w:rsidDel="00BA50DB">
                  <w:rPr>
                    <w:rFonts w:hint="eastAsia"/>
                    <w:szCs w:val="21"/>
                  </w:rPr>
                  <w:delText>叶、</w:delText>
                </w:r>
                <w:r w:rsidDel="00BA50DB">
                  <w:rPr>
                    <w:szCs w:val="21"/>
                  </w:rPr>
                  <w:delText>骆</w:delText>
                </w:r>
                <w:r w:rsidDel="00BA50DB">
                  <w:rPr>
                    <w:rFonts w:hint="eastAsia"/>
                    <w:szCs w:val="21"/>
                  </w:rPr>
                  <w:delText>、</w:delText>
                </w:r>
                <w:r w:rsidDel="00BA50DB">
                  <w:rPr>
                    <w:szCs w:val="21"/>
                  </w:rPr>
                  <w:delText>徐</w:delText>
                </w:r>
              </w:del>
            </w:ins>
            <w:del w:id="2262" w:author="John" w:date="2018-11-10T15:28:00Z">
              <w:r w:rsidDel="00BA50DB">
                <w:rPr>
                  <w:rFonts w:hint="eastAsia"/>
                </w:rPr>
                <w:delText>沈</w:delText>
              </w:r>
              <w:r w:rsidDel="00BA50DB">
                <w:delText>、</w:delText>
              </w:r>
              <w:r w:rsidDel="00BA50DB">
                <w:rPr>
                  <w:rFonts w:hint="eastAsia"/>
                </w:rPr>
                <w:delText>叶、</w:delText>
              </w:r>
              <w:r w:rsidDel="00BA50DB">
                <w:delText>骆</w:delText>
              </w:r>
              <w:r w:rsidDel="00BA50DB">
                <w:rPr>
                  <w:rFonts w:hint="eastAsia"/>
                </w:rPr>
                <w:delText>、</w:delText>
              </w:r>
              <w:r w:rsidDel="00BA50DB">
                <w:delText>徐</w:delText>
              </w:r>
            </w:del>
          </w:p>
        </w:tc>
        <w:tc>
          <w:tcPr>
            <w:tcW w:w="1037" w:type="dxa"/>
          </w:tcPr>
          <w:p w14:paraId="7AD0265B" w14:textId="4D53CFD8" w:rsidR="0087791D" w:rsidDel="00BA50DB" w:rsidRDefault="0087791D" w:rsidP="0087791D">
            <w:pPr>
              <w:pStyle w:val="a9"/>
              <w:rPr>
                <w:del w:id="2263" w:author="John" w:date="2018-11-10T15:28:00Z"/>
              </w:rPr>
            </w:pPr>
            <w:ins w:id="2264" w:author="Administrator" w:date="2018-11-08T20:49:00Z">
              <w:del w:id="2265" w:author="John" w:date="2018-11-10T15:28:00Z">
                <w:r w:rsidDel="00BA50DB">
                  <w:rPr>
                    <w:rFonts w:hint="eastAsia"/>
                    <w:szCs w:val="21"/>
                  </w:rPr>
                  <w:delText>沈、</w:delText>
                </w:r>
                <w:r w:rsidDel="00BA50DB">
                  <w:rPr>
                    <w:szCs w:val="21"/>
                  </w:rPr>
                  <w:delText>杨</w:delText>
                </w:r>
                <w:r w:rsidDel="00BA50DB">
                  <w:rPr>
                    <w:rFonts w:hint="eastAsia"/>
                    <w:szCs w:val="21"/>
                  </w:rPr>
                  <w:delText>、</w:delText>
                </w:r>
                <w:r w:rsidDel="00BA50DB">
                  <w:rPr>
                    <w:szCs w:val="21"/>
                  </w:rPr>
                  <w:delText>徐</w:delText>
                </w:r>
              </w:del>
            </w:ins>
          </w:p>
        </w:tc>
      </w:tr>
    </w:tbl>
    <w:p w14:paraId="10374FE0" w14:textId="2B5A90FA" w:rsidR="00A4110A" w:rsidDel="00BA50DB" w:rsidRDefault="00271644" w:rsidP="00D130FB">
      <w:pPr>
        <w:pStyle w:val="2"/>
        <w:rPr>
          <w:del w:id="2266" w:author="John" w:date="2018-11-10T15:28:00Z"/>
        </w:rPr>
      </w:pPr>
      <w:ins w:id="2267" w:author="Administrator" w:date="2018-11-08T22:38:00Z">
        <w:del w:id="2268" w:author="John" w:date="2018-11-10T15:28:00Z">
          <w:r w:rsidDel="00BA50DB">
            <w:delText>4</w:delText>
          </w:r>
        </w:del>
      </w:ins>
      <w:del w:id="2269" w:author="John" w:date="2018-11-10T15:28:00Z">
        <w:r w:rsidR="00D130FB" w:rsidDel="00BA50DB">
          <w:delText>3</w:delText>
        </w:r>
        <w:r w:rsidR="00A4110A" w:rsidDel="00BA50DB">
          <w:delText>.</w:delText>
        </w:r>
      </w:del>
      <w:ins w:id="2270" w:author="Administrator" w:date="2018-11-08T20:39:00Z">
        <w:del w:id="2271" w:author="John" w:date="2018-11-10T15:28:00Z">
          <w:r w:rsidR="00B50F80" w:rsidDel="00BA50DB">
            <w:delText>5</w:delText>
          </w:r>
        </w:del>
      </w:ins>
      <w:del w:id="2272" w:author="John" w:date="2018-11-10T15:28:00Z">
        <w:r w:rsidR="00A4110A" w:rsidDel="00BA50DB">
          <w:delText>4</w:delText>
        </w:r>
        <w:r w:rsidR="00A4110A" w:rsidDel="00BA50DB">
          <w:delText>设备</w:delText>
        </w:r>
      </w:del>
    </w:p>
    <w:p w14:paraId="5C18A196" w14:textId="07421D35" w:rsidR="00EF3B0E" w:rsidDel="00BA50DB" w:rsidRDefault="00EF3B0E" w:rsidP="00292CE8">
      <w:pPr>
        <w:pStyle w:val="a9"/>
        <w:rPr>
          <w:del w:id="2273" w:author="John" w:date="2018-11-10T15:28:00Z"/>
        </w:rPr>
      </w:pPr>
      <w:del w:id="2274" w:author="John" w:date="2018-11-10T15:28:00Z">
        <w:r w:rsidDel="00BA50DB">
          <w:rPr>
            <w:rFonts w:hint="eastAsia"/>
          </w:rPr>
          <w:delText>本</w:delText>
        </w:r>
        <w:r w:rsidDel="00BA50DB">
          <w:delText>项目组</w:delText>
        </w:r>
        <w:r w:rsidDel="00BA50DB">
          <w:rPr>
            <w:rFonts w:hint="eastAsia"/>
          </w:rPr>
          <w:delText>暂无</w:delText>
        </w:r>
        <w:r w:rsidDel="00BA50DB">
          <w:delText>物理服务器或云服务器，</w:delText>
        </w:r>
        <w:r w:rsidDel="00BA50DB">
          <w:rPr>
            <w:rFonts w:hint="eastAsia"/>
          </w:rPr>
          <w:delText>所有</w:delText>
        </w:r>
        <w:r w:rsidDel="00BA50DB">
          <w:delText>开发设备为组员个人电脑。</w:delText>
        </w:r>
      </w:del>
    </w:p>
    <w:tbl>
      <w:tblPr>
        <w:tblStyle w:val="a8"/>
        <w:tblW w:w="0" w:type="auto"/>
        <w:tblLook w:val="04A0" w:firstRow="1" w:lastRow="0" w:firstColumn="1" w:lastColumn="0" w:noHBand="0" w:noVBand="1"/>
      </w:tblPr>
      <w:tblGrid>
        <w:gridCol w:w="1413"/>
        <w:gridCol w:w="6883"/>
      </w:tblGrid>
      <w:tr w:rsidR="00EF3B0E" w:rsidDel="00BA50DB" w14:paraId="220C562A" w14:textId="170406BE" w:rsidTr="00CA5F77">
        <w:trPr>
          <w:del w:id="2275" w:author="John" w:date="2018-11-10T15:28:00Z"/>
        </w:trPr>
        <w:tc>
          <w:tcPr>
            <w:tcW w:w="1413" w:type="dxa"/>
          </w:tcPr>
          <w:p w14:paraId="14D6649E" w14:textId="27B10C57" w:rsidR="00EF3B0E" w:rsidDel="00BA50DB" w:rsidRDefault="00EF3B0E" w:rsidP="00292CE8">
            <w:pPr>
              <w:pStyle w:val="a9"/>
              <w:rPr>
                <w:del w:id="2276" w:author="John" w:date="2018-11-10T15:28:00Z"/>
              </w:rPr>
            </w:pPr>
            <w:del w:id="2277" w:author="John" w:date="2018-11-10T15:28:00Z">
              <w:r w:rsidDel="00BA50DB">
                <w:rPr>
                  <w:rFonts w:hint="eastAsia"/>
                </w:rPr>
                <w:delText>沈启航</w:delText>
              </w:r>
            </w:del>
          </w:p>
        </w:tc>
        <w:tc>
          <w:tcPr>
            <w:tcW w:w="6883" w:type="dxa"/>
          </w:tcPr>
          <w:p w14:paraId="7FDED132" w14:textId="7F450CAB" w:rsidR="00EF3B0E" w:rsidDel="00BA50DB" w:rsidRDefault="00CA5F77" w:rsidP="00292CE8">
            <w:pPr>
              <w:pStyle w:val="a9"/>
              <w:rPr>
                <w:del w:id="2278" w:author="John" w:date="2018-11-10T15:28:00Z"/>
              </w:rPr>
            </w:pPr>
            <w:del w:id="2279" w:author="John" w:date="2018-11-10T15:28:00Z">
              <w:r w:rsidDel="00BA50DB">
                <w:rPr>
                  <w:rFonts w:hint="eastAsia"/>
                </w:rPr>
                <w:delText>神舟</w:delText>
              </w:r>
              <w:r w:rsidDel="00BA50DB">
                <w:rPr>
                  <w:rFonts w:hint="eastAsia"/>
                </w:rPr>
                <w:delText xml:space="preserve"> </w:delText>
              </w:r>
              <w:r w:rsidDel="00BA50DB">
                <w:delText xml:space="preserve">CW65505 </w:delText>
              </w:r>
              <w:r w:rsidDel="00BA50DB">
                <w:rPr>
                  <w:rFonts w:hint="eastAsia"/>
                </w:rPr>
                <w:delText>一台</w:delText>
              </w:r>
              <w:r w:rsidDel="00BA50DB">
                <w:delText>（</w:delText>
              </w:r>
              <w:r w:rsidDel="00BA50DB">
                <w:rPr>
                  <w:rFonts w:hint="eastAsia"/>
                </w:rPr>
                <w:delText>文档</w:delText>
              </w:r>
              <w:r w:rsidDel="00BA50DB">
                <w:delText>编写）</w:delText>
              </w:r>
            </w:del>
          </w:p>
        </w:tc>
      </w:tr>
      <w:tr w:rsidR="00EF3B0E" w:rsidDel="00BA50DB" w14:paraId="756A1B0D" w14:textId="5ADD9C5E" w:rsidTr="00CA5F77">
        <w:trPr>
          <w:del w:id="2280" w:author="John" w:date="2018-11-10T15:28:00Z"/>
        </w:trPr>
        <w:tc>
          <w:tcPr>
            <w:tcW w:w="1413" w:type="dxa"/>
          </w:tcPr>
          <w:p w14:paraId="4E524B6B" w14:textId="1A6D2F97" w:rsidR="00EF3B0E" w:rsidDel="00BA50DB" w:rsidRDefault="00EF3B0E" w:rsidP="00292CE8">
            <w:pPr>
              <w:pStyle w:val="a9"/>
              <w:rPr>
                <w:del w:id="2281" w:author="John" w:date="2018-11-10T15:28:00Z"/>
              </w:rPr>
            </w:pPr>
            <w:del w:id="2282" w:author="John" w:date="2018-11-10T15:28:00Z">
              <w:r w:rsidDel="00BA50DB">
                <w:rPr>
                  <w:rFonts w:hint="eastAsia"/>
                </w:rPr>
                <w:delText>叶柏成</w:delText>
              </w:r>
            </w:del>
          </w:p>
        </w:tc>
        <w:tc>
          <w:tcPr>
            <w:tcW w:w="6883" w:type="dxa"/>
          </w:tcPr>
          <w:p w14:paraId="4624309F" w14:textId="244DE1D6" w:rsidR="00EF3B0E" w:rsidDel="00BA50DB" w:rsidRDefault="00EF3B0E" w:rsidP="00292CE8">
            <w:pPr>
              <w:pStyle w:val="a9"/>
              <w:rPr>
                <w:del w:id="2283" w:author="John" w:date="2018-11-10T15:28:00Z"/>
              </w:rPr>
            </w:pPr>
            <w:del w:id="2284" w:author="John" w:date="2018-11-10T15:28:00Z">
              <w:r w:rsidRPr="00EF3B0E" w:rsidDel="00BA50DB">
                <w:delText>surface Pro4</w:delText>
              </w:r>
              <w:r w:rsidR="00CA5F77" w:rsidDel="00BA50DB">
                <w:delText xml:space="preserve"> </w:delText>
              </w:r>
              <w:r w:rsidR="00CA5F77" w:rsidDel="00BA50DB">
                <w:rPr>
                  <w:rFonts w:hint="eastAsia"/>
                </w:rPr>
                <w:delText>一台</w:delText>
              </w:r>
              <w:r w:rsidR="00CA5F77" w:rsidDel="00BA50DB">
                <w:delText>（文档编写）</w:delText>
              </w:r>
            </w:del>
          </w:p>
        </w:tc>
      </w:tr>
      <w:tr w:rsidR="00EF3B0E" w:rsidDel="00BA50DB" w14:paraId="362B78B8" w14:textId="483BA25E" w:rsidTr="00CA5F77">
        <w:trPr>
          <w:del w:id="2285" w:author="John" w:date="2018-11-10T15:28:00Z"/>
        </w:trPr>
        <w:tc>
          <w:tcPr>
            <w:tcW w:w="1413" w:type="dxa"/>
          </w:tcPr>
          <w:p w14:paraId="029CB305" w14:textId="4CA97EAF" w:rsidR="00EF3B0E" w:rsidDel="00BA50DB" w:rsidRDefault="00CA5F77" w:rsidP="00292CE8">
            <w:pPr>
              <w:pStyle w:val="a9"/>
              <w:rPr>
                <w:del w:id="2286" w:author="John" w:date="2018-11-10T15:28:00Z"/>
              </w:rPr>
            </w:pPr>
            <w:del w:id="2287" w:author="John" w:date="2018-11-10T15:28:00Z">
              <w:r w:rsidDel="00BA50DB">
                <w:rPr>
                  <w:rFonts w:hint="eastAsia"/>
                </w:rPr>
                <w:delText>杨以恒</w:delText>
              </w:r>
            </w:del>
          </w:p>
        </w:tc>
        <w:tc>
          <w:tcPr>
            <w:tcW w:w="6883" w:type="dxa"/>
          </w:tcPr>
          <w:p w14:paraId="508C6C81" w14:textId="01482838" w:rsidR="00EF3B0E" w:rsidDel="00BA50DB" w:rsidRDefault="00CA5F77" w:rsidP="00292CE8">
            <w:pPr>
              <w:pStyle w:val="a9"/>
              <w:rPr>
                <w:del w:id="2288" w:author="John" w:date="2018-11-10T15:28:00Z"/>
              </w:rPr>
            </w:pPr>
            <w:del w:id="2289" w:author="John" w:date="2018-11-10T15:28:00Z">
              <w:r w:rsidRPr="00CA5F77" w:rsidDel="00BA50DB">
                <w:delText>surface Pro3</w:delText>
              </w:r>
              <w:r w:rsidDel="00BA50DB">
                <w:delText xml:space="preserve"> </w:delText>
              </w:r>
              <w:r w:rsidDel="00BA50DB">
                <w:rPr>
                  <w:rFonts w:hint="eastAsia"/>
                </w:rPr>
                <w:delText>一台</w:delText>
              </w:r>
              <w:r w:rsidDel="00BA50DB">
                <w:delText>（</w:delText>
              </w:r>
              <w:r w:rsidDel="00BA50DB">
                <w:rPr>
                  <w:rFonts w:hint="eastAsia"/>
                </w:rPr>
                <w:delText>文档</w:delText>
              </w:r>
              <w:r w:rsidDel="00BA50DB">
                <w:delText>编写）</w:delText>
              </w:r>
            </w:del>
          </w:p>
        </w:tc>
      </w:tr>
      <w:tr w:rsidR="00EF3B0E" w:rsidDel="00BA50DB" w14:paraId="59EE8377" w14:textId="63770E7C" w:rsidTr="00CA5F77">
        <w:trPr>
          <w:del w:id="2290" w:author="John" w:date="2018-11-10T15:28:00Z"/>
        </w:trPr>
        <w:tc>
          <w:tcPr>
            <w:tcW w:w="1413" w:type="dxa"/>
          </w:tcPr>
          <w:p w14:paraId="3CC2EBE2" w14:textId="0EAB2E82" w:rsidR="00EF3B0E" w:rsidDel="00BA50DB" w:rsidRDefault="00CA5F77" w:rsidP="00292CE8">
            <w:pPr>
              <w:pStyle w:val="a9"/>
              <w:rPr>
                <w:del w:id="2291" w:author="John" w:date="2018-11-10T15:28:00Z"/>
              </w:rPr>
            </w:pPr>
            <w:del w:id="2292" w:author="John" w:date="2018-11-10T15:28:00Z">
              <w:r w:rsidDel="00BA50DB">
                <w:rPr>
                  <w:rFonts w:hint="eastAsia"/>
                </w:rPr>
                <w:delText>徐哲远</w:delText>
              </w:r>
            </w:del>
          </w:p>
        </w:tc>
        <w:tc>
          <w:tcPr>
            <w:tcW w:w="6883" w:type="dxa"/>
          </w:tcPr>
          <w:p w14:paraId="1CE00A0E" w14:textId="7A81DFE3" w:rsidR="00EF3B0E" w:rsidDel="00BA50DB" w:rsidRDefault="00CA5F77" w:rsidP="00292CE8">
            <w:pPr>
              <w:pStyle w:val="a9"/>
              <w:rPr>
                <w:del w:id="2293" w:author="John" w:date="2018-11-10T15:28:00Z"/>
              </w:rPr>
            </w:pPr>
            <w:del w:id="2294" w:author="John" w:date="2018-11-10T15:28:00Z">
              <w:r w:rsidRPr="00CA5F77" w:rsidDel="00BA50DB">
                <w:delText>thinkpad E565</w:delText>
              </w:r>
              <w:r w:rsidDel="00BA50DB">
                <w:delText xml:space="preserve"> </w:delText>
              </w:r>
              <w:r w:rsidDel="00BA50DB">
                <w:rPr>
                  <w:rFonts w:hint="eastAsia"/>
                </w:rPr>
                <w:delText>一台</w:delText>
              </w:r>
              <w:r w:rsidDel="00BA50DB">
                <w:delText>（</w:delText>
              </w:r>
              <w:r w:rsidDel="00BA50DB">
                <w:rPr>
                  <w:rFonts w:hint="eastAsia"/>
                </w:rPr>
                <w:delText>文档</w:delText>
              </w:r>
              <w:r w:rsidDel="00BA50DB">
                <w:delText>编写）</w:delText>
              </w:r>
            </w:del>
          </w:p>
        </w:tc>
      </w:tr>
      <w:tr w:rsidR="00EF3B0E" w:rsidDel="00BA50DB" w14:paraId="57114CFC" w14:textId="2CDDD4DA" w:rsidTr="00CA5F77">
        <w:trPr>
          <w:del w:id="2295" w:author="John" w:date="2018-11-10T15:28:00Z"/>
        </w:trPr>
        <w:tc>
          <w:tcPr>
            <w:tcW w:w="1413" w:type="dxa"/>
          </w:tcPr>
          <w:p w14:paraId="2E3657E7" w14:textId="119534EE" w:rsidR="00EF3B0E" w:rsidDel="00BA50DB" w:rsidRDefault="00CA5F77" w:rsidP="00292CE8">
            <w:pPr>
              <w:pStyle w:val="a9"/>
              <w:rPr>
                <w:del w:id="2296" w:author="John" w:date="2018-11-10T15:28:00Z"/>
              </w:rPr>
            </w:pPr>
            <w:del w:id="2297" w:author="John" w:date="2018-11-10T15:28:00Z">
              <w:r w:rsidDel="00BA50DB">
                <w:rPr>
                  <w:rFonts w:hint="eastAsia"/>
                </w:rPr>
                <w:delText>骆佳俊</w:delText>
              </w:r>
            </w:del>
          </w:p>
        </w:tc>
        <w:tc>
          <w:tcPr>
            <w:tcW w:w="6883" w:type="dxa"/>
          </w:tcPr>
          <w:p w14:paraId="75D7136E" w14:textId="068B663D" w:rsidR="00EF3B0E" w:rsidDel="00BA50DB" w:rsidRDefault="00CA5F77" w:rsidP="00292CE8">
            <w:pPr>
              <w:pStyle w:val="a9"/>
              <w:rPr>
                <w:del w:id="2298" w:author="John" w:date="2018-11-10T15:28:00Z"/>
              </w:rPr>
            </w:pPr>
            <w:del w:id="2299" w:author="John" w:date="2018-11-10T15:28:00Z">
              <w:r w:rsidRPr="00CA5F77" w:rsidDel="00BA50DB">
                <w:delText>matebook x pro</w:delText>
              </w:r>
              <w:r w:rsidDel="00BA50DB">
                <w:delText xml:space="preserve"> </w:delText>
              </w:r>
              <w:r w:rsidDel="00BA50DB">
                <w:rPr>
                  <w:rFonts w:hint="eastAsia"/>
                </w:rPr>
                <w:delText>一台</w:delText>
              </w:r>
              <w:r w:rsidDel="00BA50DB">
                <w:delText>（</w:delText>
              </w:r>
              <w:r w:rsidDel="00BA50DB">
                <w:rPr>
                  <w:rFonts w:hint="eastAsia"/>
                </w:rPr>
                <w:delText>文档</w:delText>
              </w:r>
              <w:r w:rsidDel="00BA50DB">
                <w:delText>编写）</w:delText>
              </w:r>
            </w:del>
          </w:p>
        </w:tc>
      </w:tr>
      <w:tr w:rsidR="00EF3B0E" w:rsidDel="00BA50DB" w14:paraId="70A4A94A" w14:textId="79BCB5DC" w:rsidTr="00CA5F77">
        <w:trPr>
          <w:del w:id="2300" w:author="John" w:date="2018-11-10T15:28:00Z"/>
        </w:trPr>
        <w:tc>
          <w:tcPr>
            <w:tcW w:w="1413" w:type="dxa"/>
          </w:tcPr>
          <w:p w14:paraId="4DC33A49" w14:textId="68978958" w:rsidR="00EF3B0E" w:rsidDel="00BA50DB" w:rsidRDefault="00CA5F77" w:rsidP="00292CE8">
            <w:pPr>
              <w:pStyle w:val="a9"/>
              <w:rPr>
                <w:del w:id="2301" w:author="John" w:date="2018-11-10T15:28:00Z"/>
              </w:rPr>
            </w:pPr>
            <w:del w:id="2302" w:author="John" w:date="2018-11-10T15:28:00Z">
              <w:r w:rsidDel="00BA50DB">
                <w:rPr>
                  <w:rFonts w:hint="eastAsia"/>
                </w:rPr>
                <w:delText>公用</w:delText>
              </w:r>
            </w:del>
          </w:p>
        </w:tc>
        <w:tc>
          <w:tcPr>
            <w:tcW w:w="6883" w:type="dxa"/>
          </w:tcPr>
          <w:p w14:paraId="559FDB15" w14:textId="0A04EB1F" w:rsidR="00EF3B0E" w:rsidDel="00BA50DB" w:rsidRDefault="00CA5F77" w:rsidP="00292CE8">
            <w:pPr>
              <w:pStyle w:val="a9"/>
              <w:rPr>
                <w:del w:id="2303" w:author="John" w:date="2018-11-10T15:28:00Z"/>
              </w:rPr>
            </w:pPr>
            <w:del w:id="2304" w:author="John" w:date="2018-11-10T15:28:00Z">
              <w:r w:rsidDel="00BA50DB">
                <w:rPr>
                  <w:rFonts w:hint="eastAsia"/>
                </w:rPr>
                <w:delText>暂无</w:delText>
              </w:r>
            </w:del>
          </w:p>
        </w:tc>
      </w:tr>
    </w:tbl>
    <w:p w14:paraId="34FFF7A1" w14:textId="767140E5" w:rsidR="00A4110A" w:rsidDel="00BA50DB" w:rsidRDefault="00271644" w:rsidP="00D130FB">
      <w:pPr>
        <w:pStyle w:val="2"/>
        <w:rPr>
          <w:del w:id="2305" w:author="John" w:date="2018-11-10T15:28:00Z"/>
        </w:rPr>
      </w:pPr>
      <w:ins w:id="2306" w:author="Administrator" w:date="2018-11-08T22:38:00Z">
        <w:del w:id="2307" w:author="John" w:date="2018-11-10T15:28:00Z">
          <w:r w:rsidDel="00BA50DB">
            <w:delText>4</w:delText>
          </w:r>
        </w:del>
      </w:ins>
      <w:del w:id="2308" w:author="John" w:date="2018-11-10T15:28:00Z">
        <w:r w:rsidR="00D130FB" w:rsidDel="00BA50DB">
          <w:delText>3</w:delText>
        </w:r>
        <w:r w:rsidR="00A4110A" w:rsidDel="00BA50DB">
          <w:delText>.</w:delText>
        </w:r>
      </w:del>
      <w:ins w:id="2309" w:author="Administrator" w:date="2018-11-08T20:39:00Z">
        <w:del w:id="2310" w:author="John" w:date="2018-11-10T15:28:00Z">
          <w:r w:rsidR="00B50F80" w:rsidDel="00BA50DB">
            <w:delText>6</w:delText>
          </w:r>
        </w:del>
      </w:ins>
      <w:del w:id="2311" w:author="John" w:date="2018-11-10T15:28:00Z">
        <w:r w:rsidR="00A4110A" w:rsidDel="00BA50DB">
          <w:delText>5</w:delText>
        </w:r>
        <w:r w:rsidR="00A4110A" w:rsidDel="00BA50DB">
          <w:delText>关键技术分析</w:delText>
        </w:r>
      </w:del>
      <w:ins w:id="2312" w:author="Administrator" w:date="2018-11-08T20:49:00Z">
        <w:del w:id="2313" w:author="John" w:date="2018-11-10T15:28:00Z">
          <w:r w:rsidR="0087791D" w:rsidDel="00BA50DB">
            <w:rPr>
              <w:rFonts w:hint="eastAsia"/>
            </w:rPr>
            <w:delText>及</w:delText>
          </w:r>
          <w:r w:rsidR="0087791D" w:rsidDel="00BA50DB">
            <w:delText>备选方案</w:delText>
          </w:r>
        </w:del>
      </w:ins>
    </w:p>
    <w:p w14:paraId="5ACB9841" w14:textId="4559B656" w:rsidR="00A4110A" w:rsidDel="00BA50DB" w:rsidRDefault="00271644" w:rsidP="00D130FB">
      <w:pPr>
        <w:pStyle w:val="3"/>
        <w:rPr>
          <w:del w:id="2314" w:author="John" w:date="2018-11-10T15:28:00Z"/>
        </w:rPr>
      </w:pPr>
      <w:ins w:id="2315" w:author="Administrator" w:date="2018-11-08T22:38:00Z">
        <w:del w:id="2316" w:author="John" w:date="2018-11-10T15:28:00Z">
          <w:r w:rsidDel="00BA50DB">
            <w:delText>4</w:delText>
          </w:r>
        </w:del>
      </w:ins>
      <w:del w:id="2317" w:author="John" w:date="2018-11-10T15:28:00Z">
        <w:r w:rsidR="00D130FB" w:rsidDel="00BA50DB">
          <w:delText>3</w:delText>
        </w:r>
        <w:r w:rsidR="00A4110A" w:rsidDel="00BA50DB">
          <w:delText>.</w:delText>
        </w:r>
      </w:del>
      <w:ins w:id="2318" w:author="Administrator" w:date="2018-11-08T20:39:00Z">
        <w:del w:id="2319" w:author="John" w:date="2018-11-10T15:28:00Z">
          <w:r w:rsidR="00B50F80" w:rsidDel="00BA50DB">
            <w:delText>6</w:delText>
          </w:r>
        </w:del>
      </w:ins>
      <w:del w:id="2320" w:author="John" w:date="2018-11-10T15:28:00Z">
        <w:r w:rsidR="00A4110A" w:rsidDel="00BA50DB">
          <w:delText>5.1</w:delText>
        </w:r>
      </w:del>
      <w:ins w:id="2321" w:author="Administrator" w:date="2018-11-08T20:58:00Z">
        <w:del w:id="2322" w:author="John" w:date="2018-11-10T15:28:00Z">
          <w:r w:rsidR="00B16E57" w:rsidDel="00BA50DB">
            <w:delText xml:space="preserve"> </w:delText>
          </w:r>
        </w:del>
      </w:ins>
      <w:del w:id="2323" w:author="John" w:date="2018-11-10T15:28:00Z">
        <w:r w:rsidR="00A4110A" w:rsidDel="00BA50DB">
          <w:delText>网页</w:delText>
        </w:r>
      </w:del>
      <w:ins w:id="2324" w:author="Administrator" w:date="2018-11-08T22:56:00Z">
        <w:del w:id="2325" w:author="John" w:date="2018-11-10T15:28:00Z">
          <w:r w:rsidR="00E765D7" w:rsidDel="00BA50DB">
            <w:rPr>
              <w:rFonts w:hint="eastAsia"/>
            </w:rPr>
            <w:delText>网站</w:delText>
          </w:r>
        </w:del>
      </w:ins>
      <w:del w:id="2326" w:author="John" w:date="2018-11-10T15:28:00Z">
        <w:r w:rsidR="00A4110A" w:rsidDel="00BA50DB">
          <w:delText>后端</w:delText>
        </w:r>
      </w:del>
    </w:p>
    <w:tbl>
      <w:tblPr>
        <w:tblStyle w:val="a8"/>
        <w:tblW w:w="0" w:type="auto"/>
        <w:tblLook w:val="04A0" w:firstRow="1" w:lastRow="0" w:firstColumn="1" w:lastColumn="0" w:noHBand="0" w:noVBand="1"/>
      </w:tblPr>
      <w:tblGrid>
        <w:gridCol w:w="846"/>
        <w:gridCol w:w="1417"/>
        <w:gridCol w:w="1276"/>
        <w:gridCol w:w="1991"/>
        <w:gridCol w:w="1383"/>
        <w:gridCol w:w="1383"/>
      </w:tblGrid>
      <w:tr w:rsidR="00F2004B" w:rsidDel="00BA50DB" w14:paraId="0D71753A" w14:textId="0C6B61D9" w:rsidTr="00F2004B">
        <w:trPr>
          <w:del w:id="2327" w:author="John" w:date="2018-11-10T15:28:00Z"/>
        </w:trPr>
        <w:tc>
          <w:tcPr>
            <w:tcW w:w="846" w:type="dxa"/>
          </w:tcPr>
          <w:p w14:paraId="05AD8447" w14:textId="3F90176E" w:rsidR="00F2004B" w:rsidRPr="00292CE8" w:rsidDel="00BA50DB" w:rsidRDefault="00F2004B" w:rsidP="00292CE8">
            <w:pPr>
              <w:pStyle w:val="a9"/>
              <w:rPr>
                <w:del w:id="2328" w:author="John" w:date="2018-11-10T15:28:00Z"/>
                <w:rFonts w:ascii="宋体" w:hAnsi="宋体"/>
                <w:b/>
                <w:sz w:val="24"/>
              </w:rPr>
            </w:pPr>
            <w:del w:id="2329" w:author="John" w:date="2018-11-10T15:28:00Z">
              <w:r w:rsidRPr="00292CE8" w:rsidDel="00BA50DB">
                <w:rPr>
                  <w:rFonts w:ascii="宋体" w:hAnsi="宋体" w:hint="eastAsia"/>
                  <w:b/>
                  <w:sz w:val="24"/>
                </w:rPr>
                <w:delText>方案</w:delText>
              </w:r>
            </w:del>
          </w:p>
        </w:tc>
        <w:tc>
          <w:tcPr>
            <w:tcW w:w="1417" w:type="dxa"/>
          </w:tcPr>
          <w:p w14:paraId="6CB85648" w14:textId="3F74F254" w:rsidR="00F2004B" w:rsidRPr="00292CE8" w:rsidDel="00BA50DB" w:rsidRDefault="00F2004B" w:rsidP="00292CE8">
            <w:pPr>
              <w:pStyle w:val="a9"/>
              <w:rPr>
                <w:del w:id="2330" w:author="John" w:date="2018-11-10T15:28:00Z"/>
                <w:rFonts w:ascii="宋体" w:hAnsi="宋体"/>
                <w:b/>
                <w:sz w:val="24"/>
              </w:rPr>
            </w:pPr>
            <w:del w:id="2331" w:author="John" w:date="2018-11-10T15:28:00Z">
              <w:r w:rsidRPr="00292CE8" w:rsidDel="00BA50DB">
                <w:rPr>
                  <w:rFonts w:ascii="宋体" w:hAnsi="宋体" w:hint="eastAsia"/>
                  <w:b/>
                  <w:sz w:val="24"/>
                </w:rPr>
                <w:delText>开发语言</w:delText>
              </w:r>
            </w:del>
          </w:p>
        </w:tc>
        <w:tc>
          <w:tcPr>
            <w:tcW w:w="1276" w:type="dxa"/>
          </w:tcPr>
          <w:p w14:paraId="76D2F4B9" w14:textId="71E441AF" w:rsidR="00F2004B" w:rsidRPr="00292CE8" w:rsidDel="00BA50DB" w:rsidRDefault="00F2004B" w:rsidP="00292CE8">
            <w:pPr>
              <w:pStyle w:val="a9"/>
              <w:rPr>
                <w:del w:id="2332" w:author="John" w:date="2018-11-10T15:28:00Z"/>
                <w:rFonts w:ascii="宋体" w:hAnsi="宋体"/>
                <w:b/>
                <w:sz w:val="24"/>
              </w:rPr>
            </w:pPr>
            <w:del w:id="2333" w:author="John" w:date="2018-11-10T15:28:00Z">
              <w:r w:rsidRPr="00292CE8" w:rsidDel="00BA50DB">
                <w:rPr>
                  <w:rFonts w:ascii="宋体" w:hAnsi="宋体" w:hint="eastAsia"/>
                  <w:b/>
                  <w:sz w:val="24"/>
                </w:rPr>
                <w:delText>框架</w:delText>
              </w:r>
            </w:del>
          </w:p>
        </w:tc>
        <w:tc>
          <w:tcPr>
            <w:tcW w:w="1991" w:type="dxa"/>
          </w:tcPr>
          <w:p w14:paraId="1603650E" w14:textId="38EC4F49" w:rsidR="00F2004B" w:rsidRPr="00292CE8" w:rsidDel="00BA50DB" w:rsidRDefault="00F2004B" w:rsidP="00292CE8">
            <w:pPr>
              <w:pStyle w:val="a9"/>
              <w:rPr>
                <w:del w:id="2334" w:author="John" w:date="2018-11-10T15:28:00Z"/>
                <w:rFonts w:ascii="宋体" w:hAnsi="宋体"/>
                <w:b/>
                <w:sz w:val="24"/>
              </w:rPr>
            </w:pPr>
            <w:del w:id="2335" w:author="John" w:date="2018-11-10T15:28:00Z">
              <w:r w:rsidRPr="00292CE8" w:rsidDel="00BA50DB">
                <w:rPr>
                  <w:rFonts w:ascii="宋体" w:hAnsi="宋体" w:hint="eastAsia"/>
                  <w:b/>
                  <w:sz w:val="24"/>
                </w:rPr>
                <w:delText>优点</w:delText>
              </w:r>
            </w:del>
          </w:p>
        </w:tc>
        <w:tc>
          <w:tcPr>
            <w:tcW w:w="1383" w:type="dxa"/>
          </w:tcPr>
          <w:p w14:paraId="1B4889B4" w14:textId="13E5A09B" w:rsidR="00F2004B" w:rsidRPr="00292CE8" w:rsidDel="00BA50DB" w:rsidRDefault="00F2004B" w:rsidP="00292CE8">
            <w:pPr>
              <w:pStyle w:val="a9"/>
              <w:rPr>
                <w:del w:id="2336" w:author="John" w:date="2018-11-10T15:28:00Z"/>
                <w:rFonts w:ascii="宋体" w:hAnsi="宋体"/>
                <w:b/>
                <w:sz w:val="24"/>
              </w:rPr>
            </w:pPr>
            <w:del w:id="2337" w:author="John" w:date="2018-11-10T15:28:00Z">
              <w:r w:rsidRPr="00292CE8" w:rsidDel="00BA50DB">
                <w:rPr>
                  <w:rFonts w:ascii="宋体" w:hAnsi="宋体" w:hint="eastAsia"/>
                  <w:b/>
                  <w:sz w:val="24"/>
                </w:rPr>
                <w:delText>缺点</w:delText>
              </w:r>
            </w:del>
          </w:p>
        </w:tc>
        <w:tc>
          <w:tcPr>
            <w:tcW w:w="1383" w:type="dxa"/>
          </w:tcPr>
          <w:p w14:paraId="48D77A09" w14:textId="535203DF" w:rsidR="00F2004B" w:rsidRPr="00292CE8" w:rsidDel="00BA50DB" w:rsidRDefault="00F2004B" w:rsidP="00292CE8">
            <w:pPr>
              <w:pStyle w:val="a9"/>
              <w:rPr>
                <w:del w:id="2338" w:author="John" w:date="2018-11-10T15:28:00Z"/>
                <w:rFonts w:ascii="宋体" w:hAnsi="宋体"/>
                <w:b/>
                <w:sz w:val="24"/>
              </w:rPr>
            </w:pPr>
            <w:del w:id="2339" w:author="John" w:date="2018-11-10T15:28:00Z">
              <w:r w:rsidRPr="00292CE8" w:rsidDel="00BA50DB">
                <w:rPr>
                  <w:rFonts w:ascii="宋体" w:hAnsi="宋体" w:hint="eastAsia"/>
                  <w:b/>
                  <w:sz w:val="24"/>
                </w:rPr>
                <w:delText>选择</w:delText>
              </w:r>
            </w:del>
          </w:p>
        </w:tc>
      </w:tr>
      <w:tr w:rsidR="00F2004B" w:rsidDel="00BA50DB" w14:paraId="5D588901" w14:textId="61A9010A" w:rsidTr="00F2004B">
        <w:trPr>
          <w:del w:id="2340" w:author="John" w:date="2018-11-10T15:28:00Z"/>
        </w:trPr>
        <w:tc>
          <w:tcPr>
            <w:tcW w:w="846" w:type="dxa"/>
          </w:tcPr>
          <w:p w14:paraId="54AAF043" w14:textId="1896B44B" w:rsidR="00F2004B" w:rsidRPr="00292CE8" w:rsidDel="00BA50DB" w:rsidRDefault="00F2004B" w:rsidP="00292CE8">
            <w:pPr>
              <w:pStyle w:val="a9"/>
              <w:rPr>
                <w:del w:id="2341" w:author="John" w:date="2018-11-10T15:28:00Z"/>
                <w:rFonts w:ascii="宋体" w:hAnsi="宋体"/>
              </w:rPr>
            </w:pPr>
            <w:del w:id="2342" w:author="John" w:date="2018-11-10T15:28:00Z">
              <w:r w:rsidRPr="00292CE8" w:rsidDel="00BA50DB">
                <w:rPr>
                  <w:rFonts w:ascii="宋体" w:hAnsi="宋体" w:hint="eastAsia"/>
                </w:rPr>
                <w:delText>1</w:delText>
              </w:r>
            </w:del>
          </w:p>
        </w:tc>
        <w:tc>
          <w:tcPr>
            <w:tcW w:w="1417" w:type="dxa"/>
          </w:tcPr>
          <w:p w14:paraId="3CD00B0A" w14:textId="60724F31" w:rsidR="00F2004B" w:rsidRPr="00292CE8" w:rsidDel="00BA50DB" w:rsidRDefault="00F2004B" w:rsidP="00292CE8">
            <w:pPr>
              <w:pStyle w:val="a9"/>
              <w:rPr>
                <w:del w:id="2343" w:author="John" w:date="2018-11-10T15:28:00Z"/>
                <w:rFonts w:ascii="宋体" w:hAnsi="宋体"/>
              </w:rPr>
            </w:pPr>
            <w:del w:id="2344" w:author="John" w:date="2018-11-10T15:28:00Z">
              <w:r w:rsidRPr="00292CE8" w:rsidDel="00BA50DB">
                <w:rPr>
                  <w:rFonts w:ascii="宋体" w:hAnsi="宋体" w:hint="eastAsia"/>
                </w:rPr>
                <w:delText>JAVA</w:delText>
              </w:r>
            </w:del>
          </w:p>
        </w:tc>
        <w:tc>
          <w:tcPr>
            <w:tcW w:w="1276" w:type="dxa"/>
          </w:tcPr>
          <w:p w14:paraId="14444A2A" w14:textId="44E1485A" w:rsidR="00F2004B" w:rsidRPr="00292CE8" w:rsidDel="00BA50DB" w:rsidRDefault="00F2004B" w:rsidP="00292CE8">
            <w:pPr>
              <w:pStyle w:val="a9"/>
              <w:rPr>
                <w:del w:id="2345" w:author="John" w:date="2018-11-10T15:28:00Z"/>
                <w:rFonts w:ascii="宋体" w:hAnsi="宋体"/>
              </w:rPr>
            </w:pPr>
            <w:del w:id="2346" w:author="John" w:date="2018-11-10T15:28:00Z">
              <w:r w:rsidRPr="00292CE8" w:rsidDel="00BA50DB">
                <w:rPr>
                  <w:rFonts w:ascii="宋体" w:hAnsi="宋体" w:hint="eastAsia"/>
                </w:rPr>
                <w:delText>Sp</w:delText>
              </w:r>
              <w:r w:rsidRPr="00292CE8" w:rsidDel="00BA50DB">
                <w:rPr>
                  <w:rFonts w:ascii="宋体" w:hAnsi="宋体"/>
                </w:rPr>
                <w:delText>ring</w:delText>
              </w:r>
            </w:del>
          </w:p>
        </w:tc>
        <w:tc>
          <w:tcPr>
            <w:tcW w:w="1991" w:type="dxa"/>
          </w:tcPr>
          <w:p w14:paraId="2BE2BAC8" w14:textId="7C57B5BD" w:rsidR="00F2004B" w:rsidRPr="00292CE8" w:rsidDel="00BA50DB" w:rsidRDefault="00F2004B" w:rsidP="00292CE8">
            <w:pPr>
              <w:pStyle w:val="a9"/>
              <w:rPr>
                <w:del w:id="2347" w:author="John" w:date="2018-11-10T15:28:00Z"/>
                <w:rFonts w:ascii="宋体" w:hAnsi="宋体"/>
              </w:rPr>
            </w:pPr>
            <w:del w:id="2348" w:author="John" w:date="2018-11-10T15:28:00Z">
              <w:r w:rsidRPr="00292CE8" w:rsidDel="00BA50DB">
                <w:rPr>
                  <w:rFonts w:ascii="宋体" w:hAnsi="宋体" w:hint="eastAsia"/>
                </w:rPr>
                <w:delText>文档丰富；</w:delText>
              </w:r>
            </w:del>
          </w:p>
          <w:p w14:paraId="342454FC" w14:textId="07763B7D" w:rsidR="00F2004B" w:rsidRPr="00292CE8" w:rsidDel="00BA50DB" w:rsidRDefault="00F2004B" w:rsidP="00292CE8">
            <w:pPr>
              <w:pStyle w:val="a9"/>
              <w:rPr>
                <w:del w:id="2349" w:author="John" w:date="2018-11-10T15:28:00Z"/>
                <w:rFonts w:ascii="宋体" w:hAnsi="宋体"/>
              </w:rPr>
            </w:pPr>
            <w:del w:id="2350" w:author="John" w:date="2018-11-10T15:28:00Z">
              <w:r w:rsidRPr="00292CE8" w:rsidDel="00BA50DB">
                <w:rPr>
                  <w:rFonts w:ascii="宋体" w:hAnsi="宋体" w:hint="eastAsia"/>
                </w:rPr>
                <w:delText>社区活跃；</w:delText>
              </w:r>
            </w:del>
          </w:p>
          <w:p w14:paraId="1ADDE455" w14:textId="06225D3B" w:rsidR="00F2004B" w:rsidRPr="00292CE8" w:rsidDel="00BA50DB" w:rsidRDefault="00F2004B" w:rsidP="00292CE8">
            <w:pPr>
              <w:pStyle w:val="a9"/>
              <w:rPr>
                <w:del w:id="2351" w:author="John" w:date="2018-11-10T15:28:00Z"/>
                <w:rFonts w:ascii="宋体" w:hAnsi="宋体"/>
              </w:rPr>
            </w:pPr>
            <w:del w:id="2352" w:author="John" w:date="2018-11-10T15:28:00Z">
              <w:r w:rsidRPr="00292CE8" w:rsidDel="00BA50DB">
                <w:rPr>
                  <w:rFonts w:ascii="宋体" w:hAnsi="宋体" w:hint="eastAsia"/>
                </w:rPr>
                <w:delText>组内大部分成员对</w:delText>
              </w:r>
              <w:r w:rsidRPr="00292CE8" w:rsidDel="00BA50DB">
                <w:rPr>
                  <w:rFonts w:ascii="宋体" w:hAnsi="宋体"/>
                </w:rPr>
                <w:delText>Java语言较Python来说更熟悉；</w:delText>
              </w:r>
            </w:del>
          </w:p>
        </w:tc>
        <w:tc>
          <w:tcPr>
            <w:tcW w:w="1383" w:type="dxa"/>
          </w:tcPr>
          <w:p w14:paraId="5B2619E9" w14:textId="367C2AD1" w:rsidR="00F2004B" w:rsidRPr="00292CE8" w:rsidDel="00BA50DB" w:rsidRDefault="00F2004B" w:rsidP="00292CE8">
            <w:pPr>
              <w:pStyle w:val="a9"/>
              <w:rPr>
                <w:del w:id="2353" w:author="John" w:date="2018-11-10T15:28:00Z"/>
                <w:rFonts w:ascii="宋体" w:hAnsi="宋体"/>
              </w:rPr>
            </w:pPr>
            <w:del w:id="2354" w:author="John" w:date="2018-11-10T15:28:00Z">
              <w:r w:rsidRPr="00292CE8" w:rsidDel="00BA50DB">
                <w:rPr>
                  <w:rFonts w:ascii="宋体" w:hAnsi="宋体" w:hint="eastAsia"/>
                </w:rPr>
                <w:delText>组内没有成员对该框架有过开发经验；</w:delText>
              </w:r>
            </w:del>
          </w:p>
          <w:p w14:paraId="4D8D57C3" w14:textId="5258BB64" w:rsidR="00F2004B" w:rsidRPr="00292CE8" w:rsidDel="00BA50DB" w:rsidRDefault="00F2004B" w:rsidP="00292CE8">
            <w:pPr>
              <w:pStyle w:val="a9"/>
              <w:rPr>
                <w:del w:id="2355" w:author="John" w:date="2018-11-10T15:28:00Z"/>
                <w:rFonts w:ascii="宋体" w:hAnsi="宋体"/>
              </w:rPr>
            </w:pPr>
            <w:del w:id="2356" w:author="John" w:date="2018-11-10T15:28:00Z">
              <w:r w:rsidRPr="00292CE8" w:rsidDel="00BA50DB">
                <w:rPr>
                  <w:rFonts w:ascii="宋体" w:hAnsi="宋体" w:hint="eastAsia"/>
                </w:rPr>
                <w:delText>功能繁杂，学习难度较方案一更大；</w:delText>
              </w:r>
            </w:del>
          </w:p>
        </w:tc>
        <w:tc>
          <w:tcPr>
            <w:tcW w:w="1383" w:type="dxa"/>
          </w:tcPr>
          <w:p w14:paraId="426CA73C" w14:textId="446E9723" w:rsidR="00F2004B" w:rsidRPr="00292CE8" w:rsidDel="00BA50DB" w:rsidRDefault="00E765D7" w:rsidP="00292CE8">
            <w:pPr>
              <w:pStyle w:val="a9"/>
              <w:rPr>
                <w:del w:id="2357" w:author="John" w:date="2018-11-10T15:28:00Z"/>
                <w:rFonts w:ascii="宋体" w:hAnsi="宋体"/>
              </w:rPr>
            </w:pPr>
            <w:ins w:id="2358" w:author="Administrator" w:date="2018-11-08T22:57:00Z">
              <w:del w:id="2359" w:author="John" w:date="2018-11-10T15:28:00Z">
                <w:r w:rsidDel="00BA50DB">
                  <w:rPr>
                    <w:rFonts w:ascii="宋体" w:hAnsi="宋体" w:hint="eastAsia"/>
                  </w:rPr>
                  <w:delText>√</w:delText>
                </w:r>
              </w:del>
            </w:ins>
          </w:p>
        </w:tc>
      </w:tr>
      <w:tr w:rsidR="00F2004B" w:rsidDel="00BA50DB" w14:paraId="2B379C64" w14:textId="3345940C" w:rsidTr="00F2004B">
        <w:trPr>
          <w:del w:id="2360" w:author="John" w:date="2018-11-10T15:28:00Z"/>
        </w:trPr>
        <w:tc>
          <w:tcPr>
            <w:tcW w:w="846" w:type="dxa"/>
          </w:tcPr>
          <w:p w14:paraId="288CCDE5" w14:textId="45C011AF" w:rsidR="00F2004B" w:rsidRPr="00292CE8" w:rsidDel="00BA50DB" w:rsidRDefault="00F2004B" w:rsidP="00292CE8">
            <w:pPr>
              <w:pStyle w:val="a9"/>
              <w:rPr>
                <w:del w:id="2361" w:author="John" w:date="2018-11-10T15:28:00Z"/>
                <w:rFonts w:ascii="宋体" w:hAnsi="宋体"/>
              </w:rPr>
            </w:pPr>
            <w:del w:id="2362" w:author="John" w:date="2018-11-10T15:28:00Z">
              <w:r w:rsidRPr="00292CE8" w:rsidDel="00BA50DB">
                <w:rPr>
                  <w:rFonts w:ascii="宋体" w:hAnsi="宋体" w:hint="eastAsia"/>
                </w:rPr>
                <w:delText>2</w:delText>
              </w:r>
            </w:del>
          </w:p>
        </w:tc>
        <w:tc>
          <w:tcPr>
            <w:tcW w:w="1417" w:type="dxa"/>
          </w:tcPr>
          <w:p w14:paraId="3CC39E90" w14:textId="0718B60D" w:rsidR="00F2004B" w:rsidRPr="00292CE8" w:rsidDel="00BA50DB" w:rsidRDefault="00F2004B" w:rsidP="00292CE8">
            <w:pPr>
              <w:pStyle w:val="a9"/>
              <w:rPr>
                <w:del w:id="2363" w:author="John" w:date="2018-11-10T15:28:00Z"/>
                <w:rFonts w:ascii="宋体" w:hAnsi="宋体"/>
              </w:rPr>
            </w:pPr>
            <w:del w:id="2364" w:author="John" w:date="2018-11-10T15:28:00Z">
              <w:r w:rsidRPr="00292CE8" w:rsidDel="00BA50DB">
                <w:rPr>
                  <w:rFonts w:ascii="宋体" w:hAnsi="宋体" w:hint="eastAsia"/>
                </w:rPr>
                <w:delText>Python</w:delText>
              </w:r>
            </w:del>
          </w:p>
        </w:tc>
        <w:tc>
          <w:tcPr>
            <w:tcW w:w="1276" w:type="dxa"/>
          </w:tcPr>
          <w:p w14:paraId="37A6C205" w14:textId="3A40FA1B" w:rsidR="00F2004B" w:rsidRPr="00292CE8" w:rsidDel="00BA50DB" w:rsidRDefault="00F2004B" w:rsidP="00292CE8">
            <w:pPr>
              <w:pStyle w:val="a9"/>
              <w:rPr>
                <w:del w:id="2365" w:author="John" w:date="2018-11-10T15:28:00Z"/>
                <w:rFonts w:ascii="宋体" w:hAnsi="宋体"/>
              </w:rPr>
            </w:pPr>
            <w:del w:id="2366" w:author="John" w:date="2018-11-10T15:28:00Z">
              <w:r w:rsidRPr="00292CE8" w:rsidDel="00BA50DB">
                <w:rPr>
                  <w:rFonts w:ascii="宋体" w:hAnsi="宋体" w:hint="eastAsia"/>
                </w:rPr>
                <w:delText>D</w:delText>
              </w:r>
              <w:r w:rsidRPr="00292CE8" w:rsidDel="00BA50DB">
                <w:rPr>
                  <w:rFonts w:ascii="宋体" w:hAnsi="宋体"/>
                </w:rPr>
                <w:delText>jango</w:delText>
              </w:r>
            </w:del>
          </w:p>
        </w:tc>
        <w:tc>
          <w:tcPr>
            <w:tcW w:w="1991" w:type="dxa"/>
          </w:tcPr>
          <w:p w14:paraId="23579397" w14:textId="2B002DF5" w:rsidR="00F2004B" w:rsidRPr="00292CE8" w:rsidDel="00BA50DB" w:rsidRDefault="00F2004B" w:rsidP="00292CE8">
            <w:pPr>
              <w:pStyle w:val="a9"/>
              <w:rPr>
                <w:del w:id="2367" w:author="John" w:date="2018-11-10T15:28:00Z"/>
                <w:rFonts w:ascii="宋体" w:hAnsi="宋体"/>
              </w:rPr>
            </w:pPr>
            <w:del w:id="2368" w:author="John" w:date="2018-11-10T15:28:00Z">
              <w:r w:rsidRPr="00292CE8" w:rsidDel="00BA50DB">
                <w:rPr>
                  <w:rFonts w:ascii="宋体" w:hAnsi="宋体" w:hint="eastAsia"/>
                </w:rPr>
                <w:delText>入门难度低；</w:delText>
              </w:r>
            </w:del>
          </w:p>
          <w:p w14:paraId="71C5DDC2" w14:textId="4B5B9E23" w:rsidR="00F2004B" w:rsidRPr="00292CE8" w:rsidDel="00BA50DB" w:rsidRDefault="00F2004B" w:rsidP="00292CE8">
            <w:pPr>
              <w:pStyle w:val="a9"/>
              <w:rPr>
                <w:del w:id="2369" w:author="John" w:date="2018-11-10T15:28:00Z"/>
                <w:rFonts w:ascii="宋体" w:hAnsi="宋体"/>
              </w:rPr>
            </w:pPr>
            <w:del w:id="2370" w:author="John" w:date="2018-11-10T15:28:00Z">
              <w:r w:rsidRPr="00292CE8" w:rsidDel="00BA50DB">
                <w:rPr>
                  <w:rFonts w:ascii="宋体" w:hAnsi="宋体" w:hint="eastAsia"/>
                </w:rPr>
                <w:delText>文档丰富；</w:delText>
              </w:r>
            </w:del>
          </w:p>
          <w:p w14:paraId="4ED95220" w14:textId="51163C8B" w:rsidR="00F2004B" w:rsidRPr="00292CE8" w:rsidDel="00BA50DB" w:rsidRDefault="00F2004B" w:rsidP="00292CE8">
            <w:pPr>
              <w:pStyle w:val="a9"/>
              <w:rPr>
                <w:del w:id="2371" w:author="John" w:date="2018-11-10T15:28:00Z"/>
                <w:rFonts w:ascii="宋体" w:hAnsi="宋体"/>
              </w:rPr>
            </w:pPr>
            <w:del w:id="2372" w:author="John" w:date="2018-11-10T15:28:00Z">
              <w:r w:rsidRPr="00292CE8" w:rsidDel="00BA50DB">
                <w:rPr>
                  <w:rFonts w:ascii="宋体" w:hAnsi="宋体" w:hint="eastAsia"/>
                </w:rPr>
                <w:delText>社区活跃；</w:delText>
              </w:r>
            </w:del>
          </w:p>
          <w:p w14:paraId="136E0D24" w14:textId="4D6138A2" w:rsidR="00F2004B" w:rsidRPr="00292CE8" w:rsidDel="00BA50DB" w:rsidRDefault="00F2004B" w:rsidP="00292CE8">
            <w:pPr>
              <w:pStyle w:val="a9"/>
              <w:rPr>
                <w:del w:id="2373" w:author="John" w:date="2018-11-10T15:28:00Z"/>
                <w:rFonts w:ascii="宋体" w:hAnsi="宋体"/>
              </w:rPr>
            </w:pPr>
            <w:del w:id="2374" w:author="John" w:date="2018-11-10T15:28:00Z">
              <w:r w:rsidRPr="00292CE8" w:rsidDel="00BA50DB">
                <w:rPr>
                  <w:rFonts w:ascii="宋体" w:hAnsi="宋体" w:hint="eastAsia"/>
                </w:rPr>
                <w:delText>适合轻量级网站的快速开发；</w:delText>
              </w:r>
            </w:del>
          </w:p>
        </w:tc>
        <w:tc>
          <w:tcPr>
            <w:tcW w:w="1383" w:type="dxa"/>
          </w:tcPr>
          <w:p w14:paraId="7FFAD0F3" w14:textId="6FAD058E" w:rsidR="00F2004B" w:rsidRPr="00292CE8" w:rsidDel="00BA50DB" w:rsidRDefault="00F2004B" w:rsidP="00292CE8">
            <w:pPr>
              <w:pStyle w:val="a9"/>
              <w:rPr>
                <w:del w:id="2375" w:author="John" w:date="2018-11-10T15:28:00Z"/>
                <w:rFonts w:ascii="宋体" w:hAnsi="宋体"/>
              </w:rPr>
            </w:pPr>
            <w:del w:id="2376" w:author="John" w:date="2018-11-10T15:28:00Z">
              <w:r w:rsidRPr="00292CE8" w:rsidDel="00BA50DB">
                <w:rPr>
                  <w:rFonts w:ascii="宋体" w:hAnsi="宋体" w:hint="eastAsia"/>
                </w:rPr>
                <w:delText>组内大部分成员对P</w:delText>
              </w:r>
              <w:r w:rsidRPr="00292CE8" w:rsidDel="00BA50DB">
                <w:rPr>
                  <w:rFonts w:ascii="宋体" w:hAnsi="宋体"/>
                </w:rPr>
                <w:delText>ython</w:delText>
              </w:r>
              <w:r w:rsidRPr="00292CE8" w:rsidDel="00BA50DB">
                <w:rPr>
                  <w:rFonts w:ascii="宋体" w:hAnsi="宋体" w:hint="eastAsia"/>
                </w:rPr>
                <w:delText>并不熟悉；</w:delText>
              </w:r>
            </w:del>
          </w:p>
        </w:tc>
        <w:tc>
          <w:tcPr>
            <w:tcW w:w="1383" w:type="dxa"/>
          </w:tcPr>
          <w:p w14:paraId="542F074B" w14:textId="5BBB15F1" w:rsidR="00F2004B" w:rsidRPr="00292CE8" w:rsidDel="00BA50DB" w:rsidRDefault="00F2004B" w:rsidP="00292CE8">
            <w:pPr>
              <w:pStyle w:val="a9"/>
              <w:rPr>
                <w:del w:id="2377" w:author="John" w:date="2018-11-10T15:28:00Z"/>
                <w:rFonts w:ascii="宋体" w:hAnsi="宋体"/>
              </w:rPr>
            </w:pPr>
          </w:p>
        </w:tc>
      </w:tr>
    </w:tbl>
    <w:p w14:paraId="4F9CDB5E" w14:textId="373239B7" w:rsidR="00A4110A" w:rsidDel="00BA50DB" w:rsidRDefault="00271644" w:rsidP="00D130FB">
      <w:pPr>
        <w:pStyle w:val="3"/>
        <w:rPr>
          <w:del w:id="2378" w:author="John" w:date="2018-11-10T15:28:00Z"/>
        </w:rPr>
      </w:pPr>
      <w:ins w:id="2379" w:author="Administrator" w:date="2018-11-08T22:38:00Z">
        <w:del w:id="2380" w:author="John" w:date="2018-11-10T15:28:00Z">
          <w:r w:rsidDel="00BA50DB">
            <w:delText>4</w:delText>
          </w:r>
        </w:del>
      </w:ins>
      <w:del w:id="2381" w:author="John" w:date="2018-11-10T15:28:00Z">
        <w:r w:rsidR="00D130FB" w:rsidDel="00BA50DB">
          <w:delText>3</w:delText>
        </w:r>
        <w:r w:rsidR="00A4110A" w:rsidDel="00BA50DB">
          <w:delText>.</w:delText>
        </w:r>
      </w:del>
      <w:ins w:id="2382" w:author="Administrator" w:date="2018-11-08T20:39:00Z">
        <w:del w:id="2383" w:author="John" w:date="2018-11-10T15:28:00Z">
          <w:r w:rsidR="00B50F80" w:rsidDel="00BA50DB">
            <w:delText>6</w:delText>
          </w:r>
        </w:del>
      </w:ins>
      <w:del w:id="2384" w:author="John" w:date="2018-11-10T15:28:00Z">
        <w:r w:rsidR="00A4110A" w:rsidDel="00BA50DB">
          <w:delText>5.2</w:delText>
        </w:r>
      </w:del>
      <w:ins w:id="2385" w:author="Administrator" w:date="2018-11-08T21:00:00Z">
        <w:del w:id="2386" w:author="John" w:date="2018-11-10T15:28:00Z">
          <w:r w:rsidR="00B16E57" w:rsidDel="00BA50DB">
            <w:delText xml:space="preserve"> </w:delText>
          </w:r>
        </w:del>
      </w:ins>
      <w:del w:id="2387" w:author="John" w:date="2018-11-10T15:28:00Z">
        <w:r w:rsidR="00A4110A" w:rsidDel="00BA50DB">
          <w:delText>网页</w:delText>
        </w:r>
      </w:del>
      <w:ins w:id="2388" w:author="Administrator" w:date="2018-11-08T21:00:00Z">
        <w:del w:id="2389" w:author="John" w:date="2018-11-10T15:28:00Z">
          <w:r w:rsidR="00B16E57" w:rsidDel="00BA50DB">
            <w:rPr>
              <w:rFonts w:hint="eastAsia"/>
            </w:rPr>
            <w:delText>APP</w:delText>
          </w:r>
        </w:del>
      </w:ins>
      <w:del w:id="2390" w:author="John" w:date="2018-11-10T15:28:00Z">
        <w:r w:rsidR="00A4110A" w:rsidDel="00BA50DB">
          <w:delText>前端</w:delText>
        </w:r>
      </w:del>
    </w:p>
    <w:tbl>
      <w:tblPr>
        <w:tblStyle w:val="a8"/>
        <w:tblW w:w="0" w:type="auto"/>
        <w:tblLook w:val="04A0" w:firstRow="1" w:lastRow="0" w:firstColumn="1" w:lastColumn="0" w:noHBand="0" w:noVBand="1"/>
      </w:tblPr>
      <w:tblGrid>
        <w:gridCol w:w="1276"/>
        <w:gridCol w:w="1806"/>
        <w:gridCol w:w="1365"/>
        <w:gridCol w:w="1297"/>
        <w:gridCol w:w="1276"/>
        <w:gridCol w:w="1276"/>
      </w:tblGrid>
      <w:tr w:rsidR="00E50DB4" w:rsidDel="00BA50DB" w14:paraId="28C1A485" w14:textId="60B06018" w:rsidTr="00E50DB4">
        <w:trPr>
          <w:del w:id="2391" w:author="John" w:date="2018-11-10T15:28:00Z"/>
        </w:trPr>
        <w:tc>
          <w:tcPr>
            <w:tcW w:w="1382" w:type="dxa"/>
          </w:tcPr>
          <w:p w14:paraId="4CC4184E" w14:textId="64716CA8" w:rsidR="00E50DB4" w:rsidRPr="00292CE8" w:rsidDel="00BA50DB" w:rsidRDefault="00E50DB4" w:rsidP="00E50DB4">
            <w:pPr>
              <w:rPr>
                <w:del w:id="2392" w:author="John" w:date="2018-11-10T15:28:00Z"/>
                <w:rFonts w:ascii="宋体" w:eastAsia="宋体" w:hAnsi="宋体"/>
                <w:b/>
                <w:sz w:val="24"/>
              </w:rPr>
            </w:pPr>
            <w:del w:id="2393" w:author="John" w:date="2018-11-10T15:28:00Z">
              <w:r w:rsidRPr="00292CE8" w:rsidDel="00BA50DB">
                <w:rPr>
                  <w:rFonts w:ascii="宋体" w:eastAsia="宋体" w:hAnsi="宋体" w:hint="eastAsia"/>
                  <w:b/>
                  <w:sz w:val="24"/>
                </w:rPr>
                <w:delText>编号</w:delText>
              </w:r>
            </w:del>
          </w:p>
        </w:tc>
        <w:tc>
          <w:tcPr>
            <w:tcW w:w="1382" w:type="dxa"/>
          </w:tcPr>
          <w:p w14:paraId="19E5464C" w14:textId="6C6D2D71" w:rsidR="00E50DB4" w:rsidRPr="00292CE8" w:rsidDel="00BA50DB" w:rsidRDefault="00E50DB4" w:rsidP="00E50DB4">
            <w:pPr>
              <w:rPr>
                <w:del w:id="2394" w:author="John" w:date="2018-11-10T15:28:00Z"/>
                <w:rFonts w:ascii="宋体" w:eastAsia="宋体" w:hAnsi="宋体"/>
                <w:b/>
                <w:sz w:val="24"/>
              </w:rPr>
            </w:pPr>
            <w:del w:id="2395" w:author="John" w:date="2018-11-10T15:28:00Z">
              <w:r w:rsidRPr="00292CE8" w:rsidDel="00BA50DB">
                <w:rPr>
                  <w:rFonts w:ascii="宋体" w:eastAsia="宋体" w:hAnsi="宋体" w:hint="eastAsia"/>
                  <w:b/>
                  <w:sz w:val="24"/>
                </w:rPr>
                <w:delText>开发</w:delText>
              </w:r>
              <w:r w:rsidRPr="00292CE8" w:rsidDel="00BA50DB">
                <w:rPr>
                  <w:rFonts w:ascii="宋体" w:eastAsia="宋体" w:hAnsi="宋体"/>
                  <w:b/>
                  <w:sz w:val="24"/>
                </w:rPr>
                <w:delText>语言</w:delText>
              </w:r>
            </w:del>
          </w:p>
        </w:tc>
        <w:tc>
          <w:tcPr>
            <w:tcW w:w="1383" w:type="dxa"/>
          </w:tcPr>
          <w:p w14:paraId="0BC6A2E9" w14:textId="3519DAAB" w:rsidR="00E50DB4" w:rsidRPr="00292CE8" w:rsidDel="00BA50DB" w:rsidRDefault="00E50DB4" w:rsidP="00E50DB4">
            <w:pPr>
              <w:rPr>
                <w:del w:id="2396" w:author="John" w:date="2018-11-10T15:28:00Z"/>
                <w:rFonts w:ascii="宋体" w:eastAsia="宋体" w:hAnsi="宋体"/>
                <w:b/>
                <w:sz w:val="24"/>
              </w:rPr>
            </w:pPr>
            <w:del w:id="2397" w:author="John" w:date="2018-11-10T15:28:00Z">
              <w:r w:rsidRPr="00292CE8" w:rsidDel="00BA50DB">
                <w:rPr>
                  <w:rFonts w:ascii="宋体" w:eastAsia="宋体" w:hAnsi="宋体" w:hint="eastAsia"/>
                  <w:b/>
                  <w:sz w:val="24"/>
                </w:rPr>
                <w:delText>框架</w:delText>
              </w:r>
            </w:del>
          </w:p>
        </w:tc>
        <w:tc>
          <w:tcPr>
            <w:tcW w:w="1383" w:type="dxa"/>
          </w:tcPr>
          <w:p w14:paraId="5E647B31" w14:textId="1B966B96" w:rsidR="00E50DB4" w:rsidRPr="00292CE8" w:rsidDel="00BA50DB" w:rsidRDefault="00E50DB4" w:rsidP="00E50DB4">
            <w:pPr>
              <w:rPr>
                <w:del w:id="2398" w:author="John" w:date="2018-11-10T15:28:00Z"/>
                <w:rFonts w:ascii="宋体" w:eastAsia="宋体" w:hAnsi="宋体"/>
                <w:b/>
                <w:sz w:val="24"/>
              </w:rPr>
            </w:pPr>
            <w:del w:id="2399" w:author="John" w:date="2018-11-10T15:28:00Z">
              <w:r w:rsidRPr="00292CE8" w:rsidDel="00BA50DB">
                <w:rPr>
                  <w:rFonts w:ascii="宋体" w:eastAsia="宋体" w:hAnsi="宋体" w:hint="eastAsia"/>
                  <w:b/>
                  <w:sz w:val="24"/>
                </w:rPr>
                <w:delText>优点</w:delText>
              </w:r>
            </w:del>
          </w:p>
        </w:tc>
        <w:tc>
          <w:tcPr>
            <w:tcW w:w="1383" w:type="dxa"/>
          </w:tcPr>
          <w:p w14:paraId="4FD6E9A1" w14:textId="3A72BB42" w:rsidR="00E50DB4" w:rsidRPr="00292CE8" w:rsidDel="00BA50DB" w:rsidRDefault="00E50DB4" w:rsidP="00E50DB4">
            <w:pPr>
              <w:rPr>
                <w:del w:id="2400" w:author="John" w:date="2018-11-10T15:28:00Z"/>
                <w:rFonts w:ascii="宋体" w:eastAsia="宋体" w:hAnsi="宋体"/>
                <w:b/>
                <w:sz w:val="24"/>
              </w:rPr>
            </w:pPr>
            <w:del w:id="2401" w:author="John" w:date="2018-11-10T15:28:00Z">
              <w:r w:rsidRPr="00292CE8" w:rsidDel="00BA50DB">
                <w:rPr>
                  <w:rFonts w:ascii="宋体" w:eastAsia="宋体" w:hAnsi="宋体" w:hint="eastAsia"/>
                  <w:b/>
                  <w:sz w:val="24"/>
                </w:rPr>
                <w:delText>缺点</w:delText>
              </w:r>
            </w:del>
          </w:p>
        </w:tc>
        <w:tc>
          <w:tcPr>
            <w:tcW w:w="1383" w:type="dxa"/>
          </w:tcPr>
          <w:p w14:paraId="02CDB5BC" w14:textId="6EFFA6D6" w:rsidR="00E50DB4" w:rsidRPr="00292CE8" w:rsidDel="00BA50DB" w:rsidRDefault="00E50DB4" w:rsidP="00E50DB4">
            <w:pPr>
              <w:rPr>
                <w:del w:id="2402" w:author="John" w:date="2018-11-10T15:28:00Z"/>
                <w:rFonts w:ascii="宋体" w:eastAsia="宋体" w:hAnsi="宋体"/>
                <w:b/>
                <w:sz w:val="24"/>
              </w:rPr>
            </w:pPr>
            <w:del w:id="2403" w:author="John" w:date="2018-11-10T15:28:00Z">
              <w:r w:rsidRPr="00292CE8" w:rsidDel="00BA50DB">
                <w:rPr>
                  <w:rFonts w:ascii="宋体" w:eastAsia="宋体" w:hAnsi="宋体" w:hint="eastAsia"/>
                  <w:b/>
                  <w:sz w:val="24"/>
                </w:rPr>
                <w:delText>选择</w:delText>
              </w:r>
            </w:del>
          </w:p>
        </w:tc>
      </w:tr>
      <w:tr w:rsidR="00E50DB4" w:rsidDel="00BA50DB" w14:paraId="07217A3C" w14:textId="1A4F5D1D" w:rsidTr="00E50DB4">
        <w:trPr>
          <w:del w:id="2404" w:author="John" w:date="2018-11-10T15:28:00Z"/>
        </w:trPr>
        <w:tc>
          <w:tcPr>
            <w:tcW w:w="1382" w:type="dxa"/>
          </w:tcPr>
          <w:p w14:paraId="27D15724" w14:textId="23433F89" w:rsidR="00E50DB4" w:rsidDel="00BA50DB" w:rsidRDefault="00E50DB4" w:rsidP="00292CE8">
            <w:pPr>
              <w:pStyle w:val="a9"/>
              <w:rPr>
                <w:del w:id="2405" w:author="John" w:date="2018-11-10T15:28:00Z"/>
              </w:rPr>
            </w:pPr>
            <w:del w:id="2406" w:author="John" w:date="2018-11-10T15:28:00Z">
              <w:r w:rsidDel="00BA50DB">
                <w:rPr>
                  <w:rFonts w:hint="eastAsia"/>
                </w:rPr>
                <w:delText>1</w:delText>
              </w:r>
            </w:del>
          </w:p>
        </w:tc>
        <w:tc>
          <w:tcPr>
            <w:tcW w:w="1382" w:type="dxa"/>
          </w:tcPr>
          <w:p w14:paraId="2508BBDF" w14:textId="0237D443" w:rsidR="00E50DB4" w:rsidDel="00BA50DB" w:rsidRDefault="00E50DB4" w:rsidP="00292CE8">
            <w:pPr>
              <w:pStyle w:val="a9"/>
              <w:rPr>
                <w:del w:id="2407" w:author="John" w:date="2018-11-10T15:28:00Z"/>
              </w:rPr>
            </w:pPr>
            <w:del w:id="2408" w:author="John" w:date="2018-11-10T15:28:00Z">
              <w:r w:rsidDel="00BA50DB">
                <w:rPr>
                  <w:rFonts w:hint="eastAsia"/>
                </w:rPr>
                <w:delText>HTML</w:delText>
              </w:r>
              <w:r w:rsidDel="00BA50DB">
                <w:delText>5</w:delText>
              </w:r>
            </w:del>
            <w:ins w:id="2409" w:author="Administrator" w:date="2018-11-08T21:01:00Z">
              <w:del w:id="2410" w:author="John" w:date="2018-11-10T15:28:00Z">
                <w:r w:rsidR="00B16E57" w:rsidDel="00BA50DB">
                  <w:delText>+CSS+</w:delText>
                </w:r>
              </w:del>
            </w:ins>
            <w:ins w:id="2411" w:author="Administrator" w:date="2018-11-08T21:02:00Z">
              <w:del w:id="2412" w:author="John" w:date="2018-11-10T15:28:00Z">
                <w:r w:rsidR="00B16E57" w:rsidDel="00BA50DB">
                  <w:rPr>
                    <w:rFonts w:hint="eastAsia"/>
                  </w:rPr>
                  <w:delText xml:space="preserve"> JavaScript</w:delText>
                </w:r>
              </w:del>
            </w:ins>
          </w:p>
        </w:tc>
        <w:tc>
          <w:tcPr>
            <w:tcW w:w="1383" w:type="dxa"/>
          </w:tcPr>
          <w:p w14:paraId="5B1C31E7" w14:textId="18BD91BC" w:rsidR="00E50DB4" w:rsidDel="00BA50DB" w:rsidRDefault="00E50DB4" w:rsidP="00292CE8">
            <w:pPr>
              <w:pStyle w:val="a9"/>
              <w:rPr>
                <w:del w:id="2413" w:author="John" w:date="2018-11-10T15:28:00Z"/>
              </w:rPr>
            </w:pPr>
            <w:del w:id="2414" w:author="John" w:date="2018-11-10T15:28:00Z">
              <w:r w:rsidDel="00BA50DB">
                <w:delText>B</w:delText>
              </w:r>
              <w:r w:rsidRPr="00FB2503" w:rsidDel="00BA50DB">
                <w:delText>ootstrap</w:delText>
              </w:r>
            </w:del>
            <w:ins w:id="2415" w:author="Administrator" w:date="2018-11-08T21:02:00Z">
              <w:del w:id="2416" w:author="John" w:date="2018-11-10T15:28:00Z">
                <w:r w:rsidR="00B16E57" w:rsidDel="00BA50DB">
                  <w:delText>+</w:delText>
                </w:r>
                <w:r w:rsidR="00B16E57" w:rsidDel="00BA50DB">
                  <w:rPr>
                    <w:rFonts w:hint="eastAsia"/>
                  </w:rPr>
                  <w:delText xml:space="preserve"> j</w:delText>
                </w:r>
                <w:r w:rsidR="00B16E57" w:rsidDel="00BA50DB">
                  <w:delText>Query</w:delText>
                </w:r>
              </w:del>
            </w:ins>
          </w:p>
        </w:tc>
        <w:tc>
          <w:tcPr>
            <w:tcW w:w="1383" w:type="dxa"/>
          </w:tcPr>
          <w:p w14:paraId="63B3473A" w14:textId="4D79349B" w:rsidR="00E50DB4" w:rsidDel="00BA50DB" w:rsidRDefault="00E50DB4" w:rsidP="00292CE8">
            <w:pPr>
              <w:pStyle w:val="a9"/>
              <w:rPr>
                <w:del w:id="2417" w:author="John" w:date="2018-11-10T15:28:00Z"/>
              </w:rPr>
            </w:pPr>
            <w:del w:id="2418" w:author="John" w:date="2018-11-10T15:28:00Z">
              <w:r w:rsidDel="00BA50DB">
                <w:rPr>
                  <w:rFonts w:hint="eastAsia"/>
                </w:rPr>
                <w:delText>简洁</w:delText>
              </w:r>
              <w:r w:rsidDel="00BA50DB">
                <w:delText>易懂</w:delText>
              </w:r>
            </w:del>
            <w:ins w:id="2419" w:author="Administrator" w:date="2018-11-08T21:02:00Z">
              <w:del w:id="2420" w:author="John" w:date="2018-11-10T15:28:00Z">
                <w:r w:rsidR="00B16E57" w:rsidDel="00BA50DB">
                  <w:rPr>
                    <w:rFonts w:hint="eastAsia"/>
                  </w:rPr>
                  <w:delText>，功能</w:delText>
                </w:r>
                <w:r w:rsidR="00B16E57" w:rsidDel="00BA50DB">
                  <w:delText>强大</w:delText>
                </w:r>
              </w:del>
            </w:ins>
          </w:p>
        </w:tc>
        <w:tc>
          <w:tcPr>
            <w:tcW w:w="1383" w:type="dxa"/>
          </w:tcPr>
          <w:p w14:paraId="6FC073E1" w14:textId="146187F7" w:rsidR="00E50DB4" w:rsidDel="00BA50DB" w:rsidRDefault="00E50DB4" w:rsidP="00292CE8">
            <w:pPr>
              <w:pStyle w:val="a9"/>
              <w:rPr>
                <w:del w:id="2421" w:author="John" w:date="2018-11-10T15:28:00Z"/>
              </w:rPr>
            </w:pPr>
            <w:del w:id="2422" w:author="John" w:date="2018-11-10T15:28:00Z">
              <w:r w:rsidDel="00BA50DB">
                <w:rPr>
                  <w:rFonts w:hint="eastAsia"/>
                </w:rPr>
                <w:delText>组内</w:delText>
              </w:r>
              <w:r w:rsidDel="00BA50DB">
                <w:delText>成员对其熟悉度不够</w:delText>
              </w:r>
            </w:del>
          </w:p>
        </w:tc>
        <w:tc>
          <w:tcPr>
            <w:tcW w:w="1383" w:type="dxa"/>
          </w:tcPr>
          <w:p w14:paraId="452A6996" w14:textId="7CA9D4A3" w:rsidR="00E50DB4" w:rsidDel="00BA50DB" w:rsidRDefault="00E50DB4" w:rsidP="00292CE8">
            <w:pPr>
              <w:pStyle w:val="a9"/>
              <w:rPr>
                <w:del w:id="2423" w:author="John" w:date="2018-11-10T15:28:00Z"/>
              </w:rPr>
            </w:pPr>
          </w:p>
        </w:tc>
      </w:tr>
      <w:tr w:rsidR="00E50DB4" w:rsidDel="00BA50DB" w14:paraId="452BE28A" w14:textId="7DD190B0" w:rsidTr="00E50DB4">
        <w:trPr>
          <w:del w:id="2424" w:author="John" w:date="2018-11-10T15:28:00Z"/>
        </w:trPr>
        <w:tc>
          <w:tcPr>
            <w:tcW w:w="1382" w:type="dxa"/>
          </w:tcPr>
          <w:p w14:paraId="2A5B0200" w14:textId="1E3B8085" w:rsidR="00E50DB4" w:rsidDel="00BA50DB" w:rsidRDefault="00E50DB4" w:rsidP="00292CE8">
            <w:pPr>
              <w:pStyle w:val="a9"/>
              <w:rPr>
                <w:del w:id="2425" w:author="John" w:date="2018-11-10T15:28:00Z"/>
              </w:rPr>
            </w:pPr>
            <w:del w:id="2426" w:author="John" w:date="2018-11-10T15:28:00Z">
              <w:r w:rsidDel="00BA50DB">
                <w:rPr>
                  <w:rFonts w:hint="eastAsia"/>
                </w:rPr>
                <w:delText>2</w:delText>
              </w:r>
            </w:del>
          </w:p>
        </w:tc>
        <w:tc>
          <w:tcPr>
            <w:tcW w:w="1382" w:type="dxa"/>
          </w:tcPr>
          <w:p w14:paraId="0068884E" w14:textId="0A38895A" w:rsidR="00E50DB4" w:rsidDel="00BA50DB" w:rsidRDefault="000E502B" w:rsidP="00292CE8">
            <w:pPr>
              <w:pStyle w:val="a9"/>
              <w:rPr>
                <w:del w:id="2427" w:author="John" w:date="2018-11-10T15:28:00Z"/>
              </w:rPr>
            </w:pPr>
            <w:ins w:id="2428" w:author="Administrator" w:date="2018-11-08T21:02:00Z">
              <w:del w:id="2429" w:author="John" w:date="2018-11-10T15:28:00Z">
                <w:r w:rsidDel="00BA50DB">
                  <w:delText>java</w:delText>
                </w:r>
              </w:del>
            </w:ins>
            <w:del w:id="2430" w:author="John" w:date="2018-11-10T15:28:00Z">
              <w:r w:rsidR="00E50DB4" w:rsidDel="00BA50DB">
                <w:rPr>
                  <w:rFonts w:hint="eastAsia"/>
                </w:rPr>
                <w:delText>CSS</w:delText>
              </w:r>
            </w:del>
          </w:p>
        </w:tc>
        <w:tc>
          <w:tcPr>
            <w:tcW w:w="1383" w:type="dxa"/>
          </w:tcPr>
          <w:p w14:paraId="4541C4B2" w14:textId="203AAD9E" w:rsidR="00E50DB4" w:rsidDel="00BA50DB" w:rsidRDefault="00E50DB4" w:rsidP="00292CE8">
            <w:pPr>
              <w:pStyle w:val="a9"/>
              <w:rPr>
                <w:del w:id="2431" w:author="John" w:date="2018-11-10T15:28:00Z"/>
              </w:rPr>
            </w:pPr>
            <w:del w:id="2432" w:author="John" w:date="2018-11-10T15:28:00Z">
              <w:r w:rsidDel="00BA50DB">
                <w:rPr>
                  <w:rFonts w:hint="eastAsia"/>
                </w:rPr>
                <w:delText>j</w:delText>
              </w:r>
              <w:r w:rsidDel="00BA50DB">
                <w:delText>Query</w:delText>
              </w:r>
            </w:del>
          </w:p>
        </w:tc>
        <w:tc>
          <w:tcPr>
            <w:tcW w:w="1383" w:type="dxa"/>
          </w:tcPr>
          <w:p w14:paraId="0723A887" w14:textId="404E8D02" w:rsidR="00E50DB4" w:rsidDel="00BA50DB" w:rsidRDefault="000E502B" w:rsidP="00292CE8">
            <w:pPr>
              <w:pStyle w:val="a9"/>
              <w:rPr>
                <w:del w:id="2433" w:author="John" w:date="2018-11-10T15:28:00Z"/>
              </w:rPr>
            </w:pPr>
            <w:ins w:id="2434" w:author="Administrator" w:date="2018-11-08T21:04:00Z">
              <w:del w:id="2435" w:author="John" w:date="2018-11-10T15:28:00Z">
                <w:r w:rsidDel="00BA50DB">
                  <w:rPr>
                    <w:rFonts w:hint="eastAsia"/>
                  </w:rPr>
                  <w:delText>组员对其</w:delText>
                </w:r>
                <w:r w:rsidDel="00BA50DB">
                  <w:delText>有一定的</w:delText>
                </w:r>
                <w:r w:rsidDel="00BA50DB">
                  <w:rPr>
                    <w:rFonts w:hint="eastAsia"/>
                  </w:rPr>
                  <w:delText>熟悉</w:delText>
                </w:r>
                <w:r w:rsidDel="00BA50DB">
                  <w:delText>，</w:delText>
                </w:r>
              </w:del>
            </w:ins>
            <w:del w:id="2436" w:author="John" w:date="2018-11-10T15:28:00Z">
              <w:r w:rsidR="00E50DB4" w:rsidDel="00BA50DB">
                <w:rPr>
                  <w:rFonts w:hint="eastAsia"/>
                </w:rPr>
                <w:delText>功能</w:delText>
              </w:r>
              <w:r w:rsidR="00E50DB4" w:rsidDel="00BA50DB">
                <w:delText>强大</w:delText>
              </w:r>
            </w:del>
          </w:p>
        </w:tc>
        <w:tc>
          <w:tcPr>
            <w:tcW w:w="1383" w:type="dxa"/>
          </w:tcPr>
          <w:p w14:paraId="7E04E5F5" w14:textId="1CFE8529" w:rsidR="00E50DB4" w:rsidDel="00BA50DB" w:rsidRDefault="00E50DB4" w:rsidP="00292CE8">
            <w:pPr>
              <w:pStyle w:val="a9"/>
              <w:rPr>
                <w:del w:id="2437" w:author="John" w:date="2018-11-10T15:28:00Z"/>
              </w:rPr>
            </w:pPr>
            <w:del w:id="2438" w:author="John" w:date="2018-11-10T15:28:00Z">
              <w:r w:rsidDel="00BA50DB">
                <w:rPr>
                  <w:rFonts w:hint="eastAsia"/>
                </w:rPr>
                <w:delText>组内</w:delText>
              </w:r>
              <w:r w:rsidDel="00BA50DB">
                <w:delText>成员对其熟悉度不够</w:delText>
              </w:r>
            </w:del>
            <w:ins w:id="2439" w:author="Administrator" w:date="2018-11-08T21:05:00Z">
              <w:del w:id="2440" w:author="John" w:date="2018-11-10T15:28:00Z">
                <w:r w:rsidR="000E502B" w:rsidDel="00BA50DB">
                  <w:rPr>
                    <w:rFonts w:hint="eastAsia"/>
                  </w:rPr>
                  <w:delText>只能开发</w:delText>
                </w:r>
                <w:r w:rsidR="000E502B" w:rsidDel="00BA50DB">
                  <w:delText>安卓平台</w:delText>
                </w:r>
              </w:del>
            </w:ins>
            <w:ins w:id="2441" w:author="Administrator" w:date="2018-11-08T21:07:00Z">
              <w:del w:id="2442" w:author="John" w:date="2018-11-10T15:28:00Z">
                <w:r w:rsidR="000E502B" w:rsidDel="00BA50DB">
                  <w:rPr>
                    <w:rFonts w:hint="eastAsia"/>
                  </w:rPr>
                  <w:delText>应用</w:delText>
                </w:r>
              </w:del>
            </w:ins>
          </w:p>
        </w:tc>
        <w:tc>
          <w:tcPr>
            <w:tcW w:w="1383" w:type="dxa"/>
          </w:tcPr>
          <w:p w14:paraId="1CF6DA92" w14:textId="27D3A79A" w:rsidR="00E50DB4" w:rsidDel="00BA50DB" w:rsidRDefault="00E765D7" w:rsidP="00292CE8">
            <w:pPr>
              <w:pStyle w:val="a9"/>
              <w:rPr>
                <w:del w:id="2443" w:author="John" w:date="2018-11-10T15:28:00Z"/>
              </w:rPr>
            </w:pPr>
            <w:ins w:id="2444" w:author="Administrator" w:date="2018-11-08T22:57:00Z">
              <w:del w:id="2445" w:author="John" w:date="2018-11-10T15:28:00Z">
                <w:r w:rsidDel="00BA50DB">
                  <w:rPr>
                    <w:rFonts w:hint="eastAsia"/>
                  </w:rPr>
                  <w:delText>√</w:delText>
                </w:r>
              </w:del>
            </w:ins>
          </w:p>
        </w:tc>
      </w:tr>
      <w:tr w:rsidR="00E50DB4" w:rsidDel="00BA50DB" w14:paraId="17B0D37A" w14:textId="3B59FE95" w:rsidTr="00E50DB4">
        <w:trPr>
          <w:del w:id="2446" w:author="John" w:date="2018-11-10T15:28:00Z"/>
        </w:trPr>
        <w:tc>
          <w:tcPr>
            <w:tcW w:w="1382" w:type="dxa"/>
          </w:tcPr>
          <w:p w14:paraId="3F9E9742" w14:textId="42743BA6" w:rsidR="00E50DB4" w:rsidDel="00BA50DB" w:rsidRDefault="00E50DB4" w:rsidP="00292CE8">
            <w:pPr>
              <w:pStyle w:val="a9"/>
              <w:rPr>
                <w:del w:id="2447" w:author="John" w:date="2018-11-10T15:28:00Z"/>
              </w:rPr>
            </w:pPr>
            <w:del w:id="2448" w:author="John" w:date="2018-11-10T15:28:00Z">
              <w:r w:rsidDel="00BA50DB">
                <w:rPr>
                  <w:rFonts w:hint="eastAsia"/>
                </w:rPr>
                <w:delText>3</w:delText>
              </w:r>
            </w:del>
          </w:p>
        </w:tc>
        <w:tc>
          <w:tcPr>
            <w:tcW w:w="1382" w:type="dxa"/>
          </w:tcPr>
          <w:p w14:paraId="421D919F" w14:textId="0FF2D37E" w:rsidR="00E50DB4" w:rsidDel="00BA50DB" w:rsidRDefault="00E50DB4" w:rsidP="00292CE8">
            <w:pPr>
              <w:pStyle w:val="a9"/>
              <w:rPr>
                <w:del w:id="2449" w:author="John" w:date="2018-11-10T15:28:00Z"/>
              </w:rPr>
            </w:pPr>
            <w:del w:id="2450" w:author="John" w:date="2018-11-10T15:28:00Z">
              <w:r w:rsidDel="00BA50DB">
                <w:rPr>
                  <w:rFonts w:hint="eastAsia"/>
                </w:rPr>
                <w:delText>JavaScript</w:delText>
              </w:r>
            </w:del>
            <w:ins w:id="2451" w:author="Administrator" w:date="2018-11-08T21:05:00Z">
              <w:del w:id="2452" w:author="John" w:date="2018-11-10T15:28:00Z">
                <w:r w:rsidR="000E502B" w:rsidDel="00BA50DB">
                  <w:delText>Object-C</w:delText>
                </w:r>
              </w:del>
            </w:ins>
          </w:p>
        </w:tc>
        <w:tc>
          <w:tcPr>
            <w:tcW w:w="1383" w:type="dxa"/>
          </w:tcPr>
          <w:p w14:paraId="03686804" w14:textId="6D431483" w:rsidR="00E50DB4" w:rsidDel="00BA50DB" w:rsidRDefault="00E50DB4" w:rsidP="00292CE8">
            <w:pPr>
              <w:pStyle w:val="a9"/>
              <w:rPr>
                <w:del w:id="2453" w:author="John" w:date="2018-11-10T15:28:00Z"/>
              </w:rPr>
            </w:pPr>
            <w:del w:id="2454" w:author="John" w:date="2018-11-10T15:28:00Z">
              <w:r w:rsidDel="00BA50DB">
                <w:delText>B</w:delText>
              </w:r>
              <w:r w:rsidRPr="00FB2503" w:rsidDel="00BA50DB">
                <w:delText>ootstrap</w:delText>
              </w:r>
            </w:del>
          </w:p>
        </w:tc>
        <w:tc>
          <w:tcPr>
            <w:tcW w:w="1383" w:type="dxa"/>
          </w:tcPr>
          <w:p w14:paraId="576B2077" w14:textId="6896EC0F" w:rsidR="00E50DB4" w:rsidDel="00BA50DB" w:rsidRDefault="00E50DB4" w:rsidP="00292CE8">
            <w:pPr>
              <w:pStyle w:val="a9"/>
              <w:rPr>
                <w:del w:id="2455" w:author="John" w:date="2018-11-10T15:28:00Z"/>
              </w:rPr>
            </w:pPr>
            <w:del w:id="2456" w:author="John" w:date="2018-11-10T15:28:00Z">
              <w:r w:rsidDel="00BA50DB">
                <w:rPr>
                  <w:rFonts w:hint="eastAsia"/>
                </w:rPr>
                <w:delText>功能</w:delText>
              </w:r>
              <w:r w:rsidDel="00BA50DB">
                <w:delText>强大</w:delText>
              </w:r>
            </w:del>
            <w:ins w:id="2457" w:author="Administrator" w:date="2018-11-08T21:05:00Z">
              <w:del w:id="2458" w:author="John" w:date="2018-11-10T15:28:00Z">
                <w:r w:rsidR="000E502B" w:rsidDel="00BA50DB">
                  <w:rPr>
                    <w:rFonts w:hint="eastAsia"/>
                  </w:rPr>
                  <w:delText>，</w:delText>
                </w:r>
                <w:r w:rsidR="000E502B" w:rsidDel="00BA50DB">
                  <w:delText>可以开发</w:delText>
                </w:r>
                <w:r w:rsidR="000E502B" w:rsidDel="00BA50DB">
                  <w:delText>IOS</w:delText>
                </w:r>
                <w:r w:rsidR="000E502B" w:rsidDel="00BA50DB">
                  <w:delText>平台的应用</w:delText>
                </w:r>
              </w:del>
            </w:ins>
          </w:p>
        </w:tc>
        <w:tc>
          <w:tcPr>
            <w:tcW w:w="1383" w:type="dxa"/>
          </w:tcPr>
          <w:p w14:paraId="43C96C37" w14:textId="54719103" w:rsidR="00E50DB4" w:rsidDel="00BA50DB" w:rsidRDefault="00E50DB4" w:rsidP="00292CE8">
            <w:pPr>
              <w:pStyle w:val="a9"/>
              <w:rPr>
                <w:del w:id="2459" w:author="John" w:date="2018-11-10T15:28:00Z"/>
              </w:rPr>
            </w:pPr>
            <w:del w:id="2460" w:author="John" w:date="2018-11-10T15:28:00Z">
              <w:r w:rsidDel="00BA50DB">
                <w:rPr>
                  <w:rFonts w:hint="eastAsia"/>
                </w:rPr>
                <w:delText>组内</w:delText>
              </w:r>
              <w:r w:rsidDel="00BA50DB">
                <w:delText>成员对其熟悉度不够</w:delText>
              </w:r>
            </w:del>
          </w:p>
        </w:tc>
        <w:tc>
          <w:tcPr>
            <w:tcW w:w="1383" w:type="dxa"/>
          </w:tcPr>
          <w:p w14:paraId="214964E8" w14:textId="23D4F223" w:rsidR="00E50DB4" w:rsidDel="00BA50DB" w:rsidRDefault="00E50DB4" w:rsidP="00292CE8">
            <w:pPr>
              <w:pStyle w:val="a9"/>
              <w:rPr>
                <w:del w:id="2461" w:author="John" w:date="2018-11-10T15:28:00Z"/>
              </w:rPr>
            </w:pPr>
          </w:p>
        </w:tc>
      </w:tr>
      <w:tr w:rsidR="000E502B" w:rsidDel="00BA50DB" w14:paraId="7826E305" w14:textId="246A663B" w:rsidTr="00E50DB4">
        <w:trPr>
          <w:ins w:id="2462" w:author="Administrator" w:date="2018-11-08T21:06:00Z"/>
          <w:del w:id="2463" w:author="John" w:date="2018-11-10T15:28:00Z"/>
        </w:trPr>
        <w:tc>
          <w:tcPr>
            <w:tcW w:w="1382" w:type="dxa"/>
          </w:tcPr>
          <w:p w14:paraId="3FDA8FA9" w14:textId="3CC17829" w:rsidR="000E502B" w:rsidDel="00BA50DB" w:rsidRDefault="000E502B" w:rsidP="00292CE8">
            <w:pPr>
              <w:pStyle w:val="a9"/>
              <w:rPr>
                <w:ins w:id="2464" w:author="Administrator" w:date="2018-11-08T21:06:00Z"/>
                <w:del w:id="2465" w:author="John" w:date="2018-11-10T15:28:00Z"/>
              </w:rPr>
            </w:pPr>
            <w:ins w:id="2466" w:author="Administrator" w:date="2018-11-08T21:06:00Z">
              <w:del w:id="2467" w:author="John" w:date="2018-11-10T15:28:00Z">
                <w:r w:rsidDel="00BA50DB">
                  <w:rPr>
                    <w:rFonts w:hint="eastAsia"/>
                  </w:rPr>
                  <w:delText>4</w:delText>
                </w:r>
              </w:del>
            </w:ins>
          </w:p>
        </w:tc>
        <w:tc>
          <w:tcPr>
            <w:tcW w:w="1382" w:type="dxa"/>
          </w:tcPr>
          <w:p w14:paraId="3EC60FE6" w14:textId="554AF012" w:rsidR="000E502B" w:rsidDel="00BA50DB" w:rsidRDefault="000E502B" w:rsidP="00292CE8">
            <w:pPr>
              <w:pStyle w:val="a9"/>
              <w:rPr>
                <w:ins w:id="2468" w:author="Administrator" w:date="2018-11-08T21:06:00Z"/>
                <w:del w:id="2469" w:author="John" w:date="2018-11-10T15:28:00Z"/>
              </w:rPr>
            </w:pPr>
            <w:ins w:id="2470" w:author="Administrator" w:date="2018-11-08T21:06:00Z">
              <w:del w:id="2471" w:author="John" w:date="2018-11-10T15:28:00Z">
                <w:r w:rsidDel="00BA50DB">
                  <w:rPr>
                    <w:rFonts w:hint="eastAsia"/>
                  </w:rPr>
                  <w:delText>C++</w:delText>
                </w:r>
              </w:del>
            </w:ins>
          </w:p>
        </w:tc>
        <w:tc>
          <w:tcPr>
            <w:tcW w:w="1383" w:type="dxa"/>
          </w:tcPr>
          <w:p w14:paraId="4F5CCBA9" w14:textId="36E8C06D" w:rsidR="000E502B" w:rsidDel="00BA50DB" w:rsidRDefault="000E502B" w:rsidP="00292CE8">
            <w:pPr>
              <w:pStyle w:val="a9"/>
              <w:rPr>
                <w:ins w:id="2472" w:author="Administrator" w:date="2018-11-08T21:06:00Z"/>
                <w:del w:id="2473" w:author="John" w:date="2018-11-10T15:28:00Z"/>
              </w:rPr>
            </w:pPr>
          </w:p>
        </w:tc>
        <w:tc>
          <w:tcPr>
            <w:tcW w:w="1383" w:type="dxa"/>
          </w:tcPr>
          <w:p w14:paraId="35FDFBD2" w14:textId="77A13159" w:rsidR="000E502B" w:rsidDel="00BA50DB" w:rsidRDefault="000E502B" w:rsidP="00292CE8">
            <w:pPr>
              <w:pStyle w:val="a9"/>
              <w:rPr>
                <w:ins w:id="2474" w:author="Administrator" w:date="2018-11-08T21:06:00Z"/>
                <w:del w:id="2475" w:author="John" w:date="2018-11-10T15:28:00Z"/>
              </w:rPr>
            </w:pPr>
            <w:ins w:id="2476" w:author="Administrator" w:date="2018-11-08T21:06:00Z">
              <w:del w:id="2477" w:author="John" w:date="2018-11-10T15:28:00Z">
                <w:r w:rsidDel="00BA50DB">
                  <w:rPr>
                    <w:rFonts w:hint="eastAsia"/>
                  </w:rPr>
                  <w:delText>简洁</w:delText>
                </w:r>
                <w:r w:rsidDel="00BA50DB">
                  <w:delText>易懂</w:delText>
                </w:r>
                <w:r w:rsidDel="00BA50DB">
                  <w:rPr>
                    <w:rFonts w:hint="eastAsia"/>
                  </w:rPr>
                  <w:delText>，功能</w:delText>
                </w:r>
                <w:r w:rsidDel="00BA50DB">
                  <w:delText>强大</w:delText>
                </w:r>
                <w:r w:rsidDel="00BA50DB">
                  <w:rPr>
                    <w:rFonts w:hint="eastAsia"/>
                  </w:rPr>
                  <w:delText>，</w:delText>
                </w:r>
                <w:r w:rsidDel="00BA50DB">
                  <w:delText>与</w:delText>
                </w:r>
                <w:r w:rsidDel="00BA50DB">
                  <w:delText>C</w:delText>
                </w:r>
                <w:r w:rsidDel="00BA50DB">
                  <w:delText>语言、</w:delText>
                </w:r>
                <w:r w:rsidDel="00BA50DB">
                  <w:delText>Java</w:delText>
                </w:r>
                <w:r w:rsidDel="00BA50DB">
                  <w:delText>语言相似</w:delText>
                </w:r>
              </w:del>
            </w:ins>
          </w:p>
        </w:tc>
        <w:tc>
          <w:tcPr>
            <w:tcW w:w="1383" w:type="dxa"/>
          </w:tcPr>
          <w:p w14:paraId="6BB27091" w14:textId="0C558670" w:rsidR="000E502B" w:rsidDel="00BA50DB" w:rsidRDefault="000E502B" w:rsidP="00292CE8">
            <w:pPr>
              <w:pStyle w:val="a9"/>
              <w:rPr>
                <w:ins w:id="2478" w:author="Administrator" w:date="2018-11-08T21:06:00Z"/>
                <w:del w:id="2479" w:author="John" w:date="2018-11-10T15:28:00Z"/>
              </w:rPr>
            </w:pPr>
            <w:ins w:id="2480" w:author="Administrator" w:date="2018-11-08T21:06:00Z">
              <w:del w:id="2481" w:author="John" w:date="2018-11-10T15:28:00Z">
                <w:r w:rsidDel="00BA50DB">
                  <w:rPr>
                    <w:rFonts w:hint="eastAsia"/>
                  </w:rPr>
                  <w:delText>组内</w:delText>
                </w:r>
                <w:r w:rsidDel="00BA50DB">
                  <w:delText>成员对其熟悉度不够</w:delText>
                </w:r>
              </w:del>
            </w:ins>
          </w:p>
        </w:tc>
        <w:tc>
          <w:tcPr>
            <w:tcW w:w="1383" w:type="dxa"/>
          </w:tcPr>
          <w:p w14:paraId="37955D3E" w14:textId="48133879" w:rsidR="000E502B" w:rsidDel="00BA50DB" w:rsidRDefault="000E502B" w:rsidP="00292CE8">
            <w:pPr>
              <w:pStyle w:val="a9"/>
              <w:rPr>
                <w:ins w:id="2482" w:author="Administrator" w:date="2018-11-08T21:06:00Z"/>
                <w:del w:id="2483" w:author="John" w:date="2018-11-10T15:28:00Z"/>
              </w:rPr>
            </w:pPr>
          </w:p>
        </w:tc>
      </w:tr>
    </w:tbl>
    <w:p w14:paraId="66C98A37" w14:textId="20E0AAF8" w:rsidR="00E50DB4" w:rsidRPr="00E50DB4" w:rsidDel="00BA50DB" w:rsidRDefault="00E50DB4" w:rsidP="00E50DB4">
      <w:pPr>
        <w:rPr>
          <w:del w:id="2484" w:author="John" w:date="2018-11-10T15:28:00Z"/>
        </w:rPr>
      </w:pPr>
    </w:p>
    <w:p w14:paraId="4F987240" w14:textId="48C5AFAC" w:rsidR="00A4110A" w:rsidDel="00BA50DB" w:rsidRDefault="00271644" w:rsidP="00D130FB">
      <w:pPr>
        <w:pStyle w:val="3"/>
        <w:rPr>
          <w:del w:id="2485" w:author="John" w:date="2018-11-10T15:28:00Z"/>
        </w:rPr>
      </w:pPr>
      <w:ins w:id="2486" w:author="Administrator" w:date="2018-11-08T22:38:00Z">
        <w:del w:id="2487" w:author="John" w:date="2018-11-10T15:28:00Z">
          <w:r w:rsidDel="00BA50DB">
            <w:delText>4</w:delText>
          </w:r>
        </w:del>
      </w:ins>
      <w:del w:id="2488" w:author="John" w:date="2018-11-10T15:28:00Z">
        <w:r w:rsidR="00D130FB" w:rsidDel="00BA50DB">
          <w:delText>3</w:delText>
        </w:r>
        <w:r w:rsidR="00A4110A" w:rsidDel="00BA50DB">
          <w:delText>.</w:delText>
        </w:r>
      </w:del>
      <w:ins w:id="2489" w:author="Administrator" w:date="2018-11-08T20:39:00Z">
        <w:del w:id="2490" w:author="John" w:date="2018-11-10T15:28:00Z">
          <w:r w:rsidR="00B50F80" w:rsidDel="00BA50DB">
            <w:delText>6</w:delText>
          </w:r>
        </w:del>
      </w:ins>
      <w:del w:id="2491" w:author="John" w:date="2018-11-10T15:28:00Z">
        <w:r w:rsidR="00A4110A" w:rsidDel="00BA50DB">
          <w:delText>5.3数据库</w:delText>
        </w:r>
      </w:del>
    </w:p>
    <w:tbl>
      <w:tblPr>
        <w:tblStyle w:val="a8"/>
        <w:tblW w:w="0" w:type="auto"/>
        <w:tblLook w:val="04A0" w:firstRow="1" w:lastRow="0" w:firstColumn="1" w:lastColumn="0" w:noHBand="0" w:noVBand="1"/>
      </w:tblPr>
      <w:tblGrid>
        <w:gridCol w:w="1659"/>
        <w:gridCol w:w="1659"/>
        <w:gridCol w:w="1659"/>
        <w:gridCol w:w="1659"/>
        <w:gridCol w:w="1660"/>
      </w:tblGrid>
      <w:tr w:rsidR="00B25475" w:rsidDel="00BA50DB" w14:paraId="4BF0F45C" w14:textId="580E5AD7" w:rsidTr="00B25475">
        <w:trPr>
          <w:del w:id="2492" w:author="John" w:date="2018-11-10T15:28:00Z"/>
        </w:trPr>
        <w:tc>
          <w:tcPr>
            <w:tcW w:w="1659" w:type="dxa"/>
          </w:tcPr>
          <w:p w14:paraId="5532B685" w14:textId="5BAF38C9" w:rsidR="00B25475" w:rsidRPr="00292CE8" w:rsidDel="00BA50DB" w:rsidRDefault="00B25475" w:rsidP="00E50DB4">
            <w:pPr>
              <w:rPr>
                <w:del w:id="2493" w:author="John" w:date="2018-11-10T15:28:00Z"/>
                <w:rFonts w:ascii="宋体" w:eastAsia="宋体" w:hAnsi="宋体"/>
                <w:b/>
                <w:sz w:val="24"/>
              </w:rPr>
            </w:pPr>
            <w:del w:id="2494" w:author="John" w:date="2018-11-10T15:28:00Z">
              <w:r w:rsidRPr="00292CE8" w:rsidDel="00BA50DB">
                <w:rPr>
                  <w:rFonts w:ascii="宋体" w:eastAsia="宋体" w:hAnsi="宋体" w:hint="eastAsia"/>
                  <w:b/>
                  <w:sz w:val="24"/>
                </w:rPr>
                <w:delText>方案</w:delText>
              </w:r>
            </w:del>
          </w:p>
        </w:tc>
        <w:tc>
          <w:tcPr>
            <w:tcW w:w="1659" w:type="dxa"/>
          </w:tcPr>
          <w:p w14:paraId="1590EDE0" w14:textId="04ADEC38" w:rsidR="00B25475" w:rsidRPr="00292CE8" w:rsidDel="00BA50DB" w:rsidRDefault="00B25475" w:rsidP="00E50DB4">
            <w:pPr>
              <w:rPr>
                <w:del w:id="2495" w:author="John" w:date="2018-11-10T15:28:00Z"/>
                <w:rFonts w:ascii="宋体" w:eastAsia="宋体" w:hAnsi="宋体"/>
                <w:b/>
                <w:sz w:val="24"/>
              </w:rPr>
            </w:pPr>
            <w:del w:id="2496" w:author="John" w:date="2018-11-10T15:28:00Z">
              <w:r w:rsidRPr="00292CE8" w:rsidDel="00BA50DB">
                <w:rPr>
                  <w:rFonts w:ascii="宋体" w:eastAsia="宋体" w:hAnsi="宋体" w:hint="eastAsia"/>
                  <w:b/>
                  <w:sz w:val="24"/>
                </w:rPr>
                <w:delText>数据库</w:delText>
              </w:r>
              <w:r w:rsidRPr="00292CE8" w:rsidDel="00BA50DB">
                <w:rPr>
                  <w:rFonts w:ascii="宋体" w:eastAsia="宋体" w:hAnsi="宋体"/>
                  <w:b/>
                  <w:sz w:val="24"/>
                </w:rPr>
                <w:delText>工具</w:delText>
              </w:r>
            </w:del>
          </w:p>
        </w:tc>
        <w:tc>
          <w:tcPr>
            <w:tcW w:w="1659" w:type="dxa"/>
          </w:tcPr>
          <w:p w14:paraId="740270E1" w14:textId="3B436E60" w:rsidR="00B25475" w:rsidRPr="00292CE8" w:rsidDel="00BA50DB" w:rsidRDefault="00B25475" w:rsidP="00E50DB4">
            <w:pPr>
              <w:rPr>
                <w:del w:id="2497" w:author="John" w:date="2018-11-10T15:28:00Z"/>
                <w:rFonts w:ascii="宋体" w:eastAsia="宋体" w:hAnsi="宋体"/>
                <w:b/>
                <w:sz w:val="24"/>
              </w:rPr>
            </w:pPr>
            <w:del w:id="2498" w:author="John" w:date="2018-11-10T15:28:00Z">
              <w:r w:rsidRPr="00292CE8" w:rsidDel="00BA50DB">
                <w:rPr>
                  <w:rFonts w:ascii="宋体" w:eastAsia="宋体" w:hAnsi="宋体" w:hint="eastAsia"/>
                  <w:b/>
                  <w:sz w:val="24"/>
                </w:rPr>
                <w:delText>优点</w:delText>
              </w:r>
            </w:del>
          </w:p>
        </w:tc>
        <w:tc>
          <w:tcPr>
            <w:tcW w:w="1659" w:type="dxa"/>
          </w:tcPr>
          <w:p w14:paraId="1CB16505" w14:textId="6030B2C1" w:rsidR="00B25475" w:rsidRPr="00292CE8" w:rsidDel="00BA50DB" w:rsidRDefault="00B25475" w:rsidP="00E50DB4">
            <w:pPr>
              <w:rPr>
                <w:del w:id="2499" w:author="John" w:date="2018-11-10T15:28:00Z"/>
                <w:rFonts w:ascii="宋体" w:eastAsia="宋体" w:hAnsi="宋体"/>
                <w:b/>
                <w:sz w:val="24"/>
              </w:rPr>
            </w:pPr>
            <w:del w:id="2500" w:author="John" w:date="2018-11-10T15:28:00Z">
              <w:r w:rsidRPr="00292CE8" w:rsidDel="00BA50DB">
                <w:rPr>
                  <w:rFonts w:ascii="宋体" w:eastAsia="宋体" w:hAnsi="宋体" w:hint="eastAsia"/>
                  <w:b/>
                  <w:sz w:val="24"/>
                </w:rPr>
                <w:delText>缺点</w:delText>
              </w:r>
            </w:del>
          </w:p>
        </w:tc>
        <w:tc>
          <w:tcPr>
            <w:tcW w:w="1660" w:type="dxa"/>
          </w:tcPr>
          <w:p w14:paraId="5C7D3F44" w14:textId="78D6808B" w:rsidR="00B25475" w:rsidRPr="00292CE8" w:rsidDel="00BA50DB" w:rsidRDefault="00B25475" w:rsidP="00E50DB4">
            <w:pPr>
              <w:rPr>
                <w:del w:id="2501" w:author="John" w:date="2018-11-10T15:28:00Z"/>
                <w:rFonts w:ascii="宋体" w:eastAsia="宋体" w:hAnsi="宋体"/>
                <w:b/>
                <w:sz w:val="24"/>
              </w:rPr>
            </w:pPr>
            <w:del w:id="2502" w:author="John" w:date="2018-11-10T15:28:00Z">
              <w:r w:rsidRPr="00292CE8" w:rsidDel="00BA50DB">
                <w:rPr>
                  <w:rFonts w:ascii="宋体" w:eastAsia="宋体" w:hAnsi="宋体" w:hint="eastAsia"/>
                  <w:b/>
                  <w:sz w:val="24"/>
                </w:rPr>
                <w:delText>选择</w:delText>
              </w:r>
            </w:del>
          </w:p>
        </w:tc>
      </w:tr>
      <w:tr w:rsidR="00B25475" w:rsidDel="00BA50DB" w14:paraId="3338E2C4" w14:textId="308FA875" w:rsidTr="00B25475">
        <w:trPr>
          <w:del w:id="2503" w:author="John" w:date="2018-11-10T15:28:00Z"/>
        </w:trPr>
        <w:tc>
          <w:tcPr>
            <w:tcW w:w="1659" w:type="dxa"/>
          </w:tcPr>
          <w:p w14:paraId="75DB5365" w14:textId="10BAFF53" w:rsidR="00B25475" w:rsidDel="00BA50DB" w:rsidRDefault="00B25475" w:rsidP="00292CE8">
            <w:pPr>
              <w:pStyle w:val="a9"/>
              <w:rPr>
                <w:del w:id="2504" w:author="John" w:date="2018-11-10T15:28:00Z"/>
              </w:rPr>
            </w:pPr>
            <w:del w:id="2505" w:author="John" w:date="2018-11-10T15:28:00Z">
              <w:r w:rsidDel="00BA50DB">
                <w:rPr>
                  <w:rFonts w:hint="eastAsia"/>
                </w:rPr>
                <w:delText>1</w:delText>
              </w:r>
            </w:del>
          </w:p>
        </w:tc>
        <w:tc>
          <w:tcPr>
            <w:tcW w:w="1659" w:type="dxa"/>
          </w:tcPr>
          <w:p w14:paraId="7A1B520F" w14:textId="22CCC64C" w:rsidR="00B25475" w:rsidDel="00BA50DB" w:rsidRDefault="00B25475" w:rsidP="00292CE8">
            <w:pPr>
              <w:pStyle w:val="a9"/>
              <w:rPr>
                <w:del w:id="2506" w:author="John" w:date="2018-11-10T15:28:00Z"/>
              </w:rPr>
            </w:pPr>
            <w:del w:id="2507" w:author="John" w:date="2018-11-10T15:28:00Z">
              <w:r w:rsidDel="00BA50DB">
                <w:rPr>
                  <w:rFonts w:hint="eastAsia"/>
                </w:rPr>
                <w:delText>MySQL</w:delText>
              </w:r>
            </w:del>
          </w:p>
        </w:tc>
        <w:tc>
          <w:tcPr>
            <w:tcW w:w="1659" w:type="dxa"/>
          </w:tcPr>
          <w:p w14:paraId="0527F9C5" w14:textId="666754B8" w:rsidR="00B25475" w:rsidDel="00BA50DB" w:rsidRDefault="00B25475" w:rsidP="00292CE8">
            <w:pPr>
              <w:pStyle w:val="a9"/>
              <w:rPr>
                <w:del w:id="2508" w:author="John" w:date="2018-11-10T15:28:00Z"/>
              </w:rPr>
            </w:pPr>
            <w:del w:id="2509" w:author="John" w:date="2018-11-10T15:28:00Z">
              <w:r w:rsidDel="00BA50DB">
                <w:rPr>
                  <w:rFonts w:hint="eastAsia"/>
                </w:rPr>
                <w:delText>开源</w:delText>
              </w:r>
              <w:r w:rsidDel="00BA50DB">
                <w:delText>，安装方便，使用简单</w:delText>
              </w:r>
            </w:del>
          </w:p>
        </w:tc>
        <w:tc>
          <w:tcPr>
            <w:tcW w:w="1659" w:type="dxa"/>
          </w:tcPr>
          <w:p w14:paraId="69A5B8D4" w14:textId="4ECE0238" w:rsidR="00B25475" w:rsidDel="00BA50DB" w:rsidRDefault="00B25475" w:rsidP="00292CE8">
            <w:pPr>
              <w:pStyle w:val="a9"/>
              <w:rPr>
                <w:del w:id="2510" w:author="John" w:date="2018-11-10T15:28:00Z"/>
              </w:rPr>
            </w:pPr>
            <w:del w:id="2511" w:author="John" w:date="2018-11-10T15:28:00Z">
              <w:r w:rsidDel="00BA50DB">
                <w:rPr>
                  <w:rFonts w:hint="eastAsia"/>
                </w:rPr>
                <w:delText>相对于</w:delText>
              </w:r>
              <w:r w:rsidDel="00BA50DB">
                <w:rPr>
                  <w:rFonts w:hint="eastAsia"/>
                </w:rPr>
                <w:delText>SQL</w:delText>
              </w:r>
              <w:r w:rsidDel="00BA50DB">
                <w:delText xml:space="preserve"> server</w:delText>
              </w:r>
              <w:r w:rsidDel="00BA50DB">
                <w:delText>来说功能不够强</w:delText>
              </w:r>
            </w:del>
          </w:p>
        </w:tc>
        <w:tc>
          <w:tcPr>
            <w:tcW w:w="1660" w:type="dxa"/>
          </w:tcPr>
          <w:p w14:paraId="15B09B0C" w14:textId="0C338C07" w:rsidR="00B25475" w:rsidDel="00BA50DB" w:rsidRDefault="00E765D7" w:rsidP="00292CE8">
            <w:pPr>
              <w:pStyle w:val="a9"/>
              <w:rPr>
                <w:del w:id="2512" w:author="John" w:date="2018-11-10T15:28:00Z"/>
              </w:rPr>
            </w:pPr>
            <w:ins w:id="2513" w:author="Administrator" w:date="2018-11-08T22:57:00Z">
              <w:del w:id="2514" w:author="John" w:date="2018-11-10T15:28:00Z">
                <w:r w:rsidDel="00BA50DB">
                  <w:rPr>
                    <w:rFonts w:hint="eastAsia"/>
                  </w:rPr>
                  <w:delText>√</w:delText>
                </w:r>
              </w:del>
            </w:ins>
          </w:p>
        </w:tc>
      </w:tr>
      <w:tr w:rsidR="00B25475" w:rsidDel="00BA50DB" w14:paraId="352AC43B" w14:textId="0CEAEFAA" w:rsidTr="00B25475">
        <w:trPr>
          <w:del w:id="2515" w:author="John" w:date="2018-11-10T15:28:00Z"/>
        </w:trPr>
        <w:tc>
          <w:tcPr>
            <w:tcW w:w="1659" w:type="dxa"/>
          </w:tcPr>
          <w:p w14:paraId="28605704" w14:textId="7F2967A5" w:rsidR="00B25475" w:rsidDel="00BA50DB" w:rsidRDefault="00B25475" w:rsidP="00292CE8">
            <w:pPr>
              <w:pStyle w:val="a9"/>
              <w:rPr>
                <w:del w:id="2516" w:author="John" w:date="2018-11-10T15:28:00Z"/>
              </w:rPr>
            </w:pPr>
            <w:del w:id="2517" w:author="John" w:date="2018-11-10T15:28:00Z">
              <w:r w:rsidDel="00BA50DB">
                <w:rPr>
                  <w:rFonts w:hint="eastAsia"/>
                </w:rPr>
                <w:delText>2</w:delText>
              </w:r>
            </w:del>
          </w:p>
        </w:tc>
        <w:tc>
          <w:tcPr>
            <w:tcW w:w="1659" w:type="dxa"/>
          </w:tcPr>
          <w:p w14:paraId="12F6F7D1" w14:textId="0B9E33EC" w:rsidR="00B25475" w:rsidDel="00BA50DB" w:rsidRDefault="00B25475" w:rsidP="00292CE8">
            <w:pPr>
              <w:pStyle w:val="a9"/>
              <w:rPr>
                <w:del w:id="2518" w:author="John" w:date="2018-11-10T15:28:00Z"/>
              </w:rPr>
            </w:pPr>
            <w:del w:id="2519" w:author="John" w:date="2018-11-10T15:28:00Z">
              <w:r w:rsidDel="00BA50DB">
                <w:rPr>
                  <w:rFonts w:hint="eastAsia"/>
                </w:rPr>
                <w:delText>SQL</w:delText>
              </w:r>
              <w:r w:rsidDel="00BA50DB">
                <w:delText xml:space="preserve"> Server</w:delText>
              </w:r>
            </w:del>
          </w:p>
        </w:tc>
        <w:tc>
          <w:tcPr>
            <w:tcW w:w="1659" w:type="dxa"/>
          </w:tcPr>
          <w:p w14:paraId="278DCBB8" w14:textId="55CB6F37" w:rsidR="00B25475" w:rsidDel="00BA50DB" w:rsidRDefault="00B25475" w:rsidP="00292CE8">
            <w:pPr>
              <w:pStyle w:val="a9"/>
              <w:rPr>
                <w:del w:id="2520" w:author="John" w:date="2018-11-10T15:28:00Z"/>
              </w:rPr>
            </w:pPr>
            <w:del w:id="2521" w:author="John" w:date="2018-11-10T15:28:00Z">
              <w:r w:rsidDel="00BA50DB">
                <w:rPr>
                  <w:rFonts w:hint="eastAsia"/>
                </w:rPr>
                <w:delText>企业级</w:delText>
              </w:r>
              <w:r w:rsidDel="00BA50DB">
                <w:delText>，</w:delText>
              </w:r>
              <w:r w:rsidDel="00BA50DB">
                <w:rPr>
                  <w:rFonts w:hint="eastAsia"/>
                </w:rPr>
                <w:delText>稳定</w:delText>
              </w:r>
            </w:del>
          </w:p>
        </w:tc>
        <w:tc>
          <w:tcPr>
            <w:tcW w:w="1659" w:type="dxa"/>
          </w:tcPr>
          <w:p w14:paraId="05CD0D91" w14:textId="1BE419D5" w:rsidR="00B25475" w:rsidDel="00BA50DB" w:rsidRDefault="00B25475" w:rsidP="00292CE8">
            <w:pPr>
              <w:pStyle w:val="a9"/>
              <w:rPr>
                <w:del w:id="2522" w:author="John" w:date="2018-11-10T15:28:00Z"/>
              </w:rPr>
            </w:pPr>
            <w:del w:id="2523" w:author="John" w:date="2018-11-10T15:28:00Z">
              <w:r w:rsidDel="00BA50DB">
                <w:rPr>
                  <w:rFonts w:hint="eastAsia"/>
                </w:rPr>
                <w:delText>非开源</w:delText>
              </w:r>
              <w:r w:rsidDel="00BA50DB">
                <w:delText>，使用相对复杂</w:delText>
              </w:r>
            </w:del>
          </w:p>
        </w:tc>
        <w:tc>
          <w:tcPr>
            <w:tcW w:w="1660" w:type="dxa"/>
          </w:tcPr>
          <w:p w14:paraId="268E1E3D" w14:textId="18BFB0B6" w:rsidR="00B25475" w:rsidDel="00BA50DB" w:rsidRDefault="00B25475" w:rsidP="00292CE8">
            <w:pPr>
              <w:pStyle w:val="a9"/>
              <w:rPr>
                <w:del w:id="2524" w:author="John" w:date="2018-11-10T15:28:00Z"/>
              </w:rPr>
            </w:pPr>
          </w:p>
        </w:tc>
      </w:tr>
    </w:tbl>
    <w:p w14:paraId="2663D792" w14:textId="7FB73649" w:rsidR="00A4110A" w:rsidDel="00DE1325" w:rsidRDefault="00D130FB">
      <w:pPr>
        <w:pStyle w:val="1"/>
        <w:rPr>
          <w:del w:id="2525" w:author="Administrator" w:date="2018-11-08T21:07:00Z"/>
        </w:rPr>
        <w:pPrChange w:id="2526" w:author="John" w:date="2018-11-10T15:26:00Z">
          <w:pPr>
            <w:pStyle w:val="3"/>
          </w:pPr>
        </w:pPrChange>
      </w:pPr>
      <w:del w:id="2527" w:author="Administrator" w:date="2018-11-08T21:07:00Z">
        <w:r w:rsidDel="00DE1325">
          <w:delText>3</w:delText>
        </w:r>
        <w:r w:rsidR="00A4110A" w:rsidDel="00DE1325">
          <w:delText>.</w:delText>
        </w:r>
      </w:del>
      <w:del w:id="2528" w:author="Administrator" w:date="2018-11-08T20:39:00Z">
        <w:r w:rsidR="00A4110A" w:rsidDel="00B50F80">
          <w:delText>5</w:delText>
        </w:r>
      </w:del>
      <w:del w:id="2529" w:author="Administrator" w:date="2018-11-08T21:07:00Z">
        <w:r w:rsidR="00A4110A" w:rsidDel="00DE1325">
          <w:delText>.4</w:delText>
        </w:r>
        <w:r w:rsidR="00A4110A" w:rsidDel="00DE1325">
          <w:delText>处理和数据流程</w:delText>
        </w:r>
      </w:del>
    </w:p>
    <w:p w14:paraId="544C3CFC" w14:textId="26A9CF93" w:rsidR="00B25475" w:rsidRPr="00B25475" w:rsidDel="00DE1325" w:rsidRDefault="00A8521A">
      <w:pPr>
        <w:pStyle w:val="1"/>
        <w:rPr>
          <w:del w:id="2530" w:author="Administrator" w:date="2018-11-08T21:07:00Z"/>
        </w:rPr>
        <w:pPrChange w:id="2531" w:author="John" w:date="2018-11-10T15:26:00Z">
          <w:pPr>
            <w:pStyle w:val="a9"/>
          </w:pPr>
        </w:pPrChange>
      </w:pPr>
      <w:del w:id="2532" w:author="Administrator" w:date="2018-11-08T21:07:00Z">
        <w:r w:rsidDel="00DE1325">
          <w:rPr>
            <w:rFonts w:hint="eastAsia"/>
          </w:rPr>
          <w:delText>暂无</w:delText>
        </w:r>
      </w:del>
    </w:p>
    <w:p w14:paraId="5F51B91B" w14:textId="6AF3D1B3" w:rsidR="00A4110A" w:rsidRDefault="005D40AE">
      <w:pPr>
        <w:pStyle w:val="1"/>
        <w:pPrChange w:id="2533" w:author="John" w:date="2018-11-10T15:26:00Z">
          <w:pPr>
            <w:pStyle w:val="2"/>
          </w:pPr>
        </w:pPrChange>
      </w:pPr>
      <w:bookmarkStart w:id="2534" w:name="_Toc531175898"/>
      <w:ins w:id="2535" w:author="John" w:date="2018-11-11T17:33:00Z">
        <w:r>
          <w:rPr>
            <w:rFonts w:hint="eastAsia"/>
          </w:rPr>
          <w:t>4</w:t>
        </w:r>
      </w:ins>
      <w:ins w:id="2536" w:author="Administrator" w:date="2018-11-08T22:38:00Z">
        <w:del w:id="2537" w:author="John" w:date="2018-11-10T15:55:00Z">
          <w:r w:rsidDel="00714A8A">
            <w:delText>4</w:delText>
          </w:r>
        </w:del>
      </w:ins>
      <w:del w:id="2538" w:author="Administrator" w:date="2018-11-08T22:38:00Z">
        <w:r w:rsidDel="00271644">
          <w:delText>3</w:delText>
        </w:r>
      </w:del>
      <w:del w:id="2539" w:author="John" w:date="2018-11-10T15:27:00Z">
        <w:r w:rsidDel="00BA50DB">
          <w:delText>.</w:delText>
        </w:r>
      </w:del>
      <w:ins w:id="2540" w:author="Administrator" w:date="2018-11-08T20:40:00Z">
        <w:del w:id="2541" w:author="John" w:date="2018-11-10T15:27:00Z">
          <w:r w:rsidDel="00BA50DB">
            <w:delText>7</w:delText>
          </w:r>
        </w:del>
      </w:ins>
      <w:del w:id="2542" w:author="Administrator" w:date="2018-11-08T20:40:00Z">
        <w:r w:rsidDel="00B50F80">
          <w:delText>6</w:delText>
        </w:r>
      </w:del>
      <w:r>
        <w:t>所建议的系统</w:t>
      </w:r>
      <w:bookmarkEnd w:id="2534"/>
    </w:p>
    <w:p w14:paraId="5D371C12" w14:textId="2D50D9FC" w:rsidR="00A4110A" w:rsidDel="00DB56EB" w:rsidRDefault="00271644">
      <w:pPr>
        <w:rPr>
          <w:del w:id="2543" w:author="John" w:date="2018-11-10T15:02:00Z"/>
        </w:rPr>
        <w:pPrChange w:id="2544" w:author="John" w:date="2018-11-10T15:02:00Z">
          <w:pPr>
            <w:pStyle w:val="3"/>
          </w:pPr>
        </w:pPrChange>
      </w:pPr>
      <w:ins w:id="2545" w:author="Administrator" w:date="2018-11-08T22:38:00Z">
        <w:del w:id="2546" w:author="John" w:date="2018-11-10T15:02:00Z">
          <w:r w:rsidDel="00DB56EB">
            <w:delText>4</w:delText>
          </w:r>
        </w:del>
      </w:ins>
      <w:del w:id="2547" w:author="John" w:date="2018-11-10T15:02:00Z">
        <w:r w:rsidR="00D130FB" w:rsidDel="00DB56EB">
          <w:delText>3</w:delText>
        </w:r>
        <w:r w:rsidR="00A4110A" w:rsidDel="00DB56EB">
          <w:delText>.</w:delText>
        </w:r>
      </w:del>
      <w:ins w:id="2548" w:author="Administrator" w:date="2018-11-08T20:40:00Z">
        <w:del w:id="2549" w:author="John" w:date="2018-11-10T15:02:00Z">
          <w:r w:rsidR="00B50F80" w:rsidDel="00DB56EB">
            <w:delText>7</w:delText>
          </w:r>
        </w:del>
      </w:ins>
      <w:del w:id="2550" w:author="John" w:date="2018-11-10T15:02:00Z">
        <w:r w:rsidR="00A4110A" w:rsidDel="00DB56EB">
          <w:delText>6.1对所建议的系统的说明</w:delText>
        </w:r>
      </w:del>
    </w:p>
    <w:p w14:paraId="08D2014E" w14:textId="24ED9D18" w:rsidR="00397E5F" w:rsidRDefault="00292CE8" w:rsidP="00292CE8">
      <w:pPr>
        <w:pStyle w:val="a9"/>
      </w:pPr>
      <w:r>
        <w:tab/>
      </w:r>
      <w:r w:rsidR="00397E5F">
        <w:rPr>
          <w:rFonts w:hint="eastAsia"/>
        </w:rPr>
        <w:t>我们</w:t>
      </w:r>
      <w:r w:rsidR="00397E5F">
        <w:t>设计的</w:t>
      </w:r>
      <w:r w:rsidR="00397E5F" w:rsidRPr="00B67F5C">
        <w:rPr>
          <w:rFonts w:hint="eastAsia"/>
        </w:rPr>
        <w:t>系统分为</w:t>
      </w:r>
      <w:r w:rsidR="00397E5F" w:rsidRPr="00B67F5C">
        <w:t>4</w:t>
      </w:r>
      <w:r w:rsidR="00397E5F">
        <w:rPr>
          <w:rFonts w:hint="eastAsia"/>
        </w:rPr>
        <w:t>类</w:t>
      </w:r>
      <w:r w:rsidR="00397E5F" w:rsidRPr="00B67F5C">
        <w:t>用户</w:t>
      </w:r>
      <w:r w:rsidR="00397E5F">
        <w:rPr>
          <w:rFonts w:hint="eastAsia"/>
        </w:rPr>
        <w:t>：管理员、</w:t>
      </w:r>
      <w:r w:rsidR="00397E5F">
        <w:t>学生、教师、游客，</w:t>
      </w:r>
      <w:r w:rsidR="00397E5F">
        <w:rPr>
          <w:rFonts w:hint="eastAsia"/>
        </w:rPr>
        <w:t>每类用户</w:t>
      </w:r>
      <w:r w:rsidR="00397E5F">
        <w:t>权限各不相同。其中游客的权限最小</w:t>
      </w:r>
      <w:r w:rsidR="00397E5F">
        <w:rPr>
          <w:rFonts w:hint="eastAsia"/>
        </w:rPr>
        <w:t>，</w:t>
      </w:r>
      <w:r w:rsidR="00397E5F">
        <w:t>管理员的权限最大。</w:t>
      </w:r>
      <w:proofErr w:type="gramStart"/>
      <w:r w:rsidR="00397E5F">
        <w:t>除游客</w:t>
      </w:r>
      <w:proofErr w:type="gramEnd"/>
      <w:r w:rsidR="00397E5F" w:rsidRPr="00B67F5C">
        <w:t>外，其他</w:t>
      </w:r>
      <w:r w:rsidR="00397E5F" w:rsidRPr="00B67F5C">
        <w:t>3</w:t>
      </w:r>
      <w:r w:rsidR="00397E5F">
        <w:t>类用户</w:t>
      </w:r>
      <w:r w:rsidR="00397E5F" w:rsidRPr="00B67F5C">
        <w:t>需要通过</w:t>
      </w:r>
      <w:r w:rsidR="00397E5F">
        <w:rPr>
          <w:rFonts w:hint="eastAsia"/>
        </w:rPr>
        <w:t>自己的</w:t>
      </w:r>
      <w:r w:rsidR="00397E5F" w:rsidRPr="00B67F5C">
        <w:t>用户名和密码来登录</w:t>
      </w:r>
      <w:r w:rsidR="00397E5F">
        <w:rPr>
          <w:rFonts w:hint="eastAsia"/>
        </w:rPr>
        <w:t>网页</w:t>
      </w:r>
      <w:r w:rsidR="00397E5F" w:rsidRPr="00B67F5C">
        <w:t>。</w:t>
      </w:r>
    </w:p>
    <w:p w14:paraId="59775A5E" w14:textId="7EA2C689" w:rsidR="00397E5F" w:rsidRDefault="00397E5F" w:rsidP="00397E5F"/>
    <w:p w14:paraId="45A778AB" w14:textId="3632B925" w:rsidR="00397E5F" w:rsidRDefault="00397E5F" w:rsidP="00397E5F">
      <w:pPr>
        <w:rPr>
          <w:ins w:id="2551" w:author="John" w:date="2018-11-10T15:01:00Z"/>
        </w:rPr>
      </w:pPr>
      <w:r>
        <w:rPr>
          <w:rFonts w:hint="eastAsia"/>
          <w:noProof/>
        </w:rPr>
        <w:drawing>
          <wp:inline distT="0" distB="0" distL="0" distR="0" wp14:anchorId="0C19C651" wp14:editId="6A9CCB68">
            <wp:extent cx="5274310" cy="164338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操作流程.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1643380"/>
                    </a:xfrm>
                    <a:prstGeom prst="rect">
                      <a:avLst/>
                    </a:prstGeom>
                  </pic:spPr>
                </pic:pic>
              </a:graphicData>
            </a:graphic>
          </wp:inline>
        </w:drawing>
      </w:r>
    </w:p>
    <w:p w14:paraId="52F58DB1" w14:textId="428114BC" w:rsidR="0070384E" w:rsidRDefault="005D40AE">
      <w:pPr>
        <w:pStyle w:val="2"/>
        <w:rPr>
          <w:ins w:id="2552" w:author="John" w:date="2018-11-10T15:02:00Z"/>
        </w:rPr>
        <w:pPrChange w:id="2553" w:author="John" w:date="2018-11-10T15:26:00Z">
          <w:pPr>
            <w:pStyle w:val="3"/>
          </w:pPr>
        </w:pPrChange>
      </w:pPr>
      <w:bookmarkStart w:id="2554" w:name="_Toc531175899"/>
      <w:ins w:id="2555" w:author="John" w:date="2018-11-11T17:34:00Z">
        <w:r>
          <w:rPr>
            <w:rFonts w:hint="eastAsia"/>
          </w:rPr>
          <w:t>4</w:t>
        </w:r>
      </w:ins>
      <w:ins w:id="2556" w:author="John" w:date="2018-11-10T15:02:00Z">
        <w:r w:rsidR="00DB56EB">
          <w:rPr>
            <w:rFonts w:hint="eastAsia"/>
          </w:rPr>
          <w:t>.</w:t>
        </w:r>
      </w:ins>
      <w:ins w:id="2557" w:author="John" w:date="2018-11-10T15:27:00Z">
        <w:r w:rsidR="00BA50DB">
          <w:t>1</w:t>
        </w:r>
      </w:ins>
      <w:ins w:id="2558" w:author="John" w:date="2018-11-10T15:01:00Z">
        <w:r w:rsidR="00DB56EB">
          <w:rPr>
            <w:rFonts w:hint="eastAsia"/>
          </w:rPr>
          <w:t>对所建议系统的说明</w:t>
        </w:r>
      </w:ins>
      <w:bookmarkEnd w:id="2554"/>
    </w:p>
    <w:p w14:paraId="0379D462" w14:textId="6A77638C" w:rsidR="00DB56EB" w:rsidRPr="00DB56EB" w:rsidRDefault="00DB56EB">
      <w:ins w:id="2559" w:author="John" w:date="2018-11-10T15:03:00Z">
        <w:r>
          <w:tab/>
        </w:r>
        <w:r>
          <w:rPr>
            <w:rFonts w:hint="eastAsia"/>
          </w:rPr>
          <w:t>对建议系统，</w:t>
        </w:r>
      </w:ins>
      <w:ins w:id="2560" w:author="John" w:date="2018-11-10T15:04:00Z">
        <w:r>
          <w:rPr>
            <w:rFonts w:hint="eastAsia"/>
          </w:rPr>
          <w:t>使用J</w:t>
        </w:r>
        <w:r>
          <w:t>AVA</w:t>
        </w:r>
        <w:r>
          <w:rPr>
            <w:rFonts w:hint="eastAsia"/>
          </w:rPr>
          <w:t>语言进行网站后端开发，对于A</w:t>
        </w:r>
        <w:r>
          <w:t>PP</w:t>
        </w:r>
        <w:r>
          <w:rPr>
            <w:rFonts w:hint="eastAsia"/>
          </w:rPr>
          <w:t>前端</w:t>
        </w:r>
      </w:ins>
      <w:ins w:id="2561" w:author="John" w:date="2018-11-10T15:05:00Z">
        <w:r>
          <w:rPr>
            <w:rFonts w:hint="eastAsia"/>
          </w:rPr>
          <w:t>使用H</w:t>
        </w:r>
        <w:r>
          <w:t>TML</w:t>
        </w:r>
        <w:r>
          <w:rPr>
            <w:rFonts w:hint="eastAsia"/>
          </w:rPr>
          <w:t>5、C</w:t>
        </w:r>
        <w:r>
          <w:t>SS</w:t>
        </w:r>
        <w:r>
          <w:rPr>
            <w:rFonts w:hint="eastAsia"/>
          </w:rPr>
          <w:t>和JavaScript进行开发，使用M</w:t>
        </w:r>
        <w:r>
          <w:t>ySQL</w:t>
        </w:r>
      </w:ins>
      <w:ins w:id="2562" w:author="John" w:date="2018-11-10T15:06:00Z">
        <w:r>
          <w:rPr>
            <w:rFonts w:hint="eastAsia"/>
          </w:rPr>
          <w:t>数据库工具设计。在界面设计上，尽可能考虑</w:t>
        </w:r>
      </w:ins>
      <w:ins w:id="2563" w:author="John" w:date="2018-11-10T15:07:00Z">
        <w:r>
          <w:rPr>
            <w:rFonts w:hint="eastAsia"/>
          </w:rPr>
          <w:t>用户交互；在数据库设计中，考虑用户对软件的使用权限和数据的安全性；</w:t>
        </w:r>
      </w:ins>
      <w:ins w:id="2564" w:author="John" w:date="2018-11-10T15:08:00Z">
        <w:r>
          <w:rPr>
            <w:rFonts w:hint="eastAsia"/>
          </w:rPr>
          <w:t>程序的设计中，提高软件的可维护性和</w:t>
        </w:r>
        <w:proofErr w:type="gramStart"/>
        <w:r>
          <w:rPr>
            <w:rFonts w:hint="eastAsia"/>
          </w:rPr>
          <w:t>可</w:t>
        </w:r>
      </w:ins>
      <w:proofErr w:type="gramEnd"/>
      <w:ins w:id="2565" w:author="John" w:date="2018-11-10T15:09:00Z">
        <w:r>
          <w:rPr>
            <w:rFonts w:hint="eastAsia"/>
          </w:rPr>
          <w:t>扩展性。</w:t>
        </w:r>
      </w:ins>
    </w:p>
    <w:p w14:paraId="263CC185" w14:textId="7F8F6BA8" w:rsidR="00A4110A" w:rsidRDefault="005D40AE">
      <w:pPr>
        <w:pStyle w:val="2"/>
        <w:pPrChange w:id="2566" w:author="John" w:date="2018-11-10T15:26:00Z">
          <w:pPr>
            <w:pStyle w:val="3"/>
          </w:pPr>
        </w:pPrChange>
      </w:pPr>
      <w:bookmarkStart w:id="2567" w:name="_Toc531175900"/>
      <w:ins w:id="2568" w:author="John" w:date="2018-11-11T17:34:00Z">
        <w:r>
          <w:rPr>
            <w:rFonts w:hint="eastAsia"/>
          </w:rPr>
          <w:t>4</w:t>
        </w:r>
      </w:ins>
      <w:ins w:id="2569" w:author="Administrator" w:date="2018-11-08T22:38:00Z">
        <w:del w:id="2570" w:author="John" w:date="2018-11-10T15:55:00Z">
          <w:r w:rsidR="00271644" w:rsidDel="00714A8A">
            <w:delText>4</w:delText>
          </w:r>
        </w:del>
      </w:ins>
      <w:del w:id="2571" w:author="Administrator" w:date="2018-11-08T22:38:00Z">
        <w:r w:rsidR="00D130FB" w:rsidDel="00271644">
          <w:delText>3</w:delText>
        </w:r>
      </w:del>
      <w:del w:id="2572" w:author="John" w:date="2018-11-10T15:27:00Z">
        <w:r w:rsidR="00A4110A" w:rsidDel="00BA50DB">
          <w:delText>.</w:delText>
        </w:r>
      </w:del>
      <w:ins w:id="2573" w:author="Administrator" w:date="2018-11-08T20:40:00Z">
        <w:del w:id="2574" w:author="John" w:date="2018-11-10T15:27:00Z">
          <w:r w:rsidR="00B50F80" w:rsidDel="00BA50DB">
            <w:delText>7</w:delText>
          </w:r>
        </w:del>
      </w:ins>
      <w:del w:id="2575" w:author="Administrator" w:date="2018-11-08T20:40:00Z">
        <w:r w:rsidR="00A4110A" w:rsidDel="00B50F80">
          <w:delText>6</w:delText>
        </w:r>
      </w:del>
      <w:r w:rsidR="00A4110A">
        <w:t>.2</w:t>
      </w:r>
      <w:r w:rsidR="00A4110A">
        <w:t>数据流程和处理流程</w:t>
      </w:r>
      <w:bookmarkEnd w:id="2567"/>
    </w:p>
    <w:p w14:paraId="183B10F8" w14:textId="77777777" w:rsidR="008A4C0B" w:rsidRDefault="00397E5F" w:rsidP="008A4C0B">
      <w:pPr>
        <w:keepNext/>
      </w:pPr>
      <w:r>
        <w:rPr>
          <w:rFonts w:hint="eastAsia"/>
          <w:noProof/>
        </w:rPr>
        <w:drawing>
          <wp:inline distT="0" distB="0" distL="0" distR="0" wp14:anchorId="558140A1" wp14:editId="5A9950BB">
            <wp:extent cx="5274310" cy="1875851"/>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学生使用流程.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1875851"/>
                    </a:xfrm>
                    <a:prstGeom prst="rect">
                      <a:avLst/>
                    </a:prstGeom>
                  </pic:spPr>
                </pic:pic>
              </a:graphicData>
            </a:graphic>
          </wp:inline>
        </w:drawing>
      </w:r>
    </w:p>
    <w:p w14:paraId="2EFE5F12" w14:textId="27D2BFE8" w:rsidR="00397E5F" w:rsidRDefault="008A4C0B" w:rsidP="008A4C0B">
      <w:pPr>
        <w:pStyle w:val="aa"/>
        <w:jc w:val="center"/>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1</w:t>
      </w:r>
      <w:r>
        <w:fldChar w:fldCharType="end"/>
      </w:r>
      <w:r w:rsidRPr="00D22005">
        <w:rPr>
          <w:rFonts w:hint="eastAsia"/>
        </w:rPr>
        <w:t>学生</w:t>
      </w:r>
      <w:r w:rsidRPr="00D22005">
        <w:t>/</w:t>
      </w:r>
      <w:r w:rsidRPr="00D22005">
        <w:t>教师使用流程</w:t>
      </w:r>
    </w:p>
    <w:p w14:paraId="62A66C9B" w14:textId="77777777" w:rsidR="008A4C0B" w:rsidRDefault="00397E5F" w:rsidP="008A4C0B">
      <w:pPr>
        <w:keepNext/>
      </w:pPr>
      <w:r>
        <w:rPr>
          <w:rFonts w:hint="eastAsia"/>
          <w:noProof/>
        </w:rPr>
        <w:lastRenderedPageBreak/>
        <w:drawing>
          <wp:inline distT="0" distB="0" distL="0" distR="0" wp14:anchorId="46BAF385" wp14:editId="0D1D0A23">
            <wp:extent cx="5274310" cy="1606134"/>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管理员使用流程.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1606134"/>
                    </a:xfrm>
                    <a:prstGeom prst="rect">
                      <a:avLst/>
                    </a:prstGeom>
                  </pic:spPr>
                </pic:pic>
              </a:graphicData>
            </a:graphic>
          </wp:inline>
        </w:drawing>
      </w:r>
    </w:p>
    <w:p w14:paraId="7E20671D" w14:textId="3A52460E" w:rsidR="00397E5F" w:rsidRDefault="008A4C0B" w:rsidP="008A4C0B">
      <w:pPr>
        <w:pStyle w:val="aa"/>
        <w:jc w:val="center"/>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2</w:t>
      </w:r>
      <w:r>
        <w:fldChar w:fldCharType="end"/>
      </w:r>
      <w:r w:rsidRPr="00C62E86">
        <w:rPr>
          <w:rFonts w:hint="eastAsia"/>
        </w:rPr>
        <w:t>管理员使用流程</w:t>
      </w:r>
    </w:p>
    <w:p w14:paraId="3C20AEFC" w14:textId="6EC279FE" w:rsidR="00397E5F" w:rsidRDefault="00397E5F" w:rsidP="00397E5F"/>
    <w:p w14:paraId="35CEFD9C" w14:textId="77777777" w:rsidR="008A4C0B" w:rsidRDefault="008A4C0B" w:rsidP="00397E5F"/>
    <w:p w14:paraId="3BB38FF2" w14:textId="77777777" w:rsidR="008A4C0B" w:rsidRDefault="00397E5F" w:rsidP="008A4C0B">
      <w:pPr>
        <w:keepNext/>
      </w:pPr>
      <w:r>
        <w:rPr>
          <w:rFonts w:hint="eastAsia"/>
          <w:noProof/>
        </w:rPr>
        <w:drawing>
          <wp:inline distT="0" distB="0" distL="0" distR="0" wp14:anchorId="2E1AABDF" wp14:editId="5040449B">
            <wp:extent cx="5274310" cy="162179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游客使用流程.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1621790"/>
                    </a:xfrm>
                    <a:prstGeom prst="rect">
                      <a:avLst/>
                    </a:prstGeom>
                  </pic:spPr>
                </pic:pic>
              </a:graphicData>
            </a:graphic>
          </wp:inline>
        </w:drawing>
      </w:r>
    </w:p>
    <w:p w14:paraId="602AEAA1" w14:textId="7987E7D1" w:rsidR="00D2725A" w:rsidRDefault="008A4C0B" w:rsidP="00292CE8">
      <w:pPr>
        <w:pStyle w:val="aa"/>
        <w:jc w:val="center"/>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3</w:t>
      </w:r>
      <w:r>
        <w:fldChar w:fldCharType="end"/>
      </w:r>
      <w:r w:rsidRPr="002D5FC4">
        <w:rPr>
          <w:rFonts w:hint="eastAsia"/>
        </w:rPr>
        <w:t>游客使用流程</w:t>
      </w:r>
    </w:p>
    <w:p w14:paraId="6DD54106" w14:textId="2FE4EF21" w:rsidR="00292CE8" w:rsidRDefault="00292CE8" w:rsidP="00292CE8">
      <w:pPr>
        <w:rPr>
          <w:ins w:id="2576" w:author="John" w:date="2018-11-10T14:20:00Z"/>
        </w:rPr>
      </w:pPr>
    </w:p>
    <w:p w14:paraId="0126A8AA" w14:textId="77777777" w:rsidR="006C01BE" w:rsidRPr="000B465B" w:rsidRDefault="006C01BE">
      <w:pPr>
        <w:pStyle w:val="a9"/>
        <w:ind w:firstLine="420"/>
        <w:rPr>
          <w:ins w:id="2577" w:author="John" w:date="2018-11-10T14:20:00Z"/>
        </w:rPr>
        <w:pPrChange w:id="2578" w:author="John" w:date="2018-11-10T14:20:00Z">
          <w:pPr>
            <w:pStyle w:val="a9"/>
          </w:pPr>
        </w:pPrChange>
      </w:pPr>
      <w:ins w:id="2579" w:author="John" w:date="2018-11-10T14:20:00Z">
        <w:r>
          <w:rPr>
            <w:rFonts w:hint="eastAsia"/>
          </w:rPr>
          <w:t>推荐系统</w:t>
        </w:r>
        <w:r>
          <w:t>中，</w:t>
        </w:r>
        <w:r>
          <w:rPr>
            <w:rFonts w:hint="eastAsia"/>
          </w:rPr>
          <w:t>游客</w:t>
        </w:r>
        <w:r>
          <w:t>身份可以直接</w:t>
        </w:r>
        <w:r>
          <w:rPr>
            <w:rFonts w:hint="eastAsia"/>
          </w:rPr>
          <w:t>访问</w:t>
        </w:r>
        <w:r>
          <w:t>网站，但是只能浏览样例的课程信息和课程文档，有部分模拟课程体验，比如下载一份样例的课程文档；学生身份和教师身份都需要先注册系统用户，凭用户名和密码登录系统</w:t>
        </w:r>
        <w:r>
          <w:rPr>
            <w:rFonts w:hint="eastAsia"/>
          </w:rPr>
          <w:t>（用户名和</w:t>
        </w:r>
        <w:r>
          <w:t>学号或教工号绑定</w:t>
        </w:r>
        <w:r>
          <w:rPr>
            <w:rFonts w:hint="eastAsia"/>
          </w:rPr>
          <w:t>），初次</w:t>
        </w:r>
        <w:r>
          <w:t>登录</w:t>
        </w:r>
        <w:r>
          <w:rPr>
            <w:rFonts w:hint="eastAsia"/>
          </w:rPr>
          <w:t>后</w:t>
        </w:r>
        <w:r>
          <w:t>可</w:t>
        </w:r>
        <w:r>
          <w:rPr>
            <w:rFonts w:hint="eastAsia"/>
          </w:rPr>
          <w:t>进行</w:t>
        </w:r>
        <w:r>
          <w:t>密码修改，登录完成</w:t>
        </w:r>
        <w:r>
          <w:rPr>
            <w:rFonts w:hint="eastAsia"/>
          </w:rPr>
          <w:t>后</w:t>
        </w:r>
        <w:r>
          <w:t>可以进行正常的课程相关操作，比如下载课件、</w:t>
        </w:r>
        <w:r>
          <w:rPr>
            <w:rFonts w:hint="eastAsia"/>
          </w:rPr>
          <w:t>发布</w:t>
        </w:r>
        <w:r>
          <w:t>测试、完成作业</w:t>
        </w:r>
        <w:r>
          <w:rPr>
            <w:rFonts w:hint="eastAsia"/>
          </w:rPr>
          <w:t>；</w:t>
        </w:r>
        <w:r>
          <w:t>管理员身份</w:t>
        </w:r>
        <w:r>
          <w:rPr>
            <w:rFonts w:hint="eastAsia"/>
          </w:rPr>
          <w:t>无法</w:t>
        </w:r>
        <w:r>
          <w:t>直接注册，其</w:t>
        </w:r>
        <w:r>
          <w:rPr>
            <w:rFonts w:hint="eastAsia"/>
          </w:rPr>
          <w:t>用户名</w:t>
        </w:r>
        <w:r>
          <w:t>与密码在系统开发阶段</w:t>
        </w:r>
        <w:r>
          <w:rPr>
            <w:rFonts w:hint="eastAsia"/>
          </w:rPr>
          <w:t>已</w:t>
        </w:r>
        <w:r>
          <w:t>内定</w:t>
        </w:r>
        <w:r>
          <w:rPr>
            <w:rFonts w:hint="eastAsia"/>
          </w:rPr>
          <w:t>，</w:t>
        </w:r>
        <w:r>
          <w:t>管理员可以在</w:t>
        </w:r>
        <w:r>
          <w:rPr>
            <w:rFonts w:hint="eastAsia"/>
          </w:rPr>
          <w:t>初次</w:t>
        </w:r>
        <w:r>
          <w:t>登录系统后修改密码</w:t>
        </w:r>
        <w:r>
          <w:rPr>
            <w:rFonts w:hint="eastAsia"/>
          </w:rPr>
          <w:t>，</w:t>
        </w:r>
        <w:r>
          <w:t>该账号由系统管理员私有</w:t>
        </w:r>
        <w:r>
          <w:rPr>
            <w:rFonts w:hint="eastAsia"/>
          </w:rPr>
          <w:t>登录</w:t>
        </w:r>
        <w:r>
          <w:t>完成后可进行系统相关操作，</w:t>
        </w:r>
        <w:proofErr w:type="gramStart"/>
        <w:r>
          <w:t>如修改</w:t>
        </w:r>
        <w:proofErr w:type="gramEnd"/>
        <w:r>
          <w:t>系统配置数据，查看用户信息。</w:t>
        </w:r>
      </w:ins>
    </w:p>
    <w:p w14:paraId="7CB68559" w14:textId="2D70CBB4" w:rsidR="006C01BE" w:rsidRPr="006C01BE" w:rsidDel="000A5245" w:rsidRDefault="006C01BE" w:rsidP="00292CE8">
      <w:pPr>
        <w:rPr>
          <w:del w:id="2580" w:author="叶 柏成" w:date="2018-11-28T13:33:00Z"/>
        </w:rPr>
      </w:pPr>
    </w:p>
    <w:p w14:paraId="4E84BE31" w14:textId="31105F48" w:rsidR="00397E5F" w:rsidRPr="000B465B" w:rsidDel="006C01BE" w:rsidRDefault="00292CE8" w:rsidP="00292CE8">
      <w:pPr>
        <w:pStyle w:val="a9"/>
        <w:rPr>
          <w:del w:id="2581" w:author="John" w:date="2018-11-10T14:18:00Z"/>
        </w:rPr>
      </w:pPr>
      <w:del w:id="2582" w:author="John" w:date="2018-11-10T14:11:00Z">
        <w:r w:rsidDel="006C01BE">
          <w:tab/>
        </w:r>
      </w:del>
      <w:del w:id="2583" w:author="John" w:date="2018-11-10T14:18:00Z">
        <w:r w:rsidR="00397E5F" w:rsidDel="006C01BE">
          <w:rPr>
            <w:rFonts w:hint="eastAsia"/>
          </w:rPr>
          <w:delText>推荐系统</w:delText>
        </w:r>
        <w:r w:rsidR="00397E5F" w:rsidDel="006C01BE">
          <w:delText>中，</w:delText>
        </w:r>
        <w:r w:rsidR="00397E5F" w:rsidDel="006C01BE">
          <w:rPr>
            <w:rFonts w:hint="eastAsia"/>
          </w:rPr>
          <w:delText>游客</w:delText>
        </w:r>
        <w:r w:rsidR="00397E5F" w:rsidDel="006C01BE">
          <w:delText>身份可以直接</w:delText>
        </w:r>
        <w:r w:rsidR="00397E5F" w:rsidDel="006C01BE">
          <w:rPr>
            <w:rFonts w:hint="eastAsia"/>
          </w:rPr>
          <w:delText>访问</w:delText>
        </w:r>
        <w:r w:rsidR="00397E5F" w:rsidDel="006C01BE">
          <w:delText>网站，但是只能浏览样例的课程信息和课程文档，有部分模拟课程体验，比如下载一份样例的课程文档；学生身份和教师身份都需要先注册系统用户，凭用户名和密码登录系统</w:delText>
        </w:r>
        <w:r w:rsidR="00397E5F" w:rsidDel="006C01BE">
          <w:rPr>
            <w:rFonts w:hint="eastAsia"/>
          </w:rPr>
          <w:delText>（用户名和</w:delText>
        </w:r>
        <w:r w:rsidR="00397E5F" w:rsidDel="006C01BE">
          <w:delText>学号或教工号绑定</w:delText>
        </w:r>
        <w:r w:rsidR="00397E5F" w:rsidDel="006C01BE">
          <w:rPr>
            <w:rFonts w:hint="eastAsia"/>
          </w:rPr>
          <w:delText>），初次</w:delText>
        </w:r>
        <w:r w:rsidR="00397E5F" w:rsidDel="006C01BE">
          <w:delText>登录</w:delText>
        </w:r>
        <w:r w:rsidR="00397E5F" w:rsidDel="006C01BE">
          <w:rPr>
            <w:rFonts w:hint="eastAsia"/>
          </w:rPr>
          <w:delText>后</w:delText>
        </w:r>
        <w:r w:rsidR="00397E5F" w:rsidDel="006C01BE">
          <w:delText>可</w:delText>
        </w:r>
        <w:r w:rsidR="00397E5F" w:rsidDel="006C01BE">
          <w:rPr>
            <w:rFonts w:hint="eastAsia"/>
          </w:rPr>
          <w:delText>进行</w:delText>
        </w:r>
        <w:r w:rsidR="00397E5F" w:rsidDel="006C01BE">
          <w:delText>密码修改，登录完成</w:delText>
        </w:r>
        <w:r w:rsidR="00397E5F" w:rsidDel="006C01BE">
          <w:rPr>
            <w:rFonts w:hint="eastAsia"/>
          </w:rPr>
          <w:delText>后</w:delText>
        </w:r>
        <w:r w:rsidR="00397E5F" w:rsidDel="006C01BE">
          <w:delText>可以进行正常的课程相关操作，比如下载课件、</w:delText>
        </w:r>
        <w:r w:rsidR="00397E5F" w:rsidDel="006C01BE">
          <w:rPr>
            <w:rFonts w:hint="eastAsia"/>
          </w:rPr>
          <w:delText>发布</w:delText>
        </w:r>
        <w:r w:rsidR="00397E5F" w:rsidDel="006C01BE">
          <w:delText>测试、完成作业</w:delText>
        </w:r>
        <w:r w:rsidR="00397E5F" w:rsidDel="006C01BE">
          <w:rPr>
            <w:rFonts w:hint="eastAsia"/>
          </w:rPr>
          <w:delText>；</w:delText>
        </w:r>
        <w:r w:rsidR="00397E5F" w:rsidDel="006C01BE">
          <w:delText>管理员身份</w:delText>
        </w:r>
        <w:r w:rsidR="00397E5F" w:rsidDel="006C01BE">
          <w:rPr>
            <w:rFonts w:hint="eastAsia"/>
          </w:rPr>
          <w:delText>无法</w:delText>
        </w:r>
        <w:r w:rsidR="00397E5F" w:rsidDel="006C01BE">
          <w:delText>直接注册，其</w:delText>
        </w:r>
        <w:r w:rsidR="00397E5F" w:rsidDel="006C01BE">
          <w:rPr>
            <w:rFonts w:hint="eastAsia"/>
          </w:rPr>
          <w:delText>用户名</w:delText>
        </w:r>
        <w:r w:rsidR="00397E5F" w:rsidDel="006C01BE">
          <w:delText>与密码在系统开发阶段</w:delText>
        </w:r>
        <w:r w:rsidR="00397E5F" w:rsidDel="006C01BE">
          <w:rPr>
            <w:rFonts w:hint="eastAsia"/>
          </w:rPr>
          <w:delText>已</w:delText>
        </w:r>
        <w:r w:rsidR="00397E5F" w:rsidDel="006C01BE">
          <w:delText>内定</w:delText>
        </w:r>
        <w:r w:rsidR="00397E5F" w:rsidDel="006C01BE">
          <w:rPr>
            <w:rFonts w:hint="eastAsia"/>
          </w:rPr>
          <w:delText>，</w:delText>
        </w:r>
        <w:r w:rsidR="00397E5F" w:rsidDel="006C01BE">
          <w:delText>管理员可以在</w:delText>
        </w:r>
        <w:r w:rsidR="00397E5F" w:rsidDel="006C01BE">
          <w:rPr>
            <w:rFonts w:hint="eastAsia"/>
          </w:rPr>
          <w:delText>初次</w:delText>
        </w:r>
        <w:r w:rsidR="00397E5F" w:rsidDel="006C01BE">
          <w:delText>登录系统后修改密码</w:delText>
        </w:r>
        <w:r w:rsidR="00397E5F" w:rsidDel="006C01BE">
          <w:rPr>
            <w:rFonts w:hint="eastAsia"/>
          </w:rPr>
          <w:delText>，</w:delText>
        </w:r>
        <w:r w:rsidR="00397E5F" w:rsidDel="006C01BE">
          <w:delText>该账号由系统管理员私有</w:delText>
        </w:r>
        <w:r w:rsidR="00397E5F" w:rsidDel="006C01BE">
          <w:rPr>
            <w:rFonts w:hint="eastAsia"/>
          </w:rPr>
          <w:delText>登录</w:delText>
        </w:r>
        <w:r w:rsidR="00397E5F" w:rsidDel="006C01BE">
          <w:delText>完成后可进行系统相关操作，如修改系统配置数据，查看用户信息。</w:delText>
        </w:r>
      </w:del>
    </w:p>
    <w:p w14:paraId="03D8E323" w14:textId="4F01C326" w:rsidR="00A4110A" w:rsidDel="005D40AE" w:rsidRDefault="00271644">
      <w:pPr>
        <w:pStyle w:val="2"/>
        <w:rPr>
          <w:del w:id="2584" w:author="John" w:date="2018-11-11T17:33:00Z"/>
        </w:rPr>
        <w:pPrChange w:id="2585" w:author="John" w:date="2018-11-10T15:27:00Z">
          <w:pPr>
            <w:pStyle w:val="3"/>
          </w:pPr>
        </w:pPrChange>
      </w:pPr>
      <w:ins w:id="2586" w:author="Administrator" w:date="2018-11-08T22:39:00Z">
        <w:del w:id="2587" w:author="John" w:date="2018-11-10T15:55:00Z">
          <w:r w:rsidDel="00714A8A">
            <w:delText>4</w:delText>
          </w:r>
        </w:del>
      </w:ins>
      <w:del w:id="2588" w:author="John" w:date="2018-11-11T17:33:00Z">
        <w:r w:rsidR="00D130FB" w:rsidDel="005D40AE">
          <w:delText>3</w:delText>
        </w:r>
        <w:r w:rsidR="00A4110A" w:rsidDel="005D40AE">
          <w:delText>.</w:delText>
        </w:r>
      </w:del>
      <w:ins w:id="2589" w:author="Administrator" w:date="2018-11-08T20:40:00Z">
        <w:del w:id="2590" w:author="John" w:date="2018-11-10T15:28:00Z">
          <w:r w:rsidR="00B50F80" w:rsidDel="00BA50DB">
            <w:delText>7</w:delText>
          </w:r>
        </w:del>
      </w:ins>
      <w:del w:id="2591" w:author="John" w:date="2018-11-11T17:33:00Z">
        <w:r w:rsidR="00A4110A" w:rsidDel="005D40AE">
          <w:delText>6</w:delText>
        </w:r>
      </w:del>
      <w:del w:id="2592" w:author="John" w:date="2018-11-10T15:27:00Z">
        <w:r w:rsidR="00A4110A" w:rsidDel="00BA50DB">
          <w:delText>.</w:delText>
        </w:r>
      </w:del>
      <w:del w:id="2593" w:author="John" w:date="2018-11-10T14:11:00Z">
        <w:r w:rsidR="00A4110A" w:rsidDel="006C01BE">
          <w:rPr>
            <w:rFonts w:hint="eastAsia"/>
          </w:rPr>
          <w:delText>3</w:delText>
        </w:r>
      </w:del>
      <w:del w:id="2594" w:author="John" w:date="2018-11-10T14:19:00Z">
        <w:r w:rsidR="00A4110A" w:rsidDel="006C01BE">
          <w:rPr>
            <w:rFonts w:hint="eastAsia"/>
          </w:rPr>
          <w:delText>与原系统的比较</w:delText>
        </w:r>
      </w:del>
      <w:del w:id="2595" w:author="John" w:date="2018-11-10T13:44:00Z">
        <w:r w:rsidR="00A4110A" w:rsidDel="0046484B">
          <w:delText>(</w:delText>
        </w:r>
        <w:r w:rsidR="00A4110A" w:rsidDel="0046484B">
          <w:delText>若有原系统</w:delText>
        </w:r>
        <w:r w:rsidR="00A4110A" w:rsidDel="0046484B">
          <w:delText>)</w:delText>
        </w:r>
      </w:del>
    </w:p>
    <w:tbl>
      <w:tblPr>
        <w:tblStyle w:val="a8"/>
        <w:tblW w:w="0" w:type="auto"/>
        <w:tblLook w:val="04A0" w:firstRow="1" w:lastRow="0" w:firstColumn="1" w:lastColumn="0" w:noHBand="0" w:noVBand="1"/>
      </w:tblPr>
      <w:tblGrid>
        <w:gridCol w:w="1980"/>
        <w:gridCol w:w="2835"/>
        <w:gridCol w:w="3481"/>
      </w:tblGrid>
      <w:tr w:rsidR="00397E5F" w:rsidDel="005D40AE" w14:paraId="0BA39067" w14:textId="59DC3CE7" w:rsidTr="00292CE8">
        <w:trPr>
          <w:del w:id="2596" w:author="John" w:date="2018-11-11T17:33:00Z"/>
        </w:trPr>
        <w:tc>
          <w:tcPr>
            <w:tcW w:w="1980" w:type="dxa"/>
          </w:tcPr>
          <w:p w14:paraId="42519569" w14:textId="6D8630D4" w:rsidR="00397E5F" w:rsidRPr="00292CE8" w:rsidDel="005D40AE" w:rsidRDefault="00397E5F" w:rsidP="00292CE8">
            <w:pPr>
              <w:pStyle w:val="a9"/>
              <w:rPr>
                <w:del w:id="2597" w:author="John" w:date="2018-11-11T17:33:00Z"/>
                <w:b/>
                <w:sz w:val="24"/>
              </w:rPr>
            </w:pPr>
            <w:del w:id="2598" w:author="John" w:date="2018-11-11T17:33:00Z">
              <w:r w:rsidRPr="00292CE8" w:rsidDel="005D40AE">
                <w:rPr>
                  <w:rFonts w:hint="eastAsia"/>
                  <w:b/>
                  <w:sz w:val="24"/>
                </w:rPr>
                <w:delText>原有系统</w:delText>
              </w:r>
              <w:r w:rsidRPr="00292CE8" w:rsidDel="005D40AE">
                <w:rPr>
                  <w:b/>
                  <w:sz w:val="24"/>
                </w:rPr>
                <w:delText>名称</w:delText>
              </w:r>
            </w:del>
          </w:p>
        </w:tc>
        <w:tc>
          <w:tcPr>
            <w:tcW w:w="2835" w:type="dxa"/>
          </w:tcPr>
          <w:p w14:paraId="4EDDAD9E" w14:textId="0000900F" w:rsidR="00397E5F" w:rsidRPr="00292CE8" w:rsidDel="005D40AE" w:rsidRDefault="00397E5F" w:rsidP="00292CE8">
            <w:pPr>
              <w:pStyle w:val="a9"/>
              <w:rPr>
                <w:del w:id="2599" w:author="John" w:date="2018-11-11T17:33:00Z"/>
                <w:b/>
                <w:sz w:val="24"/>
              </w:rPr>
            </w:pPr>
            <w:del w:id="2600" w:author="John" w:date="2018-11-11T17:33:00Z">
              <w:r w:rsidRPr="00292CE8" w:rsidDel="005D40AE">
                <w:rPr>
                  <w:rFonts w:hint="eastAsia"/>
                  <w:b/>
                  <w:sz w:val="24"/>
                </w:rPr>
                <w:delText>优点</w:delText>
              </w:r>
            </w:del>
          </w:p>
        </w:tc>
        <w:tc>
          <w:tcPr>
            <w:tcW w:w="3481" w:type="dxa"/>
          </w:tcPr>
          <w:p w14:paraId="295A6363" w14:textId="7F1814A0" w:rsidR="00397E5F" w:rsidRPr="00292CE8" w:rsidDel="005D40AE" w:rsidRDefault="00397E5F" w:rsidP="00292CE8">
            <w:pPr>
              <w:pStyle w:val="a9"/>
              <w:rPr>
                <w:del w:id="2601" w:author="John" w:date="2018-11-11T17:33:00Z"/>
                <w:b/>
                <w:sz w:val="24"/>
              </w:rPr>
            </w:pPr>
            <w:del w:id="2602" w:author="John" w:date="2018-11-11T17:33:00Z">
              <w:r w:rsidRPr="00292CE8" w:rsidDel="005D40AE">
                <w:rPr>
                  <w:rFonts w:hint="eastAsia"/>
                  <w:b/>
                  <w:sz w:val="24"/>
                </w:rPr>
                <w:delText>缺点</w:delText>
              </w:r>
            </w:del>
          </w:p>
        </w:tc>
      </w:tr>
      <w:tr w:rsidR="00397E5F" w:rsidDel="005D40AE" w14:paraId="4465AE12" w14:textId="5D0F2E18" w:rsidTr="00292CE8">
        <w:trPr>
          <w:del w:id="2603" w:author="John" w:date="2018-11-11T17:33:00Z"/>
        </w:trPr>
        <w:tc>
          <w:tcPr>
            <w:tcW w:w="1980" w:type="dxa"/>
          </w:tcPr>
          <w:p w14:paraId="1CE7852E" w14:textId="7337A4E7" w:rsidR="00397E5F" w:rsidDel="005D40AE" w:rsidRDefault="00397E5F" w:rsidP="00292CE8">
            <w:pPr>
              <w:pStyle w:val="a9"/>
              <w:rPr>
                <w:del w:id="2604" w:author="John" w:date="2018-11-11T17:33:00Z"/>
              </w:rPr>
            </w:pPr>
            <w:del w:id="2605" w:author="John" w:date="2018-11-11T17:33:00Z">
              <w:r w:rsidDel="005D40AE">
                <w:rPr>
                  <w:rFonts w:hint="eastAsia"/>
                </w:rPr>
                <w:delText>BlackBoard</w:delText>
              </w:r>
            </w:del>
          </w:p>
        </w:tc>
        <w:tc>
          <w:tcPr>
            <w:tcW w:w="2835" w:type="dxa"/>
          </w:tcPr>
          <w:p w14:paraId="78ECED4E" w14:textId="4270D9ED" w:rsidR="00397E5F" w:rsidDel="005D40AE" w:rsidRDefault="00397E5F" w:rsidP="00292CE8">
            <w:pPr>
              <w:pStyle w:val="a9"/>
              <w:rPr>
                <w:del w:id="2606" w:author="John" w:date="2018-11-11T17:33:00Z"/>
              </w:rPr>
            </w:pPr>
            <w:del w:id="2607" w:author="John" w:date="2018-11-11T17:33:00Z">
              <w:r w:rsidDel="005D40AE">
                <w:rPr>
                  <w:rFonts w:hint="eastAsia"/>
                </w:rPr>
                <w:delText>直接</w:delText>
              </w:r>
              <w:r w:rsidDel="005D40AE">
                <w:delText>与教务系统连接，</w:delText>
              </w:r>
              <w:r w:rsidDel="005D40AE">
                <w:rPr>
                  <w:rFonts w:hint="eastAsia"/>
                </w:rPr>
                <w:delText>同步</w:delText>
              </w:r>
              <w:r w:rsidDel="005D40AE">
                <w:delText>导入课程，与教学课程匹配度</w:delText>
              </w:r>
              <w:r w:rsidDel="005D40AE">
                <w:rPr>
                  <w:rFonts w:hint="eastAsia"/>
                </w:rPr>
                <w:delText>高；</w:delText>
              </w:r>
            </w:del>
          </w:p>
        </w:tc>
        <w:tc>
          <w:tcPr>
            <w:tcW w:w="3481" w:type="dxa"/>
          </w:tcPr>
          <w:p w14:paraId="3458C0FF" w14:textId="52F2F381" w:rsidR="00397E5F" w:rsidDel="005D40AE" w:rsidRDefault="00397E5F" w:rsidP="00292CE8">
            <w:pPr>
              <w:pStyle w:val="a9"/>
              <w:rPr>
                <w:del w:id="2608" w:author="John" w:date="2018-11-11T17:33:00Z"/>
              </w:rPr>
            </w:pPr>
            <w:del w:id="2609" w:author="John" w:date="2018-11-11T17:33:00Z">
              <w:r w:rsidDel="005D40AE">
                <w:rPr>
                  <w:rFonts w:hint="eastAsia"/>
                </w:rPr>
                <w:delText>用户</w:delText>
              </w:r>
              <w:r w:rsidDel="005D40AE">
                <w:delText>友好度不高，使用</w:delText>
              </w:r>
              <w:r w:rsidDel="005D40AE">
                <w:rPr>
                  <w:rFonts w:hint="eastAsia"/>
                </w:rPr>
                <w:delText>方法</w:delText>
              </w:r>
              <w:r w:rsidDel="005D40AE">
                <w:delText>不清晰；</w:delText>
              </w:r>
            </w:del>
          </w:p>
          <w:p w14:paraId="4BF0D39F" w14:textId="4B0AC768" w:rsidR="00397E5F" w:rsidDel="005D40AE" w:rsidRDefault="00397E5F" w:rsidP="00292CE8">
            <w:pPr>
              <w:pStyle w:val="a9"/>
              <w:rPr>
                <w:del w:id="2610" w:author="John" w:date="2018-11-11T17:33:00Z"/>
              </w:rPr>
            </w:pPr>
            <w:del w:id="2611" w:author="John" w:date="2018-11-11T17:33:00Z">
              <w:r w:rsidDel="005D40AE">
                <w:rPr>
                  <w:rFonts w:hint="eastAsia"/>
                </w:rPr>
                <w:delText>版本</w:delText>
              </w:r>
              <w:r w:rsidDel="005D40AE">
                <w:delText>更新之后，功能和操作修改没有提示；</w:delText>
              </w:r>
            </w:del>
          </w:p>
          <w:p w14:paraId="70F3648F" w14:textId="6DA48F02" w:rsidR="00397E5F" w:rsidRPr="00E00A61" w:rsidDel="005D40AE" w:rsidRDefault="00397E5F" w:rsidP="00292CE8">
            <w:pPr>
              <w:pStyle w:val="a9"/>
              <w:rPr>
                <w:del w:id="2612" w:author="John" w:date="2018-11-11T17:33:00Z"/>
              </w:rPr>
            </w:pPr>
            <w:del w:id="2613" w:author="John" w:date="2018-11-11T17:33:00Z">
              <w:r w:rsidDel="005D40AE">
                <w:delText>不支持</w:delText>
              </w:r>
              <w:r w:rsidDel="005D40AE">
                <w:rPr>
                  <w:rFonts w:hint="eastAsia"/>
                </w:rPr>
                <w:delText>部分</w:delText>
              </w:r>
              <w:r w:rsidDel="005D40AE">
                <w:delText>浏览器；</w:delText>
              </w:r>
            </w:del>
          </w:p>
        </w:tc>
      </w:tr>
      <w:tr w:rsidR="00397E5F" w:rsidDel="005D40AE" w14:paraId="7BD05AD9" w14:textId="1BDE4D1E" w:rsidTr="00292CE8">
        <w:trPr>
          <w:del w:id="2614" w:author="John" w:date="2018-11-11T17:33:00Z"/>
        </w:trPr>
        <w:tc>
          <w:tcPr>
            <w:tcW w:w="1980" w:type="dxa"/>
          </w:tcPr>
          <w:p w14:paraId="0BD3C694" w14:textId="7C1EE2A1" w:rsidR="00397E5F" w:rsidDel="005D40AE" w:rsidRDefault="00397E5F" w:rsidP="00292CE8">
            <w:pPr>
              <w:pStyle w:val="a9"/>
              <w:rPr>
                <w:del w:id="2615" w:author="John" w:date="2018-11-11T17:33:00Z"/>
              </w:rPr>
            </w:pPr>
            <w:del w:id="2616" w:author="John" w:date="2018-11-11T17:33:00Z">
              <w:r w:rsidDel="005D40AE">
                <w:rPr>
                  <w:rFonts w:hint="eastAsia"/>
                </w:rPr>
                <w:delText>雨课堂</w:delText>
              </w:r>
            </w:del>
          </w:p>
        </w:tc>
        <w:tc>
          <w:tcPr>
            <w:tcW w:w="2835" w:type="dxa"/>
          </w:tcPr>
          <w:p w14:paraId="5675CDAB" w14:textId="50C26FD9" w:rsidR="00397E5F" w:rsidRPr="00E00A61" w:rsidDel="005D40AE" w:rsidRDefault="00397E5F" w:rsidP="00292CE8">
            <w:pPr>
              <w:pStyle w:val="a9"/>
              <w:rPr>
                <w:del w:id="2617" w:author="John" w:date="2018-11-11T17:33:00Z"/>
              </w:rPr>
            </w:pPr>
            <w:del w:id="2618" w:author="John" w:date="2018-11-11T17:33:00Z">
              <w:r w:rsidDel="005D40AE">
                <w:rPr>
                  <w:rFonts w:hint="eastAsia"/>
                </w:rPr>
                <w:delText>可以</w:delText>
              </w:r>
              <w:r w:rsidDel="005D40AE">
                <w:delText>直接在微信小程序上执行，方便使用；</w:delText>
              </w:r>
            </w:del>
          </w:p>
        </w:tc>
        <w:tc>
          <w:tcPr>
            <w:tcW w:w="3481" w:type="dxa"/>
          </w:tcPr>
          <w:p w14:paraId="005FF1EA" w14:textId="61A1EBC2" w:rsidR="00397E5F" w:rsidRPr="00E00A61" w:rsidDel="005D40AE" w:rsidRDefault="00397E5F" w:rsidP="00292CE8">
            <w:pPr>
              <w:pStyle w:val="a9"/>
              <w:rPr>
                <w:del w:id="2619" w:author="John" w:date="2018-11-11T17:33:00Z"/>
              </w:rPr>
            </w:pPr>
            <w:del w:id="2620" w:author="John" w:date="2018-11-11T17:33:00Z">
              <w:r w:rsidDel="005D40AE">
                <w:rPr>
                  <w:rFonts w:hint="eastAsia"/>
                </w:rPr>
                <w:delText>相关</w:delText>
              </w:r>
              <w:r w:rsidDel="005D40AE">
                <w:delText>操作还不够完善</w:delText>
              </w:r>
            </w:del>
            <w:ins w:id="2621" w:author="Administrator" w:date="2018-11-08T21:07:00Z">
              <w:del w:id="2622" w:author="John" w:date="2018-11-11T17:33:00Z">
                <w:r w:rsidR="00DE1325" w:rsidDel="005D40AE">
                  <w:rPr>
                    <w:rFonts w:hint="eastAsia"/>
                  </w:rPr>
                  <w:delText>，</w:delText>
                </w:r>
                <w:r w:rsidR="00DE1325" w:rsidDel="005D40AE">
                  <w:delText>推广度</w:delText>
                </w:r>
              </w:del>
            </w:ins>
            <w:ins w:id="2623" w:author="Administrator" w:date="2018-11-08T21:08:00Z">
              <w:del w:id="2624" w:author="John" w:date="2018-11-11T17:33:00Z">
                <w:r w:rsidR="00DE1325" w:rsidDel="005D40AE">
                  <w:rPr>
                    <w:rFonts w:hint="eastAsia"/>
                  </w:rPr>
                  <w:delText>不够</w:delText>
                </w:r>
              </w:del>
            </w:ins>
            <w:del w:id="2625" w:author="John" w:date="2018-11-11T17:33:00Z">
              <w:r w:rsidDel="005D40AE">
                <w:rPr>
                  <w:rFonts w:hint="eastAsia"/>
                </w:rPr>
                <w:delText>；</w:delText>
              </w:r>
            </w:del>
          </w:p>
        </w:tc>
      </w:tr>
    </w:tbl>
    <w:p w14:paraId="0F6545EB" w14:textId="101A0857" w:rsidR="006C01BE" w:rsidRDefault="005D40AE">
      <w:pPr>
        <w:pStyle w:val="2"/>
        <w:rPr>
          <w:ins w:id="2626" w:author="John" w:date="2018-11-10T14:20:00Z"/>
        </w:rPr>
        <w:pPrChange w:id="2627" w:author="John" w:date="2018-11-10T15:27:00Z">
          <w:pPr>
            <w:pStyle w:val="3"/>
          </w:pPr>
        </w:pPrChange>
      </w:pPr>
      <w:bookmarkStart w:id="2628" w:name="_Toc531175901"/>
      <w:ins w:id="2629" w:author="John" w:date="2018-11-11T17:34:00Z">
        <w:r>
          <w:rPr>
            <w:rFonts w:hint="eastAsia"/>
          </w:rPr>
          <w:t>4.3</w:t>
        </w:r>
      </w:ins>
      <w:ins w:id="2630" w:author="John" w:date="2018-11-10T14:19:00Z">
        <w:r>
          <w:rPr>
            <w:rFonts w:hint="eastAsia"/>
          </w:rPr>
          <w:t>改进之处</w:t>
        </w:r>
      </w:ins>
      <w:bookmarkEnd w:id="2628"/>
    </w:p>
    <w:p w14:paraId="693B308A" w14:textId="1493FF71" w:rsidR="006C01BE" w:rsidRPr="00927C5C" w:rsidRDefault="006C01BE">
      <w:pPr>
        <w:rPr>
          <w:ins w:id="2631" w:author="John" w:date="2018-11-10T14:19:00Z"/>
          <w:rPrChange w:id="2632" w:author="John" w:date="2018-11-10T15:40:00Z">
            <w:rPr>
              <w:ins w:id="2633" w:author="John" w:date="2018-11-10T14:19:00Z"/>
            </w:rPr>
          </w:rPrChange>
        </w:rPr>
        <w:pPrChange w:id="2634" w:author="John" w:date="2018-11-10T14:20:00Z">
          <w:pPr>
            <w:pStyle w:val="3"/>
          </w:pPr>
        </w:pPrChange>
      </w:pPr>
      <w:ins w:id="2635" w:author="John" w:date="2018-11-10T14:20:00Z">
        <w:r>
          <w:tab/>
        </w:r>
      </w:ins>
      <w:ins w:id="2636" w:author="John" w:date="2018-11-10T14:21:00Z">
        <w:r w:rsidR="007F3684" w:rsidRPr="00927C5C">
          <w:rPr>
            <w:rFonts w:ascii="宋体" w:eastAsia="宋体" w:hAnsi="宋体" w:hint="eastAsia"/>
            <w:rPrChange w:id="2637" w:author="John" w:date="2018-11-10T15:40:00Z">
              <w:rPr>
                <w:rFonts w:ascii="宋体" w:hAnsi="宋体" w:hint="eastAsia"/>
                <w:bCs w:val="0"/>
              </w:rPr>
            </w:rPrChange>
          </w:rPr>
          <w:t>本系统较现有系统相比进行改进，使得系统</w:t>
        </w:r>
      </w:ins>
      <w:ins w:id="2638" w:author="John" w:date="2018-11-10T14:22:00Z">
        <w:r w:rsidR="007F3684" w:rsidRPr="00927C5C">
          <w:rPr>
            <w:rFonts w:ascii="宋体" w:eastAsia="宋体" w:hAnsi="宋体" w:hint="eastAsia"/>
            <w:rPrChange w:id="2639" w:author="John" w:date="2018-11-10T15:40:00Z">
              <w:rPr>
                <w:rFonts w:ascii="宋体" w:hAnsi="宋体" w:hint="eastAsia"/>
                <w:bCs w:val="0"/>
              </w:rPr>
            </w:rPrChange>
          </w:rPr>
          <w:t>对软件工程系列课程更具针对性，同时作为手机端</w:t>
        </w:r>
        <w:r w:rsidR="007F3684" w:rsidRPr="00927C5C">
          <w:rPr>
            <w:rFonts w:ascii="宋体" w:eastAsia="宋体" w:hAnsi="宋体"/>
            <w:rPrChange w:id="2640" w:author="John" w:date="2018-11-10T15:40:00Z">
              <w:rPr>
                <w:rFonts w:ascii="宋体" w:hAnsi="宋体"/>
                <w:bCs w:val="0"/>
              </w:rPr>
            </w:rPrChange>
          </w:rPr>
          <w:t>app</w:t>
        </w:r>
        <w:r w:rsidR="007F3684" w:rsidRPr="00927C5C">
          <w:rPr>
            <w:rFonts w:ascii="宋体" w:eastAsia="宋体" w:hAnsi="宋体" w:hint="eastAsia"/>
            <w:rPrChange w:id="2641" w:author="John" w:date="2018-11-10T15:40:00Z">
              <w:rPr>
                <w:rFonts w:ascii="宋体" w:hAnsi="宋体" w:hint="eastAsia"/>
                <w:bCs w:val="0"/>
              </w:rPr>
            </w:rPrChange>
          </w:rPr>
          <w:t>，使用方法简单清晰，</w:t>
        </w:r>
      </w:ins>
      <w:ins w:id="2642" w:author="John" w:date="2018-11-10T14:23:00Z">
        <w:r w:rsidR="007F3684" w:rsidRPr="00927C5C">
          <w:rPr>
            <w:rFonts w:ascii="宋体" w:eastAsia="宋体" w:hAnsi="宋体" w:hint="eastAsia"/>
            <w:rPrChange w:id="2643" w:author="John" w:date="2018-11-10T15:40:00Z">
              <w:rPr>
                <w:rFonts w:ascii="宋体" w:hAnsi="宋体" w:hint="eastAsia"/>
                <w:bCs w:val="0"/>
              </w:rPr>
            </w:rPrChange>
          </w:rPr>
          <w:t>功能更加完善，且具备讨论专区功能，较</w:t>
        </w:r>
      </w:ins>
      <w:ins w:id="2644" w:author="John" w:date="2018-11-10T14:24:00Z">
        <w:r w:rsidR="007F3684" w:rsidRPr="00927C5C">
          <w:rPr>
            <w:rFonts w:ascii="宋体" w:eastAsia="宋体" w:hAnsi="宋体" w:hint="eastAsia"/>
            <w:rPrChange w:id="2645" w:author="John" w:date="2018-11-10T15:40:00Z">
              <w:rPr>
                <w:rFonts w:ascii="宋体" w:hAnsi="宋体" w:hint="eastAsia"/>
                <w:bCs w:val="0"/>
              </w:rPr>
            </w:rPrChange>
          </w:rPr>
          <w:t>现有系统更加方便。</w:t>
        </w:r>
      </w:ins>
    </w:p>
    <w:p w14:paraId="5BA48055" w14:textId="77777777" w:rsidR="006C01BE" w:rsidRPr="00927C5C" w:rsidRDefault="006C01BE" w:rsidP="00397E5F">
      <w:pPr>
        <w:rPr>
          <w:rFonts w:ascii="宋体" w:eastAsia="宋体" w:hAnsi="宋体"/>
          <w:rPrChange w:id="2646" w:author="John" w:date="2018-11-10T15:40:00Z">
            <w:rPr/>
          </w:rPrChange>
        </w:rPr>
      </w:pPr>
    </w:p>
    <w:p w14:paraId="328E64B2" w14:textId="2DC902EA" w:rsidR="00A4110A" w:rsidRPr="00927C5C" w:rsidRDefault="005D40AE">
      <w:pPr>
        <w:pStyle w:val="2"/>
        <w:rPr>
          <w:rPrChange w:id="2647" w:author="John" w:date="2018-11-10T15:40:00Z">
            <w:rPr/>
          </w:rPrChange>
        </w:rPr>
        <w:pPrChange w:id="2648" w:author="John" w:date="2018-11-10T15:27:00Z">
          <w:pPr>
            <w:pStyle w:val="3"/>
          </w:pPr>
        </w:pPrChange>
      </w:pPr>
      <w:bookmarkStart w:id="2649" w:name="_Toc531175902"/>
      <w:ins w:id="2650" w:author="John" w:date="2018-11-11T17:35:00Z">
        <w:r>
          <w:rPr>
            <w:rFonts w:ascii="宋体" w:hAnsi="宋体" w:hint="eastAsia"/>
          </w:rPr>
          <w:lastRenderedPageBreak/>
          <w:t>4</w:t>
        </w:r>
      </w:ins>
      <w:ins w:id="2651" w:author="Administrator" w:date="2018-11-08T22:39:00Z">
        <w:del w:id="2652" w:author="John" w:date="2018-11-10T15:55:00Z">
          <w:r w:rsidR="00271644" w:rsidRPr="00927C5C" w:rsidDel="00714A8A">
            <w:rPr>
              <w:rFonts w:ascii="宋体" w:hAnsi="宋体"/>
              <w:rPrChange w:id="2653" w:author="John" w:date="2018-11-10T15:40:00Z">
                <w:rPr>
                  <w:rFonts w:ascii="宋体" w:hAnsi="宋体"/>
                  <w:b/>
                </w:rPr>
              </w:rPrChange>
            </w:rPr>
            <w:delText>4</w:delText>
          </w:r>
        </w:del>
      </w:ins>
      <w:del w:id="2654" w:author="Administrator" w:date="2018-11-08T22:39:00Z">
        <w:r w:rsidR="00D130FB" w:rsidRPr="00927C5C" w:rsidDel="00271644">
          <w:rPr>
            <w:rFonts w:ascii="宋体" w:hAnsi="宋体"/>
            <w:rPrChange w:id="2655" w:author="John" w:date="2018-11-10T15:40:00Z">
              <w:rPr>
                <w:rFonts w:ascii="宋体" w:hAnsi="宋体"/>
                <w:b/>
              </w:rPr>
            </w:rPrChange>
          </w:rPr>
          <w:delText>3</w:delText>
        </w:r>
      </w:del>
      <w:r w:rsidR="00A4110A" w:rsidRPr="00927C5C">
        <w:rPr>
          <w:rFonts w:ascii="宋体" w:hAnsi="宋体"/>
          <w:rPrChange w:id="2656" w:author="John" w:date="2018-11-10T15:40:00Z">
            <w:rPr>
              <w:rFonts w:ascii="宋体" w:hAnsi="宋体"/>
              <w:b/>
            </w:rPr>
          </w:rPrChange>
        </w:rPr>
        <w:t>.</w:t>
      </w:r>
      <w:ins w:id="2657" w:author="John" w:date="2018-11-11T17:35:00Z">
        <w:r>
          <w:rPr>
            <w:rFonts w:ascii="宋体" w:hAnsi="宋体" w:hint="eastAsia"/>
          </w:rPr>
          <w:t>4</w:t>
        </w:r>
      </w:ins>
      <w:ins w:id="2658" w:author="Administrator" w:date="2018-11-08T20:40:00Z">
        <w:del w:id="2659" w:author="John" w:date="2018-11-10T15:28:00Z">
          <w:r w:rsidR="00B50F80" w:rsidRPr="00927C5C" w:rsidDel="00BA50DB">
            <w:rPr>
              <w:rFonts w:ascii="宋体" w:hAnsi="宋体"/>
              <w:rPrChange w:id="2660" w:author="John" w:date="2018-11-10T15:40:00Z">
                <w:rPr>
                  <w:rFonts w:ascii="宋体" w:hAnsi="宋体"/>
                  <w:b/>
                </w:rPr>
              </w:rPrChange>
            </w:rPr>
            <w:delText>7</w:delText>
          </w:r>
        </w:del>
      </w:ins>
      <w:del w:id="2661" w:author="Administrator" w:date="2018-11-08T20:40:00Z">
        <w:r w:rsidR="00A4110A" w:rsidRPr="00927C5C" w:rsidDel="00B50F80">
          <w:rPr>
            <w:rFonts w:ascii="宋体" w:hAnsi="宋体"/>
            <w:rPrChange w:id="2662" w:author="John" w:date="2018-11-10T15:40:00Z">
              <w:rPr>
                <w:rFonts w:ascii="宋体" w:hAnsi="宋体"/>
                <w:b/>
              </w:rPr>
            </w:rPrChange>
          </w:rPr>
          <w:delText>6</w:delText>
        </w:r>
      </w:del>
      <w:del w:id="2663" w:author="John" w:date="2018-11-10T15:28:00Z">
        <w:r w:rsidR="00A4110A" w:rsidRPr="00927C5C" w:rsidDel="00BA50DB">
          <w:rPr>
            <w:rFonts w:ascii="宋体" w:hAnsi="宋体"/>
            <w:rPrChange w:id="2664" w:author="John" w:date="2018-11-10T15:40:00Z">
              <w:rPr>
                <w:rFonts w:ascii="宋体" w:hAnsi="宋体"/>
                <w:b/>
              </w:rPr>
            </w:rPrChange>
          </w:rPr>
          <w:delText>.</w:delText>
        </w:r>
      </w:del>
      <w:del w:id="2665" w:author="John" w:date="2018-11-10T14:11:00Z">
        <w:r w:rsidR="00A4110A" w:rsidRPr="00927C5C" w:rsidDel="006C01BE">
          <w:rPr>
            <w:rFonts w:ascii="宋体" w:hAnsi="宋体"/>
            <w:rPrChange w:id="2666" w:author="John" w:date="2018-11-10T15:40:00Z">
              <w:rPr>
                <w:rFonts w:ascii="宋体" w:hAnsi="宋体"/>
                <w:b/>
              </w:rPr>
            </w:rPrChange>
          </w:rPr>
          <w:delText>4</w:delText>
        </w:r>
      </w:del>
      <w:r w:rsidR="00A4110A" w:rsidRPr="00927C5C">
        <w:rPr>
          <w:rFonts w:ascii="宋体" w:hAnsi="宋体"/>
          <w:rPrChange w:id="2667" w:author="John" w:date="2018-11-10T15:40:00Z">
            <w:rPr>
              <w:rFonts w:ascii="宋体" w:hAnsi="宋体"/>
              <w:b/>
            </w:rPr>
          </w:rPrChange>
        </w:rPr>
        <w:t>影响</w:t>
      </w:r>
      <w:bookmarkEnd w:id="2649"/>
      <w:del w:id="2668" w:author="John" w:date="2018-11-10T13:49:00Z">
        <w:r w:rsidR="00A4110A" w:rsidRPr="00927C5C" w:rsidDel="0046484B">
          <w:rPr>
            <w:rFonts w:ascii="宋体" w:hAnsi="宋体"/>
            <w:rPrChange w:id="2669" w:author="John" w:date="2018-11-10T15:40:00Z">
              <w:rPr>
                <w:rFonts w:ascii="宋体" w:hAnsi="宋体"/>
                <w:b/>
              </w:rPr>
            </w:rPrChange>
          </w:rPr>
          <w:delText>(或要求)</w:delText>
        </w:r>
      </w:del>
    </w:p>
    <w:p w14:paraId="15730F08" w14:textId="3214BB36" w:rsidR="00397E5F" w:rsidRPr="00927C5C" w:rsidRDefault="00397E5F" w:rsidP="00292CE8">
      <w:pPr>
        <w:pStyle w:val="a9"/>
        <w:rPr>
          <w:rFonts w:ascii="宋体" w:hAnsi="宋体"/>
          <w:rPrChange w:id="2670" w:author="John" w:date="2018-11-10T15:40:00Z">
            <w:rPr/>
          </w:rPrChange>
        </w:rPr>
      </w:pPr>
      <w:r w:rsidRPr="00927C5C">
        <w:rPr>
          <w:rFonts w:ascii="宋体" w:hAnsi="宋体"/>
          <w:rPrChange w:id="2671" w:author="John" w:date="2018-11-10T15:40:00Z">
            <w:rPr/>
          </w:rPrChange>
        </w:rPr>
        <w:tab/>
      </w:r>
      <w:r w:rsidRPr="00927C5C">
        <w:rPr>
          <w:rFonts w:ascii="宋体" w:hAnsi="宋体" w:hint="eastAsia"/>
          <w:rPrChange w:id="2672" w:author="John" w:date="2018-11-10T15:40:00Z">
            <w:rPr>
              <w:rFonts w:hint="eastAsia"/>
            </w:rPr>
          </w:rPrChange>
        </w:rPr>
        <w:t>当代</w:t>
      </w:r>
      <w:r w:rsidRPr="00927C5C">
        <w:rPr>
          <w:rFonts w:ascii="宋体" w:hAnsi="宋体"/>
          <w:rPrChange w:id="2673" w:author="John" w:date="2018-11-10T15:40:00Z">
            <w:rPr/>
          </w:rPrChange>
        </w:rPr>
        <w:t>网络教育逐渐兴起，网络环境以其广大的覆盖面</w:t>
      </w:r>
      <w:r w:rsidRPr="00927C5C">
        <w:rPr>
          <w:rFonts w:ascii="宋体" w:hAnsi="宋体" w:hint="eastAsia"/>
          <w:rPrChange w:id="2674" w:author="John" w:date="2018-11-10T15:40:00Z">
            <w:rPr>
              <w:rFonts w:hint="eastAsia"/>
            </w:rPr>
          </w:rPrChange>
        </w:rPr>
        <w:t>，</w:t>
      </w:r>
      <w:r w:rsidRPr="00927C5C">
        <w:rPr>
          <w:rFonts w:ascii="宋体" w:hAnsi="宋体"/>
          <w:rPrChange w:id="2675" w:author="John" w:date="2018-11-10T15:40:00Z">
            <w:rPr/>
          </w:rPrChange>
        </w:rPr>
        <w:t>规范化的管理和简单的访问方式逐渐被</w:t>
      </w:r>
      <w:r w:rsidRPr="00927C5C">
        <w:rPr>
          <w:rFonts w:ascii="宋体" w:hAnsi="宋体" w:hint="eastAsia"/>
          <w:rPrChange w:id="2676" w:author="John" w:date="2018-11-10T15:40:00Z">
            <w:rPr>
              <w:rFonts w:hint="eastAsia"/>
            </w:rPr>
          </w:rPrChange>
        </w:rPr>
        <w:t>教育</w:t>
      </w:r>
      <w:r w:rsidRPr="00927C5C">
        <w:rPr>
          <w:rFonts w:ascii="宋体" w:hAnsi="宋体"/>
          <w:rPrChange w:id="2677" w:author="John" w:date="2018-11-10T15:40:00Z">
            <w:rPr/>
          </w:rPrChange>
        </w:rPr>
        <w:t>界所重视。</w:t>
      </w:r>
      <w:r w:rsidRPr="00927C5C">
        <w:rPr>
          <w:rFonts w:ascii="宋体" w:hAnsi="宋体" w:hint="eastAsia"/>
          <w:rPrChange w:id="2678" w:author="John" w:date="2018-11-10T15:40:00Z">
            <w:rPr>
              <w:rFonts w:hint="eastAsia"/>
            </w:rPr>
          </w:rPrChange>
        </w:rPr>
        <w:t>通过</w:t>
      </w:r>
      <w:r w:rsidRPr="00927C5C">
        <w:rPr>
          <w:rFonts w:ascii="宋体" w:hAnsi="宋体"/>
          <w:rPrChange w:id="2679" w:author="John" w:date="2018-11-10T15:40:00Z">
            <w:rPr/>
          </w:rPrChange>
        </w:rPr>
        <w:t>网络进行教学管理将会极大地帮助</w:t>
      </w:r>
      <w:r w:rsidRPr="00927C5C">
        <w:rPr>
          <w:rFonts w:ascii="宋体" w:hAnsi="宋体" w:hint="eastAsia"/>
          <w:rPrChange w:id="2680" w:author="John" w:date="2018-11-10T15:40:00Z">
            <w:rPr>
              <w:rFonts w:hint="eastAsia"/>
            </w:rPr>
          </w:rPrChange>
        </w:rPr>
        <w:t>教育者</w:t>
      </w:r>
      <w:r w:rsidRPr="00927C5C">
        <w:rPr>
          <w:rFonts w:ascii="宋体" w:hAnsi="宋体"/>
          <w:rPrChange w:id="2681" w:author="John" w:date="2018-11-10T15:40:00Z">
            <w:rPr/>
          </w:rPrChange>
        </w:rPr>
        <w:t>与学生，</w:t>
      </w:r>
      <w:r w:rsidRPr="00927C5C">
        <w:rPr>
          <w:rFonts w:ascii="宋体" w:hAnsi="宋体" w:hint="eastAsia"/>
          <w:rPrChange w:id="2682" w:author="John" w:date="2018-11-10T15:40:00Z">
            <w:rPr>
              <w:rFonts w:hint="eastAsia"/>
            </w:rPr>
          </w:rPrChange>
        </w:rPr>
        <w:t>教育者</w:t>
      </w:r>
      <w:r w:rsidRPr="00927C5C">
        <w:rPr>
          <w:rFonts w:ascii="宋体" w:hAnsi="宋体"/>
          <w:rPrChange w:id="2683" w:author="John" w:date="2018-11-10T15:40:00Z">
            <w:rPr/>
          </w:rPrChange>
        </w:rPr>
        <w:t>能够更清晰明确</w:t>
      </w:r>
      <w:r w:rsidRPr="00927C5C">
        <w:rPr>
          <w:rFonts w:ascii="宋体" w:hAnsi="宋体" w:hint="eastAsia"/>
          <w:rPrChange w:id="2684" w:author="John" w:date="2018-11-10T15:40:00Z">
            <w:rPr>
              <w:rFonts w:hint="eastAsia"/>
            </w:rPr>
          </w:rPrChange>
        </w:rPr>
        <w:t>地</w:t>
      </w:r>
      <w:r w:rsidRPr="00927C5C">
        <w:rPr>
          <w:rFonts w:ascii="宋体" w:hAnsi="宋体"/>
          <w:rPrChange w:id="2685" w:author="John" w:date="2018-11-10T15:40:00Z">
            <w:rPr/>
          </w:rPrChange>
        </w:rPr>
        <w:t>管理学生，发布课程文档</w:t>
      </w:r>
      <w:r w:rsidRPr="00927C5C">
        <w:rPr>
          <w:rFonts w:ascii="宋体" w:hAnsi="宋体" w:hint="eastAsia"/>
          <w:rPrChange w:id="2686" w:author="John" w:date="2018-11-10T15:40:00Z">
            <w:rPr>
              <w:rFonts w:hint="eastAsia"/>
            </w:rPr>
          </w:rPrChange>
        </w:rPr>
        <w:t>，</w:t>
      </w:r>
      <w:r w:rsidRPr="00927C5C">
        <w:rPr>
          <w:rFonts w:ascii="宋体" w:hAnsi="宋体"/>
          <w:rPrChange w:id="2687" w:author="John" w:date="2018-11-10T15:40:00Z">
            <w:rPr/>
          </w:rPrChange>
        </w:rPr>
        <w:t>进行测试</w:t>
      </w:r>
      <w:r w:rsidRPr="00927C5C">
        <w:rPr>
          <w:rFonts w:ascii="宋体" w:hAnsi="宋体" w:hint="eastAsia"/>
          <w:rPrChange w:id="2688" w:author="John" w:date="2018-11-10T15:40:00Z">
            <w:rPr>
              <w:rFonts w:hint="eastAsia"/>
            </w:rPr>
          </w:rPrChange>
        </w:rPr>
        <w:t>；</w:t>
      </w:r>
      <w:r w:rsidRPr="00927C5C">
        <w:rPr>
          <w:rFonts w:ascii="宋体" w:hAnsi="宋体"/>
          <w:rPrChange w:id="2689" w:author="John" w:date="2018-11-10T15:40:00Z">
            <w:rPr/>
          </w:rPrChange>
        </w:rPr>
        <w:t>学生能更便捷地查看课程文档，进行测试</w:t>
      </w:r>
      <w:r w:rsidRPr="00927C5C">
        <w:rPr>
          <w:rFonts w:ascii="宋体" w:hAnsi="宋体" w:hint="eastAsia"/>
          <w:rPrChange w:id="2690" w:author="John" w:date="2018-11-10T15:40:00Z">
            <w:rPr>
              <w:rFonts w:hint="eastAsia"/>
            </w:rPr>
          </w:rPrChange>
        </w:rPr>
        <w:t>，</w:t>
      </w:r>
      <w:r w:rsidRPr="00927C5C">
        <w:rPr>
          <w:rFonts w:ascii="宋体" w:hAnsi="宋体"/>
          <w:rPrChange w:id="2691" w:author="John" w:date="2018-11-10T15:40:00Z">
            <w:rPr/>
          </w:rPrChange>
        </w:rPr>
        <w:t>与同学</w:t>
      </w:r>
      <w:r w:rsidRPr="00927C5C">
        <w:rPr>
          <w:rFonts w:ascii="宋体" w:hAnsi="宋体" w:hint="eastAsia"/>
          <w:rPrChange w:id="2692" w:author="John" w:date="2018-11-10T15:40:00Z">
            <w:rPr>
              <w:rFonts w:hint="eastAsia"/>
            </w:rPr>
          </w:rPrChange>
        </w:rPr>
        <w:t>老师</w:t>
      </w:r>
      <w:r w:rsidRPr="00927C5C">
        <w:rPr>
          <w:rFonts w:ascii="宋体" w:hAnsi="宋体"/>
          <w:rPrChange w:id="2693" w:author="John" w:date="2018-11-10T15:40:00Z">
            <w:rPr/>
          </w:rPrChange>
        </w:rPr>
        <w:t>进行沟通</w:t>
      </w:r>
      <w:r w:rsidRPr="00927C5C">
        <w:rPr>
          <w:rFonts w:ascii="宋体" w:hAnsi="宋体" w:hint="eastAsia"/>
          <w:rPrChange w:id="2694" w:author="John" w:date="2018-11-10T15:40:00Z">
            <w:rPr>
              <w:rFonts w:hint="eastAsia"/>
            </w:rPr>
          </w:rPrChange>
        </w:rPr>
        <w:t>，</w:t>
      </w:r>
      <w:r w:rsidRPr="00927C5C">
        <w:rPr>
          <w:rFonts w:ascii="宋体" w:hAnsi="宋体"/>
          <w:rPrChange w:id="2695" w:author="John" w:date="2018-11-10T15:40:00Z">
            <w:rPr/>
          </w:rPrChange>
        </w:rPr>
        <w:t>提出问题</w:t>
      </w:r>
      <w:r w:rsidRPr="00927C5C">
        <w:rPr>
          <w:rFonts w:ascii="宋体" w:hAnsi="宋体" w:hint="eastAsia"/>
          <w:rPrChange w:id="2696" w:author="John" w:date="2018-11-10T15:40:00Z">
            <w:rPr>
              <w:rFonts w:hint="eastAsia"/>
            </w:rPr>
          </w:rPrChange>
        </w:rPr>
        <w:t>。</w:t>
      </w:r>
    </w:p>
    <w:p w14:paraId="7A14661E" w14:textId="77777777" w:rsidR="00397E5F" w:rsidRPr="00927C5C" w:rsidRDefault="00397E5F" w:rsidP="00292CE8">
      <w:pPr>
        <w:pStyle w:val="a9"/>
        <w:rPr>
          <w:rFonts w:ascii="宋体" w:hAnsi="宋体"/>
          <w:rPrChange w:id="2697" w:author="John" w:date="2018-11-10T15:40:00Z">
            <w:rPr/>
          </w:rPrChange>
        </w:rPr>
      </w:pPr>
      <w:r w:rsidRPr="00927C5C">
        <w:rPr>
          <w:rFonts w:ascii="宋体" w:hAnsi="宋体"/>
          <w:rPrChange w:id="2698" w:author="John" w:date="2018-11-10T15:40:00Z">
            <w:rPr/>
          </w:rPrChange>
        </w:rPr>
        <w:tab/>
      </w:r>
      <w:r w:rsidRPr="00927C5C">
        <w:rPr>
          <w:rFonts w:ascii="宋体" w:hAnsi="宋体" w:hint="eastAsia"/>
          <w:rPrChange w:id="2699" w:author="John" w:date="2018-11-10T15:40:00Z">
            <w:rPr>
              <w:rFonts w:hint="eastAsia"/>
            </w:rPr>
          </w:rPrChange>
        </w:rPr>
        <w:t>网络</w:t>
      </w:r>
      <w:r w:rsidRPr="00927C5C">
        <w:rPr>
          <w:rFonts w:ascii="宋体" w:hAnsi="宋体"/>
          <w:rPrChange w:id="2700" w:author="John" w:date="2018-11-10T15:40:00Z">
            <w:rPr/>
          </w:rPrChange>
        </w:rPr>
        <w:t>教育管理具有较低的教学成本，更便捷的沟通方式</w:t>
      </w:r>
      <w:r w:rsidRPr="00927C5C">
        <w:rPr>
          <w:rFonts w:ascii="宋体" w:hAnsi="宋体" w:hint="eastAsia"/>
          <w:rPrChange w:id="2701" w:author="John" w:date="2018-11-10T15:40:00Z">
            <w:rPr>
              <w:rFonts w:hint="eastAsia"/>
            </w:rPr>
          </w:rPrChange>
        </w:rPr>
        <w:t>，</w:t>
      </w:r>
      <w:r w:rsidRPr="00927C5C">
        <w:rPr>
          <w:rFonts w:ascii="宋体" w:hAnsi="宋体"/>
          <w:rPrChange w:id="2702" w:author="John" w:date="2018-11-10T15:40:00Z">
            <w:rPr/>
          </w:rPrChange>
        </w:rPr>
        <w:t>能够拉近教育者和学生之间的距离</w:t>
      </w:r>
      <w:r w:rsidRPr="00927C5C">
        <w:rPr>
          <w:rFonts w:ascii="宋体" w:hAnsi="宋体" w:hint="eastAsia"/>
          <w:rPrChange w:id="2703" w:author="John" w:date="2018-11-10T15:40:00Z">
            <w:rPr>
              <w:rFonts w:hint="eastAsia"/>
            </w:rPr>
          </w:rPrChange>
        </w:rPr>
        <w:t>。</w:t>
      </w:r>
      <w:r w:rsidRPr="00927C5C">
        <w:rPr>
          <w:rFonts w:ascii="宋体" w:hAnsi="宋体"/>
          <w:rPrChange w:id="2704" w:author="John" w:date="2018-11-10T15:40:00Z">
            <w:rPr/>
          </w:rPrChange>
        </w:rPr>
        <w:t>这种</w:t>
      </w:r>
      <w:r w:rsidRPr="00927C5C">
        <w:rPr>
          <w:rFonts w:ascii="宋体" w:hAnsi="宋体" w:hint="eastAsia"/>
          <w:rPrChange w:id="2705" w:author="John" w:date="2018-11-10T15:40:00Z">
            <w:rPr>
              <w:rFonts w:hint="eastAsia"/>
            </w:rPr>
          </w:rPrChange>
        </w:rPr>
        <w:t>管理</w:t>
      </w:r>
      <w:r w:rsidRPr="00927C5C">
        <w:rPr>
          <w:rFonts w:ascii="宋体" w:hAnsi="宋体"/>
          <w:rPrChange w:id="2706" w:author="John" w:date="2018-11-10T15:40:00Z">
            <w:rPr/>
          </w:rPrChange>
        </w:rPr>
        <w:t>方式将会成为现代</w:t>
      </w:r>
      <w:r w:rsidRPr="00927C5C">
        <w:rPr>
          <w:rFonts w:ascii="宋体" w:hAnsi="宋体" w:hint="eastAsia"/>
          <w:rPrChange w:id="2707" w:author="John" w:date="2018-11-10T15:40:00Z">
            <w:rPr>
              <w:rFonts w:hint="eastAsia"/>
            </w:rPr>
          </w:rPrChange>
        </w:rPr>
        <w:t>知识</w:t>
      </w:r>
      <w:r w:rsidRPr="00927C5C">
        <w:rPr>
          <w:rFonts w:ascii="宋体" w:hAnsi="宋体"/>
          <w:rPrChange w:id="2708" w:author="John" w:date="2018-11-10T15:40:00Z">
            <w:rPr/>
          </w:rPrChange>
        </w:rPr>
        <w:t>普及和群体教育的强大助手。</w:t>
      </w:r>
    </w:p>
    <w:p w14:paraId="734ECDF4" w14:textId="5B439154" w:rsidR="00397E5F" w:rsidRPr="00927C5C" w:rsidDel="000A5245" w:rsidRDefault="00397E5F" w:rsidP="00397E5F">
      <w:pPr>
        <w:rPr>
          <w:del w:id="2709" w:author="叶 柏成" w:date="2018-11-28T13:33:00Z"/>
          <w:rFonts w:ascii="宋体" w:eastAsia="宋体" w:hAnsi="宋体"/>
          <w:rPrChange w:id="2710" w:author="John" w:date="2018-11-10T15:40:00Z">
            <w:rPr>
              <w:del w:id="2711" w:author="叶 柏成" w:date="2018-11-28T13:33:00Z"/>
            </w:rPr>
          </w:rPrChange>
        </w:rPr>
      </w:pPr>
    </w:p>
    <w:p w14:paraId="1BB9D63C" w14:textId="024AF58C" w:rsidR="00A4110A" w:rsidRPr="00927C5C" w:rsidRDefault="00271644">
      <w:pPr>
        <w:pStyle w:val="3"/>
      </w:pPr>
      <w:ins w:id="2712" w:author="Administrator" w:date="2018-11-08T22:39:00Z">
        <w:del w:id="2713" w:author="John" w:date="2018-11-10T15:55:00Z">
          <w:r w:rsidRPr="00927C5C" w:rsidDel="00714A8A">
            <w:rPr>
              <w:rFonts w:hint="eastAsia"/>
            </w:rPr>
            <w:delText>4</w:delText>
          </w:r>
        </w:del>
      </w:ins>
      <w:del w:id="2714" w:author="John" w:date="2018-11-11T17:36:00Z">
        <w:r w:rsidR="00D130FB" w:rsidRPr="00927C5C" w:rsidDel="005D40AE">
          <w:rPr>
            <w:rFonts w:hint="eastAsia"/>
          </w:rPr>
          <w:delText>3</w:delText>
        </w:r>
        <w:r w:rsidR="00A4110A" w:rsidRPr="00927C5C" w:rsidDel="005D40AE">
          <w:rPr>
            <w:rFonts w:hint="eastAsia"/>
          </w:rPr>
          <w:delText>.</w:delText>
        </w:r>
      </w:del>
      <w:ins w:id="2715" w:author="Administrator" w:date="2018-11-08T20:40:00Z">
        <w:del w:id="2716" w:author="John" w:date="2018-11-10T15:28:00Z">
          <w:r w:rsidR="00B50F80" w:rsidRPr="00927C5C" w:rsidDel="00BA50DB">
            <w:rPr>
              <w:rFonts w:hint="eastAsia"/>
            </w:rPr>
            <w:delText>7</w:delText>
          </w:r>
        </w:del>
      </w:ins>
      <w:del w:id="2717" w:author="John" w:date="2018-11-11T17:36:00Z">
        <w:r w:rsidR="00A4110A" w:rsidRPr="00927C5C" w:rsidDel="005D40AE">
          <w:rPr>
            <w:rFonts w:hint="eastAsia"/>
          </w:rPr>
          <w:delText>6</w:delText>
        </w:r>
      </w:del>
      <w:del w:id="2718" w:author="John" w:date="2018-11-10T15:28:00Z">
        <w:r w:rsidR="00A4110A" w:rsidRPr="00927C5C" w:rsidDel="00BA50DB">
          <w:rPr>
            <w:rFonts w:hint="eastAsia"/>
          </w:rPr>
          <w:delText>.</w:delText>
        </w:r>
      </w:del>
      <w:bookmarkStart w:id="2719" w:name="_Toc531175903"/>
      <w:ins w:id="2720" w:author="John" w:date="2018-11-11T17:36:00Z">
        <w:r w:rsidR="005D40AE">
          <w:rPr>
            <w:rFonts w:hint="eastAsia"/>
          </w:rPr>
          <w:t>4.4.1</w:t>
        </w:r>
      </w:ins>
      <w:ins w:id="2721" w:author="John" w:date="2018-11-10T15:38:00Z">
        <w:r w:rsidR="00927C5C" w:rsidRPr="00927C5C">
          <w:rPr>
            <w:rFonts w:hint="eastAsia"/>
          </w:rPr>
          <w:t>对</w:t>
        </w:r>
      </w:ins>
      <w:del w:id="2722" w:author="John" w:date="2018-11-10T14:12:00Z">
        <w:r w:rsidR="00A4110A" w:rsidRPr="00927C5C" w:rsidDel="006C01BE">
          <w:delText>5</w:delText>
        </w:r>
      </w:del>
      <w:r w:rsidR="00A4110A" w:rsidRPr="00927C5C">
        <w:t>设备</w:t>
      </w:r>
      <w:ins w:id="2723" w:author="John" w:date="2018-11-10T15:38:00Z">
        <w:r w:rsidR="00927C5C" w:rsidRPr="00927C5C">
          <w:rPr>
            <w:rFonts w:hint="eastAsia"/>
          </w:rPr>
          <w:t>的影响</w:t>
        </w:r>
      </w:ins>
      <w:bookmarkEnd w:id="2719"/>
    </w:p>
    <w:p w14:paraId="540ED719" w14:textId="190D0AB7" w:rsidR="00397E5F" w:rsidRPr="00927C5C" w:rsidRDefault="00397E5F" w:rsidP="00292CE8">
      <w:pPr>
        <w:pStyle w:val="a9"/>
        <w:rPr>
          <w:ins w:id="2724" w:author="John" w:date="2018-11-10T15:38:00Z"/>
          <w:rFonts w:ascii="宋体" w:hAnsi="宋体"/>
          <w:rPrChange w:id="2725" w:author="John" w:date="2018-11-10T15:40:00Z">
            <w:rPr>
              <w:ins w:id="2726" w:author="John" w:date="2018-11-10T15:38:00Z"/>
            </w:rPr>
          </w:rPrChange>
        </w:rPr>
      </w:pPr>
      <w:r w:rsidRPr="00927C5C">
        <w:rPr>
          <w:rFonts w:ascii="宋体" w:hAnsi="宋体"/>
          <w:rPrChange w:id="2727" w:author="John" w:date="2018-11-10T15:40:00Z">
            <w:rPr/>
          </w:rPrChange>
        </w:rPr>
        <w:tab/>
      </w:r>
      <w:r w:rsidRPr="00927C5C">
        <w:rPr>
          <w:rFonts w:ascii="宋体" w:hAnsi="宋体" w:hint="eastAsia"/>
          <w:rPrChange w:id="2728" w:author="John" w:date="2018-11-10T15:40:00Z">
            <w:rPr>
              <w:rFonts w:hint="eastAsia"/>
            </w:rPr>
          </w:rPrChange>
        </w:rPr>
        <w:t>该系统要求有一个较强的网站服务器，以应对可能发生的同时间大量访问。由于采用</w:t>
      </w:r>
      <w:del w:id="2729" w:author="Administrator" w:date="2018-11-08T21:08:00Z">
        <w:r w:rsidRPr="00927C5C" w:rsidDel="00FA0FF3">
          <w:rPr>
            <w:rFonts w:ascii="宋体" w:hAnsi="宋体"/>
            <w:rPrChange w:id="2730" w:author="John" w:date="2018-11-10T15:40:00Z">
              <w:rPr/>
            </w:rPrChange>
          </w:rPr>
          <w:delText>B/S</w:delText>
        </w:r>
      </w:del>
      <w:ins w:id="2731" w:author="Administrator" w:date="2018-11-08T21:08:00Z">
        <w:r w:rsidR="00FA0FF3" w:rsidRPr="00927C5C">
          <w:rPr>
            <w:rFonts w:ascii="宋体" w:hAnsi="宋体"/>
            <w:rPrChange w:id="2732" w:author="John" w:date="2018-11-10T15:40:00Z">
              <w:rPr/>
            </w:rPrChange>
          </w:rPr>
          <w:t>APP</w:t>
        </w:r>
        <w:r w:rsidR="00FA0FF3" w:rsidRPr="00927C5C">
          <w:rPr>
            <w:rFonts w:ascii="宋体" w:hAnsi="宋体" w:hint="eastAsia"/>
            <w:rPrChange w:id="2733" w:author="John" w:date="2018-11-10T15:40:00Z">
              <w:rPr>
                <w:rFonts w:hint="eastAsia"/>
              </w:rPr>
            </w:rPrChange>
          </w:rPr>
          <w:t>开发</w:t>
        </w:r>
      </w:ins>
      <w:del w:id="2734" w:author="Administrator" w:date="2018-11-08T21:08:00Z">
        <w:r w:rsidRPr="00927C5C" w:rsidDel="00FA0FF3">
          <w:rPr>
            <w:rFonts w:ascii="宋体" w:hAnsi="宋体"/>
            <w:rPrChange w:id="2735" w:author="John" w:date="2018-11-10T15:40:00Z">
              <w:rPr/>
            </w:rPrChange>
          </w:rPr>
          <w:delText>架构</w:delText>
        </w:r>
      </w:del>
      <w:r w:rsidRPr="00927C5C">
        <w:rPr>
          <w:rFonts w:ascii="宋体" w:hAnsi="宋体"/>
          <w:rPrChange w:id="2736" w:author="John" w:date="2018-11-10T15:40:00Z">
            <w:rPr/>
          </w:rPrChange>
        </w:rPr>
        <w:t>，所以对用户</w:t>
      </w:r>
      <w:proofErr w:type="gramStart"/>
      <w:r w:rsidRPr="00927C5C">
        <w:rPr>
          <w:rFonts w:ascii="宋体" w:hAnsi="宋体"/>
          <w:rPrChange w:id="2737" w:author="John" w:date="2018-11-10T15:40:00Z">
            <w:rPr/>
          </w:rPrChange>
        </w:rPr>
        <w:t>端要求</w:t>
      </w:r>
      <w:proofErr w:type="gramEnd"/>
      <w:r w:rsidRPr="00927C5C">
        <w:rPr>
          <w:rFonts w:ascii="宋体" w:hAnsi="宋体"/>
          <w:rPrChange w:id="2738" w:author="John" w:date="2018-11-10T15:40:00Z">
            <w:rPr/>
          </w:rPrChange>
        </w:rPr>
        <w:t>不大，但用户设备应至少能联网，并具备适宜</w:t>
      </w:r>
      <w:ins w:id="2739" w:author="Administrator" w:date="2018-11-08T21:09:00Z">
        <w:r w:rsidR="00FA0FF3" w:rsidRPr="00927C5C">
          <w:rPr>
            <w:rFonts w:ascii="宋体" w:hAnsi="宋体" w:hint="eastAsia"/>
            <w:rPrChange w:id="2740" w:author="John" w:date="2018-11-10T15:40:00Z">
              <w:rPr>
                <w:rFonts w:hint="eastAsia"/>
              </w:rPr>
            </w:rPrChange>
          </w:rPr>
          <w:t>的</w:t>
        </w:r>
      </w:ins>
      <w:ins w:id="2741" w:author="Administrator" w:date="2018-11-08T21:08:00Z">
        <w:r w:rsidR="00FA0FF3" w:rsidRPr="00927C5C">
          <w:rPr>
            <w:rFonts w:ascii="宋体" w:hAnsi="宋体"/>
            <w:rPrChange w:id="2742" w:author="John" w:date="2018-11-10T15:40:00Z">
              <w:rPr/>
            </w:rPrChange>
          </w:rPr>
          <w:t>APP</w:t>
        </w:r>
        <w:r w:rsidR="00FA0FF3" w:rsidRPr="00927C5C">
          <w:rPr>
            <w:rFonts w:ascii="宋体" w:hAnsi="宋体"/>
            <w:rPrChange w:id="2743" w:author="John" w:date="2018-11-10T15:40:00Z">
              <w:rPr/>
            </w:rPrChange>
          </w:rPr>
          <w:t>系统</w:t>
        </w:r>
      </w:ins>
      <w:del w:id="2744" w:author="Administrator" w:date="2018-11-08T21:08:00Z">
        <w:r w:rsidRPr="00927C5C" w:rsidDel="00FA0FF3">
          <w:rPr>
            <w:rFonts w:ascii="宋体" w:hAnsi="宋体"/>
            <w:rPrChange w:id="2745" w:author="John" w:date="2018-11-10T15:40:00Z">
              <w:rPr/>
            </w:rPrChange>
          </w:rPr>
          <w:delText>的浏览器</w:delText>
        </w:r>
      </w:del>
      <w:r w:rsidRPr="00927C5C">
        <w:rPr>
          <w:rFonts w:ascii="宋体" w:hAnsi="宋体"/>
          <w:rPrChange w:id="2746" w:author="John" w:date="2018-11-10T15:40:00Z">
            <w:rPr/>
          </w:rPrChange>
        </w:rPr>
        <w:t>。</w:t>
      </w:r>
    </w:p>
    <w:p w14:paraId="2460D058" w14:textId="3A7D6C69" w:rsidR="00927C5C" w:rsidRDefault="005D40AE">
      <w:pPr>
        <w:pStyle w:val="3"/>
        <w:rPr>
          <w:ins w:id="2747" w:author="John" w:date="2018-11-10T15:40:00Z"/>
        </w:rPr>
      </w:pPr>
      <w:bookmarkStart w:id="2748" w:name="_Toc531175904"/>
      <w:ins w:id="2749" w:author="John" w:date="2018-11-11T17:36:00Z">
        <w:r>
          <w:rPr>
            <w:rFonts w:hint="eastAsia"/>
          </w:rPr>
          <w:t>4.4.2</w:t>
        </w:r>
      </w:ins>
      <w:ins w:id="2750" w:author="John" w:date="2018-11-10T15:38:00Z">
        <w:r w:rsidR="00927C5C" w:rsidRPr="00927C5C">
          <w:rPr>
            <w:rFonts w:hint="eastAsia"/>
          </w:rPr>
          <w:t>对软件的影响</w:t>
        </w:r>
      </w:ins>
      <w:bookmarkEnd w:id="2748"/>
    </w:p>
    <w:p w14:paraId="62B651EA" w14:textId="0F4F895D" w:rsidR="00927C5C" w:rsidRPr="0023245E" w:rsidRDefault="00927C5C">
      <w:pPr>
        <w:rPr>
          <w:ins w:id="2751" w:author="John" w:date="2018-11-10T15:38:00Z"/>
          <w:rFonts w:ascii="宋体" w:hAnsi="宋体"/>
          <w:rPrChange w:id="2752" w:author="John" w:date="2018-11-10T16:31:00Z">
            <w:rPr>
              <w:ins w:id="2753" w:author="John" w:date="2018-11-10T15:38:00Z"/>
            </w:rPr>
          </w:rPrChange>
        </w:rPr>
        <w:pPrChange w:id="2754" w:author="John" w:date="2018-11-10T15:40:00Z">
          <w:pPr>
            <w:pStyle w:val="a9"/>
          </w:pPr>
        </w:pPrChange>
      </w:pPr>
      <w:ins w:id="2755" w:author="John" w:date="2018-11-10T15:40:00Z">
        <w:r w:rsidRPr="0023245E">
          <w:rPr>
            <w:rFonts w:ascii="宋体" w:eastAsia="宋体" w:hAnsi="宋体"/>
            <w:rPrChange w:id="2756" w:author="John" w:date="2018-11-10T16:31:00Z">
              <w:rPr/>
            </w:rPrChange>
          </w:rPr>
          <w:tab/>
        </w:r>
      </w:ins>
      <w:ins w:id="2757" w:author="John" w:date="2018-11-10T16:31:00Z">
        <w:r w:rsidR="0023245E" w:rsidRPr="0023245E">
          <w:rPr>
            <w:rFonts w:ascii="宋体" w:eastAsia="宋体" w:hAnsi="宋体" w:hint="eastAsia"/>
            <w:rPrChange w:id="2758" w:author="John" w:date="2018-11-10T16:31:00Z">
              <w:rPr>
                <w:rFonts w:hint="eastAsia"/>
              </w:rPr>
            </w:rPrChange>
          </w:rPr>
          <w:t>暂无补充与修改</w:t>
        </w:r>
      </w:ins>
    </w:p>
    <w:p w14:paraId="149CDEDA" w14:textId="5DF289F0" w:rsidR="0023245E" w:rsidRPr="0023245E" w:rsidDel="0023245E" w:rsidRDefault="0023245E">
      <w:pPr>
        <w:rPr>
          <w:del w:id="2759" w:author="John" w:date="2018-11-10T16:33:00Z"/>
          <w:rPrChange w:id="2760" w:author="John" w:date="2018-11-10T16:31:00Z">
            <w:rPr>
              <w:del w:id="2761" w:author="John" w:date="2018-11-10T16:33:00Z"/>
            </w:rPr>
          </w:rPrChange>
        </w:rPr>
        <w:pPrChange w:id="2762" w:author="John" w:date="2018-11-10T16:31:00Z">
          <w:pPr>
            <w:pStyle w:val="a9"/>
          </w:pPr>
        </w:pPrChange>
      </w:pPr>
    </w:p>
    <w:p w14:paraId="4EA3C564" w14:textId="63CFC8E9" w:rsidR="00A4110A" w:rsidRPr="00927C5C" w:rsidRDefault="00271644">
      <w:pPr>
        <w:pStyle w:val="3"/>
      </w:pPr>
      <w:ins w:id="2763" w:author="Administrator" w:date="2018-11-08T22:39:00Z">
        <w:del w:id="2764" w:author="John" w:date="2018-11-10T15:55:00Z">
          <w:r w:rsidRPr="00927C5C" w:rsidDel="00714A8A">
            <w:rPr>
              <w:rFonts w:hint="eastAsia"/>
            </w:rPr>
            <w:delText>4</w:delText>
          </w:r>
        </w:del>
      </w:ins>
      <w:del w:id="2765" w:author="John" w:date="2018-11-11T17:36:00Z">
        <w:r w:rsidR="00D130FB" w:rsidRPr="00927C5C" w:rsidDel="005D40AE">
          <w:rPr>
            <w:rFonts w:hint="eastAsia"/>
          </w:rPr>
          <w:delText>3</w:delText>
        </w:r>
      </w:del>
      <w:del w:id="2766" w:author="John" w:date="2018-11-10T15:28:00Z">
        <w:r w:rsidR="00A4110A" w:rsidRPr="00927C5C" w:rsidDel="00BA50DB">
          <w:rPr>
            <w:rFonts w:hint="eastAsia"/>
          </w:rPr>
          <w:delText>.</w:delText>
        </w:r>
      </w:del>
      <w:ins w:id="2767" w:author="Administrator" w:date="2018-11-08T20:40:00Z">
        <w:del w:id="2768" w:author="John" w:date="2018-11-10T15:28:00Z">
          <w:r w:rsidR="00B50F80" w:rsidRPr="00927C5C" w:rsidDel="00BA50DB">
            <w:rPr>
              <w:rFonts w:hint="eastAsia"/>
            </w:rPr>
            <w:delText>7</w:delText>
          </w:r>
        </w:del>
      </w:ins>
      <w:del w:id="2769" w:author="John" w:date="2018-11-11T17:36:00Z">
        <w:r w:rsidR="00A4110A" w:rsidRPr="00927C5C" w:rsidDel="005D40AE">
          <w:rPr>
            <w:rFonts w:hint="eastAsia"/>
          </w:rPr>
          <w:delText>6.</w:delText>
        </w:r>
      </w:del>
      <w:bookmarkStart w:id="2770" w:name="_Toc531175905"/>
      <w:ins w:id="2771" w:author="John" w:date="2018-11-11T17:36:00Z">
        <w:r w:rsidR="005D40AE">
          <w:rPr>
            <w:rFonts w:hint="eastAsia"/>
          </w:rPr>
          <w:t>4.4.3</w:t>
        </w:r>
      </w:ins>
      <w:ins w:id="2772" w:author="John" w:date="2018-11-10T15:38:00Z">
        <w:r w:rsidR="00927C5C" w:rsidRPr="00927C5C">
          <w:rPr>
            <w:rFonts w:hint="eastAsia"/>
          </w:rPr>
          <w:t>对</w:t>
        </w:r>
      </w:ins>
      <w:del w:id="2773" w:author="John" w:date="2018-11-10T14:12:00Z">
        <w:r w:rsidR="00397E5F" w:rsidRPr="00927C5C" w:rsidDel="006C01BE">
          <w:delText>6</w:delText>
        </w:r>
      </w:del>
      <w:r w:rsidR="00A4110A" w:rsidRPr="00927C5C">
        <w:t>开发</w:t>
      </w:r>
      <w:ins w:id="2774" w:author="John" w:date="2018-11-10T15:38:00Z">
        <w:r w:rsidR="00927C5C" w:rsidRPr="00927C5C">
          <w:rPr>
            <w:rFonts w:hint="eastAsia"/>
          </w:rPr>
          <w:t>的影响</w:t>
        </w:r>
      </w:ins>
      <w:bookmarkEnd w:id="2770"/>
    </w:p>
    <w:p w14:paraId="71AF5773" w14:textId="6E0D3415" w:rsidR="00397E5F" w:rsidRPr="00142677" w:rsidDel="00927C5C" w:rsidRDefault="00397E5F" w:rsidP="00292CE8">
      <w:pPr>
        <w:pStyle w:val="a9"/>
        <w:rPr>
          <w:del w:id="2775" w:author="Administrator" w:date="2018-11-08T20:41:00Z"/>
          <w:rFonts w:ascii="宋体" w:hAnsi="宋体"/>
          <w:rPrChange w:id="2776" w:author="John" w:date="2018-11-10T16:06:00Z">
            <w:rPr>
              <w:del w:id="2777" w:author="Administrator" w:date="2018-11-08T20:41:00Z"/>
            </w:rPr>
          </w:rPrChange>
        </w:rPr>
      </w:pPr>
      <w:r w:rsidRPr="00927C5C">
        <w:rPr>
          <w:rFonts w:ascii="宋体" w:hAnsi="宋体"/>
          <w:rPrChange w:id="2778" w:author="John" w:date="2018-11-10T15:40:00Z">
            <w:rPr/>
          </w:rPrChange>
        </w:rPr>
        <w:tab/>
      </w:r>
      <w:r w:rsidRPr="00927C5C">
        <w:rPr>
          <w:rFonts w:ascii="宋体" w:hAnsi="宋体" w:hint="eastAsia"/>
          <w:rPrChange w:id="2779" w:author="John" w:date="2018-11-10T15:40:00Z">
            <w:rPr>
              <w:rFonts w:hint="eastAsia"/>
            </w:rPr>
          </w:rPrChange>
        </w:rPr>
        <w:t>此</w:t>
      </w:r>
      <w:r w:rsidRPr="00927C5C">
        <w:rPr>
          <w:rFonts w:ascii="宋体" w:hAnsi="宋体"/>
          <w:rPrChange w:id="2780" w:author="John" w:date="2018-11-10T15:40:00Z">
            <w:rPr/>
          </w:rPrChange>
        </w:rPr>
        <w:t>系统开发</w:t>
      </w:r>
      <w:r w:rsidRPr="00142677">
        <w:rPr>
          <w:rFonts w:ascii="宋体" w:hAnsi="宋体"/>
          <w:rPrChange w:id="2781" w:author="John" w:date="2018-11-10T16:06:00Z">
            <w:rPr/>
          </w:rPrChange>
        </w:rPr>
        <w:t>遵循瀑布开发模型</w:t>
      </w:r>
      <w:r w:rsidRPr="00142677">
        <w:rPr>
          <w:rFonts w:ascii="宋体" w:hAnsi="宋体" w:hint="eastAsia"/>
          <w:rPrChange w:id="2782" w:author="John" w:date="2018-11-10T16:06:00Z">
            <w:rPr>
              <w:rFonts w:hint="eastAsia"/>
            </w:rPr>
          </w:rPrChange>
        </w:rPr>
        <w:t>，</w:t>
      </w:r>
      <w:r w:rsidRPr="00142677">
        <w:rPr>
          <w:rFonts w:ascii="宋体" w:hAnsi="宋体"/>
          <w:rPrChange w:id="2783" w:author="John" w:date="2018-11-10T16:06:00Z">
            <w:rPr/>
          </w:rPrChange>
        </w:rPr>
        <w:t>要求开发人员对瀑布开发过程</w:t>
      </w:r>
      <w:r w:rsidRPr="00142677">
        <w:rPr>
          <w:rFonts w:ascii="宋体" w:hAnsi="宋体" w:hint="eastAsia"/>
          <w:rPrChange w:id="2784" w:author="John" w:date="2018-11-10T16:06:00Z">
            <w:rPr>
              <w:rFonts w:hint="eastAsia"/>
            </w:rPr>
          </w:rPrChange>
        </w:rPr>
        <w:t>具有</w:t>
      </w:r>
      <w:r w:rsidRPr="00142677">
        <w:rPr>
          <w:rFonts w:ascii="宋体" w:hAnsi="宋体"/>
          <w:rPrChange w:id="2785" w:author="John" w:date="2018-11-10T16:06:00Z">
            <w:rPr/>
          </w:rPrChange>
        </w:rPr>
        <w:t>深刻理解</w:t>
      </w:r>
      <w:ins w:id="2786" w:author="John" w:date="2018-11-10T15:39:00Z">
        <w:r w:rsidR="00927C5C" w:rsidRPr="00142677">
          <w:rPr>
            <w:rFonts w:ascii="宋体" w:hAnsi="宋体" w:hint="eastAsia"/>
            <w:rPrChange w:id="2787" w:author="John" w:date="2018-11-10T16:06:00Z">
              <w:rPr>
                <w:rFonts w:hint="eastAsia"/>
              </w:rPr>
            </w:rPrChange>
          </w:rPr>
          <w:t>。</w:t>
        </w:r>
      </w:ins>
      <w:del w:id="2788" w:author="John" w:date="2018-11-10T15:39:00Z">
        <w:r w:rsidRPr="00142677" w:rsidDel="00927C5C">
          <w:rPr>
            <w:rFonts w:ascii="宋体" w:hAnsi="宋体"/>
            <w:rPrChange w:id="2789" w:author="John" w:date="2018-11-10T16:06:00Z">
              <w:rPr/>
            </w:rPrChange>
          </w:rPr>
          <w:delText>。</w:delText>
        </w:r>
      </w:del>
    </w:p>
    <w:p w14:paraId="0B940929" w14:textId="77777777" w:rsidR="00927C5C" w:rsidRPr="00142677" w:rsidRDefault="00927C5C">
      <w:pPr>
        <w:pStyle w:val="a9"/>
        <w:rPr>
          <w:ins w:id="2790" w:author="John" w:date="2018-11-10T15:39:00Z"/>
          <w:rFonts w:ascii="宋体" w:hAnsi="宋体"/>
          <w:rPrChange w:id="2791" w:author="John" w:date="2018-11-10T16:06:00Z">
            <w:rPr>
              <w:ins w:id="2792" w:author="John" w:date="2018-11-10T15:39:00Z"/>
            </w:rPr>
          </w:rPrChange>
        </w:rPr>
      </w:pPr>
    </w:p>
    <w:p w14:paraId="52028ED7" w14:textId="38A1A66E" w:rsidR="00927C5C" w:rsidRDefault="005D40AE">
      <w:pPr>
        <w:pStyle w:val="3"/>
        <w:rPr>
          <w:ins w:id="2793" w:author="John" w:date="2018-11-10T16:08:00Z"/>
        </w:rPr>
      </w:pPr>
      <w:bookmarkStart w:id="2794" w:name="_Toc531175906"/>
      <w:ins w:id="2795" w:author="John" w:date="2018-11-11T17:36:00Z">
        <w:r>
          <w:rPr>
            <w:rFonts w:hint="eastAsia"/>
          </w:rPr>
          <w:t>4.4.4</w:t>
        </w:r>
      </w:ins>
      <w:ins w:id="2796" w:author="John" w:date="2018-11-10T15:39:00Z">
        <w:r w:rsidR="00927C5C" w:rsidRPr="00142677">
          <w:rPr>
            <w:rFonts w:hint="eastAsia"/>
          </w:rPr>
          <w:t>对地点和设施的影响</w:t>
        </w:r>
      </w:ins>
      <w:bookmarkEnd w:id="2794"/>
    </w:p>
    <w:p w14:paraId="3B69DC84" w14:textId="74B1B8B8" w:rsidR="00BB0C08" w:rsidRPr="00FE017A" w:rsidRDefault="00142677">
      <w:pPr>
        <w:rPr>
          <w:ins w:id="2797" w:author="John" w:date="2018-11-10T15:39:00Z"/>
          <w:rFonts w:ascii="宋体" w:hAnsi="宋体"/>
          <w:rPrChange w:id="2798" w:author="John" w:date="2018-11-10T16:22:00Z">
            <w:rPr>
              <w:ins w:id="2799" w:author="John" w:date="2018-11-10T15:39:00Z"/>
            </w:rPr>
          </w:rPrChange>
        </w:rPr>
        <w:pPrChange w:id="2800" w:author="John" w:date="2018-11-10T16:08:00Z">
          <w:pPr>
            <w:pStyle w:val="a9"/>
          </w:pPr>
        </w:pPrChange>
      </w:pPr>
      <w:ins w:id="2801" w:author="John" w:date="2018-11-10T16:08:00Z">
        <w:r>
          <w:tab/>
        </w:r>
        <w:r w:rsidRPr="00FE017A">
          <w:rPr>
            <w:rFonts w:ascii="宋体" w:eastAsia="宋体" w:hAnsi="宋体" w:hint="eastAsia"/>
            <w:rPrChange w:id="2802" w:author="John" w:date="2018-11-10T16:22:00Z">
              <w:rPr>
                <w:rFonts w:hint="eastAsia"/>
              </w:rPr>
            </w:rPrChange>
          </w:rPr>
          <w:t>开发小组开会工作地点</w:t>
        </w:r>
      </w:ins>
      <w:ins w:id="2803" w:author="John" w:date="2018-11-10T16:22:00Z">
        <w:r w:rsidR="00FE017A">
          <w:rPr>
            <w:rFonts w:ascii="宋体" w:eastAsia="宋体" w:hAnsi="宋体" w:hint="eastAsia"/>
          </w:rPr>
          <w:t>不需要特殊地点</w:t>
        </w:r>
      </w:ins>
      <w:ins w:id="2804" w:author="John" w:date="2018-11-10T16:27:00Z">
        <w:r w:rsidR="0023245E">
          <w:rPr>
            <w:rFonts w:ascii="宋体" w:eastAsia="宋体" w:hAnsi="宋体" w:hint="eastAsia"/>
          </w:rPr>
          <w:t>，部分工作可在宿舍内完成</w:t>
        </w:r>
      </w:ins>
      <w:ins w:id="2805" w:author="John" w:date="2018-11-10T16:28:00Z">
        <w:r w:rsidR="0023245E">
          <w:rPr>
            <w:rFonts w:ascii="宋体" w:eastAsia="宋体" w:hAnsi="宋体" w:hint="eastAsia"/>
          </w:rPr>
          <w:t>，部分</w:t>
        </w:r>
        <w:proofErr w:type="gramStart"/>
        <w:r w:rsidR="0023245E">
          <w:rPr>
            <w:rFonts w:ascii="宋体" w:eastAsia="宋体" w:hAnsi="宋体" w:hint="eastAsia"/>
          </w:rPr>
          <w:t>可去理四机房</w:t>
        </w:r>
        <w:proofErr w:type="gramEnd"/>
        <w:r w:rsidR="0023245E">
          <w:rPr>
            <w:rFonts w:ascii="宋体" w:eastAsia="宋体" w:hAnsi="宋体" w:hint="eastAsia"/>
          </w:rPr>
          <w:t>完成。</w:t>
        </w:r>
      </w:ins>
    </w:p>
    <w:p w14:paraId="03B92AE5" w14:textId="08EF0344" w:rsidR="00397E5F" w:rsidRPr="00142677" w:rsidDel="006B6835" w:rsidRDefault="005D40AE">
      <w:pPr>
        <w:pStyle w:val="3"/>
        <w:rPr>
          <w:del w:id="2806" w:author="Administrator" w:date="2018-11-08T20:41:00Z"/>
        </w:rPr>
      </w:pPr>
      <w:bookmarkStart w:id="2807" w:name="_Toc531175907"/>
      <w:ins w:id="2808" w:author="John" w:date="2018-11-11T17:36:00Z">
        <w:r>
          <w:rPr>
            <w:rFonts w:hint="eastAsia"/>
            <w:bCs w:val="0"/>
          </w:rPr>
          <w:t>4.4.5</w:t>
        </w:r>
      </w:ins>
      <w:ins w:id="2809" w:author="John" w:date="2018-11-10T15:43:00Z">
        <w:r w:rsidR="00792AAA" w:rsidRPr="00142677">
          <w:rPr>
            <w:bCs w:val="0"/>
          </w:rPr>
          <w:t xml:space="preserve"> </w:t>
        </w:r>
        <w:r w:rsidR="00792AAA" w:rsidRPr="00142677">
          <w:rPr>
            <w:rFonts w:hint="eastAsia"/>
            <w:bCs w:val="0"/>
          </w:rPr>
          <w:t>对经费的影响</w:t>
        </w:r>
      </w:ins>
      <w:bookmarkEnd w:id="2807"/>
    </w:p>
    <w:p w14:paraId="090C96D3" w14:textId="77777777" w:rsidR="006B6835" w:rsidRPr="00142677" w:rsidRDefault="006B6835">
      <w:pPr>
        <w:pStyle w:val="3"/>
        <w:rPr>
          <w:ins w:id="2810" w:author="John" w:date="2018-11-10T16:04:00Z"/>
          <w:rPrChange w:id="2811" w:author="John" w:date="2018-11-10T16:06:00Z">
            <w:rPr>
              <w:ins w:id="2812" w:author="John" w:date="2018-11-10T16:04:00Z"/>
            </w:rPr>
          </w:rPrChange>
        </w:rPr>
        <w:pPrChange w:id="2813" w:author="John" w:date="2018-11-10T16:04:00Z">
          <w:pPr/>
        </w:pPrChange>
      </w:pPr>
    </w:p>
    <w:p w14:paraId="7BD86C8F" w14:textId="2572F0FD" w:rsidR="00A4110A" w:rsidRPr="00142677" w:rsidDel="00B50F80" w:rsidRDefault="006B6835">
      <w:pPr>
        <w:ind w:firstLine="420"/>
        <w:rPr>
          <w:del w:id="2814" w:author="Administrator" w:date="2018-11-08T20:41:00Z"/>
          <w:rPrChange w:id="2815" w:author="John" w:date="2018-11-10T16:06:00Z">
            <w:rPr>
              <w:del w:id="2816" w:author="Administrator" w:date="2018-11-08T20:41:00Z"/>
            </w:rPr>
          </w:rPrChange>
        </w:rPr>
        <w:pPrChange w:id="2817" w:author="John" w:date="2018-11-10T16:08:00Z">
          <w:pPr>
            <w:pStyle w:val="3"/>
          </w:pPr>
        </w:pPrChange>
      </w:pPr>
      <w:ins w:id="2818" w:author="John" w:date="2018-11-10T16:05:00Z">
        <w:r w:rsidRPr="00142677">
          <w:rPr>
            <w:rFonts w:ascii="宋体" w:eastAsia="宋体" w:hAnsi="宋体" w:hint="eastAsia"/>
            <w:rPrChange w:id="2819" w:author="John" w:date="2018-11-10T16:06:00Z">
              <w:rPr>
                <w:rFonts w:ascii="宋体" w:hAnsi="宋体" w:hint="eastAsia"/>
                <w:bCs w:val="0"/>
              </w:rPr>
            </w:rPrChange>
          </w:rPr>
          <w:t>项目开发需要大量经费，然而由于本小组项目为教学课题，</w:t>
        </w:r>
        <w:proofErr w:type="gramStart"/>
        <w:r w:rsidRPr="00142677">
          <w:rPr>
            <w:rFonts w:ascii="宋体" w:eastAsia="宋体" w:hAnsi="宋体" w:hint="eastAsia"/>
            <w:rPrChange w:id="2820" w:author="John" w:date="2018-11-10T16:06:00Z">
              <w:rPr>
                <w:rFonts w:ascii="宋体" w:hAnsi="宋体" w:hint="eastAsia"/>
                <w:bCs w:val="0"/>
              </w:rPr>
            </w:rPrChange>
          </w:rPr>
          <w:t>固经费</w:t>
        </w:r>
        <w:proofErr w:type="gramEnd"/>
        <w:r w:rsidRPr="00142677">
          <w:rPr>
            <w:rFonts w:ascii="宋体" w:eastAsia="宋体" w:hAnsi="宋体" w:hint="eastAsia"/>
            <w:rPrChange w:id="2821" w:author="John" w:date="2018-11-10T16:06:00Z">
              <w:rPr>
                <w:rFonts w:ascii="宋体" w:hAnsi="宋体" w:hint="eastAsia"/>
                <w:bCs w:val="0"/>
              </w:rPr>
            </w:rPrChange>
          </w:rPr>
          <w:t>由开发小组内部成员</w:t>
        </w:r>
      </w:ins>
      <w:ins w:id="2822" w:author="John" w:date="2018-11-10T16:06:00Z">
        <w:r w:rsidRPr="00142677">
          <w:rPr>
            <w:rFonts w:ascii="宋体" w:eastAsia="宋体" w:hAnsi="宋体" w:hint="eastAsia"/>
            <w:rPrChange w:id="2823" w:author="John" w:date="2018-11-10T16:06:00Z">
              <w:rPr>
                <w:rFonts w:ascii="宋体" w:hAnsi="宋体" w:hint="eastAsia"/>
                <w:bCs w:val="0"/>
              </w:rPr>
            </w:rPrChange>
          </w:rPr>
          <w:t>承担</w:t>
        </w:r>
      </w:ins>
      <w:ins w:id="2824" w:author="John" w:date="2018-11-10T16:05:00Z">
        <w:r w:rsidRPr="00142677">
          <w:rPr>
            <w:rFonts w:ascii="宋体" w:eastAsia="宋体" w:hAnsi="宋体" w:hint="eastAsia"/>
            <w:rPrChange w:id="2825" w:author="John" w:date="2018-11-10T16:06:00Z">
              <w:rPr>
                <w:rFonts w:ascii="宋体" w:hAnsi="宋体" w:hint="eastAsia"/>
                <w:bCs w:val="0"/>
              </w:rPr>
            </w:rPrChange>
          </w:rPr>
          <w:t>。</w:t>
        </w:r>
      </w:ins>
      <w:del w:id="2826" w:author="Administrator" w:date="2018-11-08T20:41:00Z">
        <w:r w:rsidR="00D130FB" w:rsidRPr="00142677" w:rsidDel="00B50F80">
          <w:rPr>
            <w:rFonts w:ascii="宋体" w:eastAsia="宋体" w:hAnsi="宋体"/>
            <w:rPrChange w:id="2827" w:author="John" w:date="2018-11-10T16:06:00Z">
              <w:rPr>
                <w:rFonts w:ascii="宋体" w:hAnsi="宋体"/>
                <w:bCs w:val="0"/>
              </w:rPr>
            </w:rPrChange>
          </w:rPr>
          <w:delText>3</w:delText>
        </w:r>
        <w:r w:rsidR="00A4110A" w:rsidRPr="00142677" w:rsidDel="00B50F80">
          <w:rPr>
            <w:rFonts w:ascii="宋体" w:eastAsia="宋体" w:hAnsi="宋体"/>
            <w:rPrChange w:id="2828" w:author="John" w:date="2018-11-10T16:06:00Z">
              <w:rPr>
                <w:rFonts w:ascii="宋体" w:hAnsi="宋体"/>
                <w:bCs w:val="0"/>
              </w:rPr>
            </w:rPrChange>
          </w:rPr>
          <w:delText>.</w:delText>
        </w:r>
      </w:del>
      <w:del w:id="2829" w:author="Administrator" w:date="2018-11-08T20:40:00Z">
        <w:r w:rsidR="00A4110A" w:rsidRPr="00142677" w:rsidDel="00B50F80">
          <w:rPr>
            <w:rFonts w:ascii="宋体" w:eastAsia="宋体" w:hAnsi="宋体"/>
            <w:rPrChange w:id="2830" w:author="John" w:date="2018-11-10T16:06:00Z">
              <w:rPr>
                <w:rFonts w:ascii="宋体" w:hAnsi="宋体"/>
                <w:bCs w:val="0"/>
              </w:rPr>
            </w:rPrChange>
          </w:rPr>
          <w:delText>6</w:delText>
        </w:r>
      </w:del>
      <w:del w:id="2831" w:author="Administrator" w:date="2018-11-08T20:41:00Z">
        <w:r w:rsidR="00A4110A" w:rsidRPr="00142677" w:rsidDel="00B50F80">
          <w:rPr>
            <w:rFonts w:ascii="宋体" w:eastAsia="宋体" w:hAnsi="宋体"/>
            <w:rPrChange w:id="2832" w:author="John" w:date="2018-11-10T16:06:00Z">
              <w:rPr>
                <w:rFonts w:ascii="宋体" w:hAnsi="宋体"/>
                <w:bCs w:val="0"/>
              </w:rPr>
            </w:rPrChange>
          </w:rPr>
          <w:delText>.</w:delText>
        </w:r>
        <w:r w:rsidR="00397E5F" w:rsidRPr="00142677" w:rsidDel="00B50F80">
          <w:rPr>
            <w:rFonts w:ascii="宋体" w:eastAsia="宋体" w:hAnsi="宋体"/>
            <w:rPrChange w:id="2833" w:author="John" w:date="2018-11-10T16:06:00Z">
              <w:rPr>
                <w:rFonts w:ascii="宋体" w:hAnsi="宋体"/>
                <w:bCs w:val="0"/>
              </w:rPr>
            </w:rPrChange>
          </w:rPr>
          <w:delText>7</w:delText>
        </w:r>
        <w:r w:rsidR="00A4110A" w:rsidRPr="00142677" w:rsidDel="00B50F80">
          <w:rPr>
            <w:rFonts w:ascii="宋体" w:eastAsia="宋体" w:hAnsi="宋体"/>
            <w:rPrChange w:id="2834" w:author="John" w:date="2018-11-10T16:06:00Z">
              <w:rPr>
                <w:rFonts w:ascii="宋体" w:hAnsi="宋体"/>
                <w:bCs w:val="0"/>
              </w:rPr>
            </w:rPrChange>
          </w:rPr>
          <w:delText>环境</w:delText>
        </w:r>
      </w:del>
    </w:p>
    <w:p w14:paraId="2192860E" w14:textId="3FA9E972" w:rsidR="00397E5F" w:rsidRPr="00142677" w:rsidDel="00B50F80" w:rsidRDefault="00397E5F">
      <w:pPr>
        <w:ind w:firstLine="420"/>
        <w:rPr>
          <w:del w:id="2835" w:author="Administrator" w:date="2018-11-08T20:41:00Z"/>
          <w:rFonts w:ascii="宋体" w:hAnsi="宋体"/>
          <w:rPrChange w:id="2836" w:author="John" w:date="2018-11-10T16:06:00Z">
            <w:rPr>
              <w:del w:id="2837" w:author="Administrator" w:date="2018-11-08T20:41:00Z"/>
            </w:rPr>
          </w:rPrChange>
        </w:rPr>
        <w:pPrChange w:id="2838" w:author="John" w:date="2018-11-10T16:08:00Z">
          <w:pPr>
            <w:pStyle w:val="a9"/>
          </w:pPr>
        </w:pPrChange>
      </w:pPr>
      <w:del w:id="2839" w:author="Administrator" w:date="2018-11-08T20:41:00Z">
        <w:r w:rsidRPr="00142677" w:rsidDel="00B50F80">
          <w:rPr>
            <w:rFonts w:ascii="宋体" w:eastAsia="宋体" w:hAnsi="宋体" w:hint="eastAsia"/>
            <w:rPrChange w:id="2840" w:author="John" w:date="2018-11-10T16:06:00Z">
              <w:rPr>
                <w:rFonts w:hint="eastAsia"/>
              </w:rPr>
            </w:rPrChange>
          </w:rPr>
          <w:delText>开发</w:delText>
        </w:r>
        <w:r w:rsidRPr="00142677" w:rsidDel="00B50F80">
          <w:rPr>
            <w:rFonts w:ascii="宋体" w:eastAsia="宋体" w:hAnsi="宋体"/>
            <w:rPrChange w:id="2841" w:author="John" w:date="2018-11-10T16:06:00Z">
              <w:rPr/>
            </w:rPrChange>
          </w:rPr>
          <w:delText>环境：</w:delText>
        </w:r>
      </w:del>
    </w:p>
    <w:p w14:paraId="0D2D8BCC" w14:textId="471BB93E" w:rsidR="00397E5F" w:rsidRPr="00142677" w:rsidDel="00B50F80" w:rsidRDefault="00397E5F">
      <w:pPr>
        <w:ind w:firstLine="420"/>
        <w:rPr>
          <w:del w:id="2842" w:author="Administrator" w:date="2018-11-08T20:41:00Z"/>
          <w:rFonts w:ascii="宋体" w:hAnsi="宋体"/>
          <w:rPrChange w:id="2843" w:author="John" w:date="2018-11-10T16:06:00Z">
            <w:rPr>
              <w:del w:id="2844" w:author="Administrator" w:date="2018-11-08T20:41:00Z"/>
            </w:rPr>
          </w:rPrChange>
        </w:rPr>
        <w:pPrChange w:id="2845" w:author="John" w:date="2018-11-10T16:08:00Z">
          <w:pPr>
            <w:pStyle w:val="a9"/>
          </w:pPr>
        </w:pPrChange>
      </w:pPr>
      <w:del w:id="2846" w:author="Administrator" w:date="2018-11-08T20:41:00Z">
        <w:r w:rsidRPr="00142677" w:rsidDel="00B50F80">
          <w:rPr>
            <w:rFonts w:ascii="宋体" w:eastAsia="宋体" w:hAnsi="宋体"/>
            <w:rPrChange w:id="2847" w:author="John" w:date="2018-11-10T16:06:00Z">
              <w:rPr/>
            </w:rPrChange>
          </w:rPr>
          <w:delText>Git-</w:delText>
        </w:r>
        <w:r w:rsidRPr="00142677" w:rsidDel="00B50F80">
          <w:rPr>
            <w:rFonts w:ascii="宋体" w:eastAsia="宋体" w:hAnsi="宋体"/>
            <w:rPrChange w:id="2848" w:author="John" w:date="2018-11-10T16:06:00Z">
              <w:rPr/>
            </w:rPrChange>
          </w:rPr>
          <w:delText>配置管理工具</w:delText>
        </w:r>
      </w:del>
    </w:p>
    <w:p w14:paraId="2758DA3E" w14:textId="1055E370" w:rsidR="00397E5F" w:rsidRPr="00142677" w:rsidDel="00B50F80" w:rsidRDefault="00397E5F">
      <w:pPr>
        <w:ind w:firstLine="420"/>
        <w:rPr>
          <w:del w:id="2849" w:author="Administrator" w:date="2018-11-08T20:41:00Z"/>
          <w:rFonts w:ascii="宋体" w:hAnsi="宋体"/>
          <w:rPrChange w:id="2850" w:author="John" w:date="2018-11-10T16:06:00Z">
            <w:rPr>
              <w:del w:id="2851" w:author="Administrator" w:date="2018-11-08T20:41:00Z"/>
            </w:rPr>
          </w:rPrChange>
        </w:rPr>
        <w:pPrChange w:id="2852" w:author="John" w:date="2018-11-10T16:08:00Z">
          <w:pPr>
            <w:pStyle w:val="a9"/>
          </w:pPr>
        </w:pPrChange>
      </w:pPr>
      <w:del w:id="2853" w:author="Administrator" w:date="2018-11-08T20:41:00Z">
        <w:r w:rsidRPr="00142677" w:rsidDel="00B50F80">
          <w:rPr>
            <w:rFonts w:ascii="宋体" w:eastAsia="宋体" w:hAnsi="宋体"/>
            <w:rPrChange w:id="2854" w:author="John" w:date="2018-11-10T16:06:00Z">
              <w:rPr/>
            </w:rPrChange>
          </w:rPr>
          <w:delText>Microsoft Office-</w:delText>
        </w:r>
        <w:r w:rsidRPr="00142677" w:rsidDel="00B50F80">
          <w:rPr>
            <w:rFonts w:ascii="宋体" w:eastAsia="宋体" w:hAnsi="宋体"/>
            <w:rPrChange w:id="2855" w:author="John" w:date="2018-11-10T16:06:00Z">
              <w:rPr/>
            </w:rPrChange>
          </w:rPr>
          <w:delText>文档编写工具</w:delText>
        </w:r>
      </w:del>
    </w:p>
    <w:p w14:paraId="16B93ACB" w14:textId="7B3E73F9" w:rsidR="00397E5F" w:rsidRPr="00142677" w:rsidDel="00B50F80" w:rsidRDefault="00397E5F">
      <w:pPr>
        <w:ind w:firstLine="420"/>
        <w:rPr>
          <w:del w:id="2856" w:author="Administrator" w:date="2018-11-08T20:41:00Z"/>
          <w:rFonts w:ascii="宋体" w:hAnsi="宋体"/>
          <w:rPrChange w:id="2857" w:author="John" w:date="2018-11-10T16:06:00Z">
            <w:rPr>
              <w:del w:id="2858" w:author="Administrator" w:date="2018-11-08T20:41:00Z"/>
            </w:rPr>
          </w:rPrChange>
        </w:rPr>
        <w:pPrChange w:id="2859" w:author="John" w:date="2018-11-10T16:08:00Z">
          <w:pPr>
            <w:pStyle w:val="a9"/>
          </w:pPr>
        </w:pPrChange>
      </w:pPr>
      <w:del w:id="2860" w:author="Administrator" w:date="2018-11-08T20:41:00Z">
        <w:r w:rsidRPr="00142677" w:rsidDel="00B50F80">
          <w:rPr>
            <w:rFonts w:ascii="宋体" w:eastAsia="宋体" w:hAnsi="宋体"/>
            <w:rPrChange w:id="2861" w:author="John" w:date="2018-11-10T16:06:00Z">
              <w:rPr/>
            </w:rPrChange>
          </w:rPr>
          <w:delText>Microsoft Project-</w:delText>
        </w:r>
        <w:r w:rsidRPr="00142677" w:rsidDel="00B50F80">
          <w:rPr>
            <w:rFonts w:ascii="宋体" w:eastAsia="宋体" w:hAnsi="宋体"/>
            <w:rPrChange w:id="2862" w:author="John" w:date="2018-11-10T16:06:00Z">
              <w:rPr/>
            </w:rPrChange>
          </w:rPr>
          <w:delText>甘特图编写工具</w:delText>
        </w:r>
      </w:del>
    </w:p>
    <w:p w14:paraId="5B112F0C" w14:textId="27BE9224" w:rsidR="00397E5F" w:rsidRPr="00142677" w:rsidDel="00B50F80" w:rsidRDefault="00397E5F">
      <w:pPr>
        <w:ind w:firstLine="420"/>
        <w:rPr>
          <w:del w:id="2863" w:author="Administrator" w:date="2018-11-08T20:41:00Z"/>
          <w:rFonts w:ascii="宋体" w:hAnsi="宋体"/>
          <w:rPrChange w:id="2864" w:author="John" w:date="2018-11-10T16:06:00Z">
            <w:rPr>
              <w:del w:id="2865" w:author="Administrator" w:date="2018-11-08T20:41:00Z"/>
            </w:rPr>
          </w:rPrChange>
        </w:rPr>
        <w:pPrChange w:id="2866" w:author="John" w:date="2018-11-10T16:08:00Z">
          <w:pPr>
            <w:pStyle w:val="a9"/>
          </w:pPr>
        </w:pPrChange>
      </w:pPr>
      <w:del w:id="2867" w:author="Administrator" w:date="2018-11-08T20:41:00Z">
        <w:r w:rsidRPr="00142677" w:rsidDel="00B50F80">
          <w:rPr>
            <w:rFonts w:ascii="宋体" w:eastAsia="宋体" w:hAnsi="宋体"/>
            <w:rPrChange w:id="2868" w:author="John" w:date="2018-11-10T16:06:00Z">
              <w:rPr/>
            </w:rPrChange>
          </w:rPr>
          <w:delText>IBM Rational Rose-UML</w:delText>
        </w:r>
        <w:r w:rsidRPr="00142677" w:rsidDel="00B50F80">
          <w:rPr>
            <w:rFonts w:ascii="宋体" w:eastAsia="宋体" w:hAnsi="宋体"/>
            <w:rPrChange w:id="2869" w:author="John" w:date="2018-11-10T16:06:00Z">
              <w:rPr/>
            </w:rPrChange>
          </w:rPr>
          <w:delText>建模工具</w:delText>
        </w:r>
      </w:del>
    </w:p>
    <w:p w14:paraId="3D46CD21" w14:textId="0DEC8392" w:rsidR="00397E5F" w:rsidRPr="00142677" w:rsidDel="00B50F80" w:rsidRDefault="00397E5F">
      <w:pPr>
        <w:ind w:firstLine="420"/>
        <w:rPr>
          <w:del w:id="2870" w:author="Administrator" w:date="2018-11-08T20:41:00Z"/>
          <w:rFonts w:ascii="宋体" w:hAnsi="宋体"/>
          <w:rPrChange w:id="2871" w:author="John" w:date="2018-11-10T16:06:00Z">
            <w:rPr>
              <w:del w:id="2872" w:author="Administrator" w:date="2018-11-08T20:41:00Z"/>
            </w:rPr>
          </w:rPrChange>
        </w:rPr>
        <w:pPrChange w:id="2873" w:author="John" w:date="2018-11-10T16:08:00Z">
          <w:pPr>
            <w:pStyle w:val="a9"/>
          </w:pPr>
        </w:pPrChange>
      </w:pPr>
      <w:del w:id="2874" w:author="Administrator" w:date="2018-11-08T20:41:00Z">
        <w:r w:rsidRPr="00142677" w:rsidDel="00B50F80">
          <w:rPr>
            <w:rFonts w:ascii="宋体" w:eastAsia="宋体" w:hAnsi="宋体"/>
            <w:rPrChange w:id="2875" w:author="John" w:date="2018-11-10T16:06:00Z">
              <w:rPr/>
            </w:rPrChange>
          </w:rPr>
          <w:delText>Photoshop-</w:delText>
        </w:r>
        <w:r w:rsidRPr="00142677" w:rsidDel="00B50F80">
          <w:rPr>
            <w:rFonts w:ascii="宋体" w:eastAsia="宋体" w:hAnsi="宋体"/>
            <w:rPrChange w:id="2876" w:author="John" w:date="2018-11-10T16:06:00Z">
              <w:rPr/>
            </w:rPrChange>
          </w:rPr>
          <w:delText>图片处理工具</w:delText>
        </w:r>
      </w:del>
    </w:p>
    <w:p w14:paraId="603848CC" w14:textId="1B9BB823" w:rsidR="00397E5F" w:rsidRPr="00142677" w:rsidDel="00B50F80" w:rsidRDefault="00397E5F">
      <w:pPr>
        <w:ind w:firstLine="420"/>
        <w:rPr>
          <w:del w:id="2877" w:author="Administrator" w:date="2018-11-08T20:41:00Z"/>
          <w:rFonts w:ascii="宋体" w:hAnsi="宋体"/>
          <w:rPrChange w:id="2878" w:author="John" w:date="2018-11-10T16:06:00Z">
            <w:rPr>
              <w:del w:id="2879" w:author="Administrator" w:date="2018-11-08T20:41:00Z"/>
            </w:rPr>
          </w:rPrChange>
        </w:rPr>
        <w:pPrChange w:id="2880" w:author="John" w:date="2018-11-10T16:08:00Z">
          <w:pPr>
            <w:pStyle w:val="a9"/>
          </w:pPr>
        </w:pPrChange>
      </w:pPr>
      <w:del w:id="2881" w:author="Administrator" w:date="2018-11-08T20:41:00Z">
        <w:r w:rsidRPr="00142677" w:rsidDel="00B50F80">
          <w:rPr>
            <w:rFonts w:ascii="宋体" w:eastAsia="宋体" w:hAnsi="宋体"/>
            <w:rPrChange w:id="2882" w:author="John" w:date="2018-11-10T16:06:00Z">
              <w:rPr/>
            </w:rPrChange>
          </w:rPr>
          <w:delText>Axure RP8-</w:delText>
        </w:r>
        <w:r w:rsidRPr="00142677" w:rsidDel="00B50F80">
          <w:rPr>
            <w:rFonts w:ascii="宋体" w:eastAsia="宋体" w:hAnsi="宋体" w:hint="eastAsia"/>
            <w:rPrChange w:id="2883" w:author="John" w:date="2018-11-10T16:06:00Z">
              <w:rPr>
                <w:rFonts w:hint="eastAsia"/>
              </w:rPr>
            </w:rPrChange>
          </w:rPr>
          <w:delText>界面</w:delText>
        </w:r>
        <w:r w:rsidRPr="00142677" w:rsidDel="00B50F80">
          <w:rPr>
            <w:rFonts w:ascii="宋体" w:eastAsia="宋体" w:hAnsi="宋体"/>
            <w:rPrChange w:id="2884" w:author="John" w:date="2018-11-10T16:06:00Z">
              <w:rPr/>
            </w:rPrChange>
          </w:rPr>
          <w:delText>原型工具</w:delText>
        </w:r>
      </w:del>
    </w:p>
    <w:p w14:paraId="11987A25" w14:textId="77777777" w:rsidR="00397E5F" w:rsidRPr="00142677" w:rsidRDefault="00397E5F">
      <w:pPr>
        <w:ind w:firstLine="420"/>
        <w:rPr>
          <w:rFonts w:ascii="宋体" w:eastAsia="宋体" w:hAnsi="宋体"/>
          <w:rPrChange w:id="2885" w:author="John" w:date="2018-11-10T16:06:00Z">
            <w:rPr/>
          </w:rPrChange>
        </w:rPr>
        <w:pPrChange w:id="2886" w:author="John" w:date="2018-11-10T16:08:00Z">
          <w:pPr/>
        </w:pPrChange>
      </w:pPr>
    </w:p>
    <w:p w14:paraId="7B440DB5" w14:textId="011F47AE" w:rsidR="00A4110A" w:rsidRPr="00142677" w:rsidRDefault="00271644">
      <w:pPr>
        <w:pStyle w:val="2"/>
        <w:rPr>
          <w:rPrChange w:id="2887" w:author="John" w:date="2018-11-10T16:06:00Z">
            <w:rPr/>
          </w:rPrChange>
        </w:rPr>
        <w:pPrChange w:id="2888" w:author="John" w:date="2018-11-10T15:28:00Z">
          <w:pPr>
            <w:pStyle w:val="3"/>
          </w:pPr>
        </w:pPrChange>
      </w:pPr>
      <w:ins w:id="2889" w:author="Administrator" w:date="2018-11-08T22:39:00Z">
        <w:del w:id="2890" w:author="John" w:date="2018-11-10T15:55:00Z">
          <w:r w:rsidRPr="00142677" w:rsidDel="00714A8A">
            <w:rPr>
              <w:rFonts w:ascii="宋体" w:hAnsi="宋体"/>
              <w:rPrChange w:id="2891" w:author="John" w:date="2018-11-10T16:06:00Z">
                <w:rPr>
                  <w:rFonts w:ascii="宋体" w:hAnsi="宋体"/>
                  <w:b/>
                </w:rPr>
              </w:rPrChange>
            </w:rPr>
            <w:delText>4</w:delText>
          </w:r>
        </w:del>
      </w:ins>
      <w:del w:id="2892" w:author="John" w:date="2018-11-11T17:36:00Z">
        <w:r w:rsidR="00D130FB" w:rsidRPr="00142677" w:rsidDel="005D40AE">
          <w:rPr>
            <w:rFonts w:ascii="宋体" w:hAnsi="宋体"/>
            <w:rPrChange w:id="2893" w:author="John" w:date="2018-11-10T16:06:00Z">
              <w:rPr>
                <w:rFonts w:ascii="宋体" w:hAnsi="宋体"/>
                <w:b/>
              </w:rPr>
            </w:rPrChange>
          </w:rPr>
          <w:delText>3</w:delText>
        </w:r>
      </w:del>
      <w:del w:id="2894" w:author="John" w:date="2018-11-10T15:28:00Z">
        <w:r w:rsidR="00A4110A" w:rsidRPr="00142677" w:rsidDel="00BA50DB">
          <w:rPr>
            <w:rFonts w:ascii="宋体" w:hAnsi="宋体"/>
            <w:rPrChange w:id="2895" w:author="John" w:date="2018-11-10T16:06:00Z">
              <w:rPr>
                <w:rFonts w:ascii="宋体" w:hAnsi="宋体"/>
                <w:b/>
              </w:rPr>
            </w:rPrChange>
          </w:rPr>
          <w:delText>.</w:delText>
        </w:r>
      </w:del>
      <w:ins w:id="2896" w:author="Administrator" w:date="2018-11-08T20:40:00Z">
        <w:del w:id="2897" w:author="John" w:date="2018-11-10T15:28:00Z">
          <w:r w:rsidR="00B50F80" w:rsidRPr="00142677" w:rsidDel="00BA50DB">
            <w:rPr>
              <w:rFonts w:ascii="宋体" w:hAnsi="宋体"/>
              <w:rPrChange w:id="2898" w:author="John" w:date="2018-11-10T16:06:00Z">
                <w:rPr>
                  <w:rFonts w:ascii="宋体" w:hAnsi="宋体"/>
                  <w:b/>
                </w:rPr>
              </w:rPrChange>
            </w:rPr>
            <w:delText>7</w:delText>
          </w:r>
        </w:del>
      </w:ins>
      <w:del w:id="2899" w:author="John" w:date="2018-11-11T17:36:00Z">
        <w:r w:rsidR="00A4110A" w:rsidRPr="00142677" w:rsidDel="005D40AE">
          <w:rPr>
            <w:rFonts w:ascii="宋体" w:hAnsi="宋体"/>
            <w:rPrChange w:id="2900" w:author="John" w:date="2018-11-10T16:06:00Z">
              <w:rPr>
                <w:rFonts w:ascii="宋体" w:hAnsi="宋体"/>
                <w:b/>
              </w:rPr>
            </w:rPrChange>
          </w:rPr>
          <w:delText>6.</w:delText>
        </w:r>
        <w:r w:rsidR="00397E5F" w:rsidRPr="00142677" w:rsidDel="005D40AE">
          <w:rPr>
            <w:rFonts w:ascii="宋体" w:hAnsi="宋体"/>
            <w:rPrChange w:id="2901" w:author="John" w:date="2018-11-10T16:06:00Z">
              <w:rPr>
                <w:rFonts w:ascii="宋体" w:hAnsi="宋体"/>
                <w:b/>
              </w:rPr>
            </w:rPrChange>
          </w:rPr>
          <w:delText>8</w:delText>
        </w:r>
      </w:del>
      <w:bookmarkStart w:id="2902" w:name="_Toc531175908"/>
      <w:ins w:id="2903" w:author="John" w:date="2018-11-11T17:36:00Z">
        <w:r w:rsidR="005D40AE">
          <w:rPr>
            <w:rFonts w:ascii="宋体" w:hAnsi="宋体" w:hint="eastAsia"/>
          </w:rPr>
          <w:t>4.5</w:t>
        </w:r>
      </w:ins>
      <w:ins w:id="2904" w:author="Administrator" w:date="2018-11-08T20:41:00Z">
        <w:del w:id="2905" w:author="John" w:date="2018-11-10T14:12:00Z">
          <w:r w:rsidR="00B50F80" w:rsidRPr="00142677" w:rsidDel="006C01BE">
            <w:rPr>
              <w:rFonts w:ascii="宋体" w:hAnsi="宋体"/>
              <w:rPrChange w:id="2906" w:author="John" w:date="2018-11-10T16:06:00Z">
                <w:rPr>
                  <w:rFonts w:ascii="宋体" w:hAnsi="宋体"/>
                  <w:b/>
                </w:rPr>
              </w:rPrChange>
            </w:rPr>
            <w:delText>7</w:delText>
          </w:r>
        </w:del>
      </w:ins>
      <w:r w:rsidR="00A4110A" w:rsidRPr="00142677">
        <w:rPr>
          <w:rFonts w:ascii="宋体" w:hAnsi="宋体"/>
          <w:rPrChange w:id="2907" w:author="John" w:date="2018-11-10T16:06:00Z">
            <w:rPr>
              <w:rFonts w:ascii="宋体" w:hAnsi="宋体"/>
              <w:b/>
            </w:rPr>
          </w:rPrChange>
        </w:rPr>
        <w:t>局限性</w:t>
      </w:r>
      <w:bookmarkEnd w:id="2902"/>
    </w:p>
    <w:p w14:paraId="20FEA803" w14:textId="77777777" w:rsidR="00397E5F" w:rsidRPr="00927C5C" w:rsidRDefault="00397E5F" w:rsidP="00292CE8">
      <w:pPr>
        <w:pStyle w:val="a9"/>
        <w:rPr>
          <w:rFonts w:ascii="宋体" w:hAnsi="宋体"/>
          <w:rPrChange w:id="2908" w:author="John" w:date="2018-11-10T15:40:00Z">
            <w:rPr/>
          </w:rPrChange>
        </w:rPr>
      </w:pPr>
      <w:r w:rsidRPr="00927C5C">
        <w:rPr>
          <w:rFonts w:ascii="宋体" w:hAnsi="宋体"/>
          <w:rPrChange w:id="2909" w:author="John" w:date="2018-11-10T15:40:00Z">
            <w:rPr/>
          </w:rPrChange>
        </w:rPr>
        <w:t>B/S</w:t>
      </w:r>
      <w:r w:rsidRPr="00927C5C">
        <w:rPr>
          <w:rFonts w:ascii="宋体" w:hAnsi="宋体" w:hint="eastAsia"/>
          <w:rPrChange w:id="2910" w:author="John" w:date="2018-11-10T15:40:00Z">
            <w:rPr>
              <w:rFonts w:hint="eastAsia"/>
            </w:rPr>
          </w:rPrChange>
        </w:rPr>
        <w:t>架构系统的开发，有它固有的局限性：</w:t>
      </w:r>
    </w:p>
    <w:p w14:paraId="64803D1A" w14:textId="1495BC4B" w:rsidR="00397E5F" w:rsidRDefault="00397E5F" w:rsidP="00292CE8">
      <w:pPr>
        <w:pStyle w:val="a9"/>
      </w:pPr>
      <w:r w:rsidRPr="00927C5C">
        <w:rPr>
          <w:rFonts w:ascii="宋体" w:hAnsi="宋体"/>
          <w:rPrChange w:id="2911" w:author="John" w:date="2018-11-10T15:40:00Z">
            <w:rPr/>
          </w:rPrChange>
        </w:rPr>
        <w:lastRenderedPageBreak/>
        <w:t></w:t>
      </w:r>
      <w:r w:rsidRPr="00927C5C">
        <w:rPr>
          <w:rFonts w:ascii="宋体" w:hAnsi="宋体"/>
          <w:rPrChange w:id="2912" w:author="John" w:date="2018-11-10T15:40:00Z">
            <w:rPr/>
          </w:rPrChange>
        </w:rPr>
        <w:tab/>
      </w:r>
      <w:r w:rsidRPr="00927C5C">
        <w:rPr>
          <w:rFonts w:ascii="宋体" w:hAnsi="宋体" w:hint="eastAsia"/>
          <w:rPrChange w:id="2913" w:author="John" w:date="2018-11-10T15:40:00Z">
            <w:rPr>
              <w:rFonts w:hint="eastAsia"/>
            </w:rPr>
          </w:rPrChange>
        </w:rPr>
        <w:t>个性化特点明显降低，无法实现具有个性</w:t>
      </w:r>
      <w:r>
        <w:rPr>
          <w:rFonts w:hint="eastAsia"/>
        </w:rPr>
        <w:t>化的功能要求；</w:t>
      </w:r>
    </w:p>
    <w:p w14:paraId="26B4E943" w14:textId="77777777" w:rsidR="00397E5F" w:rsidRDefault="00397E5F" w:rsidP="00292CE8">
      <w:pPr>
        <w:pStyle w:val="a9"/>
      </w:pPr>
      <w:r>
        <w:t></w:t>
      </w:r>
      <w:r>
        <w:tab/>
      </w:r>
      <w:r>
        <w:rPr>
          <w:rFonts w:hint="eastAsia"/>
        </w:rPr>
        <w:t>请求</w:t>
      </w:r>
      <w:r>
        <w:t>/</w:t>
      </w:r>
      <w:r>
        <w:rPr>
          <w:rFonts w:hint="eastAsia"/>
        </w:rPr>
        <w:t>响应模式带来性能问题；</w:t>
      </w:r>
    </w:p>
    <w:p w14:paraId="05656884" w14:textId="2BF9136B" w:rsidR="00397E5F" w:rsidRDefault="00397E5F" w:rsidP="00292CE8">
      <w:pPr>
        <w:pStyle w:val="a9"/>
        <w:rPr>
          <w:ins w:id="2914" w:author="John" w:date="2018-11-10T15:29:00Z"/>
        </w:rPr>
      </w:pPr>
      <w:r>
        <w:t></w:t>
      </w:r>
      <w:r>
        <w:tab/>
      </w:r>
      <w:r>
        <w:rPr>
          <w:rFonts w:hint="eastAsia"/>
        </w:rPr>
        <w:t>在速度和安全性上需要花费巨大的成本；</w:t>
      </w:r>
    </w:p>
    <w:p w14:paraId="50AFEBFE" w14:textId="6FE1E57B" w:rsidR="00BA50DB" w:rsidRDefault="005D40AE">
      <w:pPr>
        <w:pStyle w:val="2"/>
        <w:rPr>
          <w:ins w:id="2915" w:author="John" w:date="2018-11-10T15:29:00Z"/>
        </w:rPr>
        <w:pPrChange w:id="2916" w:author="John" w:date="2018-11-10T15:32:00Z">
          <w:pPr>
            <w:pStyle w:val="1"/>
          </w:pPr>
        </w:pPrChange>
      </w:pPr>
      <w:bookmarkStart w:id="2917" w:name="_Toc531175909"/>
      <w:ins w:id="2918" w:author="John" w:date="2018-11-11T17:37:00Z">
        <w:r>
          <w:rPr>
            <w:rFonts w:hint="eastAsia"/>
          </w:rPr>
          <w:t>4.6</w:t>
        </w:r>
      </w:ins>
      <w:ins w:id="2919" w:author="John" w:date="2018-11-10T15:29:00Z">
        <w:r w:rsidR="00BA50DB">
          <w:rPr>
            <w:rFonts w:hint="eastAsia"/>
          </w:rPr>
          <w:t>技术可行性</w:t>
        </w:r>
        <w:bookmarkEnd w:id="2917"/>
      </w:ins>
    </w:p>
    <w:p w14:paraId="07FD50AF" w14:textId="75A1EC11" w:rsidR="00BA50DB" w:rsidRDefault="005D40AE">
      <w:pPr>
        <w:pStyle w:val="3"/>
        <w:rPr>
          <w:ins w:id="2920" w:author="John" w:date="2018-11-10T15:29:00Z"/>
        </w:rPr>
        <w:pPrChange w:id="2921" w:author="John" w:date="2018-11-10T15:43:00Z">
          <w:pPr>
            <w:pStyle w:val="2"/>
          </w:pPr>
        </w:pPrChange>
      </w:pPr>
      <w:bookmarkStart w:id="2922" w:name="_Toc531175910"/>
      <w:ins w:id="2923" w:author="John" w:date="2018-11-11T17:37:00Z">
        <w:r>
          <w:rPr>
            <w:rFonts w:hint="eastAsia"/>
          </w:rPr>
          <w:t>4.6.1</w:t>
        </w:r>
      </w:ins>
      <w:ins w:id="2924" w:author="John" w:date="2018-11-10T15:29:00Z">
        <w:r w:rsidR="00BA50DB">
          <w:rPr>
            <w:rFonts w:hint="eastAsia"/>
          </w:rPr>
          <w:t xml:space="preserve"> 角色</w:t>
        </w:r>
        <w:r w:rsidR="00BA50DB">
          <w:t>与职责</w:t>
        </w:r>
        <w:bookmarkEnd w:id="2922"/>
      </w:ins>
    </w:p>
    <w:p w14:paraId="1C0D0226" w14:textId="77777777" w:rsidR="00BA50DB" w:rsidRDefault="00BA50DB" w:rsidP="00BA50DB">
      <w:pPr>
        <w:rPr>
          <w:ins w:id="2925" w:author="John" w:date="2018-11-10T15:29:00Z"/>
        </w:rPr>
      </w:pPr>
      <w:ins w:id="2926" w:author="John" w:date="2018-11-10T15:29:00Z">
        <w:r>
          <w:tab/>
        </w:r>
        <w:r w:rsidRPr="00625B50">
          <w:rPr>
            <w:rFonts w:ascii="宋体" w:eastAsia="宋体" w:hAnsi="宋体" w:hint="eastAsia"/>
          </w:rPr>
          <w:t>此次</w:t>
        </w:r>
        <w:r w:rsidRPr="00625B50">
          <w:rPr>
            <w:rFonts w:ascii="宋体" w:eastAsia="宋体" w:hAnsi="宋体"/>
          </w:rPr>
          <w:t>项目需要以下</w:t>
        </w:r>
        <w:r w:rsidRPr="00625B50">
          <w:rPr>
            <w:rFonts w:ascii="宋体" w:eastAsia="宋体" w:hAnsi="宋体" w:hint="eastAsia"/>
          </w:rPr>
          <w:t>角色</w:t>
        </w:r>
        <w:r w:rsidRPr="00625B50">
          <w:rPr>
            <w:rFonts w:ascii="宋体" w:eastAsia="宋体" w:hAnsi="宋体"/>
          </w:rPr>
          <w:t>，并具备</w:t>
        </w:r>
        <w:r w:rsidRPr="00625B50">
          <w:rPr>
            <w:rFonts w:ascii="宋体" w:eastAsia="宋体" w:hAnsi="宋体" w:hint="eastAsia"/>
          </w:rPr>
          <w:t>必须</w:t>
        </w:r>
        <w:r w:rsidRPr="00625B50">
          <w:rPr>
            <w:rFonts w:ascii="宋体" w:eastAsia="宋体" w:hAnsi="宋体"/>
          </w:rPr>
          <w:t>的技能</w:t>
        </w:r>
        <w:r w:rsidRPr="00625B50">
          <w:rPr>
            <w:rFonts w:ascii="宋体" w:eastAsia="宋体" w:hAnsi="宋体" w:hint="eastAsia"/>
          </w:rPr>
          <w:t>以符合</w:t>
        </w:r>
        <w:r w:rsidRPr="00625B50">
          <w:rPr>
            <w:rFonts w:ascii="宋体" w:eastAsia="宋体" w:hAnsi="宋体"/>
          </w:rPr>
          <w:t>其职责</w:t>
        </w:r>
        <w:r>
          <w:t>。</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BA50DB" w14:paraId="161CA2A5" w14:textId="77777777" w:rsidTr="00927C5C">
        <w:trPr>
          <w:ins w:id="2927" w:author="John" w:date="2018-11-10T15:29:00Z"/>
        </w:trPr>
        <w:tc>
          <w:tcPr>
            <w:tcW w:w="1413" w:type="dxa"/>
          </w:tcPr>
          <w:p w14:paraId="3A18249A" w14:textId="77777777" w:rsidR="00BA50DB" w:rsidRPr="00292CE8" w:rsidRDefault="00BA50DB" w:rsidP="00927C5C">
            <w:pPr>
              <w:pStyle w:val="a9"/>
              <w:jc w:val="center"/>
              <w:rPr>
                <w:ins w:id="2928" w:author="John" w:date="2018-11-10T15:29:00Z"/>
                <w:rFonts w:ascii="宋体" w:hAnsi="宋体"/>
                <w:b/>
              </w:rPr>
            </w:pPr>
            <w:ins w:id="2929" w:author="John" w:date="2018-11-10T15:29:00Z">
              <w:r>
                <w:rPr>
                  <w:rFonts w:ascii="宋体" w:hAnsi="宋体" w:hint="eastAsia"/>
                  <w:b/>
                </w:rPr>
                <w:t>角色</w:t>
              </w:r>
            </w:ins>
          </w:p>
        </w:tc>
        <w:tc>
          <w:tcPr>
            <w:tcW w:w="6883" w:type="dxa"/>
          </w:tcPr>
          <w:p w14:paraId="4B40F5A5" w14:textId="77777777" w:rsidR="00BA50DB" w:rsidRPr="00292CE8" w:rsidRDefault="00BA50DB" w:rsidP="00927C5C">
            <w:pPr>
              <w:pStyle w:val="a9"/>
              <w:jc w:val="center"/>
              <w:rPr>
                <w:ins w:id="2930" w:author="John" w:date="2018-11-10T15:29:00Z"/>
                <w:rFonts w:ascii="宋体" w:hAnsi="宋体"/>
                <w:b/>
              </w:rPr>
            </w:pPr>
            <w:ins w:id="2931" w:author="John" w:date="2018-11-10T15:29:00Z">
              <w:r>
                <w:rPr>
                  <w:rFonts w:ascii="宋体" w:hAnsi="宋体" w:hint="eastAsia"/>
                  <w:b/>
                </w:rPr>
                <w:t>职责</w:t>
              </w:r>
            </w:ins>
          </w:p>
        </w:tc>
      </w:tr>
      <w:tr w:rsidR="00BA50DB" w14:paraId="7BF65904" w14:textId="77777777" w:rsidTr="00927C5C">
        <w:trPr>
          <w:ins w:id="2932" w:author="John" w:date="2018-11-10T15:29:00Z"/>
        </w:trPr>
        <w:tc>
          <w:tcPr>
            <w:tcW w:w="1413" w:type="dxa"/>
          </w:tcPr>
          <w:p w14:paraId="63985667" w14:textId="77777777" w:rsidR="00BA50DB" w:rsidRPr="00292CE8" w:rsidRDefault="00BA50DB" w:rsidP="00927C5C">
            <w:pPr>
              <w:pStyle w:val="a9"/>
              <w:rPr>
                <w:ins w:id="2933" w:author="John" w:date="2018-11-10T15:29:00Z"/>
                <w:rFonts w:ascii="宋体" w:hAnsi="宋体"/>
                <w:szCs w:val="24"/>
              </w:rPr>
            </w:pPr>
            <w:ins w:id="2934" w:author="John" w:date="2018-11-10T15:29:00Z">
              <w:r>
                <w:rPr>
                  <w:rFonts w:ascii="宋体" w:hAnsi="宋体" w:hint="eastAsia"/>
                  <w:szCs w:val="24"/>
                </w:rPr>
                <w:t>项目经理</w:t>
              </w:r>
            </w:ins>
          </w:p>
        </w:tc>
        <w:tc>
          <w:tcPr>
            <w:tcW w:w="6883" w:type="dxa"/>
          </w:tcPr>
          <w:p w14:paraId="66378BAD" w14:textId="77777777" w:rsidR="00BA50DB" w:rsidRPr="00292CE8" w:rsidRDefault="00BA50DB" w:rsidP="00927C5C">
            <w:pPr>
              <w:pStyle w:val="a9"/>
              <w:rPr>
                <w:ins w:id="2935" w:author="John" w:date="2018-11-10T15:29:00Z"/>
                <w:rFonts w:ascii="宋体" w:hAnsi="宋体"/>
                <w:szCs w:val="24"/>
              </w:rPr>
            </w:pPr>
            <w:ins w:id="2936" w:author="John" w:date="2018-11-10T15:29:00Z">
              <w:r>
                <w:rPr>
                  <w:rFonts w:hint="eastAsia"/>
                  <w:szCs w:val="21"/>
                </w:rPr>
                <w:t>负责</w:t>
              </w:r>
              <w:r>
                <w:rPr>
                  <w:szCs w:val="21"/>
                </w:rPr>
                <w:t>整体项目规划，</w:t>
              </w:r>
              <w:r>
                <w:rPr>
                  <w:rFonts w:hint="eastAsia"/>
                  <w:szCs w:val="21"/>
                </w:rPr>
                <w:t>分配</w:t>
              </w:r>
              <w:r>
                <w:rPr>
                  <w:szCs w:val="21"/>
                </w:rPr>
                <w:t>任务，统合组内各成员分工</w:t>
              </w:r>
              <w:r>
                <w:rPr>
                  <w:rFonts w:hint="eastAsia"/>
                  <w:szCs w:val="21"/>
                </w:rPr>
                <w:t>，协调</w:t>
              </w:r>
              <w:r>
                <w:rPr>
                  <w:szCs w:val="21"/>
                </w:rPr>
                <w:t>各成员之间的关系，指定成员工作目标及时间规划。</w:t>
              </w:r>
              <w:r>
                <w:rPr>
                  <w:rFonts w:hint="eastAsia"/>
                  <w:szCs w:val="21"/>
                </w:rPr>
                <w:t>对</w:t>
              </w:r>
              <w:r>
                <w:rPr>
                  <w:szCs w:val="21"/>
                </w:rPr>
                <w:t>项目资源进行管理及分配</w:t>
              </w:r>
              <w:r>
                <w:rPr>
                  <w:rFonts w:hint="eastAsia"/>
                  <w:szCs w:val="21"/>
                </w:rPr>
                <w:t>，</w:t>
              </w:r>
              <w:r>
                <w:rPr>
                  <w:szCs w:val="21"/>
                </w:rPr>
                <w:t>对项目情况进行宏观把控</w:t>
              </w:r>
              <w:r>
                <w:rPr>
                  <w:rFonts w:hint="eastAsia"/>
                  <w:szCs w:val="21"/>
                </w:rPr>
                <w:t>，</w:t>
              </w:r>
              <w:r>
                <w:rPr>
                  <w:szCs w:val="21"/>
                </w:rPr>
                <w:t>规避风险</w:t>
              </w:r>
              <w:r>
                <w:rPr>
                  <w:rFonts w:hint="eastAsia"/>
                  <w:szCs w:val="21"/>
                </w:rPr>
                <w:t>，</w:t>
              </w:r>
              <w:r>
                <w:rPr>
                  <w:szCs w:val="21"/>
                </w:rPr>
                <w:t>保证项目在客户要求下完成，符号客户要求，完成项目目标。有权召开例会</w:t>
              </w:r>
              <w:r>
                <w:rPr>
                  <w:rFonts w:hint="eastAsia"/>
                  <w:szCs w:val="21"/>
                </w:rPr>
                <w:t>并</w:t>
              </w:r>
              <w:r>
                <w:rPr>
                  <w:szCs w:val="21"/>
                </w:rPr>
                <w:t>指定</w:t>
              </w:r>
              <w:r>
                <w:rPr>
                  <w:rFonts w:hint="eastAsia"/>
                  <w:szCs w:val="21"/>
                </w:rPr>
                <w:t>例会时间</w:t>
              </w:r>
              <w:r>
                <w:rPr>
                  <w:szCs w:val="21"/>
                </w:rPr>
                <w:t>，有权在规范内调整成员工作以应对突发状况（</w:t>
              </w:r>
              <w:r>
                <w:rPr>
                  <w:rFonts w:hint="eastAsia"/>
                  <w:szCs w:val="21"/>
                </w:rPr>
                <w:t>成员</w:t>
              </w:r>
              <w:r>
                <w:rPr>
                  <w:szCs w:val="21"/>
                </w:rPr>
                <w:t>请假、临时退出小组、</w:t>
              </w:r>
              <w:r>
                <w:rPr>
                  <w:rFonts w:hint="eastAsia"/>
                  <w:szCs w:val="21"/>
                </w:rPr>
                <w:t>顾客</w:t>
              </w:r>
              <w:r>
                <w:rPr>
                  <w:szCs w:val="21"/>
                </w:rPr>
                <w:t>提出要求，等等）</w:t>
              </w:r>
              <w:r>
                <w:rPr>
                  <w:rFonts w:hint="eastAsia"/>
                  <w:szCs w:val="21"/>
                </w:rPr>
                <w:t>，</w:t>
              </w:r>
              <w:r>
                <w:rPr>
                  <w:szCs w:val="21"/>
                </w:rPr>
                <w:t>有权对不符合规范的操作或成员行为进行批评惩罚</w:t>
              </w:r>
              <w:r>
                <w:rPr>
                  <w:rFonts w:hint="eastAsia"/>
                  <w:szCs w:val="21"/>
                </w:rPr>
                <w:t>。</w:t>
              </w:r>
              <w:r>
                <w:rPr>
                  <w:szCs w:val="21"/>
                </w:rPr>
                <w:t>项目</w:t>
              </w:r>
              <w:r>
                <w:rPr>
                  <w:rFonts w:hint="eastAsia"/>
                  <w:szCs w:val="21"/>
                </w:rPr>
                <w:t>出现</w:t>
              </w:r>
              <w:r>
                <w:rPr>
                  <w:szCs w:val="21"/>
                </w:rPr>
                <w:t>整体问题时承担主要责任</w:t>
              </w:r>
              <w:r>
                <w:rPr>
                  <w:rFonts w:hint="eastAsia"/>
                  <w:szCs w:val="21"/>
                </w:rPr>
                <w:t>。</w:t>
              </w:r>
            </w:ins>
          </w:p>
        </w:tc>
      </w:tr>
      <w:tr w:rsidR="00BA50DB" w14:paraId="2B66EC5A" w14:textId="77777777" w:rsidTr="00927C5C">
        <w:trPr>
          <w:ins w:id="2937" w:author="John" w:date="2018-11-10T15:29:00Z"/>
        </w:trPr>
        <w:tc>
          <w:tcPr>
            <w:tcW w:w="1413" w:type="dxa"/>
          </w:tcPr>
          <w:p w14:paraId="34C1E13F" w14:textId="77777777" w:rsidR="00BA50DB" w:rsidRPr="00292CE8" w:rsidRDefault="00BA50DB" w:rsidP="00927C5C">
            <w:pPr>
              <w:pStyle w:val="a9"/>
              <w:rPr>
                <w:ins w:id="2938" w:author="John" w:date="2018-11-10T15:29:00Z"/>
                <w:rFonts w:ascii="宋体" w:hAnsi="宋体"/>
                <w:szCs w:val="24"/>
              </w:rPr>
            </w:pPr>
            <w:ins w:id="2939" w:author="John" w:date="2018-11-10T15:29:00Z">
              <w:r>
                <w:rPr>
                  <w:rFonts w:ascii="宋体" w:hAnsi="宋体" w:hint="eastAsia"/>
                  <w:szCs w:val="24"/>
                </w:rPr>
                <w:t>任务审核</w:t>
              </w:r>
              <w:r>
                <w:rPr>
                  <w:rFonts w:ascii="宋体" w:hAnsi="宋体"/>
                  <w:szCs w:val="24"/>
                </w:rPr>
                <w:t>员</w:t>
              </w:r>
            </w:ins>
          </w:p>
        </w:tc>
        <w:tc>
          <w:tcPr>
            <w:tcW w:w="6883" w:type="dxa"/>
          </w:tcPr>
          <w:p w14:paraId="0CEAEBDB" w14:textId="77777777" w:rsidR="00BA50DB" w:rsidRPr="00292CE8" w:rsidRDefault="00BA50DB" w:rsidP="00927C5C">
            <w:pPr>
              <w:pStyle w:val="a9"/>
              <w:rPr>
                <w:ins w:id="2940" w:author="John" w:date="2018-11-10T15:29:00Z"/>
                <w:rFonts w:ascii="宋体" w:hAnsi="宋体"/>
                <w:szCs w:val="24"/>
              </w:rPr>
            </w:pPr>
            <w:ins w:id="2941" w:author="John" w:date="2018-11-10T15:29:00Z">
              <w:r>
                <w:rPr>
                  <w:rFonts w:hint="eastAsia"/>
                </w:rPr>
                <w:t>负责</w:t>
              </w:r>
              <w:r>
                <w:t>审核各阶段任务完成情况，</w:t>
              </w:r>
              <w:r>
                <w:rPr>
                  <w:rFonts w:hint="eastAsia"/>
                </w:rPr>
                <w:t>形成</w:t>
              </w:r>
              <w:r>
                <w:t>每日汇总</w:t>
              </w:r>
              <w:r>
                <w:rPr>
                  <w:rFonts w:hint="eastAsia"/>
                </w:rPr>
                <w:t>并</w:t>
              </w:r>
              <w:r>
                <w:t>评价个人工作完成情况。有权对不符合规范的操作或成员行为进行批评惩罚</w:t>
              </w:r>
              <w:r>
                <w:rPr>
                  <w:rFonts w:hint="eastAsia"/>
                </w:rPr>
                <w:t>。没有</w:t>
              </w:r>
              <w:r>
                <w:t>及时提醒项目人员工作进度，没有按时统计个人工作完成情况，或</w:t>
              </w:r>
              <w:r>
                <w:rPr>
                  <w:rFonts w:hint="eastAsia"/>
                </w:rPr>
                <w:t>项目</w:t>
              </w:r>
              <w:r>
                <w:t>人员伙同审核员欺瞒项目经理时承担主要责任。</w:t>
              </w:r>
            </w:ins>
          </w:p>
        </w:tc>
      </w:tr>
      <w:tr w:rsidR="00BA50DB" w14:paraId="5ED87E48" w14:textId="77777777" w:rsidTr="00927C5C">
        <w:trPr>
          <w:ins w:id="2942" w:author="John" w:date="2018-11-10T15:29:00Z"/>
        </w:trPr>
        <w:tc>
          <w:tcPr>
            <w:tcW w:w="1413" w:type="dxa"/>
          </w:tcPr>
          <w:p w14:paraId="26861097" w14:textId="77777777" w:rsidR="00BA50DB" w:rsidRPr="00292CE8" w:rsidRDefault="00BA50DB" w:rsidP="00927C5C">
            <w:pPr>
              <w:pStyle w:val="a9"/>
              <w:rPr>
                <w:ins w:id="2943" w:author="John" w:date="2018-11-10T15:29:00Z"/>
                <w:rFonts w:ascii="宋体" w:hAnsi="宋体"/>
                <w:szCs w:val="24"/>
              </w:rPr>
            </w:pPr>
            <w:ins w:id="2944" w:author="John" w:date="2018-11-10T15:29:00Z">
              <w:r>
                <w:rPr>
                  <w:rFonts w:ascii="宋体" w:hAnsi="宋体" w:hint="eastAsia"/>
                  <w:szCs w:val="24"/>
                </w:rPr>
                <w:t>文档编写</w:t>
              </w:r>
              <w:r>
                <w:rPr>
                  <w:rFonts w:ascii="宋体" w:hAnsi="宋体"/>
                  <w:szCs w:val="24"/>
                </w:rPr>
                <w:t>员</w:t>
              </w:r>
            </w:ins>
          </w:p>
        </w:tc>
        <w:tc>
          <w:tcPr>
            <w:tcW w:w="6883" w:type="dxa"/>
          </w:tcPr>
          <w:p w14:paraId="003726CF" w14:textId="77777777" w:rsidR="00BA50DB" w:rsidRPr="00292CE8" w:rsidRDefault="00BA50DB" w:rsidP="00927C5C">
            <w:pPr>
              <w:pStyle w:val="a9"/>
              <w:rPr>
                <w:ins w:id="2945" w:author="John" w:date="2018-11-10T15:29:00Z"/>
                <w:rFonts w:ascii="宋体" w:hAnsi="宋体"/>
                <w:szCs w:val="24"/>
              </w:rPr>
            </w:pPr>
            <w:ins w:id="2946" w:author="John" w:date="2018-11-10T15:29:00Z">
              <w:r>
                <w:rPr>
                  <w:rFonts w:hint="eastAsia"/>
                </w:rPr>
                <w:t>负责</w:t>
              </w:r>
              <w:r>
                <w:t>文档</w:t>
              </w:r>
              <w:r>
                <w:rPr>
                  <w:rFonts w:hint="eastAsia"/>
                </w:rPr>
                <w:t>模板</w:t>
              </w:r>
              <w:r>
                <w:t>查找及</w:t>
              </w:r>
              <w:r>
                <w:rPr>
                  <w:rFonts w:hint="eastAsia"/>
                </w:rPr>
                <w:t>正文</w:t>
              </w:r>
              <w:r>
                <w:t>编写</w:t>
              </w:r>
              <w:r>
                <w:rPr>
                  <w:rFonts w:hint="eastAsia"/>
                </w:rPr>
                <w:t>。没有</w:t>
              </w:r>
              <w:r>
                <w:t>按时完成自己所负责的</w:t>
              </w:r>
              <w:proofErr w:type="gramStart"/>
              <w:r>
                <w:t>版块</w:t>
              </w:r>
              <w:proofErr w:type="gramEnd"/>
              <w:r>
                <w:rPr>
                  <w:rFonts w:hint="eastAsia"/>
                </w:rPr>
                <w:t>，</w:t>
              </w:r>
              <w:r>
                <w:t>或完成状态较差</w:t>
              </w:r>
              <w:r>
                <w:rPr>
                  <w:rFonts w:hint="eastAsia"/>
                </w:rPr>
                <w:t>时</w:t>
              </w:r>
              <w:r>
                <w:t>承担主要责任。</w:t>
              </w:r>
            </w:ins>
          </w:p>
        </w:tc>
      </w:tr>
      <w:tr w:rsidR="00BA50DB" w14:paraId="06FAD571" w14:textId="77777777" w:rsidTr="00927C5C">
        <w:trPr>
          <w:ins w:id="2947" w:author="John" w:date="2018-11-10T15:29:00Z"/>
        </w:trPr>
        <w:tc>
          <w:tcPr>
            <w:tcW w:w="1413" w:type="dxa"/>
          </w:tcPr>
          <w:p w14:paraId="32717B02" w14:textId="77777777" w:rsidR="00BA50DB" w:rsidRPr="00292CE8" w:rsidRDefault="00BA50DB" w:rsidP="00927C5C">
            <w:pPr>
              <w:pStyle w:val="a9"/>
              <w:rPr>
                <w:ins w:id="2948" w:author="John" w:date="2018-11-10T15:29:00Z"/>
                <w:rFonts w:ascii="宋体" w:hAnsi="宋体"/>
                <w:szCs w:val="24"/>
              </w:rPr>
            </w:pPr>
            <w:ins w:id="2949" w:author="John" w:date="2018-11-10T15:29:00Z">
              <w:r>
                <w:rPr>
                  <w:rFonts w:ascii="宋体" w:hAnsi="宋体" w:hint="eastAsia"/>
                  <w:szCs w:val="24"/>
                </w:rPr>
                <w:t>文档</w:t>
              </w:r>
              <w:proofErr w:type="gramStart"/>
              <w:r>
                <w:rPr>
                  <w:rFonts w:ascii="宋体" w:hAnsi="宋体" w:hint="eastAsia"/>
                  <w:szCs w:val="24"/>
                </w:rPr>
                <w:t>整合</w:t>
              </w:r>
              <w:r>
                <w:rPr>
                  <w:rFonts w:ascii="宋体" w:hAnsi="宋体"/>
                  <w:szCs w:val="24"/>
                </w:rPr>
                <w:t>员</w:t>
              </w:r>
              <w:proofErr w:type="gramEnd"/>
            </w:ins>
          </w:p>
        </w:tc>
        <w:tc>
          <w:tcPr>
            <w:tcW w:w="6883" w:type="dxa"/>
          </w:tcPr>
          <w:p w14:paraId="4688BE56" w14:textId="77777777" w:rsidR="00BA50DB" w:rsidRPr="00292CE8" w:rsidRDefault="00BA50DB" w:rsidP="00927C5C">
            <w:pPr>
              <w:pStyle w:val="a9"/>
              <w:rPr>
                <w:ins w:id="2950" w:author="John" w:date="2018-11-10T15:29:00Z"/>
                <w:rFonts w:ascii="宋体" w:hAnsi="宋体"/>
                <w:szCs w:val="24"/>
              </w:rPr>
            </w:pPr>
            <w:ins w:id="2951" w:author="John" w:date="2018-11-10T15:29:00Z">
              <w:r>
                <w:rPr>
                  <w:rFonts w:hint="eastAsia"/>
                </w:rPr>
                <w:t>负责</w:t>
              </w:r>
              <w:r>
                <w:t>整合文档并与各</w:t>
              </w:r>
              <w:proofErr w:type="gramStart"/>
              <w:r>
                <w:t>版块</w:t>
              </w:r>
              <w:proofErr w:type="gramEnd"/>
              <w:r>
                <w:t>负责人</w:t>
              </w:r>
              <w:r>
                <w:rPr>
                  <w:rFonts w:hint="eastAsia"/>
                </w:rPr>
                <w:t>核实</w:t>
              </w:r>
              <w:r>
                <w:t>，</w:t>
              </w:r>
              <w:r>
                <w:rPr>
                  <w:rFonts w:hint="eastAsia"/>
                </w:rPr>
                <w:t>与任务</w:t>
              </w:r>
              <w:r>
                <w:t>审核员和项目经理审核，上传至</w:t>
              </w:r>
              <w:r>
                <w:t>Git</w:t>
              </w:r>
              <w:r>
                <w:t>工作目录。</w:t>
              </w:r>
              <w:r>
                <w:rPr>
                  <w:rFonts w:hint="eastAsia"/>
                </w:rPr>
                <w:t>没有</w:t>
              </w:r>
              <w:r>
                <w:t>与模块负责人沟通</w:t>
              </w:r>
              <w:r>
                <w:rPr>
                  <w:rFonts w:hint="eastAsia"/>
                </w:rPr>
                <w:t>，</w:t>
              </w:r>
              <w:r>
                <w:t>或及时</w:t>
              </w:r>
              <w:r>
                <w:rPr>
                  <w:rFonts w:hint="eastAsia"/>
                </w:rPr>
                <w:t>整合</w:t>
              </w:r>
              <w:r>
                <w:t>文</w:t>
              </w:r>
              <w:r>
                <w:rPr>
                  <w:rFonts w:hint="eastAsia"/>
                </w:rPr>
                <w:t>档</w:t>
              </w:r>
              <w:r>
                <w:t>上传至</w:t>
              </w:r>
              <w:proofErr w:type="spellStart"/>
              <w:r>
                <w:t>GIt</w:t>
              </w:r>
              <w:proofErr w:type="spellEnd"/>
              <w:r>
                <w:rPr>
                  <w:rFonts w:hint="eastAsia"/>
                </w:rPr>
                <w:t>时承担</w:t>
              </w:r>
              <w:r>
                <w:t>主要责任。</w:t>
              </w:r>
            </w:ins>
          </w:p>
        </w:tc>
      </w:tr>
      <w:tr w:rsidR="00BA50DB" w14:paraId="4FD334B0" w14:textId="77777777" w:rsidTr="00927C5C">
        <w:trPr>
          <w:ins w:id="2952" w:author="John" w:date="2018-11-10T15:29:00Z"/>
        </w:trPr>
        <w:tc>
          <w:tcPr>
            <w:tcW w:w="1413" w:type="dxa"/>
          </w:tcPr>
          <w:p w14:paraId="5FDB0E9D" w14:textId="77777777" w:rsidR="00BA50DB" w:rsidRPr="00292CE8" w:rsidRDefault="00BA50DB" w:rsidP="00927C5C">
            <w:pPr>
              <w:pStyle w:val="a9"/>
              <w:rPr>
                <w:ins w:id="2953" w:author="John" w:date="2018-11-10T15:29:00Z"/>
                <w:rFonts w:ascii="宋体" w:hAnsi="宋体"/>
                <w:szCs w:val="24"/>
              </w:rPr>
            </w:pPr>
            <w:ins w:id="2954" w:author="John" w:date="2018-11-10T15:29:00Z">
              <w:r>
                <w:rPr>
                  <w:rFonts w:ascii="宋体" w:hAnsi="宋体" w:hint="eastAsia"/>
                  <w:szCs w:val="24"/>
                </w:rPr>
                <w:t>PPT编写</w:t>
              </w:r>
              <w:r>
                <w:rPr>
                  <w:rFonts w:ascii="宋体" w:hAnsi="宋体"/>
                  <w:szCs w:val="24"/>
                </w:rPr>
                <w:t>员</w:t>
              </w:r>
            </w:ins>
          </w:p>
        </w:tc>
        <w:tc>
          <w:tcPr>
            <w:tcW w:w="6883" w:type="dxa"/>
          </w:tcPr>
          <w:p w14:paraId="71CC9092" w14:textId="77777777" w:rsidR="00BA50DB" w:rsidRPr="00292CE8" w:rsidRDefault="00BA50DB" w:rsidP="00927C5C">
            <w:pPr>
              <w:pStyle w:val="a9"/>
              <w:rPr>
                <w:ins w:id="2955" w:author="John" w:date="2018-11-10T15:29:00Z"/>
                <w:rFonts w:ascii="宋体" w:hAnsi="宋体"/>
                <w:szCs w:val="24"/>
              </w:rPr>
            </w:pPr>
            <w:ins w:id="2956" w:author="John" w:date="2018-11-10T15:29:00Z">
              <w:r>
                <w:rPr>
                  <w:rFonts w:asciiTheme="minorEastAsia" w:hAnsiTheme="minorEastAsia" w:hint="eastAsia"/>
                </w:rPr>
                <w:t>负责</w:t>
              </w:r>
              <w:r>
                <w:rPr>
                  <w:rFonts w:asciiTheme="minorEastAsia" w:hAnsiTheme="minorEastAsia" w:hint="eastAsia"/>
                </w:rPr>
                <w:t>P</w:t>
              </w:r>
              <w:r>
                <w:rPr>
                  <w:rFonts w:asciiTheme="minorEastAsia" w:hAnsiTheme="minorEastAsia"/>
                </w:rPr>
                <w:t>PT</w:t>
              </w:r>
              <w:r>
                <w:rPr>
                  <w:rFonts w:asciiTheme="minorEastAsia" w:hAnsiTheme="minorEastAsia" w:hint="eastAsia"/>
                </w:rPr>
                <w:t>模板</w:t>
              </w:r>
              <w:r>
                <w:rPr>
                  <w:rFonts w:asciiTheme="minorEastAsia" w:hAnsiTheme="minorEastAsia"/>
                </w:rPr>
                <w:t>查找及</w:t>
              </w:r>
              <w:r>
                <w:rPr>
                  <w:rFonts w:asciiTheme="minorEastAsia" w:hAnsiTheme="minorEastAsia" w:hint="eastAsia"/>
                </w:rPr>
                <w:t>正文</w:t>
              </w:r>
              <w:r>
                <w:rPr>
                  <w:rFonts w:asciiTheme="minorEastAsia" w:hAnsiTheme="minorEastAsia"/>
                </w:rPr>
                <w:t>编写</w:t>
              </w:r>
              <w:r>
                <w:rPr>
                  <w:rFonts w:asciiTheme="minorEastAsia" w:hAnsiTheme="minorEastAsia" w:hint="eastAsia"/>
                </w:rPr>
                <w:t>。没有</w:t>
              </w:r>
              <w:r>
                <w:rPr>
                  <w:rFonts w:asciiTheme="minorEastAsia" w:hAnsiTheme="minorEastAsia"/>
                </w:rPr>
                <w:t>按时完成自己所负责的</w:t>
              </w:r>
              <w:proofErr w:type="gramStart"/>
              <w:r>
                <w:rPr>
                  <w:rFonts w:asciiTheme="minorEastAsia" w:hAnsiTheme="minorEastAsia"/>
                </w:rPr>
                <w:t>版块</w:t>
              </w:r>
              <w:proofErr w:type="gramEnd"/>
              <w:r>
                <w:rPr>
                  <w:rFonts w:asciiTheme="minorEastAsia" w:hAnsiTheme="minorEastAsia" w:hint="eastAsia"/>
                </w:rPr>
                <w:t>，</w:t>
              </w:r>
              <w:r>
                <w:rPr>
                  <w:rFonts w:asciiTheme="minorEastAsia" w:hAnsiTheme="minorEastAsia"/>
                </w:rPr>
                <w:t>或完成状态较差</w:t>
              </w:r>
              <w:r>
                <w:rPr>
                  <w:rFonts w:asciiTheme="minorEastAsia" w:hAnsiTheme="minorEastAsia" w:hint="eastAsia"/>
                </w:rPr>
                <w:t>时</w:t>
              </w:r>
              <w:r>
                <w:rPr>
                  <w:rFonts w:asciiTheme="minorEastAsia" w:hAnsiTheme="minorEastAsia"/>
                </w:rPr>
                <w:t>承担主要责任。</w:t>
              </w:r>
            </w:ins>
          </w:p>
        </w:tc>
      </w:tr>
      <w:tr w:rsidR="00BA50DB" w14:paraId="67DC7507" w14:textId="77777777" w:rsidTr="00927C5C">
        <w:trPr>
          <w:ins w:id="2957" w:author="John" w:date="2018-11-10T15:29:00Z"/>
        </w:trPr>
        <w:tc>
          <w:tcPr>
            <w:tcW w:w="1413" w:type="dxa"/>
          </w:tcPr>
          <w:p w14:paraId="74992351" w14:textId="77777777" w:rsidR="00BA50DB" w:rsidRDefault="00BA50DB" w:rsidP="00927C5C">
            <w:pPr>
              <w:pStyle w:val="a9"/>
              <w:rPr>
                <w:ins w:id="2958" w:author="John" w:date="2018-11-10T15:29:00Z"/>
                <w:rFonts w:ascii="宋体" w:hAnsi="宋体"/>
                <w:szCs w:val="24"/>
              </w:rPr>
            </w:pPr>
            <w:ins w:id="2959" w:author="John" w:date="2018-11-10T15:29:00Z">
              <w:r>
                <w:rPr>
                  <w:rFonts w:ascii="宋体" w:hAnsi="宋体" w:hint="eastAsia"/>
                  <w:szCs w:val="24"/>
                </w:rPr>
                <w:t>PPT</w:t>
              </w:r>
              <w:proofErr w:type="gramStart"/>
              <w:r>
                <w:rPr>
                  <w:rFonts w:ascii="宋体" w:hAnsi="宋体"/>
                  <w:szCs w:val="24"/>
                </w:rPr>
                <w:t>整合员</w:t>
              </w:r>
              <w:proofErr w:type="gramEnd"/>
            </w:ins>
          </w:p>
        </w:tc>
        <w:tc>
          <w:tcPr>
            <w:tcW w:w="6883" w:type="dxa"/>
          </w:tcPr>
          <w:p w14:paraId="31ECE365" w14:textId="77777777" w:rsidR="00BA50DB" w:rsidRDefault="00BA50DB" w:rsidP="00927C5C">
            <w:pPr>
              <w:pStyle w:val="a9"/>
              <w:rPr>
                <w:ins w:id="2960" w:author="John" w:date="2018-11-10T15:29:00Z"/>
                <w:rFonts w:asciiTheme="minorEastAsia" w:hAnsiTheme="minorEastAsia"/>
              </w:rPr>
            </w:pPr>
            <w:ins w:id="2961" w:author="John" w:date="2018-11-10T15:29:00Z">
              <w:r>
                <w:rPr>
                  <w:rFonts w:asciiTheme="minorEastAsia" w:hAnsiTheme="minorEastAsia" w:hint="eastAsia"/>
                </w:rPr>
                <w:t>负责</w:t>
              </w:r>
              <w:r>
                <w:rPr>
                  <w:rFonts w:asciiTheme="minorEastAsia" w:hAnsiTheme="minorEastAsia"/>
                </w:rPr>
                <w:t>整合</w:t>
              </w:r>
              <w:r>
                <w:rPr>
                  <w:rFonts w:asciiTheme="minorEastAsia" w:hAnsiTheme="minorEastAsia" w:hint="eastAsia"/>
                </w:rPr>
                <w:t>PPT</w:t>
              </w:r>
              <w:r>
                <w:rPr>
                  <w:rFonts w:asciiTheme="minorEastAsia" w:hAnsiTheme="minorEastAsia"/>
                </w:rPr>
                <w:t>并与各</w:t>
              </w:r>
              <w:proofErr w:type="gramStart"/>
              <w:r>
                <w:rPr>
                  <w:rFonts w:asciiTheme="minorEastAsia" w:hAnsiTheme="minorEastAsia"/>
                </w:rPr>
                <w:t>版块</w:t>
              </w:r>
              <w:proofErr w:type="gramEnd"/>
              <w:r>
                <w:rPr>
                  <w:rFonts w:asciiTheme="minorEastAsia" w:hAnsiTheme="minorEastAsia"/>
                </w:rPr>
                <w:t>负责人</w:t>
              </w:r>
              <w:r>
                <w:rPr>
                  <w:rFonts w:asciiTheme="minorEastAsia" w:hAnsiTheme="minorEastAsia" w:hint="eastAsia"/>
                </w:rPr>
                <w:t>核实</w:t>
              </w:r>
              <w:r>
                <w:rPr>
                  <w:rFonts w:asciiTheme="minorEastAsia" w:hAnsiTheme="minorEastAsia"/>
                </w:rPr>
                <w:t>，</w:t>
              </w:r>
              <w:r>
                <w:rPr>
                  <w:rFonts w:asciiTheme="minorEastAsia" w:hAnsiTheme="minorEastAsia" w:hint="eastAsia"/>
                </w:rPr>
                <w:t>与任务</w:t>
              </w:r>
              <w:r>
                <w:rPr>
                  <w:rFonts w:asciiTheme="minorEastAsia" w:hAnsiTheme="minorEastAsia"/>
                </w:rPr>
                <w:t>审核员和项目经理审核，上传至</w:t>
              </w:r>
              <w:r>
                <w:rPr>
                  <w:rFonts w:asciiTheme="minorEastAsia" w:hAnsiTheme="minorEastAsia"/>
                </w:rPr>
                <w:t>Git</w:t>
              </w:r>
              <w:r>
                <w:rPr>
                  <w:rFonts w:asciiTheme="minorEastAsia" w:hAnsiTheme="minorEastAsia"/>
                </w:rPr>
                <w:t>工作目录。</w:t>
              </w:r>
              <w:r>
                <w:rPr>
                  <w:rFonts w:asciiTheme="minorEastAsia" w:hAnsiTheme="minorEastAsia" w:hint="eastAsia"/>
                </w:rPr>
                <w:t>没有</w:t>
              </w:r>
              <w:r>
                <w:rPr>
                  <w:rFonts w:asciiTheme="minorEastAsia" w:hAnsiTheme="minorEastAsia"/>
                </w:rPr>
                <w:t>与模块负责人沟通</w:t>
              </w:r>
              <w:r>
                <w:rPr>
                  <w:rFonts w:asciiTheme="minorEastAsia" w:hAnsiTheme="minorEastAsia" w:hint="eastAsia"/>
                </w:rPr>
                <w:t>，</w:t>
              </w:r>
              <w:r>
                <w:rPr>
                  <w:rFonts w:asciiTheme="minorEastAsia" w:hAnsiTheme="minorEastAsia"/>
                </w:rPr>
                <w:t>或及时</w:t>
              </w:r>
              <w:r>
                <w:rPr>
                  <w:rFonts w:asciiTheme="minorEastAsia" w:hAnsiTheme="minorEastAsia" w:hint="eastAsia"/>
                </w:rPr>
                <w:t>整合</w:t>
              </w:r>
              <w:r>
                <w:rPr>
                  <w:rFonts w:asciiTheme="minorEastAsia" w:hAnsiTheme="minorEastAsia"/>
                </w:rPr>
                <w:t>文</w:t>
              </w:r>
              <w:r>
                <w:rPr>
                  <w:rFonts w:asciiTheme="minorEastAsia" w:hAnsiTheme="minorEastAsia" w:hint="eastAsia"/>
                </w:rPr>
                <w:t>档</w:t>
              </w:r>
              <w:r>
                <w:rPr>
                  <w:rFonts w:asciiTheme="minorEastAsia" w:hAnsiTheme="minorEastAsia"/>
                </w:rPr>
                <w:t>上传至</w:t>
              </w:r>
              <w:proofErr w:type="spellStart"/>
              <w:r>
                <w:rPr>
                  <w:rFonts w:asciiTheme="minorEastAsia" w:hAnsiTheme="minorEastAsia"/>
                </w:rPr>
                <w:t>GIt</w:t>
              </w:r>
              <w:proofErr w:type="spellEnd"/>
              <w:r>
                <w:rPr>
                  <w:rFonts w:asciiTheme="minorEastAsia" w:hAnsiTheme="minorEastAsia" w:hint="eastAsia"/>
                </w:rPr>
                <w:lastRenderedPageBreak/>
                <w:t>时承担</w:t>
              </w:r>
              <w:r>
                <w:rPr>
                  <w:rFonts w:asciiTheme="minorEastAsia" w:hAnsiTheme="minorEastAsia"/>
                </w:rPr>
                <w:t>主要责任。</w:t>
              </w:r>
            </w:ins>
          </w:p>
        </w:tc>
      </w:tr>
      <w:tr w:rsidR="00BA50DB" w14:paraId="72CC014F" w14:textId="77777777" w:rsidTr="00927C5C">
        <w:trPr>
          <w:ins w:id="2962" w:author="John" w:date="2018-11-10T15:29:00Z"/>
        </w:trPr>
        <w:tc>
          <w:tcPr>
            <w:tcW w:w="1413" w:type="dxa"/>
          </w:tcPr>
          <w:p w14:paraId="0F82777F" w14:textId="77777777" w:rsidR="00BA50DB" w:rsidRDefault="00BA50DB" w:rsidP="00927C5C">
            <w:pPr>
              <w:pStyle w:val="a9"/>
              <w:rPr>
                <w:ins w:id="2963" w:author="John" w:date="2018-11-10T15:29:00Z"/>
                <w:rFonts w:ascii="宋体" w:hAnsi="宋体"/>
                <w:szCs w:val="24"/>
              </w:rPr>
            </w:pPr>
            <w:ins w:id="2964" w:author="John" w:date="2018-11-10T15:29:00Z">
              <w:r>
                <w:rPr>
                  <w:rFonts w:ascii="宋体" w:hAnsi="宋体" w:hint="eastAsia"/>
                  <w:szCs w:val="24"/>
                </w:rPr>
                <w:lastRenderedPageBreak/>
                <w:t>会议记录员</w:t>
              </w:r>
            </w:ins>
          </w:p>
        </w:tc>
        <w:tc>
          <w:tcPr>
            <w:tcW w:w="6883" w:type="dxa"/>
          </w:tcPr>
          <w:p w14:paraId="1B2EF079" w14:textId="77777777" w:rsidR="00BA50DB" w:rsidRDefault="00BA50DB" w:rsidP="00927C5C">
            <w:pPr>
              <w:pStyle w:val="a9"/>
              <w:tabs>
                <w:tab w:val="left" w:pos="744"/>
              </w:tabs>
              <w:rPr>
                <w:ins w:id="2965" w:author="John" w:date="2018-11-10T15:29:00Z"/>
                <w:rFonts w:asciiTheme="minorEastAsia" w:hAnsiTheme="minorEastAsia"/>
              </w:rPr>
            </w:pPr>
            <w:ins w:id="2966" w:author="John" w:date="2018-11-10T15:29:00Z">
              <w:r>
                <w:rPr>
                  <w:rFonts w:hint="eastAsia"/>
                </w:rPr>
                <w:t>负责</w:t>
              </w:r>
              <w:r>
                <w:t>记录会议情况，包括开会时间、地点、参会人员、会议主要探讨内容</w:t>
              </w:r>
              <w:r>
                <w:rPr>
                  <w:rFonts w:hint="eastAsia"/>
                </w:rPr>
                <w:t>、</w:t>
              </w:r>
              <w:r>
                <w:t>会议</w:t>
              </w:r>
              <w:r>
                <w:rPr>
                  <w:rFonts w:hint="eastAsia"/>
                </w:rPr>
                <w:t>完成</w:t>
              </w:r>
              <w:r>
                <w:t>情况，并录音</w:t>
              </w:r>
              <w:r>
                <w:rPr>
                  <w:rFonts w:hint="eastAsia"/>
                </w:rPr>
                <w:t>。会议</w:t>
              </w:r>
              <w:r>
                <w:t>记录不完善，没有录音时承担主要责任。</w:t>
              </w:r>
            </w:ins>
          </w:p>
        </w:tc>
      </w:tr>
      <w:tr w:rsidR="00BA50DB" w14:paraId="7182B37C" w14:textId="77777777" w:rsidTr="00927C5C">
        <w:trPr>
          <w:ins w:id="2967" w:author="John" w:date="2018-11-10T15:29:00Z"/>
        </w:trPr>
        <w:tc>
          <w:tcPr>
            <w:tcW w:w="1413" w:type="dxa"/>
          </w:tcPr>
          <w:p w14:paraId="175B2C1D" w14:textId="77777777" w:rsidR="00BA50DB" w:rsidRDefault="00BA50DB" w:rsidP="00927C5C">
            <w:pPr>
              <w:pStyle w:val="a9"/>
              <w:rPr>
                <w:ins w:id="2968" w:author="John" w:date="2018-11-10T15:29:00Z"/>
                <w:rFonts w:ascii="宋体" w:hAnsi="宋体"/>
                <w:szCs w:val="24"/>
              </w:rPr>
            </w:pPr>
            <w:ins w:id="2969" w:author="John" w:date="2018-11-10T15:29:00Z">
              <w:r>
                <w:rPr>
                  <w:rFonts w:hint="eastAsia"/>
                </w:rPr>
                <w:t>设备及配置管理员</w:t>
              </w:r>
            </w:ins>
          </w:p>
        </w:tc>
        <w:tc>
          <w:tcPr>
            <w:tcW w:w="6883" w:type="dxa"/>
          </w:tcPr>
          <w:p w14:paraId="1FB8041E" w14:textId="77777777" w:rsidR="00BA50DB" w:rsidRDefault="00BA50DB" w:rsidP="00927C5C">
            <w:pPr>
              <w:pStyle w:val="a9"/>
              <w:rPr>
                <w:ins w:id="2970" w:author="John" w:date="2018-11-10T15:29:00Z"/>
                <w:rFonts w:asciiTheme="minorEastAsia" w:hAnsiTheme="minorEastAsia"/>
              </w:rPr>
            </w:pPr>
            <w:ins w:id="2971" w:author="John" w:date="2018-11-10T15:29:00Z">
              <w:r>
                <w:rPr>
                  <w:rFonts w:hint="eastAsia"/>
                </w:rPr>
                <w:t>负责</w:t>
              </w:r>
              <w:r>
                <w:t>该软件项目所需</w:t>
              </w:r>
              <w:r>
                <w:rPr>
                  <w:rFonts w:hint="eastAsia"/>
                </w:rPr>
                <w:t>设备</w:t>
              </w:r>
              <w:r>
                <w:t>工具配置，配置相关虚拟机软件设置</w:t>
              </w:r>
              <w:r>
                <w:rPr>
                  <w:rFonts w:hint="eastAsia"/>
                </w:rPr>
                <w:t>，</w:t>
              </w:r>
              <w:r>
                <w:t>建立基线，</w:t>
              </w:r>
              <w:r>
                <w:rPr>
                  <w:rFonts w:hint="eastAsia"/>
                </w:rPr>
                <w:t>进行</w:t>
              </w:r>
              <w:r>
                <w:t>版本及配置</w:t>
              </w:r>
              <w:r>
                <w:rPr>
                  <w:rFonts w:hint="eastAsia"/>
                </w:rPr>
                <w:t>变更控制，</w:t>
              </w:r>
              <w:r>
                <w:t>使组员能够快速有效</w:t>
              </w:r>
              <w:r>
                <w:rPr>
                  <w:rFonts w:hint="eastAsia"/>
                </w:rPr>
                <w:t>的</w:t>
              </w:r>
              <w:r>
                <w:t>使用各种工具</w:t>
              </w:r>
              <w:r>
                <w:rPr>
                  <w:rFonts w:hint="eastAsia"/>
                </w:rPr>
                <w:t>。有权要求</w:t>
              </w:r>
              <w:r>
                <w:t>统一组内软件使用情况，有权强制规定组员对软件的使用规范</w:t>
              </w:r>
              <w:r>
                <w:rPr>
                  <w:rFonts w:hint="eastAsia"/>
                </w:rPr>
                <w:t>，</w:t>
              </w:r>
              <w:r>
                <w:t>有权要求</w:t>
              </w:r>
              <w:r>
                <w:rPr>
                  <w:rFonts w:hint="eastAsia"/>
                </w:rPr>
                <w:t>项目</w:t>
              </w:r>
              <w:r>
                <w:t>经理对需要设备进行筹款。</w:t>
              </w:r>
              <w:r>
                <w:rPr>
                  <w:rFonts w:hint="eastAsia"/>
                </w:rPr>
                <w:t>配置</w:t>
              </w:r>
              <w:r>
                <w:t>或版本控制不当，提交错误版本，配置不够完善</w:t>
              </w:r>
              <w:r>
                <w:rPr>
                  <w:rFonts w:hint="eastAsia"/>
                </w:rPr>
                <w:t>时</w:t>
              </w:r>
              <w:r>
                <w:t>承担主要责任。</w:t>
              </w:r>
            </w:ins>
          </w:p>
        </w:tc>
      </w:tr>
      <w:tr w:rsidR="00BA50DB" w14:paraId="02032ED6" w14:textId="77777777" w:rsidTr="00927C5C">
        <w:trPr>
          <w:ins w:id="2972" w:author="John" w:date="2018-11-10T15:29:00Z"/>
        </w:trPr>
        <w:tc>
          <w:tcPr>
            <w:tcW w:w="1413" w:type="dxa"/>
          </w:tcPr>
          <w:p w14:paraId="3E2C8BEA" w14:textId="77777777" w:rsidR="00BA50DB" w:rsidRDefault="00BA50DB" w:rsidP="00927C5C">
            <w:pPr>
              <w:pStyle w:val="a9"/>
              <w:rPr>
                <w:ins w:id="2973" w:author="John" w:date="2018-11-10T15:29:00Z"/>
                <w:rFonts w:ascii="宋体" w:hAnsi="宋体"/>
                <w:szCs w:val="24"/>
              </w:rPr>
            </w:pPr>
            <w:ins w:id="2974" w:author="John" w:date="2018-11-10T15:29:00Z">
              <w:r>
                <w:rPr>
                  <w:rFonts w:ascii="宋体" w:hAnsi="宋体" w:hint="eastAsia"/>
                  <w:szCs w:val="24"/>
                </w:rPr>
                <w:t>原型</w:t>
              </w:r>
              <w:r>
                <w:rPr>
                  <w:rFonts w:ascii="宋体" w:hAnsi="宋体"/>
                  <w:szCs w:val="24"/>
                </w:rPr>
                <w:t>设计员</w:t>
              </w:r>
            </w:ins>
          </w:p>
        </w:tc>
        <w:tc>
          <w:tcPr>
            <w:tcW w:w="6883" w:type="dxa"/>
          </w:tcPr>
          <w:p w14:paraId="4E007130" w14:textId="77777777" w:rsidR="00BA50DB" w:rsidRDefault="00BA50DB" w:rsidP="00927C5C">
            <w:pPr>
              <w:pStyle w:val="a9"/>
              <w:rPr>
                <w:ins w:id="2975" w:author="John" w:date="2018-11-10T15:29:00Z"/>
                <w:rFonts w:asciiTheme="minorEastAsia" w:hAnsiTheme="minorEastAsia"/>
              </w:rPr>
            </w:pPr>
            <w:ins w:id="2976" w:author="John" w:date="2018-11-10T15:29:00Z">
              <w:r>
                <w:rPr>
                  <w:rFonts w:hint="eastAsia"/>
                </w:rPr>
                <w:t>负责</w:t>
              </w:r>
              <w:r>
                <w:t>网站原型设计</w:t>
              </w:r>
              <w:r>
                <w:rPr>
                  <w:rFonts w:hint="eastAsia"/>
                </w:rPr>
                <w:t>，</w:t>
              </w:r>
              <w:r>
                <w:t>要求与组员和客户进行充分沟通。</w:t>
              </w:r>
              <w:r>
                <w:rPr>
                  <w:rFonts w:hint="eastAsia"/>
                </w:rPr>
                <w:t>有权</w:t>
              </w:r>
              <w:r>
                <w:t>拒绝</w:t>
              </w:r>
              <w:proofErr w:type="gramStart"/>
              <w:r>
                <w:t>除项目</w:t>
              </w:r>
              <w:proofErr w:type="gramEnd"/>
              <w:r>
                <w:t>经理以外的组员提出的要求。</w:t>
              </w:r>
              <w:r>
                <w:rPr>
                  <w:rFonts w:hint="eastAsia"/>
                </w:rPr>
                <w:t>网站功能</w:t>
              </w:r>
              <w:r>
                <w:t>设计不够</w:t>
              </w:r>
              <w:r>
                <w:rPr>
                  <w:rFonts w:hint="eastAsia"/>
                </w:rPr>
                <w:t>，样式</w:t>
              </w:r>
              <w:r>
                <w:t>丑陋，用户友好度低时负主要责任。</w:t>
              </w:r>
            </w:ins>
          </w:p>
        </w:tc>
      </w:tr>
      <w:tr w:rsidR="00BA50DB" w14:paraId="02739107" w14:textId="77777777" w:rsidTr="00927C5C">
        <w:trPr>
          <w:ins w:id="2977" w:author="John" w:date="2018-11-10T15:29:00Z"/>
        </w:trPr>
        <w:tc>
          <w:tcPr>
            <w:tcW w:w="1413" w:type="dxa"/>
          </w:tcPr>
          <w:p w14:paraId="4F28668A" w14:textId="77777777" w:rsidR="00BA50DB" w:rsidRDefault="00BA50DB" w:rsidP="00927C5C">
            <w:pPr>
              <w:pStyle w:val="a9"/>
              <w:rPr>
                <w:ins w:id="2978" w:author="John" w:date="2018-11-10T15:29:00Z"/>
                <w:rFonts w:ascii="宋体" w:hAnsi="宋体"/>
                <w:szCs w:val="24"/>
              </w:rPr>
            </w:pPr>
            <w:ins w:id="2979" w:author="John" w:date="2018-11-10T15:29:00Z">
              <w:r>
                <w:rPr>
                  <w:rFonts w:ascii="宋体" w:hAnsi="宋体" w:hint="eastAsia"/>
                  <w:szCs w:val="24"/>
                </w:rPr>
                <w:t>用户</w:t>
              </w:r>
              <w:r>
                <w:rPr>
                  <w:rFonts w:ascii="宋体" w:hAnsi="宋体"/>
                  <w:szCs w:val="24"/>
                </w:rPr>
                <w:t>访谈员</w:t>
              </w:r>
            </w:ins>
          </w:p>
        </w:tc>
        <w:tc>
          <w:tcPr>
            <w:tcW w:w="6883" w:type="dxa"/>
          </w:tcPr>
          <w:p w14:paraId="5BF288B6" w14:textId="77777777" w:rsidR="00BA50DB" w:rsidRDefault="00BA50DB" w:rsidP="00927C5C">
            <w:pPr>
              <w:pStyle w:val="a9"/>
              <w:rPr>
                <w:ins w:id="2980" w:author="John" w:date="2018-11-10T15:29:00Z"/>
              </w:rPr>
            </w:pPr>
            <w:ins w:id="2981" w:author="John" w:date="2018-11-10T15:29:00Z">
              <w:r>
                <w:rPr>
                  <w:rFonts w:hint="eastAsia"/>
                </w:rPr>
                <w:t>负责</w:t>
              </w:r>
              <w:r>
                <w:t>从顾客获取需求</w:t>
              </w:r>
              <w:r>
                <w:rPr>
                  <w:rFonts w:hint="eastAsia"/>
                </w:rPr>
                <w:t>，</w:t>
              </w:r>
              <w:r>
                <w:t>分析顾客需求</w:t>
              </w:r>
              <w:r>
                <w:rPr>
                  <w:rFonts w:hint="eastAsia"/>
                </w:rPr>
                <w:t>并</w:t>
              </w:r>
              <w:r>
                <w:t>反馈成具体需要实现的功能。</w:t>
              </w:r>
              <w:r>
                <w:rPr>
                  <w:rFonts w:hint="eastAsia"/>
                </w:rPr>
                <w:t>对顾客</w:t>
              </w:r>
              <w:r>
                <w:t>要求分析不清</w:t>
              </w:r>
              <w:r>
                <w:rPr>
                  <w:rFonts w:hint="eastAsia"/>
                </w:rPr>
                <w:t>，</w:t>
              </w:r>
              <w:r>
                <w:t>记录需求不清晰时，</w:t>
              </w:r>
              <w:r>
                <w:rPr>
                  <w:rFonts w:hint="eastAsia"/>
                </w:rPr>
                <w:t>导致</w:t>
              </w:r>
              <w:r>
                <w:t>生成功能</w:t>
              </w:r>
              <w:r>
                <w:rPr>
                  <w:rFonts w:hint="eastAsia"/>
                </w:rPr>
                <w:t>错误</w:t>
              </w:r>
              <w:r>
                <w:t>时负主要责任。</w:t>
              </w:r>
            </w:ins>
          </w:p>
        </w:tc>
      </w:tr>
      <w:tr w:rsidR="00BA50DB" w14:paraId="3EA74AEC" w14:textId="77777777" w:rsidTr="00927C5C">
        <w:trPr>
          <w:ins w:id="2982" w:author="John" w:date="2018-11-10T15:29:00Z"/>
        </w:trPr>
        <w:tc>
          <w:tcPr>
            <w:tcW w:w="1413" w:type="dxa"/>
          </w:tcPr>
          <w:p w14:paraId="268F6407" w14:textId="77777777" w:rsidR="00BA50DB" w:rsidRDefault="00BA50DB" w:rsidP="00927C5C">
            <w:pPr>
              <w:pStyle w:val="a9"/>
              <w:rPr>
                <w:ins w:id="2983" w:author="John" w:date="2018-11-10T15:29:00Z"/>
                <w:rFonts w:ascii="宋体" w:hAnsi="宋体"/>
                <w:szCs w:val="24"/>
              </w:rPr>
            </w:pPr>
            <w:ins w:id="2984" w:author="John" w:date="2018-11-10T15:29:00Z">
              <w:r>
                <w:rPr>
                  <w:rFonts w:ascii="宋体" w:hAnsi="宋体" w:hint="eastAsia"/>
                  <w:szCs w:val="24"/>
                </w:rPr>
                <w:t>工作</w:t>
              </w:r>
              <w:r>
                <w:rPr>
                  <w:rFonts w:ascii="宋体" w:hAnsi="宋体"/>
                  <w:szCs w:val="24"/>
                </w:rPr>
                <w:t>计划管理员</w:t>
              </w:r>
            </w:ins>
          </w:p>
        </w:tc>
        <w:tc>
          <w:tcPr>
            <w:tcW w:w="6883" w:type="dxa"/>
          </w:tcPr>
          <w:p w14:paraId="65FD3A02" w14:textId="77777777" w:rsidR="00BA50DB" w:rsidRDefault="00BA50DB" w:rsidP="00927C5C">
            <w:pPr>
              <w:pStyle w:val="a9"/>
              <w:rPr>
                <w:ins w:id="2985" w:author="John" w:date="2018-11-10T15:29:00Z"/>
              </w:rPr>
            </w:pPr>
            <w:ins w:id="2986" w:author="John" w:date="2018-11-10T15:29:00Z">
              <w:r>
                <w:rPr>
                  <w:rFonts w:hint="eastAsia"/>
                </w:rPr>
                <w:t>工作任务规划，根据实际情况调整工作时间，修改</w:t>
              </w:r>
              <w:proofErr w:type="gramStart"/>
              <w:r>
                <w:rPr>
                  <w:rFonts w:hint="eastAsia"/>
                </w:rPr>
                <w:t>甘特图</w:t>
              </w:r>
              <w:proofErr w:type="gramEnd"/>
              <w:r>
                <w:rPr>
                  <w:rFonts w:hint="eastAsia"/>
                </w:rPr>
                <w:t>。</w:t>
              </w:r>
            </w:ins>
          </w:p>
        </w:tc>
      </w:tr>
      <w:tr w:rsidR="00BA50DB" w14:paraId="472E601C" w14:textId="77777777" w:rsidTr="00927C5C">
        <w:trPr>
          <w:ins w:id="2987" w:author="John" w:date="2018-11-10T15:29:00Z"/>
        </w:trPr>
        <w:tc>
          <w:tcPr>
            <w:tcW w:w="1413" w:type="dxa"/>
          </w:tcPr>
          <w:p w14:paraId="32F224AA" w14:textId="77777777" w:rsidR="00BA50DB" w:rsidRDefault="00BA50DB" w:rsidP="00927C5C">
            <w:pPr>
              <w:pStyle w:val="a9"/>
              <w:rPr>
                <w:ins w:id="2988" w:author="John" w:date="2018-11-10T15:29:00Z"/>
                <w:rFonts w:ascii="宋体" w:hAnsi="宋体"/>
                <w:szCs w:val="24"/>
              </w:rPr>
            </w:pPr>
            <w:ins w:id="2989" w:author="John" w:date="2018-11-10T15:29:00Z">
              <w:r>
                <w:rPr>
                  <w:rFonts w:ascii="宋体" w:hAnsi="宋体" w:hint="eastAsia"/>
                  <w:szCs w:val="24"/>
                </w:rPr>
                <w:t>后勤</w:t>
              </w:r>
              <w:r>
                <w:rPr>
                  <w:rFonts w:ascii="宋体" w:hAnsi="宋体"/>
                  <w:szCs w:val="24"/>
                </w:rPr>
                <w:t>辅助人员</w:t>
              </w:r>
            </w:ins>
          </w:p>
        </w:tc>
        <w:tc>
          <w:tcPr>
            <w:tcW w:w="6883" w:type="dxa"/>
          </w:tcPr>
          <w:p w14:paraId="0E755AF0" w14:textId="77777777" w:rsidR="00BA50DB" w:rsidRDefault="00BA50DB" w:rsidP="00927C5C">
            <w:pPr>
              <w:pStyle w:val="a9"/>
              <w:tabs>
                <w:tab w:val="left" w:pos="1080"/>
              </w:tabs>
              <w:rPr>
                <w:ins w:id="2990" w:author="John" w:date="2018-11-10T15:29:00Z"/>
              </w:rPr>
            </w:pPr>
            <w:ins w:id="2991" w:author="John" w:date="2018-11-10T15:29:00Z">
              <w:r>
                <w:t>当当期任务工作人员因某些因素无法完成任务或无法参与任务，以及某块工作比预期需要的工作量更多时，由</w:t>
              </w:r>
              <w:r>
                <w:rPr>
                  <w:rFonts w:hint="eastAsia"/>
                </w:rPr>
                <w:t>后勤</w:t>
              </w:r>
              <w:r>
                <w:t>辅助人员协助进行任务</w:t>
              </w:r>
              <w:r>
                <w:rPr>
                  <w:rFonts w:hint="eastAsia"/>
                </w:rPr>
                <w:t>。</w:t>
              </w:r>
            </w:ins>
          </w:p>
        </w:tc>
      </w:tr>
    </w:tbl>
    <w:p w14:paraId="5929F17B" w14:textId="4A2B34A8" w:rsidR="00BA50DB" w:rsidDel="000A5245" w:rsidRDefault="00BA50DB" w:rsidP="00BA50DB">
      <w:pPr>
        <w:rPr>
          <w:ins w:id="2992" w:author="John" w:date="2018-11-10T15:29:00Z"/>
          <w:del w:id="2993" w:author="叶 柏成" w:date="2018-11-28T13:34:00Z"/>
        </w:rPr>
      </w:pPr>
    </w:p>
    <w:p w14:paraId="3921D752" w14:textId="768FF582" w:rsidR="00BA50DB" w:rsidRPr="00501FC8" w:rsidDel="000A5245" w:rsidRDefault="00BA50DB" w:rsidP="00BA50DB">
      <w:pPr>
        <w:rPr>
          <w:ins w:id="2994" w:author="John" w:date="2018-11-10T15:29:00Z"/>
          <w:del w:id="2995" w:author="叶 柏成" w:date="2018-11-28T13:34:00Z"/>
        </w:rPr>
      </w:pPr>
    </w:p>
    <w:p w14:paraId="624E443F" w14:textId="4A8A9DE5" w:rsidR="00BA50DB" w:rsidRDefault="005D40AE">
      <w:pPr>
        <w:pStyle w:val="3"/>
        <w:rPr>
          <w:ins w:id="2996" w:author="John" w:date="2018-11-10T15:29:00Z"/>
        </w:rPr>
        <w:pPrChange w:id="2997" w:author="John" w:date="2018-11-10T15:43:00Z">
          <w:pPr>
            <w:pStyle w:val="2"/>
          </w:pPr>
        </w:pPrChange>
      </w:pPr>
      <w:bookmarkStart w:id="2998" w:name="_Toc531175911"/>
      <w:ins w:id="2999" w:author="John" w:date="2018-11-11T17:37:00Z">
        <w:r>
          <w:rPr>
            <w:rFonts w:hint="eastAsia"/>
          </w:rPr>
          <w:t>4.6.2</w:t>
        </w:r>
      </w:ins>
      <w:ins w:id="3000" w:author="John" w:date="2018-11-10T15:29:00Z">
        <w:r w:rsidR="00BA50DB">
          <w:t>人员</w:t>
        </w:r>
        <w:bookmarkEnd w:id="2998"/>
      </w:ins>
    </w:p>
    <w:p w14:paraId="6F9D0E75" w14:textId="77777777" w:rsidR="00BA50DB" w:rsidRPr="00292CE8" w:rsidRDefault="00BA50DB" w:rsidP="00BA50DB">
      <w:pPr>
        <w:spacing w:line="360" w:lineRule="auto"/>
        <w:rPr>
          <w:ins w:id="3001" w:author="John" w:date="2018-11-10T15:29:00Z"/>
          <w:rFonts w:ascii="宋体" w:eastAsia="宋体" w:hAnsi="宋体"/>
        </w:rPr>
      </w:pPr>
      <w:ins w:id="3002" w:author="John" w:date="2018-11-10T15:29:00Z">
        <w:r>
          <w:tab/>
        </w:r>
        <w:r w:rsidRPr="00292CE8">
          <w:rPr>
            <w:rFonts w:ascii="宋体" w:eastAsia="宋体" w:hAnsi="宋体" w:hint="eastAsia"/>
          </w:rPr>
          <w:t>此次</w:t>
        </w:r>
        <w:r w:rsidRPr="00292CE8">
          <w:rPr>
            <w:rFonts w:ascii="宋体" w:eastAsia="宋体" w:hAnsi="宋体"/>
          </w:rPr>
          <w:t>项目的负责人为项目经理沈启航，开发人员叶柏成、杨以恒、徐哲远、骆佳俊。</w:t>
        </w:r>
      </w:ins>
    </w:p>
    <w:p w14:paraId="77409C15" w14:textId="77777777" w:rsidR="00BA50DB" w:rsidRDefault="00BA50DB" w:rsidP="00BA50DB">
      <w:pPr>
        <w:rPr>
          <w:ins w:id="3003" w:author="John" w:date="2018-11-10T15:29: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BA50DB" w14:paraId="7E30A5E8" w14:textId="77777777" w:rsidTr="00927C5C">
        <w:trPr>
          <w:ins w:id="3004" w:author="John" w:date="2018-11-10T15:29:00Z"/>
        </w:trPr>
        <w:tc>
          <w:tcPr>
            <w:tcW w:w="1413" w:type="dxa"/>
          </w:tcPr>
          <w:p w14:paraId="04B0BBF5" w14:textId="77777777" w:rsidR="00BA50DB" w:rsidRPr="00292CE8" w:rsidRDefault="00BA50DB" w:rsidP="00927C5C">
            <w:pPr>
              <w:pStyle w:val="a9"/>
              <w:jc w:val="center"/>
              <w:rPr>
                <w:ins w:id="3005" w:author="John" w:date="2018-11-10T15:29:00Z"/>
                <w:rFonts w:ascii="宋体" w:hAnsi="宋体"/>
                <w:b/>
              </w:rPr>
            </w:pPr>
            <w:ins w:id="3006" w:author="John" w:date="2018-11-10T15:29:00Z">
              <w:r w:rsidRPr="00292CE8">
                <w:rPr>
                  <w:rFonts w:ascii="宋体" w:hAnsi="宋体" w:hint="eastAsia"/>
                  <w:b/>
                </w:rPr>
                <w:t>人员</w:t>
              </w:r>
            </w:ins>
          </w:p>
        </w:tc>
        <w:tc>
          <w:tcPr>
            <w:tcW w:w="6883" w:type="dxa"/>
          </w:tcPr>
          <w:p w14:paraId="0B274FE4" w14:textId="77777777" w:rsidR="00BA50DB" w:rsidRPr="00292CE8" w:rsidRDefault="00BA50DB" w:rsidP="00927C5C">
            <w:pPr>
              <w:pStyle w:val="a9"/>
              <w:jc w:val="center"/>
              <w:rPr>
                <w:ins w:id="3007" w:author="John" w:date="2018-11-10T15:29:00Z"/>
                <w:rFonts w:ascii="宋体" w:hAnsi="宋体"/>
                <w:b/>
              </w:rPr>
            </w:pPr>
            <w:ins w:id="3008" w:author="John" w:date="2018-11-10T15:29:00Z">
              <w:r w:rsidRPr="00292CE8">
                <w:rPr>
                  <w:rFonts w:ascii="宋体" w:hAnsi="宋体" w:hint="eastAsia"/>
                  <w:b/>
                </w:rPr>
                <w:t>掌握</w:t>
              </w:r>
              <w:r w:rsidRPr="00292CE8">
                <w:rPr>
                  <w:rFonts w:ascii="宋体" w:hAnsi="宋体"/>
                  <w:b/>
                </w:rPr>
                <w:t>技能</w:t>
              </w:r>
            </w:ins>
          </w:p>
        </w:tc>
      </w:tr>
      <w:tr w:rsidR="00BA50DB" w14:paraId="3531F1B1" w14:textId="77777777" w:rsidTr="00927C5C">
        <w:trPr>
          <w:ins w:id="3009" w:author="John" w:date="2018-11-10T15:29:00Z"/>
        </w:trPr>
        <w:tc>
          <w:tcPr>
            <w:tcW w:w="1413" w:type="dxa"/>
          </w:tcPr>
          <w:p w14:paraId="2B59AB72" w14:textId="77777777" w:rsidR="00BA50DB" w:rsidRPr="00292CE8" w:rsidRDefault="00BA50DB" w:rsidP="00927C5C">
            <w:pPr>
              <w:pStyle w:val="a9"/>
              <w:rPr>
                <w:ins w:id="3010" w:author="John" w:date="2018-11-10T15:29:00Z"/>
                <w:rFonts w:ascii="宋体" w:hAnsi="宋体"/>
                <w:szCs w:val="24"/>
              </w:rPr>
            </w:pPr>
            <w:ins w:id="3011" w:author="John" w:date="2018-11-10T15:29:00Z">
              <w:r w:rsidRPr="00292CE8">
                <w:rPr>
                  <w:rFonts w:ascii="宋体" w:hAnsi="宋体" w:hint="eastAsia"/>
                  <w:szCs w:val="24"/>
                </w:rPr>
                <w:t>沈启航</w:t>
              </w:r>
            </w:ins>
          </w:p>
        </w:tc>
        <w:tc>
          <w:tcPr>
            <w:tcW w:w="6883" w:type="dxa"/>
          </w:tcPr>
          <w:p w14:paraId="2A12F920" w14:textId="77777777" w:rsidR="00BA50DB" w:rsidRPr="00292CE8" w:rsidRDefault="00BA50DB" w:rsidP="00927C5C">
            <w:pPr>
              <w:pStyle w:val="a9"/>
              <w:rPr>
                <w:ins w:id="3012" w:author="John" w:date="2018-11-10T15:29:00Z"/>
                <w:rFonts w:ascii="宋体" w:hAnsi="宋体"/>
                <w:szCs w:val="24"/>
              </w:rPr>
            </w:pPr>
            <w:ins w:id="3013" w:author="John" w:date="2018-11-10T15:29:00Z">
              <w:r w:rsidRPr="00292CE8">
                <w:rPr>
                  <w:rFonts w:ascii="宋体" w:hAnsi="宋体" w:hint="eastAsia"/>
                  <w:szCs w:val="24"/>
                </w:rPr>
                <w:t>具有</w:t>
              </w:r>
              <w:r w:rsidRPr="00292CE8">
                <w:rPr>
                  <w:rFonts w:ascii="宋体" w:hAnsi="宋体"/>
                  <w:szCs w:val="24"/>
                </w:rPr>
                <w:t>良好的沟通能力与组织能力</w:t>
              </w:r>
              <w:r w:rsidRPr="00292CE8">
                <w:rPr>
                  <w:rFonts w:ascii="宋体" w:hAnsi="宋体" w:hint="eastAsia"/>
                  <w:szCs w:val="24"/>
                </w:rPr>
                <w:t>；</w:t>
              </w:r>
            </w:ins>
          </w:p>
          <w:p w14:paraId="34EC09C2" w14:textId="77777777" w:rsidR="00BA50DB" w:rsidRPr="00292CE8" w:rsidRDefault="00BA50DB" w:rsidP="00927C5C">
            <w:pPr>
              <w:pStyle w:val="a9"/>
              <w:rPr>
                <w:ins w:id="3014" w:author="John" w:date="2018-11-10T15:29:00Z"/>
                <w:rFonts w:ascii="宋体" w:hAnsi="宋体"/>
                <w:szCs w:val="24"/>
              </w:rPr>
            </w:pPr>
            <w:ins w:id="3015" w:author="John" w:date="2018-11-10T15:29:00Z">
              <w:r w:rsidRPr="00292CE8">
                <w:rPr>
                  <w:rFonts w:ascii="宋体" w:hAnsi="宋体" w:hint="eastAsia"/>
                  <w:szCs w:val="24"/>
                </w:rPr>
                <w:t>了解</w:t>
              </w:r>
              <w:r w:rsidRPr="00292CE8">
                <w:rPr>
                  <w:rFonts w:ascii="宋体" w:hAnsi="宋体"/>
                  <w:szCs w:val="24"/>
                </w:rPr>
                <w:t>G</w:t>
              </w:r>
              <w:r>
                <w:rPr>
                  <w:rFonts w:ascii="宋体" w:hAnsi="宋体"/>
                  <w:szCs w:val="24"/>
                </w:rPr>
                <w:t>i</w:t>
              </w:r>
              <w:r w:rsidRPr="00292CE8">
                <w:rPr>
                  <w:rFonts w:ascii="宋体" w:hAnsi="宋体"/>
                  <w:szCs w:val="24"/>
                </w:rPr>
                <w:t xml:space="preserve">t </w:t>
              </w:r>
              <w:r w:rsidRPr="00292CE8">
                <w:rPr>
                  <w:rFonts w:ascii="宋体" w:hAnsi="宋体" w:hint="eastAsia"/>
                  <w:szCs w:val="24"/>
                </w:rPr>
                <w:t>版本</w:t>
              </w:r>
              <w:r w:rsidRPr="00292CE8">
                <w:rPr>
                  <w:rFonts w:ascii="宋体" w:hAnsi="宋体"/>
                  <w:szCs w:val="24"/>
                </w:rPr>
                <w:t>控制工具</w:t>
              </w:r>
              <w:r w:rsidRPr="00292CE8">
                <w:rPr>
                  <w:rFonts w:ascii="宋体" w:hAnsi="宋体" w:hint="eastAsia"/>
                  <w:szCs w:val="24"/>
                </w:rPr>
                <w:t>的</w:t>
              </w:r>
              <w:r w:rsidRPr="00292CE8">
                <w:rPr>
                  <w:rFonts w:ascii="宋体" w:hAnsi="宋体"/>
                  <w:szCs w:val="24"/>
                </w:rPr>
                <w:t>使用方法，了解项目开发结构；</w:t>
              </w:r>
            </w:ins>
          </w:p>
          <w:p w14:paraId="5E3F15BE" w14:textId="77777777" w:rsidR="00BA50DB" w:rsidRPr="00292CE8" w:rsidRDefault="00BA50DB" w:rsidP="00927C5C">
            <w:pPr>
              <w:pStyle w:val="a9"/>
              <w:rPr>
                <w:ins w:id="3016" w:author="John" w:date="2018-11-10T15:29:00Z"/>
                <w:rFonts w:ascii="宋体" w:hAnsi="宋体"/>
                <w:szCs w:val="24"/>
              </w:rPr>
            </w:pPr>
            <w:ins w:id="3017" w:author="John" w:date="2018-11-10T15:29:00Z">
              <w:r w:rsidRPr="00292CE8">
                <w:rPr>
                  <w:rFonts w:ascii="宋体" w:hAnsi="宋体" w:hint="eastAsia"/>
                  <w:szCs w:val="24"/>
                </w:rPr>
                <w:t>了解</w:t>
              </w:r>
              <w:r w:rsidRPr="00292CE8">
                <w:rPr>
                  <w:rFonts w:ascii="宋体" w:hAnsi="宋体"/>
                  <w:szCs w:val="24"/>
                </w:rPr>
                <w:t>瀑布模型</w:t>
              </w:r>
              <w:r w:rsidRPr="00292CE8">
                <w:rPr>
                  <w:rFonts w:ascii="宋体" w:hAnsi="宋体" w:hint="eastAsia"/>
                  <w:szCs w:val="24"/>
                </w:rPr>
                <w:t>的</w:t>
              </w:r>
              <w:r w:rsidRPr="00292CE8">
                <w:rPr>
                  <w:rFonts w:ascii="宋体" w:hAnsi="宋体"/>
                  <w:szCs w:val="24"/>
                </w:rPr>
                <w:t>开发过程；</w:t>
              </w:r>
            </w:ins>
          </w:p>
        </w:tc>
      </w:tr>
      <w:tr w:rsidR="00BA50DB" w14:paraId="75517050" w14:textId="77777777" w:rsidTr="00927C5C">
        <w:trPr>
          <w:ins w:id="3018" w:author="John" w:date="2018-11-10T15:29:00Z"/>
        </w:trPr>
        <w:tc>
          <w:tcPr>
            <w:tcW w:w="1413" w:type="dxa"/>
          </w:tcPr>
          <w:p w14:paraId="5811DAB5" w14:textId="77777777" w:rsidR="00BA50DB" w:rsidRPr="00292CE8" w:rsidRDefault="00BA50DB" w:rsidP="00927C5C">
            <w:pPr>
              <w:pStyle w:val="a9"/>
              <w:rPr>
                <w:ins w:id="3019" w:author="John" w:date="2018-11-10T15:29:00Z"/>
                <w:rFonts w:ascii="宋体" w:hAnsi="宋体"/>
                <w:szCs w:val="24"/>
              </w:rPr>
            </w:pPr>
            <w:ins w:id="3020" w:author="John" w:date="2018-11-10T15:29:00Z">
              <w:r w:rsidRPr="00292CE8">
                <w:rPr>
                  <w:rFonts w:ascii="宋体" w:hAnsi="宋体" w:hint="eastAsia"/>
                  <w:szCs w:val="24"/>
                </w:rPr>
                <w:t>叶柏成</w:t>
              </w:r>
            </w:ins>
          </w:p>
        </w:tc>
        <w:tc>
          <w:tcPr>
            <w:tcW w:w="6883" w:type="dxa"/>
          </w:tcPr>
          <w:p w14:paraId="40002F90" w14:textId="77777777" w:rsidR="00BA50DB" w:rsidRPr="00292CE8" w:rsidRDefault="00BA50DB" w:rsidP="00927C5C">
            <w:pPr>
              <w:pStyle w:val="a9"/>
              <w:rPr>
                <w:ins w:id="3021" w:author="John" w:date="2018-11-10T15:29:00Z"/>
                <w:rFonts w:ascii="宋体" w:hAnsi="宋体"/>
                <w:szCs w:val="24"/>
              </w:rPr>
            </w:pPr>
            <w:ins w:id="3022" w:author="John" w:date="2018-11-10T15:29:00Z">
              <w:r w:rsidRPr="00292CE8">
                <w:rPr>
                  <w:rFonts w:ascii="宋体" w:hAnsi="宋体" w:hint="eastAsia"/>
                  <w:szCs w:val="24"/>
                </w:rPr>
                <w:t>有一定的开发</w:t>
              </w:r>
              <w:r w:rsidRPr="00292CE8">
                <w:rPr>
                  <w:rFonts w:ascii="宋体" w:hAnsi="宋体"/>
                  <w:szCs w:val="24"/>
                </w:rPr>
                <w:t>经验</w:t>
              </w:r>
              <w:r w:rsidRPr="00292CE8">
                <w:rPr>
                  <w:rFonts w:ascii="宋体" w:hAnsi="宋体" w:hint="eastAsia"/>
                  <w:szCs w:val="24"/>
                </w:rPr>
                <w:t>；</w:t>
              </w:r>
            </w:ins>
          </w:p>
          <w:p w14:paraId="622D9109" w14:textId="77777777" w:rsidR="00BA50DB" w:rsidRPr="00292CE8" w:rsidRDefault="00BA50DB" w:rsidP="00927C5C">
            <w:pPr>
              <w:pStyle w:val="a9"/>
              <w:rPr>
                <w:ins w:id="3023" w:author="John" w:date="2018-11-10T15:29:00Z"/>
                <w:rFonts w:ascii="宋体" w:hAnsi="宋体"/>
                <w:szCs w:val="24"/>
              </w:rPr>
            </w:pPr>
            <w:ins w:id="3024" w:author="John" w:date="2018-11-10T15:29:00Z">
              <w:r w:rsidRPr="00292CE8">
                <w:rPr>
                  <w:rFonts w:ascii="宋体" w:hAnsi="宋体" w:hint="eastAsia"/>
                  <w:szCs w:val="24"/>
                </w:rPr>
                <w:t>了解</w:t>
              </w:r>
              <w:r w:rsidRPr="00292CE8">
                <w:rPr>
                  <w:rFonts w:ascii="宋体" w:hAnsi="宋体"/>
                  <w:szCs w:val="24"/>
                </w:rPr>
                <w:t>Git版本控制工具使用，</w:t>
              </w:r>
              <w:r w:rsidRPr="00292CE8">
                <w:rPr>
                  <w:rFonts w:ascii="宋体" w:hAnsi="宋体" w:hint="eastAsia"/>
                  <w:szCs w:val="24"/>
                </w:rPr>
                <w:t>了解</w:t>
              </w:r>
              <w:r w:rsidRPr="00292CE8">
                <w:rPr>
                  <w:rFonts w:ascii="宋体" w:hAnsi="宋体"/>
                  <w:szCs w:val="24"/>
                </w:rPr>
                <w:t>文档工具使用，有一定软件开发能力；</w:t>
              </w:r>
            </w:ins>
          </w:p>
          <w:p w14:paraId="0921EB6D" w14:textId="77777777" w:rsidR="00BA50DB" w:rsidRPr="00292CE8" w:rsidRDefault="00BA50DB" w:rsidP="00927C5C">
            <w:pPr>
              <w:pStyle w:val="a9"/>
              <w:rPr>
                <w:ins w:id="3025" w:author="John" w:date="2018-11-10T15:29:00Z"/>
                <w:rFonts w:ascii="宋体" w:hAnsi="宋体"/>
                <w:szCs w:val="24"/>
              </w:rPr>
            </w:pPr>
            <w:ins w:id="3026" w:author="John" w:date="2018-11-10T15:29:00Z">
              <w:r w:rsidRPr="00292CE8">
                <w:rPr>
                  <w:rFonts w:ascii="宋体" w:hAnsi="宋体" w:hint="eastAsia"/>
                  <w:szCs w:val="24"/>
                </w:rPr>
                <w:t>了解</w:t>
              </w:r>
              <w:r w:rsidRPr="00292CE8">
                <w:rPr>
                  <w:rFonts w:ascii="宋体" w:hAnsi="宋体"/>
                  <w:szCs w:val="24"/>
                </w:rPr>
                <w:t>瀑布模型</w:t>
              </w:r>
              <w:r w:rsidRPr="00292CE8">
                <w:rPr>
                  <w:rFonts w:ascii="宋体" w:hAnsi="宋体" w:hint="eastAsia"/>
                  <w:szCs w:val="24"/>
                </w:rPr>
                <w:t>的</w:t>
              </w:r>
              <w:r w:rsidRPr="00292CE8">
                <w:rPr>
                  <w:rFonts w:ascii="宋体" w:hAnsi="宋体"/>
                  <w:szCs w:val="24"/>
                </w:rPr>
                <w:t>开发过程；</w:t>
              </w:r>
            </w:ins>
          </w:p>
        </w:tc>
      </w:tr>
      <w:tr w:rsidR="00BA50DB" w14:paraId="6E07C20B" w14:textId="77777777" w:rsidTr="00927C5C">
        <w:trPr>
          <w:ins w:id="3027" w:author="John" w:date="2018-11-10T15:29:00Z"/>
        </w:trPr>
        <w:tc>
          <w:tcPr>
            <w:tcW w:w="1413" w:type="dxa"/>
          </w:tcPr>
          <w:p w14:paraId="504EA459" w14:textId="77777777" w:rsidR="00BA50DB" w:rsidRPr="00292CE8" w:rsidRDefault="00BA50DB" w:rsidP="00927C5C">
            <w:pPr>
              <w:pStyle w:val="a9"/>
              <w:rPr>
                <w:ins w:id="3028" w:author="John" w:date="2018-11-10T15:29:00Z"/>
                <w:rFonts w:ascii="宋体" w:hAnsi="宋体"/>
                <w:szCs w:val="24"/>
              </w:rPr>
            </w:pPr>
            <w:ins w:id="3029" w:author="John" w:date="2018-11-10T15:29:00Z">
              <w:r w:rsidRPr="00292CE8">
                <w:rPr>
                  <w:rFonts w:ascii="宋体" w:hAnsi="宋体" w:hint="eastAsia"/>
                  <w:szCs w:val="24"/>
                </w:rPr>
                <w:t>杨以恒</w:t>
              </w:r>
            </w:ins>
          </w:p>
        </w:tc>
        <w:tc>
          <w:tcPr>
            <w:tcW w:w="6883" w:type="dxa"/>
          </w:tcPr>
          <w:p w14:paraId="7403CAC3" w14:textId="77777777" w:rsidR="00BA50DB" w:rsidRPr="00292CE8" w:rsidRDefault="00BA50DB" w:rsidP="00927C5C">
            <w:pPr>
              <w:pStyle w:val="a9"/>
              <w:rPr>
                <w:ins w:id="3030" w:author="John" w:date="2018-11-10T15:29:00Z"/>
                <w:rFonts w:ascii="宋体" w:hAnsi="宋体"/>
                <w:szCs w:val="24"/>
              </w:rPr>
            </w:pPr>
            <w:ins w:id="3031" w:author="John" w:date="2018-11-10T15:29:00Z">
              <w:r w:rsidRPr="00292CE8">
                <w:rPr>
                  <w:rFonts w:ascii="宋体" w:hAnsi="宋体" w:hint="eastAsia"/>
                  <w:szCs w:val="24"/>
                </w:rPr>
                <w:t>有一定</w:t>
              </w:r>
              <w:r w:rsidRPr="00292CE8">
                <w:rPr>
                  <w:rFonts w:ascii="宋体" w:hAnsi="宋体"/>
                  <w:szCs w:val="24"/>
                </w:rPr>
                <w:t>的开发经验；</w:t>
              </w:r>
            </w:ins>
          </w:p>
          <w:p w14:paraId="50869246" w14:textId="77777777" w:rsidR="00BA50DB" w:rsidRPr="00292CE8" w:rsidRDefault="00BA50DB" w:rsidP="00927C5C">
            <w:pPr>
              <w:pStyle w:val="a9"/>
              <w:rPr>
                <w:ins w:id="3032" w:author="John" w:date="2018-11-10T15:29:00Z"/>
                <w:rFonts w:ascii="宋体" w:hAnsi="宋体"/>
                <w:szCs w:val="24"/>
              </w:rPr>
            </w:pPr>
            <w:ins w:id="3033" w:author="John" w:date="2018-11-10T15:29:00Z">
              <w:r w:rsidRPr="00292CE8">
                <w:rPr>
                  <w:rFonts w:ascii="宋体" w:hAnsi="宋体" w:hint="eastAsia"/>
                  <w:szCs w:val="24"/>
                </w:rPr>
                <w:lastRenderedPageBreak/>
                <w:t>有一定</w:t>
              </w:r>
              <w:r w:rsidRPr="00292CE8">
                <w:rPr>
                  <w:rFonts w:ascii="宋体" w:hAnsi="宋体"/>
                  <w:szCs w:val="24"/>
                </w:rPr>
                <w:t>的美工设计经验，</w:t>
              </w:r>
              <w:r w:rsidRPr="00292CE8">
                <w:rPr>
                  <w:rFonts w:ascii="宋体" w:hAnsi="宋体" w:hint="eastAsia"/>
                  <w:szCs w:val="24"/>
                </w:rPr>
                <w:t>熟悉</w:t>
              </w:r>
              <w:r w:rsidRPr="00292CE8">
                <w:rPr>
                  <w:rFonts w:ascii="宋体" w:hAnsi="宋体"/>
                  <w:szCs w:val="24"/>
                </w:rPr>
                <w:t>Photoshop及类似工具使用；</w:t>
              </w:r>
            </w:ins>
          </w:p>
          <w:p w14:paraId="55A675F3" w14:textId="77777777" w:rsidR="00BA50DB" w:rsidRPr="00292CE8" w:rsidRDefault="00BA50DB" w:rsidP="00927C5C">
            <w:pPr>
              <w:pStyle w:val="a9"/>
              <w:rPr>
                <w:ins w:id="3034" w:author="John" w:date="2018-11-10T15:29:00Z"/>
                <w:rFonts w:ascii="宋体" w:hAnsi="宋体"/>
                <w:szCs w:val="24"/>
              </w:rPr>
            </w:pPr>
            <w:ins w:id="3035" w:author="John" w:date="2018-11-10T15:29:00Z">
              <w:r w:rsidRPr="00292CE8">
                <w:rPr>
                  <w:rFonts w:ascii="宋体" w:hAnsi="宋体" w:hint="eastAsia"/>
                  <w:szCs w:val="24"/>
                </w:rPr>
                <w:t>了解</w:t>
              </w:r>
              <w:r w:rsidRPr="00292CE8">
                <w:rPr>
                  <w:rFonts w:ascii="宋体" w:hAnsi="宋体"/>
                  <w:szCs w:val="24"/>
                </w:rPr>
                <w:t>瀑布模型</w:t>
              </w:r>
              <w:r w:rsidRPr="00292CE8">
                <w:rPr>
                  <w:rFonts w:ascii="宋体" w:hAnsi="宋体" w:hint="eastAsia"/>
                  <w:szCs w:val="24"/>
                </w:rPr>
                <w:t>的</w:t>
              </w:r>
              <w:r w:rsidRPr="00292CE8">
                <w:rPr>
                  <w:rFonts w:ascii="宋体" w:hAnsi="宋体"/>
                  <w:szCs w:val="24"/>
                </w:rPr>
                <w:t>开发过程；</w:t>
              </w:r>
            </w:ins>
          </w:p>
        </w:tc>
      </w:tr>
      <w:tr w:rsidR="00BA50DB" w14:paraId="763F39F3" w14:textId="77777777" w:rsidTr="00927C5C">
        <w:trPr>
          <w:ins w:id="3036" w:author="John" w:date="2018-11-10T15:29:00Z"/>
        </w:trPr>
        <w:tc>
          <w:tcPr>
            <w:tcW w:w="1413" w:type="dxa"/>
          </w:tcPr>
          <w:p w14:paraId="3AAC06E0" w14:textId="77777777" w:rsidR="00BA50DB" w:rsidRPr="00292CE8" w:rsidRDefault="00BA50DB" w:rsidP="00927C5C">
            <w:pPr>
              <w:pStyle w:val="a9"/>
              <w:rPr>
                <w:ins w:id="3037" w:author="John" w:date="2018-11-10T15:29:00Z"/>
                <w:rFonts w:ascii="宋体" w:hAnsi="宋体"/>
                <w:szCs w:val="24"/>
              </w:rPr>
            </w:pPr>
            <w:ins w:id="3038" w:author="John" w:date="2018-11-10T15:29:00Z">
              <w:r w:rsidRPr="00292CE8">
                <w:rPr>
                  <w:rFonts w:ascii="宋体" w:hAnsi="宋体" w:hint="eastAsia"/>
                  <w:szCs w:val="24"/>
                </w:rPr>
                <w:lastRenderedPageBreak/>
                <w:t>徐哲远</w:t>
              </w:r>
            </w:ins>
          </w:p>
        </w:tc>
        <w:tc>
          <w:tcPr>
            <w:tcW w:w="6883" w:type="dxa"/>
          </w:tcPr>
          <w:p w14:paraId="749081FC" w14:textId="77777777" w:rsidR="00BA50DB" w:rsidRPr="00292CE8" w:rsidRDefault="00BA50DB" w:rsidP="00927C5C">
            <w:pPr>
              <w:pStyle w:val="a9"/>
              <w:rPr>
                <w:ins w:id="3039" w:author="John" w:date="2018-11-10T15:29:00Z"/>
                <w:rFonts w:ascii="宋体" w:hAnsi="宋体"/>
                <w:szCs w:val="24"/>
              </w:rPr>
            </w:pPr>
            <w:ins w:id="3040" w:author="John" w:date="2018-11-10T15:29:00Z">
              <w:r w:rsidRPr="00292CE8">
                <w:rPr>
                  <w:rFonts w:ascii="宋体" w:hAnsi="宋体" w:hint="eastAsia"/>
                  <w:szCs w:val="24"/>
                </w:rPr>
                <w:t>有一定</w:t>
              </w:r>
              <w:r w:rsidRPr="00292CE8">
                <w:rPr>
                  <w:rFonts w:ascii="宋体" w:hAnsi="宋体"/>
                  <w:szCs w:val="24"/>
                </w:rPr>
                <w:t>的开发经验；</w:t>
              </w:r>
            </w:ins>
          </w:p>
          <w:p w14:paraId="66D78CBE" w14:textId="77777777" w:rsidR="00BA50DB" w:rsidRPr="00292CE8" w:rsidRDefault="00BA50DB" w:rsidP="00927C5C">
            <w:pPr>
              <w:pStyle w:val="a9"/>
              <w:rPr>
                <w:ins w:id="3041" w:author="John" w:date="2018-11-10T15:29:00Z"/>
                <w:rFonts w:ascii="宋体" w:hAnsi="宋体"/>
                <w:szCs w:val="24"/>
              </w:rPr>
            </w:pPr>
            <w:ins w:id="3042" w:author="John" w:date="2018-11-10T15:29:00Z">
              <w:r w:rsidRPr="00292CE8">
                <w:rPr>
                  <w:rFonts w:ascii="宋体" w:hAnsi="宋体" w:hint="eastAsia"/>
                  <w:szCs w:val="24"/>
                </w:rPr>
                <w:t>了解</w:t>
              </w:r>
              <w:r w:rsidRPr="00292CE8">
                <w:rPr>
                  <w:rFonts w:ascii="宋体" w:hAnsi="宋体"/>
                  <w:szCs w:val="24"/>
                </w:rPr>
                <w:t>瀑布模型</w:t>
              </w:r>
              <w:r w:rsidRPr="00292CE8">
                <w:rPr>
                  <w:rFonts w:ascii="宋体" w:hAnsi="宋体" w:hint="eastAsia"/>
                  <w:szCs w:val="24"/>
                </w:rPr>
                <w:t>的</w:t>
              </w:r>
              <w:r w:rsidRPr="00292CE8">
                <w:rPr>
                  <w:rFonts w:ascii="宋体" w:hAnsi="宋体"/>
                  <w:szCs w:val="24"/>
                </w:rPr>
                <w:t>开发过程；</w:t>
              </w:r>
            </w:ins>
          </w:p>
        </w:tc>
      </w:tr>
      <w:tr w:rsidR="00BA50DB" w14:paraId="03785C0E" w14:textId="77777777" w:rsidTr="00927C5C">
        <w:trPr>
          <w:ins w:id="3043" w:author="John" w:date="2018-11-10T15:29:00Z"/>
        </w:trPr>
        <w:tc>
          <w:tcPr>
            <w:tcW w:w="1413" w:type="dxa"/>
          </w:tcPr>
          <w:p w14:paraId="729F12D0" w14:textId="77777777" w:rsidR="00BA50DB" w:rsidRPr="00292CE8" w:rsidRDefault="00BA50DB" w:rsidP="00927C5C">
            <w:pPr>
              <w:pStyle w:val="a9"/>
              <w:rPr>
                <w:ins w:id="3044" w:author="John" w:date="2018-11-10T15:29:00Z"/>
                <w:rFonts w:ascii="宋体" w:hAnsi="宋体"/>
                <w:szCs w:val="24"/>
              </w:rPr>
            </w:pPr>
            <w:ins w:id="3045" w:author="John" w:date="2018-11-10T15:29:00Z">
              <w:r w:rsidRPr="00292CE8">
                <w:rPr>
                  <w:rFonts w:ascii="宋体" w:hAnsi="宋体" w:hint="eastAsia"/>
                  <w:szCs w:val="24"/>
                </w:rPr>
                <w:t>骆佳俊</w:t>
              </w:r>
            </w:ins>
          </w:p>
        </w:tc>
        <w:tc>
          <w:tcPr>
            <w:tcW w:w="6883" w:type="dxa"/>
          </w:tcPr>
          <w:p w14:paraId="5BA1B95C" w14:textId="77777777" w:rsidR="00BA50DB" w:rsidRPr="00292CE8" w:rsidRDefault="00BA50DB" w:rsidP="00927C5C">
            <w:pPr>
              <w:pStyle w:val="a9"/>
              <w:rPr>
                <w:ins w:id="3046" w:author="John" w:date="2018-11-10T15:29:00Z"/>
                <w:rFonts w:ascii="宋体" w:hAnsi="宋体"/>
                <w:szCs w:val="24"/>
              </w:rPr>
            </w:pPr>
            <w:ins w:id="3047" w:author="John" w:date="2018-11-10T15:29:00Z">
              <w:r w:rsidRPr="00292CE8">
                <w:rPr>
                  <w:rFonts w:ascii="宋体" w:hAnsi="宋体" w:hint="eastAsia"/>
                  <w:szCs w:val="24"/>
                </w:rPr>
                <w:t>有一定</w:t>
              </w:r>
              <w:r w:rsidRPr="00292CE8">
                <w:rPr>
                  <w:rFonts w:ascii="宋体" w:hAnsi="宋体"/>
                  <w:szCs w:val="24"/>
                </w:rPr>
                <w:t>的开发经验；</w:t>
              </w:r>
            </w:ins>
          </w:p>
          <w:p w14:paraId="6650EBBE" w14:textId="77777777" w:rsidR="00BA50DB" w:rsidRPr="00292CE8" w:rsidRDefault="00BA50DB" w:rsidP="00927C5C">
            <w:pPr>
              <w:pStyle w:val="a9"/>
              <w:rPr>
                <w:ins w:id="3048" w:author="John" w:date="2018-11-10T15:29:00Z"/>
                <w:rFonts w:ascii="宋体" w:hAnsi="宋体"/>
                <w:szCs w:val="24"/>
              </w:rPr>
            </w:pPr>
            <w:ins w:id="3049" w:author="John" w:date="2018-11-10T15:29:00Z">
              <w:r w:rsidRPr="00292CE8">
                <w:rPr>
                  <w:rFonts w:ascii="宋体" w:hAnsi="宋体" w:hint="eastAsia"/>
                  <w:szCs w:val="24"/>
                </w:rPr>
                <w:t>了解</w:t>
              </w:r>
              <w:r w:rsidRPr="00292CE8">
                <w:rPr>
                  <w:rFonts w:ascii="宋体" w:hAnsi="宋体"/>
                  <w:szCs w:val="24"/>
                </w:rPr>
                <w:t>Project使用方法</w:t>
              </w:r>
              <w:r w:rsidRPr="00292CE8">
                <w:rPr>
                  <w:rFonts w:ascii="宋体" w:hAnsi="宋体" w:hint="eastAsia"/>
                  <w:szCs w:val="24"/>
                </w:rPr>
                <w:t>，</w:t>
              </w:r>
              <w:r w:rsidRPr="00292CE8">
                <w:rPr>
                  <w:rFonts w:ascii="宋体" w:hAnsi="宋体"/>
                  <w:szCs w:val="24"/>
                </w:rPr>
                <w:t>了解相关项目</w:t>
              </w:r>
              <w:r w:rsidRPr="00292CE8">
                <w:rPr>
                  <w:rFonts w:ascii="宋体" w:hAnsi="宋体" w:hint="eastAsia"/>
                  <w:szCs w:val="24"/>
                </w:rPr>
                <w:t>文档</w:t>
              </w:r>
              <w:r w:rsidRPr="00292CE8">
                <w:rPr>
                  <w:rFonts w:ascii="宋体" w:hAnsi="宋体"/>
                  <w:szCs w:val="24"/>
                </w:rPr>
                <w:t>组织结构</w:t>
              </w:r>
              <w:r w:rsidRPr="00292CE8">
                <w:rPr>
                  <w:rFonts w:ascii="宋体" w:hAnsi="宋体" w:hint="eastAsia"/>
                  <w:szCs w:val="24"/>
                </w:rPr>
                <w:t>；</w:t>
              </w:r>
            </w:ins>
          </w:p>
          <w:p w14:paraId="4970B263" w14:textId="77777777" w:rsidR="00BA50DB" w:rsidRPr="00292CE8" w:rsidRDefault="00BA50DB" w:rsidP="00927C5C">
            <w:pPr>
              <w:pStyle w:val="a9"/>
              <w:rPr>
                <w:ins w:id="3050" w:author="John" w:date="2018-11-10T15:29:00Z"/>
                <w:rFonts w:ascii="宋体" w:hAnsi="宋体"/>
                <w:szCs w:val="24"/>
              </w:rPr>
            </w:pPr>
            <w:ins w:id="3051" w:author="John" w:date="2018-11-10T15:29:00Z">
              <w:r w:rsidRPr="00292CE8">
                <w:rPr>
                  <w:rFonts w:ascii="宋体" w:hAnsi="宋体" w:hint="eastAsia"/>
                  <w:szCs w:val="24"/>
                </w:rPr>
                <w:t>了解</w:t>
              </w:r>
              <w:r w:rsidRPr="00292CE8">
                <w:rPr>
                  <w:rFonts w:ascii="宋体" w:hAnsi="宋体"/>
                  <w:szCs w:val="24"/>
                </w:rPr>
                <w:t>瀑布模型</w:t>
              </w:r>
              <w:r w:rsidRPr="00292CE8">
                <w:rPr>
                  <w:rFonts w:ascii="宋体" w:hAnsi="宋体" w:hint="eastAsia"/>
                  <w:szCs w:val="24"/>
                </w:rPr>
                <w:t>的</w:t>
              </w:r>
              <w:r w:rsidRPr="00292CE8">
                <w:rPr>
                  <w:rFonts w:ascii="宋体" w:hAnsi="宋体"/>
                  <w:szCs w:val="24"/>
                </w:rPr>
                <w:t>开发过程；</w:t>
              </w:r>
            </w:ins>
          </w:p>
        </w:tc>
      </w:tr>
    </w:tbl>
    <w:p w14:paraId="3B7041A1" w14:textId="0BCA6C53" w:rsidR="00BA50DB" w:rsidRPr="001002EB" w:rsidDel="000A5245" w:rsidRDefault="00BA50DB" w:rsidP="00BA50DB">
      <w:pPr>
        <w:rPr>
          <w:ins w:id="3052" w:author="John" w:date="2018-11-10T15:29:00Z"/>
          <w:del w:id="3053" w:author="叶 柏成" w:date="2018-11-28T13:34:00Z"/>
        </w:rPr>
      </w:pPr>
    </w:p>
    <w:p w14:paraId="5C928E56" w14:textId="299B4485" w:rsidR="00BA50DB" w:rsidRDefault="005D40AE">
      <w:pPr>
        <w:pStyle w:val="3"/>
        <w:rPr>
          <w:ins w:id="3054" w:author="John" w:date="2018-11-10T15:29:00Z"/>
        </w:rPr>
        <w:pPrChange w:id="3055" w:author="John" w:date="2018-11-10T15:43:00Z">
          <w:pPr>
            <w:pStyle w:val="2"/>
          </w:pPr>
        </w:pPrChange>
      </w:pPr>
      <w:bookmarkStart w:id="3056" w:name="_Toc531175912"/>
      <w:ins w:id="3057" w:author="John" w:date="2018-11-11T17:37:00Z">
        <w:r>
          <w:rPr>
            <w:rFonts w:hint="eastAsia"/>
          </w:rPr>
          <w:t>4.6.3</w:t>
        </w:r>
      </w:ins>
      <w:ins w:id="3058" w:author="John" w:date="2018-11-10T15:29:00Z">
        <w:r w:rsidR="00BA50DB">
          <w:t>环境</w:t>
        </w:r>
        <w:r w:rsidR="00BA50DB">
          <w:rPr>
            <w:rFonts w:hint="eastAsia"/>
          </w:rPr>
          <w:t>资源</w:t>
        </w:r>
        <w:bookmarkEnd w:id="3056"/>
      </w:ins>
    </w:p>
    <w:p w14:paraId="7D6B52B4" w14:textId="77777777" w:rsidR="00BA50DB" w:rsidRDefault="00BA50DB" w:rsidP="00BA50DB">
      <w:pPr>
        <w:pStyle w:val="a9"/>
        <w:rPr>
          <w:ins w:id="3059" w:author="John" w:date="2018-11-10T15:29:00Z"/>
        </w:rPr>
      </w:pPr>
      <w:ins w:id="3060" w:author="John" w:date="2018-11-10T15:29:00Z">
        <w:r>
          <w:tab/>
        </w:r>
        <w:r>
          <w:rPr>
            <w:rFonts w:hint="eastAsia"/>
          </w:rPr>
          <w:t>由于开发人员已经具备开发语言基础知识，同时拥有一定开发经验，所以在开发技术方面不存在较大问题，同时由于项目为教学课堂，不需要专门的开发实验室或场地，工作在宿舍内即可开展</w:t>
        </w:r>
        <w:r>
          <w:rPr>
            <w:rFonts w:hint="eastAsia"/>
          </w:rPr>
          <w:t>.</w:t>
        </w:r>
      </w:ins>
    </w:p>
    <w:p w14:paraId="1950BEF3" w14:textId="0231E173" w:rsidR="00BA50DB" w:rsidDel="00364DD2" w:rsidRDefault="00BA50DB" w:rsidP="00364DD2">
      <w:pPr>
        <w:pStyle w:val="a9"/>
        <w:ind w:firstLine="420"/>
        <w:rPr>
          <w:ins w:id="3061" w:author="John" w:date="2018-11-10T15:29:00Z"/>
          <w:del w:id="3062" w:author="柏成 叶" w:date="2019-01-14T18:12:00Z"/>
        </w:rPr>
        <w:pPrChange w:id="3063" w:author="柏成 叶" w:date="2019-01-14T18:12:00Z">
          <w:pPr>
            <w:pStyle w:val="a9"/>
            <w:ind w:firstLine="420"/>
          </w:pPr>
        </w:pPrChange>
      </w:pPr>
      <w:ins w:id="3064" w:author="John" w:date="2018-11-10T15:29:00Z">
        <w:r w:rsidRPr="00CA3C4B">
          <w:rPr>
            <w:rFonts w:hint="eastAsia"/>
          </w:rPr>
          <w:t>项目</w:t>
        </w:r>
        <w:r w:rsidRPr="00CA3C4B">
          <w:t>组</w:t>
        </w:r>
        <w:r>
          <w:rPr>
            <w:rFonts w:hint="eastAsia"/>
          </w:rPr>
          <w:t>人员居住位置靠近，便于成员之间的讨论与开会（弘毅</w:t>
        </w:r>
        <w:r>
          <w:rPr>
            <w:rFonts w:hint="eastAsia"/>
          </w:rPr>
          <w:t>B</w:t>
        </w:r>
        <w:r>
          <w:t>1-615</w:t>
        </w:r>
        <w:r>
          <w:rPr>
            <w:rFonts w:hint="eastAsia"/>
          </w:rPr>
          <w:t>）</w:t>
        </w:r>
      </w:ins>
    </w:p>
    <w:p w14:paraId="49BA37FC" w14:textId="1DE21ACF" w:rsidR="00BA50DB" w:rsidRDefault="00BA50DB" w:rsidP="00364DD2">
      <w:pPr>
        <w:pStyle w:val="a9"/>
        <w:ind w:firstLine="420"/>
        <w:rPr>
          <w:ins w:id="3065" w:author="John" w:date="2018-11-10T15:29:00Z"/>
        </w:rPr>
        <w:pPrChange w:id="3066" w:author="柏成 叶" w:date="2019-01-14T18:12:00Z">
          <w:pPr>
            <w:pStyle w:val="a9"/>
            <w:ind w:firstLine="420"/>
          </w:pPr>
        </w:pPrChange>
      </w:pPr>
      <w:ins w:id="3067" w:author="John" w:date="2018-11-10T15:29:00Z">
        <w:del w:id="3068" w:author="柏成 叶" w:date="2019-01-14T18:12:00Z">
          <w:r w:rsidDel="00364DD2">
            <w:rPr>
              <w:rFonts w:hint="eastAsia"/>
            </w:rPr>
            <w:delText>项目组具有私人</w:delText>
          </w:r>
          <w:r w:rsidDel="00364DD2">
            <w:rPr>
              <w:rFonts w:hint="eastAsia"/>
            </w:rPr>
            <w:delText>G</w:delText>
          </w:r>
          <w:r w:rsidDel="00364DD2">
            <w:delText>IT</w:delText>
          </w:r>
          <w:r w:rsidDel="00364DD2">
            <w:rPr>
              <w:rFonts w:hint="eastAsia"/>
            </w:rPr>
            <w:delText>仓库</w:delText>
          </w:r>
        </w:del>
      </w:ins>
    </w:p>
    <w:p w14:paraId="080291DF" w14:textId="77777777" w:rsidR="00BA50DB" w:rsidRPr="00625B50" w:rsidRDefault="00BA50DB" w:rsidP="00BA50DB">
      <w:pPr>
        <w:pStyle w:val="a9"/>
        <w:ind w:firstLine="420"/>
        <w:rPr>
          <w:ins w:id="3069" w:author="John" w:date="2018-11-10T15:29:00Z"/>
        </w:rPr>
      </w:pPr>
      <w:ins w:id="3070" w:author="John" w:date="2018-11-10T15:29:00Z">
        <w:r>
          <w:rPr>
            <w:rFonts w:hint="eastAsia"/>
          </w:rPr>
          <w:t>项目组购置百度</w:t>
        </w:r>
        <w:proofErr w:type="gramStart"/>
        <w:r>
          <w:rPr>
            <w:rFonts w:hint="eastAsia"/>
          </w:rPr>
          <w:t>云网盘</w:t>
        </w:r>
        <w:proofErr w:type="gramEnd"/>
        <w:r>
          <w:rPr>
            <w:rFonts w:hint="eastAsia"/>
          </w:rPr>
          <w:t>会员供成员使用，保证了工作资源。</w:t>
        </w:r>
      </w:ins>
    </w:p>
    <w:p w14:paraId="65A2CAE3" w14:textId="6FAA556F" w:rsidR="00BA50DB" w:rsidRPr="00625B50" w:rsidDel="000A5245" w:rsidRDefault="00BA50DB" w:rsidP="00BA50DB">
      <w:pPr>
        <w:pStyle w:val="a9"/>
        <w:ind w:firstLine="420"/>
        <w:rPr>
          <w:ins w:id="3071" w:author="John" w:date="2018-11-10T15:29:00Z"/>
          <w:del w:id="3072" w:author="叶 柏成" w:date="2018-11-28T13:34:00Z"/>
        </w:rPr>
      </w:pPr>
    </w:p>
    <w:p w14:paraId="314E4D1E" w14:textId="13070287" w:rsidR="00BA50DB" w:rsidRDefault="005D40AE">
      <w:pPr>
        <w:pStyle w:val="3"/>
        <w:rPr>
          <w:ins w:id="3073" w:author="John" w:date="2018-11-10T15:29:00Z"/>
        </w:rPr>
        <w:pPrChange w:id="3074" w:author="John" w:date="2018-11-10T15:43:00Z">
          <w:pPr>
            <w:pStyle w:val="2"/>
          </w:pPr>
        </w:pPrChange>
      </w:pPr>
      <w:bookmarkStart w:id="3075" w:name="_Toc531175913"/>
      <w:ins w:id="3076" w:author="John" w:date="2018-11-11T17:38:00Z">
        <w:r>
          <w:rPr>
            <w:rFonts w:hint="eastAsia"/>
          </w:rPr>
          <w:t>4.6.4</w:t>
        </w:r>
      </w:ins>
      <w:ins w:id="3077" w:author="John" w:date="2018-11-10T15:29:00Z">
        <w:r w:rsidR="00BA50DB">
          <w:t>投资</w:t>
        </w:r>
        <w:bookmarkEnd w:id="3075"/>
      </w:ins>
    </w:p>
    <w:p w14:paraId="23F14BE5" w14:textId="4C08B6F8" w:rsidR="00BA50DB" w:rsidRDefault="005D40AE">
      <w:pPr>
        <w:pStyle w:val="4"/>
        <w:rPr>
          <w:ins w:id="3078" w:author="John" w:date="2018-11-10T15:29:00Z"/>
        </w:rPr>
        <w:pPrChange w:id="3079" w:author="John" w:date="2018-11-10T15:34:00Z">
          <w:pPr>
            <w:pStyle w:val="3"/>
          </w:pPr>
        </w:pPrChange>
      </w:pPr>
      <w:ins w:id="3080" w:author="John" w:date="2018-11-11T17:38:00Z">
        <w:r>
          <w:rPr>
            <w:rFonts w:hint="eastAsia"/>
          </w:rPr>
          <w:t>4.6.4.1</w:t>
        </w:r>
      </w:ins>
      <w:ins w:id="3081" w:author="John" w:date="2018-11-10T15:29:00Z">
        <w:r w:rsidR="00BA50DB">
          <w:t>资金</w:t>
        </w:r>
      </w:ins>
    </w:p>
    <w:p w14:paraId="7AF95B6B" w14:textId="77777777" w:rsidR="00BA50DB" w:rsidRPr="00EF3B0E" w:rsidRDefault="00BA50DB" w:rsidP="00BA50DB">
      <w:pPr>
        <w:pStyle w:val="a9"/>
        <w:rPr>
          <w:ins w:id="3082" w:author="John" w:date="2018-11-10T15:29:00Z"/>
        </w:rPr>
      </w:pPr>
      <w:ins w:id="3083" w:author="John" w:date="2018-11-10T15:29:00Z">
        <w:r>
          <w:rPr>
            <w:rFonts w:hint="eastAsia"/>
          </w:rPr>
          <w:t>本项目</w:t>
        </w:r>
        <w:r>
          <w:t>组暂无外界资金赞助，所有资金由组内成员分摊。</w:t>
        </w:r>
      </w:ins>
    </w:p>
    <w:p w14:paraId="4B34FFCC" w14:textId="4F72AA8C" w:rsidR="00BA50DB" w:rsidRDefault="005D40AE">
      <w:pPr>
        <w:pStyle w:val="4"/>
        <w:rPr>
          <w:ins w:id="3084" w:author="John" w:date="2018-11-10T15:29:00Z"/>
        </w:rPr>
        <w:pPrChange w:id="3085" w:author="John" w:date="2018-11-10T15:34:00Z">
          <w:pPr>
            <w:pStyle w:val="3"/>
          </w:pPr>
        </w:pPrChange>
      </w:pPr>
      <w:ins w:id="3086" w:author="John" w:date="2018-11-11T17:38:00Z">
        <w:r>
          <w:rPr>
            <w:rFonts w:hint="eastAsia"/>
          </w:rPr>
          <w:t>4.6.4.2</w:t>
        </w:r>
      </w:ins>
      <w:ins w:id="3087" w:author="John" w:date="2018-11-10T15:29:00Z">
        <w:r w:rsidR="00BA50DB">
          <w:t>人力</w:t>
        </w:r>
      </w:ins>
    </w:p>
    <w:p w14:paraId="4B460C8D" w14:textId="77777777" w:rsidR="00BA50DB" w:rsidRDefault="00BA50DB" w:rsidP="00BA50DB">
      <w:pPr>
        <w:pStyle w:val="a9"/>
        <w:rPr>
          <w:ins w:id="3088" w:author="John" w:date="2018-11-10T15:29:00Z"/>
        </w:rPr>
      </w:pPr>
      <w:ins w:id="3089" w:author="John" w:date="2018-11-10T15:29:00Z">
        <w:r>
          <w:rPr>
            <w:rFonts w:hint="eastAsia"/>
          </w:rPr>
          <w:t>以下</w:t>
        </w:r>
        <w:r>
          <w:t>为本项目组人力资源状况。</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1037"/>
        <w:gridCol w:w="1037"/>
        <w:gridCol w:w="1037"/>
        <w:gridCol w:w="1037"/>
        <w:gridCol w:w="1037"/>
        <w:gridCol w:w="1037"/>
      </w:tblGrid>
      <w:tr w:rsidR="00BA50DB" w14:paraId="465F742A" w14:textId="77777777" w:rsidTr="00927C5C">
        <w:trPr>
          <w:ins w:id="3090" w:author="John" w:date="2018-11-10T15:29:00Z"/>
        </w:trPr>
        <w:tc>
          <w:tcPr>
            <w:tcW w:w="8296" w:type="dxa"/>
            <w:gridSpan w:val="8"/>
          </w:tcPr>
          <w:p w14:paraId="595C5616" w14:textId="77777777" w:rsidR="00BA50DB" w:rsidRPr="00292CE8" w:rsidRDefault="00BA50DB" w:rsidP="00927C5C">
            <w:pPr>
              <w:jc w:val="center"/>
              <w:rPr>
                <w:ins w:id="3091" w:author="John" w:date="2018-11-10T15:29:00Z"/>
                <w:rFonts w:ascii="宋体" w:eastAsia="宋体" w:hAnsi="宋体"/>
              </w:rPr>
            </w:pPr>
            <w:ins w:id="3092" w:author="John" w:date="2018-11-10T15:29:00Z">
              <w:r w:rsidRPr="00292CE8">
                <w:rPr>
                  <w:rFonts w:ascii="宋体" w:eastAsia="宋体" w:hAnsi="宋体" w:hint="eastAsia"/>
                  <w:b/>
                  <w:sz w:val="24"/>
                </w:rPr>
                <w:t>人力资源</w:t>
              </w:r>
            </w:ins>
          </w:p>
        </w:tc>
      </w:tr>
      <w:tr w:rsidR="00BA50DB" w14:paraId="4E116B10" w14:textId="77777777" w:rsidTr="00927C5C">
        <w:trPr>
          <w:ins w:id="3093" w:author="John" w:date="2018-11-10T15:29:00Z"/>
        </w:trPr>
        <w:tc>
          <w:tcPr>
            <w:tcW w:w="1037" w:type="dxa"/>
          </w:tcPr>
          <w:p w14:paraId="56F857DB" w14:textId="77777777" w:rsidR="00BA50DB" w:rsidRDefault="00BA50DB" w:rsidP="00927C5C">
            <w:pPr>
              <w:pStyle w:val="a9"/>
              <w:rPr>
                <w:ins w:id="3094" w:author="John" w:date="2018-11-10T15:29:00Z"/>
              </w:rPr>
            </w:pPr>
          </w:p>
        </w:tc>
        <w:tc>
          <w:tcPr>
            <w:tcW w:w="1037" w:type="dxa"/>
          </w:tcPr>
          <w:p w14:paraId="104F5C48" w14:textId="77777777" w:rsidR="00BA50DB" w:rsidRDefault="00BA50DB" w:rsidP="00927C5C">
            <w:pPr>
              <w:pStyle w:val="a9"/>
              <w:rPr>
                <w:ins w:id="3095" w:author="John" w:date="2018-11-10T15:29:00Z"/>
              </w:rPr>
            </w:pPr>
            <w:ins w:id="3096" w:author="John" w:date="2018-11-10T15:29:00Z">
              <w:r>
                <w:rPr>
                  <w:rFonts w:hint="eastAsia"/>
                </w:rPr>
                <w:t>周日</w:t>
              </w:r>
            </w:ins>
          </w:p>
        </w:tc>
        <w:tc>
          <w:tcPr>
            <w:tcW w:w="1037" w:type="dxa"/>
          </w:tcPr>
          <w:p w14:paraId="4F93E2F6" w14:textId="77777777" w:rsidR="00BA50DB" w:rsidRDefault="00BA50DB" w:rsidP="00927C5C">
            <w:pPr>
              <w:pStyle w:val="a9"/>
              <w:rPr>
                <w:ins w:id="3097" w:author="John" w:date="2018-11-10T15:29:00Z"/>
              </w:rPr>
            </w:pPr>
            <w:ins w:id="3098" w:author="John" w:date="2018-11-10T15:29:00Z">
              <w:r>
                <w:rPr>
                  <w:rFonts w:hint="eastAsia"/>
                </w:rPr>
                <w:t>周一</w:t>
              </w:r>
            </w:ins>
          </w:p>
        </w:tc>
        <w:tc>
          <w:tcPr>
            <w:tcW w:w="1037" w:type="dxa"/>
          </w:tcPr>
          <w:p w14:paraId="7776E908" w14:textId="77777777" w:rsidR="00BA50DB" w:rsidRDefault="00BA50DB" w:rsidP="00927C5C">
            <w:pPr>
              <w:pStyle w:val="a9"/>
              <w:rPr>
                <w:ins w:id="3099" w:author="John" w:date="2018-11-10T15:29:00Z"/>
              </w:rPr>
            </w:pPr>
            <w:ins w:id="3100" w:author="John" w:date="2018-11-10T15:29:00Z">
              <w:r>
                <w:rPr>
                  <w:rFonts w:hint="eastAsia"/>
                </w:rPr>
                <w:t>周二</w:t>
              </w:r>
            </w:ins>
          </w:p>
        </w:tc>
        <w:tc>
          <w:tcPr>
            <w:tcW w:w="1037" w:type="dxa"/>
          </w:tcPr>
          <w:p w14:paraId="27D6C6CD" w14:textId="77777777" w:rsidR="00BA50DB" w:rsidRDefault="00BA50DB" w:rsidP="00927C5C">
            <w:pPr>
              <w:pStyle w:val="a9"/>
              <w:rPr>
                <w:ins w:id="3101" w:author="John" w:date="2018-11-10T15:29:00Z"/>
              </w:rPr>
            </w:pPr>
            <w:ins w:id="3102" w:author="John" w:date="2018-11-10T15:29:00Z">
              <w:r>
                <w:rPr>
                  <w:rFonts w:hint="eastAsia"/>
                </w:rPr>
                <w:t>周三</w:t>
              </w:r>
            </w:ins>
          </w:p>
        </w:tc>
        <w:tc>
          <w:tcPr>
            <w:tcW w:w="1037" w:type="dxa"/>
          </w:tcPr>
          <w:p w14:paraId="759579B7" w14:textId="77777777" w:rsidR="00BA50DB" w:rsidRDefault="00BA50DB" w:rsidP="00927C5C">
            <w:pPr>
              <w:pStyle w:val="a9"/>
              <w:rPr>
                <w:ins w:id="3103" w:author="John" w:date="2018-11-10T15:29:00Z"/>
              </w:rPr>
            </w:pPr>
            <w:ins w:id="3104" w:author="John" w:date="2018-11-10T15:29:00Z">
              <w:r>
                <w:rPr>
                  <w:rFonts w:hint="eastAsia"/>
                </w:rPr>
                <w:t>周四</w:t>
              </w:r>
            </w:ins>
          </w:p>
        </w:tc>
        <w:tc>
          <w:tcPr>
            <w:tcW w:w="1037" w:type="dxa"/>
          </w:tcPr>
          <w:p w14:paraId="026B5A1E" w14:textId="77777777" w:rsidR="00BA50DB" w:rsidRDefault="00BA50DB" w:rsidP="00927C5C">
            <w:pPr>
              <w:pStyle w:val="a9"/>
              <w:rPr>
                <w:ins w:id="3105" w:author="John" w:date="2018-11-10T15:29:00Z"/>
              </w:rPr>
            </w:pPr>
            <w:ins w:id="3106" w:author="John" w:date="2018-11-10T15:29:00Z">
              <w:r>
                <w:rPr>
                  <w:rFonts w:hint="eastAsia"/>
                </w:rPr>
                <w:t>周五</w:t>
              </w:r>
            </w:ins>
          </w:p>
        </w:tc>
        <w:tc>
          <w:tcPr>
            <w:tcW w:w="1037" w:type="dxa"/>
          </w:tcPr>
          <w:p w14:paraId="6B6CF575" w14:textId="77777777" w:rsidR="00BA50DB" w:rsidRDefault="00BA50DB" w:rsidP="00927C5C">
            <w:pPr>
              <w:pStyle w:val="a9"/>
              <w:rPr>
                <w:ins w:id="3107" w:author="John" w:date="2018-11-10T15:29:00Z"/>
              </w:rPr>
            </w:pPr>
            <w:ins w:id="3108" w:author="John" w:date="2018-11-10T15:29:00Z">
              <w:r>
                <w:rPr>
                  <w:rFonts w:hint="eastAsia"/>
                </w:rPr>
                <w:t>周六</w:t>
              </w:r>
            </w:ins>
          </w:p>
        </w:tc>
      </w:tr>
      <w:tr w:rsidR="00BA50DB" w14:paraId="48D58415" w14:textId="77777777" w:rsidTr="00927C5C">
        <w:trPr>
          <w:ins w:id="3109" w:author="John" w:date="2018-11-10T15:29:00Z"/>
        </w:trPr>
        <w:tc>
          <w:tcPr>
            <w:tcW w:w="1037" w:type="dxa"/>
          </w:tcPr>
          <w:p w14:paraId="0D452267" w14:textId="77777777" w:rsidR="00BA50DB" w:rsidRDefault="00BA50DB" w:rsidP="00927C5C">
            <w:pPr>
              <w:pStyle w:val="a9"/>
              <w:rPr>
                <w:ins w:id="3110" w:author="John" w:date="2018-11-10T15:29:00Z"/>
              </w:rPr>
            </w:pPr>
            <w:ins w:id="3111" w:author="John" w:date="2018-11-10T15:29:00Z">
              <w:r>
                <w:rPr>
                  <w:rFonts w:hint="eastAsia"/>
                </w:rPr>
                <w:t>上午</w:t>
              </w:r>
              <w:r>
                <w:rPr>
                  <w:rFonts w:hint="eastAsia"/>
                </w:rPr>
                <w:t>1</w:t>
              </w:r>
            </w:ins>
          </w:p>
        </w:tc>
        <w:tc>
          <w:tcPr>
            <w:tcW w:w="1037" w:type="dxa"/>
          </w:tcPr>
          <w:p w14:paraId="304577E0" w14:textId="77777777" w:rsidR="00BA50DB" w:rsidRDefault="00BA50DB" w:rsidP="00927C5C">
            <w:pPr>
              <w:pStyle w:val="a9"/>
              <w:rPr>
                <w:ins w:id="3112" w:author="John" w:date="2018-11-10T15:29:00Z"/>
              </w:rPr>
            </w:pPr>
            <w:ins w:id="3113" w:author="John" w:date="2018-11-10T15:29:00Z">
              <w:r>
                <w:rPr>
                  <w:rFonts w:hint="eastAsia"/>
                  <w:szCs w:val="21"/>
                </w:rPr>
                <w:t>沈、</w:t>
              </w:r>
              <w:r>
                <w:rPr>
                  <w:szCs w:val="21"/>
                </w:rPr>
                <w:t>杨</w:t>
              </w:r>
              <w:r>
                <w:rPr>
                  <w:rFonts w:hint="eastAsia"/>
                  <w:szCs w:val="21"/>
                </w:rPr>
                <w:t>、</w:t>
              </w:r>
              <w:r>
                <w:rPr>
                  <w:szCs w:val="21"/>
                </w:rPr>
                <w:t>徐</w:t>
              </w:r>
            </w:ins>
          </w:p>
        </w:tc>
        <w:tc>
          <w:tcPr>
            <w:tcW w:w="1037" w:type="dxa"/>
          </w:tcPr>
          <w:p w14:paraId="74149786" w14:textId="77777777" w:rsidR="00BA50DB" w:rsidRDefault="00BA50DB" w:rsidP="00927C5C">
            <w:pPr>
              <w:pStyle w:val="a9"/>
              <w:rPr>
                <w:ins w:id="3114" w:author="John" w:date="2018-11-10T15:29:00Z"/>
              </w:rPr>
            </w:pPr>
            <w:ins w:id="3115" w:author="John" w:date="2018-11-10T15:29:00Z">
              <w:r>
                <w:rPr>
                  <w:rFonts w:hint="eastAsia"/>
                  <w:szCs w:val="21"/>
                </w:rPr>
                <w:t>沈、叶、</w:t>
              </w:r>
              <w:proofErr w:type="gramStart"/>
              <w:r>
                <w:rPr>
                  <w:szCs w:val="21"/>
                </w:rPr>
                <w:t>骆</w:t>
              </w:r>
              <w:proofErr w:type="gramEnd"/>
              <w:r>
                <w:rPr>
                  <w:rFonts w:hint="eastAsia"/>
                  <w:szCs w:val="21"/>
                </w:rPr>
                <w:t>、</w:t>
              </w:r>
              <w:r>
                <w:rPr>
                  <w:szCs w:val="21"/>
                </w:rPr>
                <w:t>杨</w:t>
              </w:r>
              <w:r>
                <w:rPr>
                  <w:rFonts w:hint="eastAsia"/>
                  <w:szCs w:val="21"/>
                </w:rPr>
                <w:t>、</w:t>
              </w:r>
              <w:r>
                <w:rPr>
                  <w:szCs w:val="21"/>
                </w:rPr>
                <w:t>徐</w:t>
              </w:r>
            </w:ins>
          </w:p>
        </w:tc>
        <w:tc>
          <w:tcPr>
            <w:tcW w:w="1037" w:type="dxa"/>
          </w:tcPr>
          <w:p w14:paraId="5505F700" w14:textId="77777777" w:rsidR="00BA50DB" w:rsidRDefault="00BA50DB" w:rsidP="00927C5C">
            <w:pPr>
              <w:pStyle w:val="a9"/>
              <w:rPr>
                <w:ins w:id="3116" w:author="John" w:date="2018-11-10T15:29:00Z"/>
              </w:rPr>
            </w:pPr>
            <w:ins w:id="3117" w:author="John" w:date="2018-11-10T15:29:00Z">
              <w:r>
                <w:rPr>
                  <w:rFonts w:hint="eastAsia"/>
                  <w:szCs w:val="21"/>
                </w:rPr>
                <w:t>沈、叶、</w:t>
              </w:r>
              <w:r>
                <w:rPr>
                  <w:szCs w:val="21"/>
                </w:rPr>
                <w:t>徐</w:t>
              </w:r>
            </w:ins>
          </w:p>
        </w:tc>
        <w:tc>
          <w:tcPr>
            <w:tcW w:w="1037" w:type="dxa"/>
          </w:tcPr>
          <w:p w14:paraId="60E196A3" w14:textId="77777777" w:rsidR="00BA50DB" w:rsidRDefault="00BA50DB" w:rsidP="00927C5C">
            <w:pPr>
              <w:pStyle w:val="a9"/>
              <w:rPr>
                <w:ins w:id="3118" w:author="John" w:date="2018-11-10T15:29:00Z"/>
              </w:rPr>
            </w:pPr>
          </w:p>
        </w:tc>
        <w:tc>
          <w:tcPr>
            <w:tcW w:w="1037" w:type="dxa"/>
          </w:tcPr>
          <w:p w14:paraId="495CCAAC" w14:textId="77777777" w:rsidR="00BA50DB" w:rsidRDefault="00BA50DB" w:rsidP="00927C5C">
            <w:pPr>
              <w:pStyle w:val="a9"/>
              <w:rPr>
                <w:ins w:id="3119" w:author="John" w:date="2018-11-10T15:29:00Z"/>
              </w:rPr>
            </w:pPr>
            <w:proofErr w:type="gramStart"/>
            <w:ins w:id="3120" w:author="John" w:date="2018-11-10T15:29:00Z">
              <w:r>
                <w:rPr>
                  <w:rFonts w:hint="eastAsia"/>
                  <w:szCs w:val="21"/>
                </w:rPr>
                <w:t>骆</w:t>
              </w:r>
              <w:proofErr w:type="gramEnd"/>
              <w:r>
                <w:rPr>
                  <w:rFonts w:hint="eastAsia"/>
                  <w:szCs w:val="21"/>
                </w:rPr>
                <w:t>、</w:t>
              </w:r>
              <w:r>
                <w:rPr>
                  <w:szCs w:val="21"/>
                </w:rPr>
                <w:t>杨</w:t>
              </w:r>
              <w:r>
                <w:rPr>
                  <w:rFonts w:hint="eastAsia"/>
                  <w:szCs w:val="21"/>
                </w:rPr>
                <w:t>、</w:t>
              </w:r>
              <w:r>
                <w:rPr>
                  <w:szCs w:val="21"/>
                </w:rPr>
                <w:t>徐</w:t>
              </w:r>
            </w:ins>
          </w:p>
        </w:tc>
        <w:tc>
          <w:tcPr>
            <w:tcW w:w="1037" w:type="dxa"/>
          </w:tcPr>
          <w:p w14:paraId="07D81210" w14:textId="77777777" w:rsidR="00BA50DB" w:rsidRDefault="00BA50DB" w:rsidP="00927C5C">
            <w:pPr>
              <w:pStyle w:val="a9"/>
              <w:rPr>
                <w:ins w:id="3121" w:author="John" w:date="2018-11-10T15:29:00Z"/>
              </w:rPr>
            </w:pPr>
            <w:ins w:id="3122" w:author="John" w:date="2018-11-10T15:29:00Z">
              <w:r>
                <w:rPr>
                  <w:rFonts w:hint="eastAsia"/>
                  <w:szCs w:val="21"/>
                </w:rPr>
                <w:t>沈</w:t>
              </w:r>
            </w:ins>
          </w:p>
        </w:tc>
        <w:tc>
          <w:tcPr>
            <w:tcW w:w="1037" w:type="dxa"/>
          </w:tcPr>
          <w:p w14:paraId="0739A0AB" w14:textId="77777777" w:rsidR="00BA50DB" w:rsidRDefault="00BA50DB" w:rsidP="00927C5C">
            <w:pPr>
              <w:pStyle w:val="a9"/>
              <w:rPr>
                <w:ins w:id="3123" w:author="John" w:date="2018-11-10T15:29:00Z"/>
              </w:rPr>
            </w:pPr>
            <w:ins w:id="3124" w:author="John" w:date="2018-11-10T15:29:00Z">
              <w:r>
                <w:rPr>
                  <w:rFonts w:hint="eastAsia"/>
                  <w:szCs w:val="21"/>
                </w:rPr>
                <w:t>沈、</w:t>
              </w:r>
              <w:r>
                <w:rPr>
                  <w:szCs w:val="21"/>
                </w:rPr>
                <w:t>杨</w:t>
              </w:r>
              <w:r>
                <w:rPr>
                  <w:rFonts w:hint="eastAsia"/>
                  <w:szCs w:val="21"/>
                </w:rPr>
                <w:t>、</w:t>
              </w:r>
              <w:r>
                <w:rPr>
                  <w:szCs w:val="21"/>
                </w:rPr>
                <w:t>徐</w:t>
              </w:r>
            </w:ins>
          </w:p>
        </w:tc>
      </w:tr>
      <w:tr w:rsidR="00BA50DB" w14:paraId="073156FA" w14:textId="77777777" w:rsidTr="00927C5C">
        <w:trPr>
          <w:ins w:id="3125" w:author="John" w:date="2018-11-10T15:29:00Z"/>
        </w:trPr>
        <w:tc>
          <w:tcPr>
            <w:tcW w:w="1037" w:type="dxa"/>
          </w:tcPr>
          <w:p w14:paraId="4238E9CD" w14:textId="77777777" w:rsidR="00BA50DB" w:rsidRDefault="00BA50DB" w:rsidP="00927C5C">
            <w:pPr>
              <w:pStyle w:val="a9"/>
              <w:rPr>
                <w:ins w:id="3126" w:author="John" w:date="2018-11-10T15:29:00Z"/>
              </w:rPr>
            </w:pPr>
            <w:ins w:id="3127" w:author="John" w:date="2018-11-10T15:29:00Z">
              <w:r>
                <w:rPr>
                  <w:rFonts w:hint="eastAsia"/>
                </w:rPr>
                <w:t>上午</w:t>
              </w:r>
              <w:r>
                <w:rPr>
                  <w:rFonts w:hint="eastAsia"/>
                </w:rPr>
                <w:t>2</w:t>
              </w:r>
            </w:ins>
          </w:p>
        </w:tc>
        <w:tc>
          <w:tcPr>
            <w:tcW w:w="1037" w:type="dxa"/>
          </w:tcPr>
          <w:p w14:paraId="1C6E44F3" w14:textId="77777777" w:rsidR="00BA50DB" w:rsidRDefault="00BA50DB" w:rsidP="00927C5C">
            <w:pPr>
              <w:pStyle w:val="a9"/>
              <w:rPr>
                <w:ins w:id="3128" w:author="John" w:date="2018-11-10T15:29:00Z"/>
              </w:rPr>
            </w:pPr>
            <w:ins w:id="3129" w:author="John" w:date="2018-11-10T15:29:00Z">
              <w:r>
                <w:rPr>
                  <w:rFonts w:hint="eastAsia"/>
                  <w:szCs w:val="21"/>
                </w:rPr>
                <w:t>沈、</w:t>
              </w:r>
              <w:r>
                <w:rPr>
                  <w:szCs w:val="21"/>
                </w:rPr>
                <w:t>杨</w:t>
              </w:r>
              <w:r>
                <w:rPr>
                  <w:rFonts w:hint="eastAsia"/>
                  <w:szCs w:val="21"/>
                </w:rPr>
                <w:t>、</w:t>
              </w:r>
              <w:r>
                <w:rPr>
                  <w:szCs w:val="21"/>
                </w:rPr>
                <w:lastRenderedPageBreak/>
                <w:t>徐</w:t>
              </w:r>
            </w:ins>
          </w:p>
        </w:tc>
        <w:tc>
          <w:tcPr>
            <w:tcW w:w="1037" w:type="dxa"/>
          </w:tcPr>
          <w:p w14:paraId="4D57F232" w14:textId="77777777" w:rsidR="00BA50DB" w:rsidRDefault="00BA50DB" w:rsidP="00927C5C">
            <w:pPr>
              <w:pStyle w:val="a9"/>
              <w:rPr>
                <w:ins w:id="3130" w:author="John" w:date="2018-11-10T15:29:00Z"/>
              </w:rPr>
            </w:pPr>
          </w:p>
        </w:tc>
        <w:tc>
          <w:tcPr>
            <w:tcW w:w="1037" w:type="dxa"/>
          </w:tcPr>
          <w:p w14:paraId="41F352CA" w14:textId="77777777" w:rsidR="00BA50DB" w:rsidRDefault="00BA50DB" w:rsidP="00927C5C">
            <w:pPr>
              <w:pStyle w:val="a9"/>
              <w:rPr>
                <w:ins w:id="3131" w:author="John" w:date="2018-11-10T15:29:00Z"/>
              </w:rPr>
            </w:pPr>
          </w:p>
        </w:tc>
        <w:tc>
          <w:tcPr>
            <w:tcW w:w="1037" w:type="dxa"/>
          </w:tcPr>
          <w:p w14:paraId="2EBBD511" w14:textId="77777777" w:rsidR="00BA50DB" w:rsidRDefault="00BA50DB" w:rsidP="00927C5C">
            <w:pPr>
              <w:pStyle w:val="a9"/>
              <w:rPr>
                <w:ins w:id="3132" w:author="John" w:date="2018-11-10T15:29:00Z"/>
              </w:rPr>
            </w:pPr>
          </w:p>
        </w:tc>
        <w:tc>
          <w:tcPr>
            <w:tcW w:w="1037" w:type="dxa"/>
          </w:tcPr>
          <w:p w14:paraId="76E9C42A" w14:textId="77777777" w:rsidR="00BA50DB" w:rsidRDefault="00BA50DB" w:rsidP="00927C5C">
            <w:pPr>
              <w:pStyle w:val="a9"/>
              <w:rPr>
                <w:ins w:id="3133" w:author="John" w:date="2018-11-10T15:29:00Z"/>
              </w:rPr>
            </w:pPr>
            <w:ins w:id="3134" w:author="John" w:date="2018-11-10T15:29:00Z">
              <w:r>
                <w:rPr>
                  <w:rFonts w:hint="eastAsia"/>
                  <w:szCs w:val="21"/>
                </w:rPr>
                <w:t>杨</w:t>
              </w:r>
              <w:r>
                <w:rPr>
                  <w:szCs w:val="21"/>
                </w:rPr>
                <w:t>、</w:t>
              </w:r>
              <w:r>
                <w:rPr>
                  <w:rFonts w:hint="eastAsia"/>
                  <w:szCs w:val="21"/>
                </w:rPr>
                <w:t>徐</w:t>
              </w:r>
            </w:ins>
          </w:p>
        </w:tc>
        <w:tc>
          <w:tcPr>
            <w:tcW w:w="1037" w:type="dxa"/>
          </w:tcPr>
          <w:p w14:paraId="01177B0B" w14:textId="77777777" w:rsidR="00BA50DB" w:rsidRDefault="00BA50DB" w:rsidP="00927C5C">
            <w:pPr>
              <w:pStyle w:val="a9"/>
              <w:rPr>
                <w:ins w:id="3135" w:author="John" w:date="2018-11-10T15:29:00Z"/>
              </w:rPr>
            </w:pPr>
          </w:p>
        </w:tc>
        <w:tc>
          <w:tcPr>
            <w:tcW w:w="1037" w:type="dxa"/>
          </w:tcPr>
          <w:p w14:paraId="7CD80B2A" w14:textId="77777777" w:rsidR="00BA50DB" w:rsidRDefault="00BA50DB" w:rsidP="00927C5C">
            <w:pPr>
              <w:pStyle w:val="a9"/>
              <w:rPr>
                <w:ins w:id="3136" w:author="John" w:date="2018-11-10T15:29:00Z"/>
              </w:rPr>
            </w:pPr>
            <w:ins w:id="3137" w:author="John" w:date="2018-11-10T15:29:00Z">
              <w:r>
                <w:rPr>
                  <w:rFonts w:hint="eastAsia"/>
                  <w:szCs w:val="21"/>
                </w:rPr>
                <w:t>沈、</w:t>
              </w:r>
              <w:r>
                <w:rPr>
                  <w:szCs w:val="21"/>
                </w:rPr>
                <w:t>杨</w:t>
              </w:r>
              <w:r>
                <w:rPr>
                  <w:rFonts w:hint="eastAsia"/>
                  <w:szCs w:val="21"/>
                </w:rPr>
                <w:t>、</w:t>
              </w:r>
              <w:r>
                <w:rPr>
                  <w:szCs w:val="21"/>
                </w:rPr>
                <w:lastRenderedPageBreak/>
                <w:t>徐</w:t>
              </w:r>
            </w:ins>
          </w:p>
        </w:tc>
      </w:tr>
      <w:tr w:rsidR="00BA50DB" w14:paraId="56AED8D9" w14:textId="77777777" w:rsidTr="00927C5C">
        <w:trPr>
          <w:ins w:id="3138" w:author="John" w:date="2018-11-10T15:29:00Z"/>
        </w:trPr>
        <w:tc>
          <w:tcPr>
            <w:tcW w:w="1037" w:type="dxa"/>
          </w:tcPr>
          <w:p w14:paraId="0AE2787C" w14:textId="77777777" w:rsidR="00BA50DB" w:rsidRDefault="00BA50DB" w:rsidP="00927C5C">
            <w:pPr>
              <w:pStyle w:val="a9"/>
              <w:rPr>
                <w:ins w:id="3139" w:author="John" w:date="2018-11-10T15:29:00Z"/>
              </w:rPr>
            </w:pPr>
            <w:ins w:id="3140" w:author="John" w:date="2018-11-10T15:29:00Z">
              <w:r>
                <w:rPr>
                  <w:rFonts w:hint="eastAsia"/>
                </w:rPr>
                <w:lastRenderedPageBreak/>
                <w:t>下午</w:t>
              </w:r>
              <w:r>
                <w:rPr>
                  <w:rFonts w:hint="eastAsia"/>
                </w:rPr>
                <w:t>1</w:t>
              </w:r>
            </w:ins>
          </w:p>
        </w:tc>
        <w:tc>
          <w:tcPr>
            <w:tcW w:w="1037" w:type="dxa"/>
          </w:tcPr>
          <w:p w14:paraId="2D34E159" w14:textId="77777777" w:rsidR="00BA50DB" w:rsidRDefault="00BA50DB" w:rsidP="00927C5C">
            <w:pPr>
              <w:pStyle w:val="a9"/>
              <w:rPr>
                <w:ins w:id="3141" w:author="John" w:date="2018-11-10T15:29:00Z"/>
              </w:rPr>
            </w:pPr>
            <w:ins w:id="3142" w:author="John" w:date="2018-11-10T15:29:00Z">
              <w:r>
                <w:rPr>
                  <w:rFonts w:hint="eastAsia"/>
                  <w:szCs w:val="21"/>
                </w:rPr>
                <w:t>沈、</w:t>
              </w:r>
              <w:r>
                <w:rPr>
                  <w:szCs w:val="21"/>
                </w:rPr>
                <w:t>杨</w:t>
              </w:r>
              <w:r>
                <w:rPr>
                  <w:rFonts w:hint="eastAsia"/>
                  <w:szCs w:val="21"/>
                </w:rPr>
                <w:t>、</w:t>
              </w:r>
              <w:r>
                <w:rPr>
                  <w:szCs w:val="21"/>
                </w:rPr>
                <w:t>徐</w:t>
              </w:r>
            </w:ins>
          </w:p>
        </w:tc>
        <w:tc>
          <w:tcPr>
            <w:tcW w:w="1037" w:type="dxa"/>
          </w:tcPr>
          <w:p w14:paraId="60B5E4ED" w14:textId="77777777" w:rsidR="00BA50DB" w:rsidRDefault="00BA50DB" w:rsidP="00927C5C">
            <w:pPr>
              <w:pStyle w:val="a9"/>
              <w:rPr>
                <w:ins w:id="3143" w:author="John" w:date="2018-11-10T15:29:00Z"/>
              </w:rPr>
            </w:pPr>
            <w:ins w:id="3144" w:author="John" w:date="2018-11-10T15:29:00Z">
              <w:r>
                <w:rPr>
                  <w:rFonts w:hint="eastAsia"/>
                  <w:szCs w:val="21"/>
                </w:rPr>
                <w:t>杨、</w:t>
              </w:r>
              <w:r>
                <w:rPr>
                  <w:szCs w:val="21"/>
                </w:rPr>
                <w:t>徐</w:t>
              </w:r>
            </w:ins>
          </w:p>
        </w:tc>
        <w:tc>
          <w:tcPr>
            <w:tcW w:w="1037" w:type="dxa"/>
          </w:tcPr>
          <w:p w14:paraId="3D1C50E2" w14:textId="77777777" w:rsidR="00BA50DB" w:rsidRDefault="00BA50DB" w:rsidP="00927C5C">
            <w:pPr>
              <w:pStyle w:val="a9"/>
              <w:rPr>
                <w:ins w:id="3145" w:author="John" w:date="2018-11-10T15:29:00Z"/>
              </w:rPr>
            </w:pPr>
          </w:p>
        </w:tc>
        <w:tc>
          <w:tcPr>
            <w:tcW w:w="1037" w:type="dxa"/>
          </w:tcPr>
          <w:p w14:paraId="0257C074" w14:textId="77777777" w:rsidR="00BA50DB" w:rsidRDefault="00BA50DB" w:rsidP="00927C5C">
            <w:pPr>
              <w:pStyle w:val="a9"/>
              <w:rPr>
                <w:ins w:id="3146" w:author="John" w:date="2018-11-10T15:29:00Z"/>
              </w:rPr>
            </w:pPr>
            <w:ins w:id="3147" w:author="John" w:date="2018-11-10T15:29:00Z">
              <w:r>
                <w:rPr>
                  <w:rFonts w:hint="eastAsia"/>
                  <w:szCs w:val="21"/>
                </w:rPr>
                <w:t>叶</w:t>
              </w:r>
            </w:ins>
          </w:p>
        </w:tc>
        <w:tc>
          <w:tcPr>
            <w:tcW w:w="1037" w:type="dxa"/>
          </w:tcPr>
          <w:p w14:paraId="7B7EC727" w14:textId="77777777" w:rsidR="00BA50DB" w:rsidRDefault="00BA50DB" w:rsidP="00927C5C">
            <w:pPr>
              <w:pStyle w:val="a9"/>
              <w:rPr>
                <w:ins w:id="3148" w:author="John" w:date="2018-11-10T15:29:00Z"/>
              </w:rPr>
            </w:pPr>
          </w:p>
        </w:tc>
        <w:tc>
          <w:tcPr>
            <w:tcW w:w="1037" w:type="dxa"/>
          </w:tcPr>
          <w:p w14:paraId="49AB1908" w14:textId="77777777" w:rsidR="00BA50DB" w:rsidRDefault="00BA50DB" w:rsidP="00927C5C">
            <w:pPr>
              <w:pStyle w:val="a9"/>
              <w:rPr>
                <w:ins w:id="3149" w:author="John" w:date="2018-11-10T15:29:00Z"/>
              </w:rPr>
            </w:pPr>
            <w:ins w:id="3150" w:author="John" w:date="2018-11-10T15:29:00Z">
              <w:r>
                <w:rPr>
                  <w:rFonts w:hint="eastAsia"/>
                  <w:szCs w:val="21"/>
                </w:rPr>
                <w:t>叶、</w:t>
              </w:r>
              <w:r>
                <w:rPr>
                  <w:szCs w:val="21"/>
                </w:rPr>
                <w:t>杨</w:t>
              </w:r>
              <w:r>
                <w:rPr>
                  <w:rFonts w:hint="eastAsia"/>
                  <w:szCs w:val="21"/>
                </w:rPr>
                <w:t>、</w:t>
              </w:r>
              <w:r>
                <w:rPr>
                  <w:szCs w:val="21"/>
                </w:rPr>
                <w:t>徐</w:t>
              </w:r>
            </w:ins>
          </w:p>
        </w:tc>
        <w:tc>
          <w:tcPr>
            <w:tcW w:w="1037" w:type="dxa"/>
          </w:tcPr>
          <w:p w14:paraId="43EC2E09" w14:textId="77777777" w:rsidR="00BA50DB" w:rsidRDefault="00BA50DB" w:rsidP="00927C5C">
            <w:pPr>
              <w:pStyle w:val="a9"/>
              <w:rPr>
                <w:ins w:id="3151" w:author="John" w:date="2018-11-10T15:29:00Z"/>
              </w:rPr>
            </w:pPr>
            <w:ins w:id="3152" w:author="John" w:date="2018-11-10T15:29:00Z">
              <w:r>
                <w:rPr>
                  <w:rFonts w:hint="eastAsia"/>
                  <w:szCs w:val="21"/>
                </w:rPr>
                <w:t>沈、</w:t>
              </w:r>
              <w:r>
                <w:rPr>
                  <w:szCs w:val="21"/>
                </w:rPr>
                <w:t>杨</w:t>
              </w:r>
              <w:r>
                <w:rPr>
                  <w:rFonts w:hint="eastAsia"/>
                  <w:szCs w:val="21"/>
                </w:rPr>
                <w:t>、</w:t>
              </w:r>
              <w:r>
                <w:rPr>
                  <w:szCs w:val="21"/>
                </w:rPr>
                <w:t>徐</w:t>
              </w:r>
            </w:ins>
          </w:p>
        </w:tc>
      </w:tr>
      <w:tr w:rsidR="00BA50DB" w14:paraId="0F1EC464" w14:textId="77777777" w:rsidTr="00927C5C">
        <w:trPr>
          <w:ins w:id="3153" w:author="John" w:date="2018-11-10T15:29:00Z"/>
        </w:trPr>
        <w:tc>
          <w:tcPr>
            <w:tcW w:w="1037" w:type="dxa"/>
          </w:tcPr>
          <w:p w14:paraId="0CC1E4E9" w14:textId="77777777" w:rsidR="00BA50DB" w:rsidRDefault="00BA50DB" w:rsidP="00927C5C">
            <w:pPr>
              <w:pStyle w:val="a9"/>
              <w:rPr>
                <w:ins w:id="3154" w:author="John" w:date="2018-11-10T15:29:00Z"/>
              </w:rPr>
            </w:pPr>
            <w:ins w:id="3155" w:author="John" w:date="2018-11-10T15:29:00Z">
              <w:r>
                <w:rPr>
                  <w:rFonts w:hint="eastAsia"/>
                </w:rPr>
                <w:t>下午</w:t>
              </w:r>
              <w:r>
                <w:rPr>
                  <w:rFonts w:hint="eastAsia"/>
                </w:rPr>
                <w:t>2</w:t>
              </w:r>
            </w:ins>
          </w:p>
        </w:tc>
        <w:tc>
          <w:tcPr>
            <w:tcW w:w="1037" w:type="dxa"/>
          </w:tcPr>
          <w:p w14:paraId="05777D97" w14:textId="77777777" w:rsidR="00BA50DB" w:rsidRDefault="00BA50DB" w:rsidP="00927C5C">
            <w:pPr>
              <w:pStyle w:val="a9"/>
              <w:rPr>
                <w:ins w:id="3156" w:author="John" w:date="2018-11-10T15:29:00Z"/>
              </w:rPr>
            </w:pPr>
            <w:ins w:id="3157" w:author="John" w:date="2018-11-10T15:29:00Z">
              <w:r>
                <w:rPr>
                  <w:rFonts w:hint="eastAsia"/>
                  <w:szCs w:val="21"/>
                </w:rPr>
                <w:t>沈、</w:t>
              </w:r>
              <w:r>
                <w:rPr>
                  <w:szCs w:val="21"/>
                </w:rPr>
                <w:t>杨</w:t>
              </w:r>
              <w:r>
                <w:rPr>
                  <w:rFonts w:hint="eastAsia"/>
                  <w:szCs w:val="21"/>
                </w:rPr>
                <w:t>、</w:t>
              </w:r>
              <w:r>
                <w:rPr>
                  <w:szCs w:val="21"/>
                </w:rPr>
                <w:t>徐</w:t>
              </w:r>
            </w:ins>
          </w:p>
        </w:tc>
        <w:tc>
          <w:tcPr>
            <w:tcW w:w="1037" w:type="dxa"/>
          </w:tcPr>
          <w:p w14:paraId="5419AD25" w14:textId="77777777" w:rsidR="00BA50DB" w:rsidRDefault="00BA50DB" w:rsidP="00927C5C">
            <w:pPr>
              <w:pStyle w:val="a9"/>
              <w:rPr>
                <w:ins w:id="3158" w:author="John" w:date="2018-11-10T15:29:00Z"/>
              </w:rPr>
            </w:pPr>
            <w:ins w:id="3159" w:author="John" w:date="2018-11-10T15:29:00Z">
              <w:r>
                <w:rPr>
                  <w:rFonts w:hint="eastAsia"/>
                  <w:szCs w:val="21"/>
                </w:rPr>
                <w:t>杨、</w:t>
              </w:r>
              <w:r>
                <w:rPr>
                  <w:szCs w:val="21"/>
                </w:rPr>
                <w:t>徐</w:t>
              </w:r>
            </w:ins>
          </w:p>
        </w:tc>
        <w:tc>
          <w:tcPr>
            <w:tcW w:w="1037" w:type="dxa"/>
          </w:tcPr>
          <w:p w14:paraId="7814537B" w14:textId="77777777" w:rsidR="00BA50DB" w:rsidRDefault="00BA50DB" w:rsidP="00927C5C">
            <w:pPr>
              <w:pStyle w:val="a9"/>
              <w:rPr>
                <w:ins w:id="3160" w:author="John" w:date="2018-11-10T15:29:00Z"/>
              </w:rPr>
            </w:pPr>
          </w:p>
        </w:tc>
        <w:tc>
          <w:tcPr>
            <w:tcW w:w="1037" w:type="dxa"/>
          </w:tcPr>
          <w:p w14:paraId="3ED39D3B" w14:textId="77777777" w:rsidR="00BA50DB" w:rsidRDefault="00BA50DB" w:rsidP="00927C5C">
            <w:pPr>
              <w:pStyle w:val="a9"/>
              <w:rPr>
                <w:ins w:id="3161" w:author="John" w:date="2018-11-10T15:29:00Z"/>
              </w:rPr>
            </w:pPr>
            <w:ins w:id="3162" w:author="John" w:date="2018-11-10T15:29:00Z">
              <w:r>
                <w:rPr>
                  <w:rFonts w:hint="eastAsia"/>
                  <w:szCs w:val="21"/>
                </w:rPr>
                <w:t>沈、叶、</w:t>
              </w:r>
              <w:proofErr w:type="gramStart"/>
              <w:r>
                <w:rPr>
                  <w:szCs w:val="21"/>
                </w:rPr>
                <w:t>骆</w:t>
              </w:r>
              <w:proofErr w:type="gramEnd"/>
            </w:ins>
          </w:p>
        </w:tc>
        <w:tc>
          <w:tcPr>
            <w:tcW w:w="1037" w:type="dxa"/>
          </w:tcPr>
          <w:p w14:paraId="5743AA89" w14:textId="77777777" w:rsidR="00BA50DB" w:rsidRDefault="00BA50DB" w:rsidP="00927C5C">
            <w:pPr>
              <w:pStyle w:val="a9"/>
              <w:rPr>
                <w:ins w:id="3163" w:author="John" w:date="2018-11-10T15:29:00Z"/>
              </w:rPr>
            </w:pPr>
          </w:p>
        </w:tc>
        <w:tc>
          <w:tcPr>
            <w:tcW w:w="1037" w:type="dxa"/>
          </w:tcPr>
          <w:p w14:paraId="59F23C42" w14:textId="77777777" w:rsidR="00BA50DB" w:rsidRDefault="00BA50DB" w:rsidP="00927C5C">
            <w:pPr>
              <w:pStyle w:val="a9"/>
              <w:rPr>
                <w:ins w:id="3164" w:author="John" w:date="2018-11-10T15:29:00Z"/>
              </w:rPr>
            </w:pPr>
            <w:ins w:id="3165" w:author="John" w:date="2018-11-10T15:29:00Z">
              <w:r>
                <w:rPr>
                  <w:rFonts w:hint="eastAsia"/>
                  <w:szCs w:val="21"/>
                </w:rPr>
                <w:t>叶、</w:t>
              </w:r>
              <w:r>
                <w:rPr>
                  <w:szCs w:val="21"/>
                </w:rPr>
                <w:t>杨</w:t>
              </w:r>
              <w:r>
                <w:rPr>
                  <w:rFonts w:hint="eastAsia"/>
                  <w:szCs w:val="21"/>
                </w:rPr>
                <w:t>、</w:t>
              </w:r>
              <w:r>
                <w:rPr>
                  <w:szCs w:val="21"/>
                </w:rPr>
                <w:t>徐</w:t>
              </w:r>
            </w:ins>
          </w:p>
        </w:tc>
        <w:tc>
          <w:tcPr>
            <w:tcW w:w="1037" w:type="dxa"/>
          </w:tcPr>
          <w:p w14:paraId="3CFE9ECC" w14:textId="77777777" w:rsidR="00BA50DB" w:rsidRDefault="00BA50DB" w:rsidP="00927C5C">
            <w:pPr>
              <w:pStyle w:val="a9"/>
              <w:rPr>
                <w:ins w:id="3166" w:author="John" w:date="2018-11-10T15:29:00Z"/>
              </w:rPr>
            </w:pPr>
            <w:ins w:id="3167" w:author="John" w:date="2018-11-10T15:29:00Z">
              <w:r>
                <w:rPr>
                  <w:rFonts w:hint="eastAsia"/>
                  <w:szCs w:val="21"/>
                </w:rPr>
                <w:t>沈、</w:t>
              </w:r>
              <w:r>
                <w:rPr>
                  <w:szCs w:val="21"/>
                </w:rPr>
                <w:t>杨</w:t>
              </w:r>
              <w:r>
                <w:rPr>
                  <w:rFonts w:hint="eastAsia"/>
                  <w:szCs w:val="21"/>
                </w:rPr>
                <w:t>、</w:t>
              </w:r>
              <w:r>
                <w:rPr>
                  <w:szCs w:val="21"/>
                </w:rPr>
                <w:t>徐</w:t>
              </w:r>
            </w:ins>
          </w:p>
        </w:tc>
      </w:tr>
      <w:tr w:rsidR="00BA50DB" w14:paraId="191C8E6E" w14:textId="77777777" w:rsidTr="00927C5C">
        <w:trPr>
          <w:ins w:id="3168" w:author="John" w:date="2018-11-10T15:29:00Z"/>
        </w:trPr>
        <w:tc>
          <w:tcPr>
            <w:tcW w:w="1037" w:type="dxa"/>
          </w:tcPr>
          <w:p w14:paraId="2A60E05C" w14:textId="77777777" w:rsidR="00BA50DB" w:rsidRDefault="00BA50DB" w:rsidP="00927C5C">
            <w:pPr>
              <w:pStyle w:val="a9"/>
              <w:rPr>
                <w:ins w:id="3169" w:author="John" w:date="2018-11-10T15:29:00Z"/>
              </w:rPr>
            </w:pPr>
            <w:ins w:id="3170" w:author="John" w:date="2018-11-10T15:29:00Z">
              <w:r>
                <w:rPr>
                  <w:rFonts w:hint="eastAsia"/>
                </w:rPr>
                <w:t>晚上</w:t>
              </w:r>
            </w:ins>
          </w:p>
        </w:tc>
        <w:tc>
          <w:tcPr>
            <w:tcW w:w="1037" w:type="dxa"/>
          </w:tcPr>
          <w:p w14:paraId="618BED74" w14:textId="77777777" w:rsidR="00BA50DB" w:rsidRDefault="00BA50DB" w:rsidP="00927C5C">
            <w:pPr>
              <w:pStyle w:val="a9"/>
              <w:rPr>
                <w:ins w:id="3171" w:author="John" w:date="2018-11-10T15:29:00Z"/>
              </w:rPr>
            </w:pPr>
            <w:ins w:id="3172" w:author="John" w:date="2018-11-10T15:29:00Z">
              <w:r>
                <w:rPr>
                  <w:rFonts w:hint="eastAsia"/>
                  <w:szCs w:val="21"/>
                </w:rPr>
                <w:t>沈、</w:t>
              </w:r>
              <w:r>
                <w:rPr>
                  <w:szCs w:val="21"/>
                </w:rPr>
                <w:t>杨</w:t>
              </w:r>
              <w:r>
                <w:rPr>
                  <w:rFonts w:hint="eastAsia"/>
                  <w:szCs w:val="21"/>
                </w:rPr>
                <w:t>、</w:t>
              </w:r>
              <w:r>
                <w:rPr>
                  <w:szCs w:val="21"/>
                </w:rPr>
                <w:t>徐</w:t>
              </w:r>
            </w:ins>
          </w:p>
        </w:tc>
        <w:tc>
          <w:tcPr>
            <w:tcW w:w="1037" w:type="dxa"/>
          </w:tcPr>
          <w:p w14:paraId="502178A5" w14:textId="77777777" w:rsidR="00BA50DB" w:rsidRDefault="00BA50DB" w:rsidP="00927C5C">
            <w:pPr>
              <w:pStyle w:val="a9"/>
              <w:rPr>
                <w:ins w:id="3173" w:author="John" w:date="2018-11-10T15:29:00Z"/>
              </w:rPr>
            </w:pPr>
            <w:ins w:id="3174" w:author="John" w:date="2018-11-10T15:29:00Z">
              <w:r>
                <w:rPr>
                  <w:rFonts w:hint="eastAsia"/>
                  <w:szCs w:val="21"/>
                </w:rPr>
                <w:t>沈、叶、</w:t>
              </w:r>
              <w:r>
                <w:rPr>
                  <w:szCs w:val="21"/>
                </w:rPr>
                <w:t>杨</w:t>
              </w:r>
              <w:r>
                <w:rPr>
                  <w:rFonts w:hint="eastAsia"/>
                  <w:szCs w:val="21"/>
                </w:rPr>
                <w:t>、</w:t>
              </w:r>
              <w:r>
                <w:rPr>
                  <w:szCs w:val="21"/>
                </w:rPr>
                <w:t>徐</w:t>
              </w:r>
            </w:ins>
          </w:p>
        </w:tc>
        <w:tc>
          <w:tcPr>
            <w:tcW w:w="1037" w:type="dxa"/>
          </w:tcPr>
          <w:p w14:paraId="2F1E354C" w14:textId="77777777" w:rsidR="00BA50DB" w:rsidRDefault="00BA50DB" w:rsidP="00927C5C">
            <w:pPr>
              <w:pStyle w:val="a9"/>
              <w:rPr>
                <w:ins w:id="3175" w:author="John" w:date="2018-11-10T15:29:00Z"/>
              </w:rPr>
            </w:pPr>
            <w:ins w:id="3176" w:author="John" w:date="2018-11-10T15:29:00Z">
              <w:r>
                <w:rPr>
                  <w:rFonts w:hint="eastAsia"/>
                  <w:szCs w:val="21"/>
                </w:rPr>
                <w:t>沈、叶、</w:t>
              </w:r>
              <w:r>
                <w:rPr>
                  <w:szCs w:val="21"/>
                </w:rPr>
                <w:t>杨</w:t>
              </w:r>
              <w:r>
                <w:rPr>
                  <w:rFonts w:hint="eastAsia"/>
                  <w:szCs w:val="21"/>
                </w:rPr>
                <w:t>、</w:t>
              </w:r>
              <w:r>
                <w:rPr>
                  <w:szCs w:val="21"/>
                </w:rPr>
                <w:t>徐</w:t>
              </w:r>
            </w:ins>
          </w:p>
        </w:tc>
        <w:tc>
          <w:tcPr>
            <w:tcW w:w="1037" w:type="dxa"/>
          </w:tcPr>
          <w:p w14:paraId="34EF78E8" w14:textId="77777777" w:rsidR="00BA50DB" w:rsidRDefault="00BA50DB" w:rsidP="00927C5C">
            <w:pPr>
              <w:pStyle w:val="a9"/>
              <w:rPr>
                <w:ins w:id="3177" w:author="John" w:date="2018-11-10T15:29:00Z"/>
              </w:rPr>
            </w:pPr>
            <w:proofErr w:type="gramStart"/>
            <w:ins w:id="3178" w:author="John" w:date="2018-11-10T15:29:00Z">
              <w:r>
                <w:rPr>
                  <w:rFonts w:hint="eastAsia"/>
                  <w:szCs w:val="21"/>
                </w:rPr>
                <w:t>骆</w:t>
              </w:r>
              <w:proofErr w:type="gramEnd"/>
            </w:ins>
          </w:p>
        </w:tc>
        <w:tc>
          <w:tcPr>
            <w:tcW w:w="1037" w:type="dxa"/>
          </w:tcPr>
          <w:p w14:paraId="61FE1D04" w14:textId="77777777" w:rsidR="00BA50DB" w:rsidRDefault="00BA50DB" w:rsidP="00927C5C">
            <w:pPr>
              <w:pStyle w:val="a9"/>
              <w:rPr>
                <w:ins w:id="3179" w:author="John" w:date="2018-11-10T15:29:00Z"/>
              </w:rPr>
            </w:pPr>
            <w:ins w:id="3180" w:author="John" w:date="2018-11-10T15:29:00Z">
              <w:r>
                <w:rPr>
                  <w:rFonts w:hint="eastAsia"/>
                  <w:szCs w:val="21"/>
                </w:rPr>
                <w:t>沈、叶、</w:t>
              </w:r>
              <w:proofErr w:type="gramStart"/>
              <w:r>
                <w:rPr>
                  <w:szCs w:val="21"/>
                </w:rPr>
                <w:t>骆</w:t>
              </w:r>
              <w:proofErr w:type="gramEnd"/>
              <w:r>
                <w:rPr>
                  <w:rFonts w:hint="eastAsia"/>
                  <w:szCs w:val="21"/>
                </w:rPr>
                <w:t>、</w:t>
              </w:r>
              <w:r>
                <w:rPr>
                  <w:szCs w:val="21"/>
                </w:rPr>
                <w:t>杨</w:t>
              </w:r>
            </w:ins>
          </w:p>
        </w:tc>
        <w:tc>
          <w:tcPr>
            <w:tcW w:w="1037" w:type="dxa"/>
          </w:tcPr>
          <w:p w14:paraId="6CAC2041" w14:textId="77777777" w:rsidR="00BA50DB" w:rsidRDefault="00BA50DB" w:rsidP="00927C5C">
            <w:pPr>
              <w:pStyle w:val="a9"/>
              <w:rPr>
                <w:ins w:id="3181" w:author="John" w:date="2018-11-10T15:29:00Z"/>
              </w:rPr>
            </w:pPr>
            <w:ins w:id="3182" w:author="John" w:date="2018-11-10T15:29:00Z">
              <w:r>
                <w:rPr>
                  <w:rFonts w:hint="eastAsia"/>
                  <w:szCs w:val="21"/>
                </w:rPr>
                <w:t>沈</w:t>
              </w:r>
              <w:r>
                <w:rPr>
                  <w:szCs w:val="21"/>
                </w:rPr>
                <w:t>、</w:t>
              </w:r>
              <w:r>
                <w:rPr>
                  <w:rFonts w:hint="eastAsia"/>
                  <w:szCs w:val="21"/>
                </w:rPr>
                <w:t>叶、</w:t>
              </w:r>
              <w:proofErr w:type="gramStart"/>
              <w:r>
                <w:rPr>
                  <w:szCs w:val="21"/>
                </w:rPr>
                <w:t>骆</w:t>
              </w:r>
              <w:proofErr w:type="gramEnd"/>
              <w:r>
                <w:rPr>
                  <w:rFonts w:hint="eastAsia"/>
                  <w:szCs w:val="21"/>
                </w:rPr>
                <w:t>、</w:t>
              </w:r>
              <w:r>
                <w:rPr>
                  <w:szCs w:val="21"/>
                </w:rPr>
                <w:t>徐</w:t>
              </w:r>
            </w:ins>
          </w:p>
        </w:tc>
        <w:tc>
          <w:tcPr>
            <w:tcW w:w="1037" w:type="dxa"/>
          </w:tcPr>
          <w:p w14:paraId="225E5CD8" w14:textId="77777777" w:rsidR="00BA50DB" w:rsidRDefault="00BA50DB" w:rsidP="00927C5C">
            <w:pPr>
              <w:pStyle w:val="a9"/>
              <w:rPr>
                <w:ins w:id="3183" w:author="John" w:date="2018-11-10T15:29:00Z"/>
              </w:rPr>
            </w:pPr>
            <w:ins w:id="3184" w:author="John" w:date="2018-11-10T15:29:00Z">
              <w:r>
                <w:rPr>
                  <w:rFonts w:hint="eastAsia"/>
                  <w:szCs w:val="21"/>
                </w:rPr>
                <w:t>沈、</w:t>
              </w:r>
              <w:r>
                <w:rPr>
                  <w:szCs w:val="21"/>
                </w:rPr>
                <w:t>杨</w:t>
              </w:r>
              <w:r>
                <w:rPr>
                  <w:rFonts w:hint="eastAsia"/>
                  <w:szCs w:val="21"/>
                </w:rPr>
                <w:t>、</w:t>
              </w:r>
              <w:r>
                <w:rPr>
                  <w:szCs w:val="21"/>
                </w:rPr>
                <w:t>徐</w:t>
              </w:r>
            </w:ins>
          </w:p>
        </w:tc>
      </w:tr>
    </w:tbl>
    <w:p w14:paraId="7790E222" w14:textId="584965D1" w:rsidR="00BA50DB" w:rsidRDefault="005D40AE">
      <w:pPr>
        <w:pStyle w:val="4"/>
        <w:rPr>
          <w:ins w:id="3185" w:author="John" w:date="2018-11-10T15:29:00Z"/>
        </w:rPr>
        <w:pPrChange w:id="3186" w:author="John" w:date="2018-11-11T17:38:00Z">
          <w:pPr>
            <w:pStyle w:val="2"/>
          </w:pPr>
        </w:pPrChange>
      </w:pPr>
      <w:ins w:id="3187" w:author="John" w:date="2018-11-11T17:38:00Z">
        <w:r>
          <w:rPr>
            <w:rFonts w:hint="eastAsia"/>
          </w:rPr>
          <w:t>4.6.4.3</w:t>
        </w:r>
      </w:ins>
      <w:ins w:id="3188" w:author="John" w:date="2018-11-10T15:29:00Z">
        <w:r w:rsidR="00BA50DB">
          <w:t>设备</w:t>
        </w:r>
      </w:ins>
    </w:p>
    <w:p w14:paraId="0C4019D5" w14:textId="77777777" w:rsidR="00BA50DB" w:rsidRDefault="00BA50DB" w:rsidP="00BA50DB">
      <w:pPr>
        <w:pStyle w:val="a9"/>
        <w:rPr>
          <w:ins w:id="3189" w:author="John" w:date="2018-11-10T15:29:00Z"/>
        </w:rPr>
      </w:pPr>
      <w:ins w:id="3190" w:author="John" w:date="2018-11-10T15:29:00Z">
        <w:r>
          <w:rPr>
            <w:rFonts w:hint="eastAsia"/>
          </w:rPr>
          <w:t>本</w:t>
        </w:r>
        <w:r>
          <w:t>项目组</w:t>
        </w:r>
        <w:r>
          <w:rPr>
            <w:rFonts w:hint="eastAsia"/>
          </w:rPr>
          <w:t>暂无</w:t>
        </w:r>
        <w:r>
          <w:t>物理服务器或云服务器，</w:t>
        </w:r>
        <w:r>
          <w:rPr>
            <w:rFonts w:hint="eastAsia"/>
          </w:rPr>
          <w:t>所有</w:t>
        </w:r>
        <w:r>
          <w:t>开发设备为组员个人电脑。</w:t>
        </w:r>
      </w:ins>
    </w:p>
    <w:tbl>
      <w:tblPr>
        <w:tblStyle w:val="a8"/>
        <w:tblW w:w="0" w:type="auto"/>
        <w:tblLook w:val="04A0" w:firstRow="1" w:lastRow="0" w:firstColumn="1" w:lastColumn="0" w:noHBand="0" w:noVBand="1"/>
      </w:tblPr>
      <w:tblGrid>
        <w:gridCol w:w="1413"/>
        <w:gridCol w:w="6883"/>
      </w:tblGrid>
      <w:tr w:rsidR="00BA50DB" w14:paraId="3BDE2F5A" w14:textId="77777777" w:rsidTr="00927C5C">
        <w:trPr>
          <w:ins w:id="3191" w:author="John" w:date="2018-11-10T15:29:00Z"/>
        </w:trPr>
        <w:tc>
          <w:tcPr>
            <w:tcW w:w="1413" w:type="dxa"/>
          </w:tcPr>
          <w:p w14:paraId="122BAE03" w14:textId="77777777" w:rsidR="00BA50DB" w:rsidRDefault="00BA50DB" w:rsidP="00927C5C">
            <w:pPr>
              <w:pStyle w:val="a9"/>
              <w:rPr>
                <w:ins w:id="3192" w:author="John" w:date="2018-11-10T15:29:00Z"/>
              </w:rPr>
            </w:pPr>
            <w:ins w:id="3193" w:author="John" w:date="2018-11-10T15:29:00Z">
              <w:r>
                <w:rPr>
                  <w:rFonts w:hint="eastAsia"/>
                </w:rPr>
                <w:t>沈启航</w:t>
              </w:r>
            </w:ins>
          </w:p>
        </w:tc>
        <w:tc>
          <w:tcPr>
            <w:tcW w:w="6883" w:type="dxa"/>
          </w:tcPr>
          <w:p w14:paraId="30BF7452" w14:textId="77777777" w:rsidR="00BA50DB" w:rsidRDefault="00BA50DB" w:rsidP="00927C5C">
            <w:pPr>
              <w:pStyle w:val="a9"/>
              <w:rPr>
                <w:ins w:id="3194" w:author="John" w:date="2018-11-10T15:29:00Z"/>
              </w:rPr>
            </w:pPr>
            <w:ins w:id="3195" w:author="John" w:date="2018-11-10T15:29:00Z">
              <w:r>
                <w:rPr>
                  <w:rFonts w:hint="eastAsia"/>
                </w:rPr>
                <w:t>神舟</w:t>
              </w:r>
              <w:r>
                <w:rPr>
                  <w:rFonts w:hint="eastAsia"/>
                </w:rPr>
                <w:t xml:space="preserve"> </w:t>
              </w:r>
              <w:r>
                <w:t xml:space="preserve">CW65505 </w:t>
              </w:r>
              <w:r>
                <w:rPr>
                  <w:rFonts w:hint="eastAsia"/>
                </w:rPr>
                <w:t>一台</w:t>
              </w:r>
              <w:r>
                <w:t>（</w:t>
              </w:r>
              <w:r>
                <w:rPr>
                  <w:rFonts w:hint="eastAsia"/>
                </w:rPr>
                <w:t>文档</w:t>
              </w:r>
              <w:r>
                <w:t>编写）</w:t>
              </w:r>
            </w:ins>
          </w:p>
        </w:tc>
      </w:tr>
      <w:tr w:rsidR="00BA50DB" w14:paraId="1297E80D" w14:textId="77777777" w:rsidTr="00927C5C">
        <w:trPr>
          <w:ins w:id="3196" w:author="John" w:date="2018-11-10T15:29:00Z"/>
        </w:trPr>
        <w:tc>
          <w:tcPr>
            <w:tcW w:w="1413" w:type="dxa"/>
          </w:tcPr>
          <w:p w14:paraId="55CB6710" w14:textId="77777777" w:rsidR="00BA50DB" w:rsidRDefault="00BA50DB" w:rsidP="00927C5C">
            <w:pPr>
              <w:pStyle w:val="a9"/>
              <w:rPr>
                <w:ins w:id="3197" w:author="John" w:date="2018-11-10T15:29:00Z"/>
              </w:rPr>
            </w:pPr>
            <w:ins w:id="3198" w:author="John" w:date="2018-11-10T15:29:00Z">
              <w:r>
                <w:rPr>
                  <w:rFonts w:hint="eastAsia"/>
                </w:rPr>
                <w:t>叶柏成</w:t>
              </w:r>
            </w:ins>
          </w:p>
        </w:tc>
        <w:tc>
          <w:tcPr>
            <w:tcW w:w="6883" w:type="dxa"/>
          </w:tcPr>
          <w:p w14:paraId="773DA2B5" w14:textId="77777777" w:rsidR="00BA50DB" w:rsidRDefault="00BA50DB" w:rsidP="00927C5C">
            <w:pPr>
              <w:pStyle w:val="a9"/>
              <w:rPr>
                <w:ins w:id="3199" w:author="John" w:date="2018-11-10T15:29:00Z"/>
              </w:rPr>
            </w:pPr>
            <w:ins w:id="3200" w:author="John" w:date="2018-11-10T15:29:00Z">
              <w:r w:rsidRPr="00EF3B0E">
                <w:t>surface Pro4</w:t>
              </w:r>
              <w:r>
                <w:t xml:space="preserve"> </w:t>
              </w:r>
              <w:r>
                <w:rPr>
                  <w:rFonts w:hint="eastAsia"/>
                </w:rPr>
                <w:t>一台</w:t>
              </w:r>
              <w:r>
                <w:t>（文档编写）</w:t>
              </w:r>
            </w:ins>
          </w:p>
        </w:tc>
      </w:tr>
      <w:tr w:rsidR="00BA50DB" w14:paraId="5B1CA4EC" w14:textId="77777777" w:rsidTr="00927C5C">
        <w:trPr>
          <w:ins w:id="3201" w:author="John" w:date="2018-11-10T15:29:00Z"/>
        </w:trPr>
        <w:tc>
          <w:tcPr>
            <w:tcW w:w="1413" w:type="dxa"/>
          </w:tcPr>
          <w:p w14:paraId="68ADFC95" w14:textId="77777777" w:rsidR="00BA50DB" w:rsidRDefault="00BA50DB" w:rsidP="00927C5C">
            <w:pPr>
              <w:pStyle w:val="a9"/>
              <w:rPr>
                <w:ins w:id="3202" w:author="John" w:date="2018-11-10T15:29:00Z"/>
              </w:rPr>
            </w:pPr>
            <w:ins w:id="3203" w:author="John" w:date="2018-11-10T15:29:00Z">
              <w:r>
                <w:rPr>
                  <w:rFonts w:hint="eastAsia"/>
                </w:rPr>
                <w:t>杨以恒</w:t>
              </w:r>
            </w:ins>
          </w:p>
        </w:tc>
        <w:tc>
          <w:tcPr>
            <w:tcW w:w="6883" w:type="dxa"/>
          </w:tcPr>
          <w:p w14:paraId="75BFD35E" w14:textId="77777777" w:rsidR="00BA50DB" w:rsidRDefault="00BA50DB" w:rsidP="00927C5C">
            <w:pPr>
              <w:pStyle w:val="a9"/>
              <w:rPr>
                <w:ins w:id="3204" w:author="John" w:date="2018-11-10T15:29:00Z"/>
              </w:rPr>
            </w:pPr>
            <w:ins w:id="3205" w:author="John" w:date="2018-11-10T15:29:00Z">
              <w:r w:rsidRPr="00CA5F77">
                <w:t>surface Pro3</w:t>
              </w:r>
              <w:r>
                <w:t xml:space="preserve"> </w:t>
              </w:r>
              <w:r>
                <w:rPr>
                  <w:rFonts w:hint="eastAsia"/>
                </w:rPr>
                <w:t>一台</w:t>
              </w:r>
              <w:r>
                <w:t>（</w:t>
              </w:r>
              <w:r>
                <w:rPr>
                  <w:rFonts w:hint="eastAsia"/>
                </w:rPr>
                <w:t>文档</w:t>
              </w:r>
              <w:r>
                <w:t>编写）</w:t>
              </w:r>
            </w:ins>
          </w:p>
        </w:tc>
      </w:tr>
      <w:tr w:rsidR="00BA50DB" w14:paraId="15F18626" w14:textId="77777777" w:rsidTr="00927C5C">
        <w:trPr>
          <w:ins w:id="3206" w:author="John" w:date="2018-11-10T15:29:00Z"/>
        </w:trPr>
        <w:tc>
          <w:tcPr>
            <w:tcW w:w="1413" w:type="dxa"/>
          </w:tcPr>
          <w:p w14:paraId="74EFE199" w14:textId="77777777" w:rsidR="00BA50DB" w:rsidRDefault="00BA50DB" w:rsidP="00927C5C">
            <w:pPr>
              <w:pStyle w:val="a9"/>
              <w:rPr>
                <w:ins w:id="3207" w:author="John" w:date="2018-11-10T15:29:00Z"/>
              </w:rPr>
            </w:pPr>
            <w:ins w:id="3208" w:author="John" w:date="2018-11-10T15:29:00Z">
              <w:r>
                <w:rPr>
                  <w:rFonts w:hint="eastAsia"/>
                </w:rPr>
                <w:t>徐哲远</w:t>
              </w:r>
            </w:ins>
          </w:p>
        </w:tc>
        <w:tc>
          <w:tcPr>
            <w:tcW w:w="6883" w:type="dxa"/>
          </w:tcPr>
          <w:p w14:paraId="31AEB20E" w14:textId="77777777" w:rsidR="00BA50DB" w:rsidRDefault="00BA50DB" w:rsidP="00927C5C">
            <w:pPr>
              <w:pStyle w:val="a9"/>
              <w:rPr>
                <w:ins w:id="3209" w:author="John" w:date="2018-11-10T15:29:00Z"/>
              </w:rPr>
            </w:pPr>
            <w:proofErr w:type="spellStart"/>
            <w:ins w:id="3210" w:author="John" w:date="2018-11-10T15:29:00Z">
              <w:r w:rsidRPr="00CA5F77">
                <w:t>thinkpad</w:t>
              </w:r>
              <w:proofErr w:type="spellEnd"/>
              <w:r w:rsidRPr="00CA5F77">
                <w:t xml:space="preserve"> E565</w:t>
              </w:r>
              <w:r>
                <w:t xml:space="preserve"> </w:t>
              </w:r>
              <w:r>
                <w:rPr>
                  <w:rFonts w:hint="eastAsia"/>
                </w:rPr>
                <w:t>一台</w:t>
              </w:r>
              <w:r>
                <w:t>（</w:t>
              </w:r>
              <w:r>
                <w:rPr>
                  <w:rFonts w:hint="eastAsia"/>
                </w:rPr>
                <w:t>文档</w:t>
              </w:r>
              <w:r>
                <w:t>编写）</w:t>
              </w:r>
            </w:ins>
          </w:p>
        </w:tc>
      </w:tr>
      <w:tr w:rsidR="00BA50DB" w14:paraId="0F3636AB" w14:textId="77777777" w:rsidTr="00927C5C">
        <w:trPr>
          <w:ins w:id="3211" w:author="John" w:date="2018-11-10T15:29:00Z"/>
        </w:trPr>
        <w:tc>
          <w:tcPr>
            <w:tcW w:w="1413" w:type="dxa"/>
          </w:tcPr>
          <w:p w14:paraId="6DB42915" w14:textId="77777777" w:rsidR="00BA50DB" w:rsidRDefault="00BA50DB" w:rsidP="00927C5C">
            <w:pPr>
              <w:pStyle w:val="a9"/>
              <w:rPr>
                <w:ins w:id="3212" w:author="John" w:date="2018-11-10T15:29:00Z"/>
              </w:rPr>
            </w:pPr>
            <w:ins w:id="3213" w:author="John" w:date="2018-11-10T15:29:00Z">
              <w:r>
                <w:rPr>
                  <w:rFonts w:hint="eastAsia"/>
                </w:rPr>
                <w:t>骆佳俊</w:t>
              </w:r>
            </w:ins>
          </w:p>
        </w:tc>
        <w:tc>
          <w:tcPr>
            <w:tcW w:w="6883" w:type="dxa"/>
          </w:tcPr>
          <w:p w14:paraId="3398FD32" w14:textId="77777777" w:rsidR="00BA50DB" w:rsidRDefault="00BA50DB" w:rsidP="00927C5C">
            <w:pPr>
              <w:pStyle w:val="a9"/>
              <w:rPr>
                <w:ins w:id="3214" w:author="John" w:date="2018-11-10T15:29:00Z"/>
              </w:rPr>
            </w:pPr>
            <w:proofErr w:type="spellStart"/>
            <w:ins w:id="3215" w:author="John" w:date="2018-11-10T15:29:00Z">
              <w:r w:rsidRPr="00CA5F77">
                <w:t>matebook</w:t>
              </w:r>
              <w:proofErr w:type="spellEnd"/>
              <w:r w:rsidRPr="00CA5F77">
                <w:t xml:space="preserve"> x pro</w:t>
              </w:r>
              <w:r>
                <w:t xml:space="preserve"> </w:t>
              </w:r>
              <w:r>
                <w:rPr>
                  <w:rFonts w:hint="eastAsia"/>
                </w:rPr>
                <w:t>一台</w:t>
              </w:r>
              <w:r>
                <w:t>（</w:t>
              </w:r>
              <w:r>
                <w:rPr>
                  <w:rFonts w:hint="eastAsia"/>
                </w:rPr>
                <w:t>文档</w:t>
              </w:r>
              <w:r>
                <w:t>编写）</w:t>
              </w:r>
            </w:ins>
          </w:p>
        </w:tc>
      </w:tr>
      <w:tr w:rsidR="00BA50DB" w14:paraId="5DB50CA3" w14:textId="77777777" w:rsidTr="00927C5C">
        <w:trPr>
          <w:ins w:id="3216" w:author="John" w:date="2018-11-10T15:29:00Z"/>
        </w:trPr>
        <w:tc>
          <w:tcPr>
            <w:tcW w:w="1413" w:type="dxa"/>
          </w:tcPr>
          <w:p w14:paraId="2DDBE6E2" w14:textId="77777777" w:rsidR="00BA50DB" w:rsidRDefault="00BA50DB" w:rsidP="00927C5C">
            <w:pPr>
              <w:pStyle w:val="a9"/>
              <w:rPr>
                <w:ins w:id="3217" w:author="John" w:date="2018-11-10T15:29:00Z"/>
              </w:rPr>
            </w:pPr>
            <w:ins w:id="3218" w:author="John" w:date="2018-11-10T15:29:00Z">
              <w:r>
                <w:rPr>
                  <w:rFonts w:hint="eastAsia"/>
                </w:rPr>
                <w:t>公用</w:t>
              </w:r>
            </w:ins>
          </w:p>
        </w:tc>
        <w:tc>
          <w:tcPr>
            <w:tcW w:w="6883" w:type="dxa"/>
          </w:tcPr>
          <w:p w14:paraId="68353EBF" w14:textId="77777777" w:rsidR="00BA50DB" w:rsidRDefault="00BA50DB" w:rsidP="00927C5C">
            <w:pPr>
              <w:pStyle w:val="a9"/>
              <w:rPr>
                <w:ins w:id="3219" w:author="John" w:date="2018-11-10T15:29:00Z"/>
              </w:rPr>
            </w:pPr>
            <w:ins w:id="3220" w:author="John" w:date="2018-11-10T15:29:00Z">
              <w:r>
                <w:rPr>
                  <w:rFonts w:hint="eastAsia"/>
                </w:rPr>
                <w:t>暂无</w:t>
              </w:r>
            </w:ins>
          </w:p>
        </w:tc>
      </w:tr>
    </w:tbl>
    <w:p w14:paraId="05B2AE99" w14:textId="13CFE4CD" w:rsidR="00BA50DB" w:rsidRDefault="005D40AE">
      <w:pPr>
        <w:pStyle w:val="3"/>
        <w:rPr>
          <w:ins w:id="3221" w:author="John" w:date="2018-11-10T15:29:00Z"/>
        </w:rPr>
        <w:pPrChange w:id="3222" w:author="John" w:date="2018-11-10T15:43:00Z">
          <w:pPr>
            <w:pStyle w:val="2"/>
          </w:pPr>
        </w:pPrChange>
      </w:pPr>
      <w:bookmarkStart w:id="3223" w:name="_Toc531175914"/>
      <w:ins w:id="3224" w:author="John" w:date="2018-11-11T17:39:00Z">
        <w:r>
          <w:rPr>
            <w:rFonts w:hint="eastAsia"/>
          </w:rPr>
          <w:t>4.6.5</w:t>
        </w:r>
      </w:ins>
      <w:ins w:id="3225" w:author="John" w:date="2018-11-10T15:29:00Z">
        <w:r w:rsidR="00BA50DB">
          <w:t>关键技术分析</w:t>
        </w:r>
        <w:r w:rsidR="00BA50DB">
          <w:rPr>
            <w:rFonts w:hint="eastAsia"/>
          </w:rPr>
          <w:t>及</w:t>
        </w:r>
        <w:r w:rsidR="00BA50DB">
          <w:t>备选方案</w:t>
        </w:r>
        <w:bookmarkEnd w:id="3223"/>
      </w:ins>
    </w:p>
    <w:p w14:paraId="32E0CDD8" w14:textId="5F4D95F4" w:rsidR="00BA50DB" w:rsidRDefault="005D40AE">
      <w:pPr>
        <w:pStyle w:val="4"/>
        <w:rPr>
          <w:ins w:id="3226" w:author="John" w:date="2018-11-10T15:29:00Z"/>
        </w:rPr>
        <w:pPrChange w:id="3227" w:author="John" w:date="2018-11-10T15:35:00Z">
          <w:pPr>
            <w:pStyle w:val="3"/>
          </w:pPr>
        </w:pPrChange>
      </w:pPr>
      <w:ins w:id="3228" w:author="John" w:date="2018-11-11T17:39:00Z">
        <w:r>
          <w:rPr>
            <w:rFonts w:hint="eastAsia"/>
          </w:rPr>
          <w:t>4.6.5.1</w:t>
        </w:r>
      </w:ins>
      <w:ins w:id="3229" w:author="John" w:date="2018-11-10T15:29:00Z">
        <w:r w:rsidR="00BA50DB">
          <w:t xml:space="preserve"> </w:t>
        </w:r>
        <w:r w:rsidR="00BA50DB">
          <w:rPr>
            <w:rFonts w:hint="eastAsia"/>
          </w:rPr>
          <w:t>网站</w:t>
        </w:r>
        <w:r w:rsidR="00BA50DB">
          <w:t>后端</w:t>
        </w:r>
      </w:ins>
    </w:p>
    <w:tbl>
      <w:tblPr>
        <w:tblStyle w:val="a8"/>
        <w:tblW w:w="0" w:type="auto"/>
        <w:tblLook w:val="04A0" w:firstRow="1" w:lastRow="0" w:firstColumn="1" w:lastColumn="0" w:noHBand="0" w:noVBand="1"/>
      </w:tblPr>
      <w:tblGrid>
        <w:gridCol w:w="846"/>
        <w:gridCol w:w="1417"/>
        <w:gridCol w:w="1276"/>
        <w:gridCol w:w="1991"/>
        <w:gridCol w:w="1383"/>
        <w:gridCol w:w="1383"/>
      </w:tblGrid>
      <w:tr w:rsidR="00BA50DB" w14:paraId="53F90BD5" w14:textId="77777777" w:rsidTr="00927C5C">
        <w:trPr>
          <w:ins w:id="3230" w:author="John" w:date="2018-11-10T15:29:00Z"/>
        </w:trPr>
        <w:tc>
          <w:tcPr>
            <w:tcW w:w="846" w:type="dxa"/>
          </w:tcPr>
          <w:p w14:paraId="75459C06" w14:textId="77777777" w:rsidR="00BA50DB" w:rsidRPr="00292CE8" w:rsidRDefault="00BA50DB" w:rsidP="00927C5C">
            <w:pPr>
              <w:pStyle w:val="a9"/>
              <w:rPr>
                <w:ins w:id="3231" w:author="John" w:date="2018-11-10T15:29:00Z"/>
                <w:rFonts w:ascii="宋体" w:hAnsi="宋体"/>
                <w:b/>
                <w:sz w:val="24"/>
              </w:rPr>
            </w:pPr>
            <w:ins w:id="3232" w:author="John" w:date="2018-11-10T15:29:00Z">
              <w:r w:rsidRPr="00292CE8">
                <w:rPr>
                  <w:rFonts w:ascii="宋体" w:hAnsi="宋体" w:hint="eastAsia"/>
                  <w:b/>
                  <w:sz w:val="24"/>
                </w:rPr>
                <w:t>方案</w:t>
              </w:r>
            </w:ins>
          </w:p>
        </w:tc>
        <w:tc>
          <w:tcPr>
            <w:tcW w:w="1417" w:type="dxa"/>
          </w:tcPr>
          <w:p w14:paraId="0A7F9A1A" w14:textId="77777777" w:rsidR="00BA50DB" w:rsidRPr="00292CE8" w:rsidRDefault="00BA50DB" w:rsidP="00927C5C">
            <w:pPr>
              <w:pStyle w:val="a9"/>
              <w:rPr>
                <w:ins w:id="3233" w:author="John" w:date="2018-11-10T15:29:00Z"/>
                <w:rFonts w:ascii="宋体" w:hAnsi="宋体"/>
                <w:b/>
                <w:sz w:val="24"/>
              </w:rPr>
            </w:pPr>
            <w:ins w:id="3234" w:author="John" w:date="2018-11-10T15:29:00Z">
              <w:r w:rsidRPr="00292CE8">
                <w:rPr>
                  <w:rFonts w:ascii="宋体" w:hAnsi="宋体" w:hint="eastAsia"/>
                  <w:b/>
                  <w:sz w:val="24"/>
                </w:rPr>
                <w:t>开发语言</w:t>
              </w:r>
            </w:ins>
          </w:p>
        </w:tc>
        <w:tc>
          <w:tcPr>
            <w:tcW w:w="1276" w:type="dxa"/>
          </w:tcPr>
          <w:p w14:paraId="5C479E1A" w14:textId="77777777" w:rsidR="00BA50DB" w:rsidRPr="00292CE8" w:rsidRDefault="00BA50DB" w:rsidP="00927C5C">
            <w:pPr>
              <w:pStyle w:val="a9"/>
              <w:rPr>
                <w:ins w:id="3235" w:author="John" w:date="2018-11-10T15:29:00Z"/>
                <w:rFonts w:ascii="宋体" w:hAnsi="宋体"/>
                <w:b/>
                <w:sz w:val="24"/>
              </w:rPr>
            </w:pPr>
            <w:ins w:id="3236" w:author="John" w:date="2018-11-10T15:29:00Z">
              <w:r w:rsidRPr="00292CE8">
                <w:rPr>
                  <w:rFonts w:ascii="宋体" w:hAnsi="宋体" w:hint="eastAsia"/>
                  <w:b/>
                  <w:sz w:val="24"/>
                </w:rPr>
                <w:t>框架</w:t>
              </w:r>
            </w:ins>
          </w:p>
        </w:tc>
        <w:tc>
          <w:tcPr>
            <w:tcW w:w="1991" w:type="dxa"/>
          </w:tcPr>
          <w:p w14:paraId="4289304D" w14:textId="77777777" w:rsidR="00BA50DB" w:rsidRPr="00292CE8" w:rsidRDefault="00BA50DB" w:rsidP="00927C5C">
            <w:pPr>
              <w:pStyle w:val="a9"/>
              <w:rPr>
                <w:ins w:id="3237" w:author="John" w:date="2018-11-10T15:29:00Z"/>
                <w:rFonts w:ascii="宋体" w:hAnsi="宋体"/>
                <w:b/>
                <w:sz w:val="24"/>
              </w:rPr>
            </w:pPr>
            <w:ins w:id="3238" w:author="John" w:date="2018-11-10T15:29:00Z">
              <w:r w:rsidRPr="00292CE8">
                <w:rPr>
                  <w:rFonts w:ascii="宋体" w:hAnsi="宋体" w:hint="eastAsia"/>
                  <w:b/>
                  <w:sz w:val="24"/>
                </w:rPr>
                <w:t>优点</w:t>
              </w:r>
            </w:ins>
          </w:p>
        </w:tc>
        <w:tc>
          <w:tcPr>
            <w:tcW w:w="1383" w:type="dxa"/>
          </w:tcPr>
          <w:p w14:paraId="240EC02F" w14:textId="77777777" w:rsidR="00BA50DB" w:rsidRPr="00292CE8" w:rsidRDefault="00BA50DB" w:rsidP="00927C5C">
            <w:pPr>
              <w:pStyle w:val="a9"/>
              <w:rPr>
                <w:ins w:id="3239" w:author="John" w:date="2018-11-10T15:29:00Z"/>
                <w:rFonts w:ascii="宋体" w:hAnsi="宋体"/>
                <w:b/>
                <w:sz w:val="24"/>
              </w:rPr>
            </w:pPr>
            <w:ins w:id="3240" w:author="John" w:date="2018-11-10T15:29:00Z">
              <w:r w:rsidRPr="00292CE8">
                <w:rPr>
                  <w:rFonts w:ascii="宋体" w:hAnsi="宋体" w:hint="eastAsia"/>
                  <w:b/>
                  <w:sz w:val="24"/>
                </w:rPr>
                <w:t>缺点</w:t>
              </w:r>
            </w:ins>
          </w:p>
        </w:tc>
        <w:tc>
          <w:tcPr>
            <w:tcW w:w="1383" w:type="dxa"/>
          </w:tcPr>
          <w:p w14:paraId="64EF861E" w14:textId="77777777" w:rsidR="00BA50DB" w:rsidRPr="00292CE8" w:rsidRDefault="00BA50DB" w:rsidP="00927C5C">
            <w:pPr>
              <w:pStyle w:val="a9"/>
              <w:rPr>
                <w:ins w:id="3241" w:author="John" w:date="2018-11-10T15:29:00Z"/>
                <w:rFonts w:ascii="宋体" w:hAnsi="宋体"/>
                <w:b/>
                <w:sz w:val="24"/>
              </w:rPr>
            </w:pPr>
            <w:ins w:id="3242" w:author="John" w:date="2018-11-10T15:29:00Z">
              <w:r w:rsidRPr="00292CE8">
                <w:rPr>
                  <w:rFonts w:ascii="宋体" w:hAnsi="宋体" w:hint="eastAsia"/>
                  <w:b/>
                  <w:sz w:val="24"/>
                </w:rPr>
                <w:t>选择</w:t>
              </w:r>
            </w:ins>
          </w:p>
        </w:tc>
      </w:tr>
      <w:tr w:rsidR="00BA50DB" w14:paraId="377A9212" w14:textId="77777777" w:rsidTr="00927C5C">
        <w:trPr>
          <w:ins w:id="3243" w:author="John" w:date="2018-11-10T15:29:00Z"/>
        </w:trPr>
        <w:tc>
          <w:tcPr>
            <w:tcW w:w="846" w:type="dxa"/>
          </w:tcPr>
          <w:p w14:paraId="1447C98A" w14:textId="77777777" w:rsidR="00BA50DB" w:rsidRPr="00292CE8" w:rsidRDefault="00BA50DB" w:rsidP="00927C5C">
            <w:pPr>
              <w:pStyle w:val="a9"/>
              <w:rPr>
                <w:ins w:id="3244" w:author="John" w:date="2018-11-10T15:29:00Z"/>
                <w:rFonts w:ascii="宋体" w:hAnsi="宋体"/>
              </w:rPr>
            </w:pPr>
            <w:ins w:id="3245" w:author="John" w:date="2018-11-10T15:29:00Z">
              <w:r w:rsidRPr="00292CE8">
                <w:rPr>
                  <w:rFonts w:ascii="宋体" w:hAnsi="宋体" w:hint="eastAsia"/>
                </w:rPr>
                <w:t>1</w:t>
              </w:r>
            </w:ins>
          </w:p>
        </w:tc>
        <w:tc>
          <w:tcPr>
            <w:tcW w:w="1417" w:type="dxa"/>
          </w:tcPr>
          <w:p w14:paraId="210B80D6" w14:textId="77777777" w:rsidR="00BA50DB" w:rsidRPr="00292CE8" w:rsidRDefault="00BA50DB" w:rsidP="00927C5C">
            <w:pPr>
              <w:pStyle w:val="a9"/>
              <w:rPr>
                <w:ins w:id="3246" w:author="John" w:date="2018-11-10T15:29:00Z"/>
                <w:rFonts w:ascii="宋体" w:hAnsi="宋体"/>
              </w:rPr>
            </w:pPr>
            <w:ins w:id="3247" w:author="John" w:date="2018-11-10T15:29:00Z">
              <w:r w:rsidRPr="00292CE8">
                <w:rPr>
                  <w:rFonts w:ascii="宋体" w:hAnsi="宋体" w:hint="eastAsia"/>
                </w:rPr>
                <w:t>JAVA</w:t>
              </w:r>
            </w:ins>
          </w:p>
        </w:tc>
        <w:tc>
          <w:tcPr>
            <w:tcW w:w="1276" w:type="dxa"/>
          </w:tcPr>
          <w:p w14:paraId="515A5314" w14:textId="77777777" w:rsidR="00BA50DB" w:rsidRPr="00292CE8" w:rsidRDefault="00BA50DB" w:rsidP="00927C5C">
            <w:pPr>
              <w:pStyle w:val="a9"/>
              <w:rPr>
                <w:ins w:id="3248" w:author="John" w:date="2018-11-10T15:29:00Z"/>
                <w:rFonts w:ascii="宋体" w:hAnsi="宋体"/>
              </w:rPr>
            </w:pPr>
            <w:ins w:id="3249" w:author="John" w:date="2018-11-10T15:29:00Z">
              <w:r w:rsidRPr="00292CE8">
                <w:rPr>
                  <w:rFonts w:ascii="宋体" w:hAnsi="宋体" w:hint="eastAsia"/>
                </w:rPr>
                <w:t>Sp</w:t>
              </w:r>
              <w:r w:rsidRPr="00292CE8">
                <w:rPr>
                  <w:rFonts w:ascii="宋体" w:hAnsi="宋体"/>
                </w:rPr>
                <w:t>ring</w:t>
              </w:r>
            </w:ins>
          </w:p>
        </w:tc>
        <w:tc>
          <w:tcPr>
            <w:tcW w:w="1991" w:type="dxa"/>
          </w:tcPr>
          <w:p w14:paraId="11320F18" w14:textId="77777777" w:rsidR="00BA50DB" w:rsidRPr="00292CE8" w:rsidRDefault="00BA50DB" w:rsidP="00927C5C">
            <w:pPr>
              <w:pStyle w:val="a9"/>
              <w:rPr>
                <w:ins w:id="3250" w:author="John" w:date="2018-11-10T15:29:00Z"/>
                <w:rFonts w:ascii="宋体" w:hAnsi="宋体"/>
              </w:rPr>
            </w:pPr>
            <w:ins w:id="3251" w:author="John" w:date="2018-11-10T15:29:00Z">
              <w:r w:rsidRPr="00292CE8">
                <w:rPr>
                  <w:rFonts w:ascii="宋体" w:hAnsi="宋体" w:hint="eastAsia"/>
                </w:rPr>
                <w:t>文档丰富；</w:t>
              </w:r>
            </w:ins>
          </w:p>
          <w:p w14:paraId="4879C39D" w14:textId="77777777" w:rsidR="00BA50DB" w:rsidRPr="00292CE8" w:rsidRDefault="00BA50DB" w:rsidP="00927C5C">
            <w:pPr>
              <w:pStyle w:val="a9"/>
              <w:rPr>
                <w:ins w:id="3252" w:author="John" w:date="2018-11-10T15:29:00Z"/>
                <w:rFonts w:ascii="宋体" w:hAnsi="宋体"/>
              </w:rPr>
            </w:pPr>
            <w:ins w:id="3253" w:author="John" w:date="2018-11-10T15:29:00Z">
              <w:r w:rsidRPr="00292CE8">
                <w:rPr>
                  <w:rFonts w:ascii="宋体" w:hAnsi="宋体" w:hint="eastAsia"/>
                </w:rPr>
                <w:t>社区活跃；</w:t>
              </w:r>
            </w:ins>
          </w:p>
          <w:p w14:paraId="02524B36" w14:textId="77777777" w:rsidR="00BA50DB" w:rsidRPr="00292CE8" w:rsidRDefault="00BA50DB" w:rsidP="00927C5C">
            <w:pPr>
              <w:pStyle w:val="a9"/>
              <w:rPr>
                <w:ins w:id="3254" w:author="John" w:date="2018-11-10T15:29:00Z"/>
                <w:rFonts w:ascii="宋体" w:hAnsi="宋体"/>
              </w:rPr>
            </w:pPr>
            <w:ins w:id="3255" w:author="John" w:date="2018-11-10T15:29:00Z">
              <w:r w:rsidRPr="00292CE8">
                <w:rPr>
                  <w:rFonts w:ascii="宋体" w:hAnsi="宋体" w:hint="eastAsia"/>
                </w:rPr>
                <w:t>组内大部分成员对</w:t>
              </w:r>
              <w:r w:rsidRPr="00292CE8">
                <w:rPr>
                  <w:rFonts w:ascii="宋体" w:hAnsi="宋体"/>
                </w:rPr>
                <w:t>Java语言较Python来说更熟悉；</w:t>
              </w:r>
            </w:ins>
          </w:p>
        </w:tc>
        <w:tc>
          <w:tcPr>
            <w:tcW w:w="1383" w:type="dxa"/>
          </w:tcPr>
          <w:p w14:paraId="2A1BFCAF" w14:textId="77777777" w:rsidR="00BA50DB" w:rsidRPr="00292CE8" w:rsidRDefault="00BA50DB" w:rsidP="00927C5C">
            <w:pPr>
              <w:pStyle w:val="a9"/>
              <w:rPr>
                <w:ins w:id="3256" w:author="John" w:date="2018-11-10T15:29:00Z"/>
                <w:rFonts w:ascii="宋体" w:hAnsi="宋体"/>
              </w:rPr>
            </w:pPr>
            <w:ins w:id="3257" w:author="John" w:date="2018-11-10T15:29:00Z">
              <w:r w:rsidRPr="00292CE8">
                <w:rPr>
                  <w:rFonts w:ascii="宋体" w:hAnsi="宋体" w:hint="eastAsia"/>
                </w:rPr>
                <w:t>组内没有成员对该框架有过开发经验；</w:t>
              </w:r>
            </w:ins>
          </w:p>
          <w:p w14:paraId="0EB9838C" w14:textId="77777777" w:rsidR="00BA50DB" w:rsidRPr="00292CE8" w:rsidRDefault="00BA50DB" w:rsidP="00927C5C">
            <w:pPr>
              <w:pStyle w:val="a9"/>
              <w:rPr>
                <w:ins w:id="3258" w:author="John" w:date="2018-11-10T15:29:00Z"/>
                <w:rFonts w:ascii="宋体" w:hAnsi="宋体"/>
              </w:rPr>
            </w:pPr>
            <w:ins w:id="3259" w:author="John" w:date="2018-11-10T15:29:00Z">
              <w:r w:rsidRPr="00292CE8">
                <w:rPr>
                  <w:rFonts w:ascii="宋体" w:hAnsi="宋体" w:hint="eastAsia"/>
                </w:rPr>
                <w:t>功能繁杂，学习难度较方案</w:t>
              </w:r>
              <w:proofErr w:type="gramStart"/>
              <w:r w:rsidRPr="00292CE8">
                <w:rPr>
                  <w:rFonts w:ascii="宋体" w:hAnsi="宋体" w:hint="eastAsia"/>
                </w:rPr>
                <w:t>一</w:t>
              </w:r>
              <w:proofErr w:type="gramEnd"/>
              <w:r w:rsidRPr="00292CE8">
                <w:rPr>
                  <w:rFonts w:ascii="宋体" w:hAnsi="宋体" w:hint="eastAsia"/>
                </w:rPr>
                <w:t>更大；</w:t>
              </w:r>
            </w:ins>
          </w:p>
        </w:tc>
        <w:tc>
          <w:tcPr>
            <w:tcW w:w="1383" w:type="dxa"/>
          </w:tcPr>
          <w:p w14:paraId="7DF83E4A" w14:textId="77777777" w:rsidR="00BA50DB" w:rsidRPr="00292CE8" w:rsidRDefault="00BA50DB" w:rsidP="00927C5C">
            <w:pPr>
              <w:pStyle w:val="a9"/>
              <w:rPr>
                <w:ins w:id="3260" w:author="John" w:date="2018-11-10T15:29:00Z"/>
                <w:rFonts w:ascii="宋体" w:hAnsi="宋体"/>
              </w:rPr>
            </w:pPr>
            <w:ins w:id="3261" w:author="John" w:date="2018-11-10T15:29:00Z">
              <w:r>
                <w:rPr>
                  <w:rFonts w:ascii="宋体" w:hAnsi="宋体" w:hint="eastAsia"/>
                </w:rPr>
                <w:t>√</w:t>
              </w:r>
            </w:ins>
          </w:p>
        </w:tc>
      </w:tr>
      <w:tr w:rsidR="00BA50DB" w14:paraId="13BCD8CE" w14:textId="77777777" w:rsidTr="00927C5C">
        <w:trPr>
          <w:ins w:id="3262" w:author="John" w:date="2018-11-10T15:29:00Z"/>
        </w:trPr>
        <w:tc>
          <w:tcPr>
            <w:tcW w:w="846" w:type="dxa"/>
          </w:tcPr>
          <w:p w14:paraId="744299AC" w14:textId="77777777" w:rsidR="00BA50DB" w:rsidRPr="00292CE8" w:rsidRDefault="00BA50DB" w:rsidP="00927C5C">
            <w:pPr>
              <w:pStyle w:val="a9"/>
              <w:rPr>
                <w:ins w:id="3263" w:author="John" w:date="2018-11-10T15:29:00Z"/>
                <w:rFonts w:ascii="宋体" w:hAnsi="宋体"/>
              </w:rPr>
            </w:pPr>
            <w:ins w:id="3264" w:author="John" w:date="2018-11-10T15:29:00Z">
              <w:r w:rsidRPr="00292CE8">
                <w:rPr>
                  <w:rFonts w:ascii="宋体" w:hAnsi="宋体" w:hint="eastAsia"/>
                </w:rPr>
                <w:lastRenderedPageBreak/>
                <w:t>2</w:t>
              </w:r>
            </w:ins>
          </w:p>
        </w:tc>
        <w:tc>
          <w:tcPr>
            <w:tcW w:w="1417" w:type="dxa"/>
          </w:tcPr>
          <w:p w14:paraId="3A0E5338" w14:textId="77777777" w:rsidR="00BA50DB" w:rsidRPr="00292CE8" w:rsidRDefault="00BA50DB" w:rsidP="00927C5C">
            <w:pPr>
              <w:pStyle w:val="a9"/>
              <w:rPr>
                <w:ins w:id="3265" w:author="John" w:date="2018-11-10T15:29:00Z"/>
                <w:rFonts w:ascii="宋体" w:hAnsi="宋体"/>
              </w:rPr>
            </w:pPr>
            <w:ins w:id="3266" w:author="John" w:date="2018-11-10T15:29:00Z">
              <w:r w:rsidRPr="00292CE8">
                <w:rPr>
                  <w:rFonts w:ascii="宋体" w:hAnsi="宋体" w:hint="eastAsia"/>
                </w:rPr>
                <w:t>Python</w:t>
              </w:r>
            </w:ins>
          </w:p>
        </w:tc>
        <w:tc>
          <w:tcPr>
            <w:tcW w:w="1276" w:type="dxa"/>
          </w:tcPr>
          <w:p w14:paraId="529B6F5F" w14:textId="77777777" w:rsidR="00BA50DB" w:rsidRPr="00292CE8" w:rsidRDefault="00BA50DB" w:rsidP="00927C5C">
            <w:pPr>
              <w:pStyle w:val="a9"/>
              <w:rPr>
                <w:ins w:id="3267" w:author="John" w:date="2018-11-10T15:29:00Z"/>
                <w:rFonts w:ascii="宋体" w:hAnsi="宋体"/>
              </w:rPr>
            </w:pPr>
            <w:ins w:id="3268" w:author="John" w:date="2018-11-10T15:29:00Z">
              <w:r w:rsidRPr="00292CE8">
                <w:rPr>
                  <w:rFonts w:ascii="宋体" w:hAnsi="宋体" w:hint="eastAsia"/>
                </w:rPr>
                <w:t>D</w:t>
              </w:r>
              <w:r w:rsidRPr="00292CE8">
                <w:rPr>
                  <w:rFonts w:ascii="宋体" w:hAnsi="宋体"/>
                </w:rPr>
                <w:t>jango</w:t>
              </w:r>
            </w:ins>
          </w:p>
        </w:tc>
        <w:tc>
          <w:tcPr>
            <w:tcW w:w="1991" w:type="dxa"/>
          </w:tcPr>
          <w:p w14:paraId="300C7C29" w14:textId="77777777" w:rsidR="00BA50DB" w:rsidRPr="00292CE8" w:rsidRDefault="00BA50DB" w:rsidP="00927C5C">
            <w:pPr>
              <w:pStyle w:val="a9"/>
              <w:rPr>
                <w:ins w:id="3269" w:author="John" w:date="2018-11-10T15:29:00Z"/>
                <w:rFonts w:ascii="宋体" w:hAnsi="宋体"/>
              </w:rPr>
            </w:pPr>
            <w:ins w:id="3270" w:author="John" w:date="2018-11-10T15:29:00Z">
              <w:r w:rsidRPr="00292CE8">
                <w:rPr>
                  <w:rFonts w:ascii="宋体" w:hAnsi="宋体" w:hint="eastAsia"/>
                </w:rPr>
                <w:t>入门难度低；</w:t>
              </w:r>
            </w:ins>
          </w:p>
          <w:p w14:paraId="6A03F2E7" w14:textId="77777777" w:rsidR="00BA50DB" w:rsidRPr="00292CE8" w:rsidRDefault="00BA50DB" w:rsidP="00927C5C">
            <w:pPr>
              <w:pStyle w:val="a9"/>
              <w:rPr>
                <w:ins w:id="3271" w:author="John" w:date="2018-11-10T15:29:00Z"/>
                <w:rFonts w:ascii="宋体" w:hAnsi="宋体"/>
              </w:rPr>
            </w:pPr>
            <w:ins w:id="3272" w:author="John" w:date="2018-11-10T15:29:00Z">
              <w:r w:rsidRPr="00292CE8">
                <w:rPr>
                  <w:rFonts w:ascii="宋体" w:hAnsi="宋体" w:hint="eastAsia"/>
                </w:rPr>
                <w:t>文档丰富；</w:t>
              </w:r>
            </w:ins>
          </w:p>
          <w:p w14:paraId="348A8918" w14:textId="77777777" w:rsidR="00BA50DB" w:rsidRPr="00292CE8" w:rsidRDefault="00BA50DB" w:rsidP="00927C5C">
            <w:pPr>
              <w:pStyle w:val="a9"/>
              <w:rPr>
                <w:ins w:id="3273" w:author="John" w:date="2018-11-10T15:29:00Z"/>
                <w:rFonts w:ascii="宋体" w:hAnsi="宋体"/>
              </w:rPr>
            </w:pPr>
            <w:ins w:id="3274" w:author="John" w:date="2018-11-10T15:29:00Z">
              <w:r w:rsidRPr="00292CE8">
                <w:rPr>
                  <w:rFonts w:ascii="宋体" w:hAnsi="宋体" w:hint="eastAsia"/>
                </w:rPr>
                <w:t>社区活跃；</w:t>
              </w:r>
            </w:ins>
          </w:p>
          <w:p w14:paraId="41BA3D41" w14:textId="77777777" w:rsidR="00BA50DB" w:rsidRPr="00292CE8" w:rsidRDefault="00BA50DB" w:rsidP="00927C5C">
            <w:pPr>
              <w:pStyle w:val="a9"/>
              <w:rPr>
                <w:ins w:id="3275" w:author="John" w:date="2018-11-10T15:29:00Z"/>
                <w:rFonts w:ascii="宋体" w:hAnsi="宋体"/>
              </w:rPr>
            </w:pPr>
            <w:ins w:id="3276" w:author="John" w:date="2018-11-10T15:29:00Z">
              <w:r w:rsidRPr="00292CE8">
                <w:rPr>
                  <w:rFonts w:ascii="宋体" w:hAnsi="宋体" w:hint="eastAsia"/>
                </w:rPr>
                <w:t>适合轻量级网站的快速开发；</w:t>
              </w:r>
            </w:ins>
          </w:p>
        </w:tc>
        <w:tc>
          <w:tcPr>
            <w:tcW w:w="1383" w:type="dxa"/>
          </w:tcPr>
          <w:p w14:paraId="20CCB0CB" w14:textId="77777777" w:rsidR="00BA50DB" w:rsidRPr="00292CE8" w:rsidRDefault="00BA50DB" w:rsidP="00927C5C">
            <w:pPr>
              <w:pStyle w:val="a9"/>
              <w:rPr>
                <w:ins w:id="3277" w:author="John" w:date="2018-11-10T15:29:00Z"/>
                <w:rFonts w:ascii="宋体" w:hAnsi="宋体"/>
              </w:rPr>
            </w:pPr>
            <w:ins w:id="3278" w:author="John" w:date="2018-11-10T15:29:00Z">
              <w:r w:rsidRPr="00292CE8">
                <w:rPr>
                  <w:rFonts w:ascii="宋体" w:hAnsi="宋体" w:hint="eastAsia"/>
                </w:rPr>
                <w:t>组内大部分成员对P</w:t>
              </w:r>
              <w:r w:rsidRPr="00292CE8">
                <w:rPr>
                  <w:rFonts w:ascii="宋体" w:hAnsi="宋体"/>
                </w:rPr>
                <w:t>ython</w:t>
              </w:r>
              <w:r w:rsidRPr="00292CE8">
                <w:rPr>
                  <w:rFonts w:ascii="宋体" w:hAnsi="宋体" w:hint="eastAsia"/>
                </w:rPr>
                <w:t>并不熟悉；</w:t>
              </w:r>
            </w:ins>
          </w:p>
        </w:tc>
        <w:tc>
          <w:tcPr>
            <w:tcW w:w="1383" w:type="dxa"/>
          </w:tcPr>
          <w:p w14:paraId="67A72ED7" w14:textId="77777777" w:rsidR="00BA50DB" w:rsidRPr="00292CE8" w:rsidRDefault="00BA50DB" w:rsidP="00927C5C">
            <w:pPr>
              <w:pStyle w:val="a9"/>
              <w:rPr>
                <w:ins w:id="3279" w:author="John" w:date="2018-11-10T15:29:00Z"/>
                <w:rFonts w:ascii="宋体" w:hAnsi="宋体"/>
              </w:rPr>
            </w:pPr>
          </w:p>
        </w:tc>
      </w:tr>
    </w:tbl>
    <w:p w14:paraId="4ED6237D" w14:textId="0186D2F6" w:rsidR="00BA50DB" w:rsidRDefault="005D40AE">
      <w:pPr>
        <w:pStyle w:val="4"/>
        <w:rPr>
          <w:ins w:id="3280" w:author="John" w:date="2018-11-10T15:29:00Z"/>
        </w:rPr>
        <w:pPrChange w:id="3281" w:author="John" w:date="2018-11-10T15:35:00Z">
          <w:pPr>
            <w:pStyle w:val="3"/>
          </w:pPr>
        </w:pPrChange>
      </w:pPr>
      <w:ins w:id="3282" w:author="John" w:date="2018-11-11T17:39:00Z">
        <w:r>
          <w:rPr>
            <w:rFonts w:hint="eastAsia"/>
          </w:rPr>
          <w:t>4.6.5.2</w:t>
        </w:r>
      </w:ins>
      <w:ins w:id="3283" w:author="John" w:date="2018-11-10T15:29:00Z">
        <w:r w:rsidR="00BA50DB">
          <w:t xml:space="preserve"> </w:t>
        </w:r>
        <w:r w:rsidR="00BA50DB">
          <w:rPr>
            <w:rFonts w:hint="eastAsia"/>
          </w:rPr>
          <w:t>APP</w:t>
        </w:r>
        <w:r w:rsidR="00BA50DB">
          <w:t>前端</w:t>
        </w:r>
      </w:ins>
    </w:p>
    <w:tbl>
      <w:tblPr>
        <w:tblStyle w:val="a8"/>
        <w:tblW w:w="0" w:type="auto"/>
        <w:tblLook w:val="04A0" w:firstRow="1" w:lastRow="0" w:firstColumn="1" w:lastColumn="0" w:noHBand="0" w:noVBand="1"/>
      </w:tblPr>
      <w:tblGrid>
        <w:gridCol w:w="1355"/>
        <w:gridCol w:w="1487"/>
        <w:gridCol w:w="1378"/>
        <w:gridCol w:w="1362"/>
        <w:gridCol w:w="1357"/>
        <w:gridCol w:w="1357"/>
      </w:tblGrid>
      <w:tr w:rsidR="00BA50DB" w14:paraId="5B40AC21" w14:textId="77777777" w:rsidTr="00927C5C">
        <w:trPr>
          <w:ins w:id="3284" w:author="John" w:date="2018-11-10T15:29:00Z"/>
        </w:trPr>
        <w:tc>
          <w:tcPr>
            <w:tcW w:w="1382" w:type="dxa"/>
          </w:tcPr>
          <w:p w14:paraId="081C4549" w14:textId="77777777" w:rsidR="00BA50DB" w:rsidRPr="00292CE8" w:rsidRDefault="00BA50DB" w:rsidP="00927C5C">
            <w:pPr>
              <w:rPr>
                <w:ins w:id="3285" w:author="John" w:date="2018-11-10T15:29:00Z"/>
                <w:rFonts w:ascii="宋体" w:eastAsia="宋体" w:hAnsi="宋体"/>
                <w:b/>
                <w:sz w:val="24"/>
              </w:rPr>
            </w:pPr>
            <w:ins w:id="3286" w:author="John" w:date="2018-11-10T15:29:00Z">
              <w:r w:rsidRPr="00292CE8">
                <w:rPr>
                  <w:rFonts w:ascii="宋体" w:eastAsia="宋体" w:hAnsi="宋体" w:hint="eastAsia"/>
                  <w:b/>
                  <w:sz w:val="24"/>
                </w:rPr>
                <w:t>编号</w:t>
              </w:r>
            </w:ins>
          </w:p>
        </w:tc>
        <w:tc>
          <w:tcPr>
            <w:tcW w:w="1382" w:type="dxa"/>
          </w:tcPr>
          <w:p w14:paraId="3F9AB0F3" w14:textId="77777777" w:rsidR="00BA50DB" w:rsidRPr="00292CE8" w:rsidRDefault="00BA50DB" w:rsidP="00927C5C">
            <w:pPr>
              <w:rPr>
                <w:ins w:id="3287" w:author="John" w:date="2018-11-10T15:29:00Z"/>
                <w:rFonts w:ascii="宋体" w:eastAsia="宋体" w:hAnsi="宋体"/>
                <w:b/>
                <w:sz w:val="24"/>
              </w:rPr>
            </w:pPr>
            <w:ins w:id="3288" w:author="John" w:date="2018-11-10T15:29:00Z">
              <w:r w:rsidRPr="00292CE8">
                <w:rPr>
                  <w:rFonts w:ascii="宋体" w:eastAsia="宋体" w:hAnsi="宋体" w:hint="eastAsia"/>
                  <w:b/>
                  <w:sz w:val="24"/>
                </w:rPr>
                <w:t>开发</w:t>
              </w:r>
              <w:r w:rsidRPr="00292CE8">
                <w:rPr>
                  <w:rFonts w:ascii="宋体" w:eastAsia="宋体" w:hAnsi="宋体"/>
                  <w:b/>
                  <w:sz w:val="24"/>
                </w:rPr>
                <w:t>语言</w:t>
              </w:r>
            </w:ins>
          </w:p>
        </w:tc>
        <w:tc>
          <w:tcPr>
            <w:tcW w:w="1383" w:type="dxa"/>
          </w:tcPr>
          <w:p w14:paraId="2C83334B" w14:textId="77777777" w:rsidR="00BA50DB" w:rsidRPr="00292CE8" w:rsidRDefault="00BA50DB" w:rsidP="00927C5C">
            <w:pPr>
              <w:rPr>
                <w:ins w:id="3289" w:author="John" w:date="2018-11-10T15:29:00Z"/>
                <w:rFonts w:ascii="宋体" w:eastAsia="宋体" w:hAnsi="宋体"/>
                <w:b/>
                <w:sz w:val="24"/>
              </w:rPr>
            </w:pPr>
            <w:ins w:id="3290" w:author="John" w:date="2018-11-10T15:29:00Z">
              <w:r w:rsidRPr="00292CE8">
                <w:rPr>
                  <w:rFonts w:ascii="宋体" w:eastAsia="宋体" w:hAnsi="宋体" w:hint="eastAsia"/>
                  <w:b/>
                  <w:sz w:val="24"/>
                </w:rPr>
                <w:t>框架</w:t>
              </w:r>
            </w:ins>
          </w:p>
        </w:tc>
        <w:tc>
          <w:tcPr>
            <w:tcW w:w="1383" w:type="dxa"/>
          </w:tcPr>
          <w:p w14:paraId="405395FE" w14:textId="77777777" w:rsidR="00BA50DB" w:rsidRPr="00292CE8" w:rsidRDefault="00BA50DB" w:rsidP="00927C5C">
            <w:pPr>
              <w:rPr>
                <w:ins w:id="3291" w:author="John" w:date="2018-11-10T15:29:00Z"/>
                <w:rFonts w:ascii="宋体" w:eastAsia="宋体" w:hAnsi="宋体"/>
                <w:b/>
                <w:sz w:val="24"/>
              </w:rPr>
            </w:pPr>
            <w:ins w:id="3292" w:author="John" w:date="2018-11-10T15:29:00Z">
              <w:r w:rsidRPr="00292CE8">
                <w:rPr>
                  <w:rFonts w:ascii="宋体" w:eastAsia="宋体" w:hAnsi="宋体" w:hint="eastAsia"/>
                  <w:b/>
                  <w:sz w:val="24"/>
                </w:rPr>
                <w:t>优点</w:t>
              </w:r>
            </w:ins>
          </w:p>
        </w:tc>
        <w:tc>
          <w:tcPr>
            <w:tcW w:w="1383" w:type="dxa"/>
          </w:tcPr>
          <w:p w14:paraId="61AE11A1" w14:textId="77777777" w:rsidR="00BA50DB" w:rsidRPr="00292CE8" w:rsidRDefault="00BA50DB" w:rsidP="00927C5C">
            <w:pPr>
              <w:rPr>
                <w:ins w:id="3293" w:author="John" w:date="2018-11-10T15:29:00Z"/>
                <w:rFonts w:ascii="宋体" w:eastAsia="宋体" w:hAnsi="宋体"/>
                <w:b/>
                <w:sz w:val="24"/>
              </w:rPr>
            </w:pPr>
            <w:ins w:id="3294" w:author="John" w:date="2018-11-10T15:29:00Z">
              <w:r w:rsidRPr="00292CE8">
                <w:rPr>
                  <w:rFonts w:ascii="宋体" w:eastAsia="宋体" w:hAnsi="宋体" w:hint="eastAsia"/>
                  <w:b/>
                  <w:sz w:val="24"/>
                </w:rPr>
                <w:t>缺点</w:t>
              </w:r>
            </w:ins>
          </w:p>
        </w:tc>
        <w:tc>
          <w:tcPr>
            <w:tcW w:w="1383" w:type="dxa"/>
          </w:tcPr>
          <w:p w14:paraId="6DE73DF4" w14:textId="77777777" w:rsidR="00BA50DB" w:rsidRPr="00292CE8" w:rsidRDefault="00BA50DB" w:rsidP="00927C5C">
            <w:pPr>
              <w:rPr>
                <w:ins w:id="3295" w:author="John" w:date="2018-11-10T15:29:00Z"/>
                <w:rFonts w:ascii="宋体" w:eastAsia="宋体" w:hAnsi="宋体"/>
                <w:b/>
                <w:sz w:val="24"/>
              </w:rPr>
            </w:pPr>
            <w:ins w:id="3296" w:author="John" w:date="2018-11-10T15:29:00Z">
              <w:r w:rsidRPr="00292CE8">
                <w:rPr>
                  <w:rFonts w:ascii="宋体" w:eastAsia="宋体" w:hAnsi="宋体" w:hint="eastAsia"/>
                  <w:b/>
                  <w:sz w:val="24"/>
                </w:rPr>
                <w:t>选择</w:t>
              </w:r>
            </w:ins>
          </w:p>
        </w:tc>
      </w:tr>
      <w:tr w:rsidR="00BA50DB" w14:paraId="2B647733" w14:textId="77777777" w:rsidTr="00927C5C">
        <w:trPr>
          <w:ins w:id="3297" w:author="John" w:date="2018-11-10T15:29:00Z"/>
        </w:trPr>
        <w:tc>
          <w:tcPr>
            <w:tcW w:w="1382" w:type="dxa"/>
          </w:tcPr>
          <w:p w14:paraId="5B185CCE" w14:textId="77777777" w:rsidR="00BA50DB" w:rsidRDefault="00BA50DB" w:rsidP="00927C5C">
            <w:pPr>
              <w:pStyle w:val="a9"/>
              <w:rPr>
                <w:ins w:id="3298" w:author="John" w:date="2018-11-10T15:29:00Z"/>
              </w:rPr>
            </w:pPr>
            <w:ins w:id="3299" w:author="John" w:date="2018-11-10T15:29:00Z">
              <w:r>
                <w:rPr>
                  <w:rFonts w:hint="eastAsia"/>
                </w:rPr>
                <w:t>1</w:t>
              </w:r>
            </w:ins>
          </w:p>
        </w:tc>
        <w:tc>
          <w:tcPr>
            <w:tcW w:w="1382" w:type="dxa"/>
          </w:tcPr>
          <w:p w14:paraId="50AD3D7A" w14:textId="77777777" w:rsidR="00BA50DB" w:rsidRDefault="00BA50DB" w:rsidP="00927C5C">
            <w:pPr>
              <w:pStyle w:val="a9"/>
              <w:rPr>
                <w:ins w:id="3300" w:author="John" w:date="2018-11-10T15:29:00Z"/>
              </w:rPr>
            </w:pPr>
            <w:ins w:id="3301" w:author="John" w:date="2018-11-10T15:29:00Z">
              <w:r>
                <w:rPr>
                  <w:rFonts w:hint="eastAsia"/>
                </w:rPr>
                <w:t>HTML</w:t>
              </w:r>
              <w:r>
                <w:t>5+CSS+</w:t>
              </w:r>
              <w:r>
                <w:rPr>
                  <w:rFonts w:hint="eastAsia"/>
                </w:rPr>
                <w:t xml:space="preserve"> JavaScript</w:t>
              </w:r>
            </w:ins>
          </w:p>
        </w:tc>
        <w:tc>
          <w:tcPr>
            <w:tcW w:w="1383" w:type="dxa"/>
          </w:tcPr>
          <w:p w14:paraId="211C47B7" w14:textId="77777777" w:rsidR="00BA50DB" w:rsidRDefault="00BA50DB" w:rsidP="00927C5C">
            <w:pPr>
              <w:pStyle w:val="a9"/>
              <w:rPr>
                <w:ins w:id="3302" w:author="John" w:date="2018-11-10T15:29:00Z"/>
              </w:rPr>
            </w:pPr>
            <w:ins w:id="3303" w:author="John" w:date="2018-11-10T15:29:00Z">
              <w:r>
                <w:t>B</w:t>
              </w:r>
              <w:r w:rsidRPr="00FB2503">
                <w:t>ootstrap</w:t>
              </w:r>
              <w:r>
                <w:t>+</w:t>
              </w:r>
              <w:r>
                <w:rPr>
                  <w:rFonts w:hint="eastAsia"/>
                </w:rPr>
                <w:t xml:space="preserve"> j</w:t>
              </w:r>
              <w:r>
                <w:t>Query</w:t>
              </w:r>
            </w:ins>
          </w:p>
        </w:tc>
        <w:tc>
          <w:tcPr>
            <w:tcW w:w="1383" w:type="dxa"/>
          </w:tcPr>
          <w:p w14:paraId="54F7FB84" w14:textId="77777777" w:rsidR="00BA50DB" w:rsidRDefault="00BA50DB" w:rsidP="00927C5C">
            <w:pPr>
              <w:pStyle w:val="a9"/>
              <w:rPr>
                <w:ins w:id="3304" w:author="John" w:date="2018-11-10T15:29:00Z"/>
              </w:rPr>
            </w:pPr>
            <w:ins w:id="3305" w:author="John" w:date="2018-11-10T15:29:00Z">
              <w:r>
                <w:rPr>
                  <w:rFonts w:hint="eastAsia"/>
                </w:rPr>
                <w:t>简洁</w:t>
              </w:r>
              <w:r>
                <w:t>易懂</w:t>
              </w:r>
              <w:r>
                <w:rPr>
                  <w:rFonts w:hint="eastAsia"/>
                </w:rPr>
                <w:t>，功能</w:t>
              </w:r>
              <w:r>
                <w:t>强大</w:t>
              </w:r>
            </w:ins>
          </w:p>
        </w:tc>
        <w:tc>
          <w:tcPr>
            <w:tcW w:w="1383" w:type="dxa"/>
          </w:tcPr>
          <w:p w14:paraId="4878CE18" w14:textId="77777777" w:rsidR="00BA50DB" w:rsidRDefault="00BA50DB" w:rsidP="00927C5C">
            <w:pPr>
              <w:pStyle w:val="a9"/>
              <w:rPr>
                <w:ins w:id="3306" w:author="John" w:date="2018-11-10T15:29:00Z"/>
              </w:rPr>
            </w:pPr>
            <w:ins w:id="3307" w:author="John" w:date="2018-11-10T15:29:00Z">
              <w:r>
                <w:rPr>
                  <w:rFonts w:hint="eastAsia"/>
                </w:rPr>
                <w:t>组内</w:t>
              </w:r>
              <w:r>
                <w:t>成员对其熟悉度不够</w:t>
              </w:r>
            </w:ins>
          </w:p>
        </w:tc>
        <w:tc>
          <w:tcPr>
            <w:tcW w:w="1383" w:type="dxa"/>
          </w:tcPr>
          <w:p w14:paraId="5D875212" w14:textId="77777777" w:rsidR="00BA50DB" w:rsidRDefault="00BA50DB" w:rsidP="00927C5C">
            <w:pPr>
              <w:pStyle w:val="a9"/>
              <w:rPr>
                <w:ins w:id="3308" w:author="John" w:date="2018-11-10T15:29:00Z"/>
              </w:rPr>
            </w:pPr>
          </w:p>
        </w:tc>
      </w:tr>
      <w:tr w:rsidR="00BA50DB" w14:paraId="7B041920" w14:textId="77777777" w:rsidTr="00927C5C">
        <w:trPr>
          <w:ins w:id="3309" w:author="John" w:date="2018-11-10T15:29:00Z"/>
        </w:trPr>
        <w:tc>
          <w:tcPr>
            <w:tcW w:w="1382" w:type="dxa"/>
          </w:tcPr>
          <w:p w14:paraId="483DA044" w14:textId="77777777" w:rsidR="00BA50DB" w:rsidRDefault="00BA50DB" w:rsidP="00927C5C">
            <w:pPr>
              <w:pStyle w:val="a9"/>
              <w:rPr>
                <w:ins w:id="3310" w:author="John" w:date="2018-11-10T15:29:00Z"/>
              </w:rPr>
            </w:pPr>
            <w:ins w:id="3311" w:author="John" w:date="2018-11-10T15:29:00Z">
              <w:r>
                <w:rPr>
                  <w:rFonts w:hint="eastAsia"/>
                </w:rPr>
                <w:t>2</w:t>
              </w:r>
            </w:ins>
          </w:p>
        </w:tc>
        <w:tc>
          <w:tcPr>
            <w:tcW w:w="1382" w:type="dxa"/>
          </w:tcPr>
          <w:p w14:paraId="7F3A2824" w14:textId="77777777" w:rsidR="00BA50DB" w:rsidRDefault="00BA50DB" w:rsidP="00927C5C">
            <w:pPr>
              <w:pStyle w:val="a9"/>
              <w:rPr>
                <w:ins w:id="3312" w:author="John" w:date="2018-11-10T15:29:00Z"/>
              </w:rPr>
            </w:pPr>
            <w:ins w:id="3313" w:author="John" w:date="2018-11-10T15:29:00Z">
              <w:r>
                <w:t>java</w:t>
              </w:r>
            </w:ins>
          </w:p>
        </w:tc>
        <w:tc>
          <w:tcPr>
            <w:tcW w:w="1383" w:type="dxa"/>
          </w:tcPr>
          <w:p w14:paraId="7522EC4E" w14:textId="77777777" w:rsidR="00BA50DB" w:rsidRDefault="00BA50DB" w:rsidP="00927C5C">
            <w:pPr>
              <w:pStyle w:val="a9"/>
              <w:rPr>
                <w:ins w:id="3314" w:author="John" w:date="2018-11-10T15:29:00Z"/>
              </w:rPr>
            </w:pPr>
          </w:p>
        </w:tc>
        <w:tc>
          <w:tcPr>
            <w:tcW w:w="1383" w:type="dxa"/>
          </w:tcPr>
          <w:p w14:paraId="57D056A8" w14:textId="77777777" w:rsidR="00BA50DB" w:rsidRDefault="00BA50DB" w:rsidP="00927C5C">
            <w:pPr>
              <w:pStyle w:val="a9"/>
              <w:rPr>
                <w:ins w:id="3315" w:author="John" w:date="2018-11-10T15:29:00Z"/>
              </w:rPr>
            </w:pPr>
            <w:ins w:id="3316" w:author="John" w:date="2018-11-10T15:29:00Z">
              <w:r>
                <w:rPr>
                  <w:rFonts w:hint="eastAsia"/>
                </w:rPr>
                <w:t>组员对其</w:t>
              </w:r>
              <w:r>
                <w:t>有一定的</w:t>
              </w:r>
              <w:r>
                <w:rPr>
                  <w:rFonts w:hint="eastAsia"/>
                </w:rPr>
                <w:t>熟悉</w:t>
              </w:r>
              <w:r>
                <w:t>，</w:t>
              </w:r>
              <w:r>
                <w:rPr>
                  <w:rFonts w:hint="eastAsia"/>
                </w:rPr>
                <w:t>功能</w:t>
              </w:r>
              <w:r>
                <w:t>强大</w:t>
              </w:r>
            </w:ins>
          </w:p>
        </w:tc>
        <w:tc>
          <w:tcPr>
            <w:tcW w:w="1383" w:type="dxa"/>
          </w:tcPr>
          <w:p w14:paraId="6E9961A4" w14:textId="77777777" w:rsidR="00BA50DB" w:rsidRDefault="00BA50DB" w:rsidP="00927C5C">
            <w:pPr>
              <w:pStyle w:val="a9"/>
              <w:rPr>
                <w:ins w:id="3317" w:author="John" w:date="2018-11-10T15:29:00Z"/>
              </w:rPr>
            </w:pPr>
            <w:ins w:id="3318" w:author="John" w:date="2018-11-10T15:29:00Z">
              <w:r>
                <w:rPr>
                  <w:rFonts w:hint="eastAsia"/>
                </w:rPr>
                <w:t>只能</w:t>
              </w:r>
              <w:proofErr w:type="gramStart"/>
              <w:r>
                <w:rPr>
                  <w:rFonts w:hint="eastAsia"/>
                </w:rPr>
                <w:t>开发</w:t>
              </w:r>
              <w:r>
                <w:t>安卓平台</w:t>
              </w:r>
              <w:proofErr w:type="gramEnd"/>
              <w:r>
                <w:rPr>
                  <w:rFonts w:hint="eastAsia"/>
                </w:rPr>
                <w:t>应用</w:t>
              </w:r>
            </w:ins>
          </w:p>
        </w:tc>
        <w:tc>
          <w:tcPr>
            <w:tcW w:w="1383" w:type="dxa"/>
          </w:tcPr>
          <w:p w14:paraId="0D43BF07" w14:textId="77777777" w:rsidR="00BA50DB" w:rsidRDefault="00BA50DB" w:rsidP="00927C5C">
            <w:pPr>
              <w:pStyle w:val="a9"/>
              <w:rPr>
                <w:ins w:id="3319" w:author="John" w:date="2018-11-10T15:29:00Z"/>
              </w:rPr>
            </w:pPr>
            <w:ins w:id="3320" w:author="John" w:date="2018-11-10T15:29:00Z">
              <w:r>
                <w:rPr>
                  <w:rFonts w:hint="eastAsia"/>
                </w:rPr>
                <w:t>√</w:t>
              </w:r>
            </w:ins>
          </w:p>
        </w:tc>
      </w:tr>
      <w:tr w:rsidR="00BA50DB" w14:paraId="644CF3C7" w14:textId="77777777" w:rsidTr="00927C5C">
        <w:trPr>
          <w:ins w:id="3321" w:author="John" w:date="2018-11-10T15:29:00Z"/>
        </w:trPr>
        <w:tc>
          <w:tcPr>
            <w:tcW w:w="1382" w:type="dxa"/>
          </w:tcPr>
          <w:p w14:paraId="6744D98F" w14:textId="77777777" w:rsidR="00BA50DB" w:rsidRDefault="00BA50DB" w:rsidP="00927C5C">
            <w:pPr>
              <w:pStyle w:val="a9"/>
              <w:rPr>
                <w:ins w:id="3322" w:author="John" w:date="2018-11-10T15:29:00Z"/>
              </w:rPr>
            </w:pPr>
            <w:ins w:id="3323" w:author="John" w:date="2018-11-10T15:29:00Z">
              <w:r>
                <w:rPr>
                  <w:rFonts w:hint="eastAsia"/>
                </w:rPr>
                <w:t>3</w:t>
              </w:r>
            </w:ins>
          </w:p>
        </w:tc>
        <w:tc>
          <w:tcPr>
            <w:tcW w:w="1382" w:type="dxa"/>
          </w:tcPr>
          <w:p w14:paraId="575B2361" w14:textId="77777777" w:rsidR="00BA50DB" w:rsidRDefault="00BA50DB" w:rsidP="00927C5C">
            <w:pPr>
              <w:pStyle w:val="a9"/>
              <w:rPr>
                <w:ins w:id="3324" w:author="John" w:date="2018-11-10T15:29:00Z"/>
              </w:rPr>
            </w:pPr>
            <w:ins w:id="3325" w:author="John" w:date="2018-11-10T15:29:00Z">
              <w:r>
                <w:t>Object-C</w:t>
              </w:r>
            </w:ins>
          </w:p>
        </w:tc>
        <w:tc>
          <w:tcPr>
            <w:tcW w:w="1383" w:type="dxa"/>
          </w:tcPr>
          <w:p w14:paraId="5E6937AC" w14:textId="77777777" w:rsidR="00BA50DB" w:rsidRDefault="00BA50DB" w:rsidP="00927C5C">
            <w:pPr>
              <w:pStyle w:val="a9"/>
              <w:rPr>
                <w:ins w:id="3326" w:author="John" w:date="2018-11-10T15:29:00Z"/>
              </w:rPr>
            </w:pPr>
          </w:p>
        </w:tc>
        <w:tc>
          <w:tcPr>
            <w:tcW w:w="1383" w:type="dxa"/>
          </w:tcPr>
          <w:p w14:paraId="0589AFDC" w14:textId="77777777" w:rsidR="00BA50DB" w:rsidRDefault="00BA50DB" w:rsidP="00927C5C">
            <w:pPr>
              <w:pStyle w:val="a9"/>
              <w:rPr>
                <w:ins w:id="3327" w:author="John" w:date="2018-11-10T15:29:00Z"/>
              </w:rPr>
            </w:pPr>
            <w:ins w:id="3328" w:author="John" w:date="2018-11-10T15:29:00Z">
              <w:r>
                <w:rPr>
                  <w:rFonts w:hint="eastAsia"/>
                </w:rPr>
                <w:t>功能</w:t>
              </w:r>
              <w:r>
                <w:t>强大</w:t>
              </w:r>
              <w:r>
                <w:rPr>
                  <w:rFonts w:hint="eastAsia"/>
                </w:rPr>
                <w:t>，</w:t>
              </w:r>
              <w:r>
                <w:t>可以开发</w:t>
              </w:r>
              <w:r>
                <w:t>IOS</w:t>
              </w:r>
              <w:r>
                <w:t>平台的应用</w:t>
              </w:r>
            </w:ins>
          </w:p>
        </w:tc>
        <w:tc>
          <w:tcPr>
            <w:tcW w:w="1383" w:type="dxa"/>
          </w:tcPr>
          <w:p w14:paraId="0E2C2D64" w14:textId="77777777" w:rsidR="00BA50DB" w:rsidRDefault="00BA50DB" w:rsidP="00927C5C">
            <w:pPr>
              <w:pStyle w:val="a9"/>
              <w:rPr>
                <w:ins w:id="3329" w:author="John" w:date="2018-11-10T15:29:00Z"/>
              </w:rPr>
            </w:pPr>
            <w:ins w:id="3330" w:author="John" w:date="2018-11-10T15:29:00Z">
              <w:r>
                <w:rPr>
                  <w:rFonts w:hint="eastAsia"/>
                </w:rPr>
                <w:t>组内</w:t>
              </w:r>
              <w:r>
                <w:t>成员对其熟悉度不够</w:t>
              </w:r>
            </w:ins>
          </w:p>
        </w:tc>
        <w:tc>
          <w:tcPr>
            <w:tcW w:w="1383" w:type="dxa"/>
          </w:tcPr>
          <w:p w14:paraId="4FD61E15" w14:textId="77777777" w:rsidR="00BA50DB" w:rsidRDefault="00BA50DB" w:rsidP="00927C5C">
            <w:pPr>
              <w:pStyle w:val="a9"/>
              <w:rPr>
                <w:ins w:id="3331" w:author="John" w:date="2018-11-10T15:29:00Z"/>
              </w:rPr>
            </w:pPr>
          </w:p>
        </w:tc>
      </w:tr>
      <w:tr w:rsidR="00BA50DB" w14:paraId="43C10C90" w14:textId="77777777" w:rsidTr="00927C5C">
        <w:trPr>
          <w:ins w:id="3332" w:author="John" w:date="2018-11-10T15:29:00Z"/>
        </w:trPr>
        <w:tc>
          <w:tcPr>
            <w:tcW w:w="1382" w:type="dxa"/>
          </w:tcPr>
          <w:p w14:paraId="77310590" w14:textId="77777777" w:rsidR="00BA50DB" w:rsidRDefault="00BA50DB" w:rsidP="00927C5C">
            <w:pPr>
              <w:pStyle w:val="a9"/>
              <w:rPr>
                <w:ins w:id="3333" w:author="John" w:date="2018-11-10T15:29:00Z"/>
              </w:rPr>
            </w:pPr>
            <w:ins w:id="3334" w:author="John" w:date="2018-11-10T15:29:00Z">
              <w:r>
                <w:rPr>
                  <w:rFonts w:hint="eastAsia"/>
                </w:rPr>
                <w:t>4</w:t>
              </w:r>
            </w:ins>
          </w:p>
        </w:tc>
        <w:tc>
          <w:tcPr>
            <w:tcW w:w="1382" w:type="dxa"/>
          </w:tcPr>
          <w:p w14:paraId="2EAF5136" w14:textId="77777777" w:rsidR="00BA50DB" w:rsidDel="000E502B" w:rsidRDefault="00BA50DB" w:rsidP="00927C5C">
            <w:pPr>
              <w:pStyle w:val="a9"/>
              <w:rPr>
                <w:ins w:id="3335" w:author="John" w:date="2018-11-10T15:29:00Z"/>
              </w:rPr>
            </w:pPr>
            <w:ins w:id="3336" w:author="John" w:date="2018-11-10T15:29:00Z">
              <w:r>
                <w:rPr>
                  <w:rFonts w:hint="eastAsia"/>
                </w:rPr>
                <w:t>C++</w:t>
              </w:r>
            </w:ins>
          </w:p>
        </w:tc>
        <w:tc>
          <w:tcPr>
            <w:tcW w:w="1383" w:type="dxa"/>
          </w:tcPr>
          <w:p w14:paraId="16CB4DAD" w14:textId="77777777" w:rsidR="00BA50DB" w:rsidDel="000E502B" w:rsidRDefault="00BA50DB" w:rsidP="00927C5C">
            <w:pPr>
              <w:pStyle w:val="a9"/>
              <w:rPr>
                <w:ins w:id="3337" w:author="John" w:date="2018-11-10T15:29:00Z"/>
              </w:rPr>
            </w:pPr>
          </w:p>
        </w:tc>
        <w:tc>
          <w:tcPr>
            <w:tcW w:w="1383" w:type="dxa"/>
          </w:tcPr>
          <w:p w14:paraId="106F9D26" w14:textId="77777777" w:rsidR="00BA50DB" w:rsidRDefault="00BA50DB" w:rsidP="00927C5C">
            <w:pPr>
              <w:pStyle w:val="a9"/>
              <w:rPr>
                <w:ins w:id="3338" w:author="John" w:date="2018-11-10T15:29:00Z"/>
              </w:rPr>
            </w:pPr>
            <w:ins w:id="3339" w:author="John" w:date="2018-11-10T15:29:00Z">
              <w:r>
                <w:rPr>
                  <w:rFonts w:hint="eastAsia"/>
                </w:rPr>
                <w:t>简洁</w:t>
              </w:r>
              <w:r>
                <w:t>易懂</w:t>
              </w:r>
              <w:r>
                <w:rPr>
                  <w:rFonts w:hint="eastAsia"/>
                </w:rPr>
                <w:t>，功能</w:t>
              </w:r>
              <w:r>
                <w:t>强大</w:t>
              </w:r>
              <w:r>
                <w:rPr>
                  <w:rFonts w:hint="eastAsia"/>
                </w:rPr>
                <w:t>，</w:t>
              </w:r>
              <w:r>
                <w:t>与</w:t>
              </w:r>
              <w:r>
                <w:t>C</w:t>
              </w:r>
              <w:r>
                <w:t>语言、</w:t>
              </w:r>
              <w:r>
                <w:t>Java</w:t>
              </w:r>
              <w:r>
                <w:t>语言相似</w:t>
              </w:r>
            </w:ins>
          </w:p>
        </w:tc>
        <w:tc>
          <w:tcPr>
            <w:tcW w:w="1383" w:type="dxa"/>
          </w:tcPr>
          <w:p w14:paraId="24EC703B" w14:textId="77777777" w:rsidR="00BA50DB" w:rsidRDefault="00BA50DB" w:rsidP="00927C5C">
            <w:pPr>
              <w:pStyle w:val="a9"/>
              <w:rPr>
                <w:ins w:id="3340" w:author="John" w:date="2018-11-10T15:29:00Z"/>
              </w:rPr>
            </w:pPr>
            <w:ins w:id="3341" w:author="John" w:date="2018-11-10T15:29:00Z">
              <w:r>
                <w:rPr>
                  <w:rFonts w:hint="eastAsia"/>
                </w:rPr>
                <w:t>组内</w:t>
              </w:r>
              <w:r>
                <w:t>成员对其熟悉度不够</w:t>
              </w:r>
            </w:ins>
          </w:p>
        </w:tc>
        <w:tc>
          <w:tcPr>
            <w:tcW w:w="1383" w:type="dxa"/>
          </w:tcPr>
          <w:p w14:paraId="1D9A4E78" w14:textId="77777777" w:rsidR="00BA50DB" w:rsidRDefault="00BA50DB" w:rsidP="00927C5C">
            <w:pPr>
              <w:pStyle w:val="a9"/>
              <w:rPr>
                <w:ins w:id="3342" w:author="John" w:date="2018-11-10T15:29:00Z"/>
              </w:rPr>
            </w:pPr>
          </w:p>
        </w:tc>
      </w:tr>
    </w:tbl>
    <w:p w14:paraId="600BC847" w14:textId="749C86BF" w:rsidR="00BA50DB" w:rsidRPr="00E50DB4" w:rsidDel="000A5245" w:rsidRDefault="00BA50DB" w:rsidP="00BA50DB">
      <w:pPr>
        <w:rPr>
          <w:ins w:id="3343" w:author="John" w:date="2018-11-10T15:29:00Z"/>
          <w:del w:id="3344" w:author="叶 柏成" w:date="2018-11-28T13:34:00Z"/>
        </w:rPr>
      </w:pPr>
    </w:p>
    <w:p w14:paraId="3F0F2F13" w14:textId="6588B953" w:rsidR="00BA50DB" w:rsidRDefault="005D40AE">
      <w:pPr>
        <w:pStyle w:val="4"/>
        <w:rPr>
          <w:ins w:id="3345" w:author="John" w:date="2018-11-10T15:29:00Z"/>
        </w:rPr>
        <w:pPrChange w:id="3346" w:author="John" w:date="2018-11-10T15:35:00Z">
          <w:pPr>
            <w:pStyle w:val="3"/>
          </w:pPr>
        </w:pPrChange>
      </w:pPr>
      <w:ins w:id="3347" w:author="John" w:date="2018-11-11T17:39:00Z">
        <w:r>
          <w:rPr>
            <w:rFonts w:hint="eastAsia"/>
          </w:rPr>
          <w:t>4.6.5.</w:t>
        </w:r>
      </w:ins>
      <w:ins w:id="3348" w:author="John" w:date="2018-11-10T15:29:00Z">
        <w:r w:rsidR="00BA50DB">
          <w:t>3数据库</w:t>
        </w:r>
      </w:ins>
    </w:p>
    <w:tbl>
      <w:tblPr>
        <w:tblStyle w:val="a8"/>
        <w:tblW w:w="0" w:type="auto"/>
        <w:tblLook w:val="04A0" w:firstRow="1" w:lastRow="0" w:firstColumn="1" w:lastColumn="0" w:noHBand="0" w:noVBand="1"/>
      </w:tblPr>
      <w:tblGrid>
        <w:gridCol w:w="1659"/>
        <w:gridCol w:w="1659"/>
        <w:gridCol w:w="1659"/>
        <w:gridCol w:w="1659"/>
        <w:gridCol w:w="1660"/>
      </w:tblGrid>
      <w:tr w:rsidR="00BA50DB" w14:paraId="5C41E887" w14:textId="77777777" w:rsidTr="00927C5C">
        <w:trPr>
          <w:ins w:id="3349" w:author="John" w:date="2018-11-10T15:29:00Z"/>
        </w:trPr>
        <w:tc>
          <w:tcPr>
            <w:tcW w:w="1659" w:type="dxa"/>
          </w:tcPr>
          <w:p w14:paraId="448DB93A" w14:textId="77777777" w:rsidR="00BA50DB" w:rsidRPr="00292CE8" w:rsidRDefault="00BA50DB" w:rsidP="00927C5C">
            <w:pPr>
              <w:rPr>
                <w:ins w:id="3350" w:author="John" w:date="2018-11-10T15:29:00Z"/>
                <w:rFonts w:ascii="宋体" w:eastAsia="宋体" w:hAnsi="宋体"/>
                <w:b/>
                <w:sz w:val="24"/>
              </w:rPr>
            </w:pPr>
            <w:ins w:id="3351" w:author="John" w:date="2018-11-10T15:29:00Z">
              <w:r w:rsidRPr="00292CE8">
                <w:rPr>
                  <w:rFonts w:ascii="宋体" w:eastAsia="宋体" w:hAnsi="宋体" w:hint="eastAsia"/>
                  <w:b/>
                  <w:sz w:val="24"/>
                </w:rPr>
                <w:t>方案</w:t>
              </w:r>
            </w:ins>
          </w:p>
        </w:tc>
        <w:tc>
          <w:tcPr>
            <w:tcW w:w="1659" w:type="dxa"/>
          </w:tcPr>
          <w:p w14:paraId="0C07D14C" w14:textId="77777777" w:rsidR="00BA50DB" w:rsidRPr="00292CE8" w:rsidRDefault="00BA50DB" w:rsidP="00927C5C">
            <w:pPr>
              <w:rPr>
                <w:ins w:id="3352" w:author="John" w:date="2018-11-10T15:29:00Z"/>
                <w:rFonts w:ascii="宋体" w:eastAsia="宋体" w:hAnsi="宋体"/>
                <w:b/>
                <w:sz w:val="24"/>
              </w:rPr>
            </w:pPr>
            <w:ins w:id="3353" w:author="John" w:date="2018-11-10T15:29:00Z">
              <w:r w:rsidRPr="00292CE8">
                <w:rPr>
                  <w:rFonts w:ascii="宋体" w:eastAsia="宋体" w:hAnsi="宋体" w:hint="eastAsia"/>
                  <w:b/>
                  <w:sz w:val="24"/>
                </w:rPr>
                <w:t>数据库</w:t>
              </w:r>
              <w:r w:rsidRPr="00292CE8">
                <w:rPr>
                  <w:rFonts w:ascii="宋体" w:eastAsia="宋体" w:hAnsi="宋体"/>
                  <w:b/>
                  <w:sz w:val="24"/>
                </w:rPr>
                <w:t>工具</w:t>
              </w:r>
            </w:ins>
          </w:p>
        </w:tc>
        <w:tc>
          <w:tcPr>
            <w:tcW w:w="1659" w:type="dxa"/>
          </w:tcPr>
          <w:p w14:paraId="22F50151" w14:textId="77777777" w:rsidR="00BA50DB" w:rsidRPr="00292CE8" w:rsidRDefault="00BA50DB" w:rsidP="00927C5C">
            <w:pPr>
              <w:rPr>
                <w:ins w:id="3354" w:author="John" w:date="2018-11-10T15:29:00Z"/>
                <w:rFonts w:ascii="宋体" w:eastAsia="宋体" w:hAnsi="宋体"/>
                <w:b/>
                <w:sz w:val="24"/>
              </w:rPr>
            </w:pPr>
            <w:ins w:id="3355" w:author="John" w:date="2018-11-10T15:29:00Z">
              <w:r w:rsidRPr="00292CE8">
                <w:rPr>
                  <w:rFonts w:ascii="宋体" w:eastAsia="宋体" w:hAnsi="宋体" w:hint="eastAsia"/>
                  <w:b/>
                  <w:sz w:val="24"/>
                </w:rPr>
                <w:t>优点</w:t>
              </w:r>
            </w:ins>
          </w:p>
        </w:tc>
        <w:tc>
          <w:tcPr>
            <w:tcW w:w="1659" w:type="dxa"/>
          </w:tcPr>
          <w:p w14:paraId="2C403673" w14:textId="77777777" w:rsidR="00BA50DB" w:rsidRPr="00292CE8" w:rsidRDefault="00BA50DB" w:rsidP="00927C5C">
            <w:pPr>
              <w:rPr>
                <w:ins w:id="3356" w:author="John" w:date="2018-11-10T15:29:00Z"/>
                <w:rFonts w:ascii="宋体" w:eastAsia="宋体" w:hAnsi="宋体"/>
                <w:b/>
                <w:sz w:val="24"/>
              </w:rPr>
            </w:pPr>
            <w:ins w:id="3357" w:author="John" w:date="2018-11-10T15:29:00Z">
              <w:r w:rsidRPr="00292CE8">
                <w:rPr>
                  <w:rFonts w:ascii="宋体" w:eastAsia="宋体" w:hAnsi="宋体" w:hint="eastAsia"/>
                  <w:b/>
                  <w:sz w:val="24"/>
                </w:rPr>
                <w:t>缺点</w:t>
              </w:r>
            </w:ins>
          </w:p>
        </w:tc>
        <w:tc>
          <w:tcPr>
            <w:tcW w:w="1660" w:type="dxa"/>
          </w:tcPr>
          <w:p w14:paraId="3675B232" w14:textId="77777777" w:rsidR="00BA50DB" w:rsidRPr="00292CE8" w:rsidRDefault="00BA50DB" w:rsidP="00927C5C">
            <w:pPr>
              <w:rPr>
                <w:ins w:id="3358" w:author="John" w:date="2018-11-10T15:29:00Z"/>
                <w:rFonts w:ascii="宋体" w:eastAsia="宋体" w:hAnsi="宋体"/>
                <w:b/>
                <w:sz w:val="24"/>
              </w:rPr>
            </w:pPr>
            <w:ins w:id="3359" w:author="John" w:date="2018-11-10T15:29:00Z">
              <w:r w:rsidRPr="00292CE8">
                <w:rPr>
                  <w:rFonts w:ascii="宋体" w:eastAsia="宋体" w:hAnsi="宋体" w:hint="eastAsia"/>
                  <w:b/>
                  <w:sz w:val="24"/>
                </w:rPr>
                <w:t>选择</w:t>
              </w:r>
            </w:ins>
          </w:p>
        </w:tc>
      </w:tr>
      <w:tr w:rsidR="00BA50DB" w14:paraId="2EDBD5D4" w14:textId="77777777" w:rsidTr="00927C5C">
        <w:trPr>
          <w:ins w:id="3360" w:author="John" w:date="2018-11-10T15:29:00Z"/>
        </w:trPr>
        <w:tc>
          <w:tcPr>
            <w:tcW w:w="1659" w:type="dxa"/>
          </w:tcPr>
          <w:p w14:paraId="67825E01" w14:textId="77777777" w:rsidR="00BA50DB" w:rsidRDefault="00BA50DB" w:rsidP="00927C5C">
            <w:pPr>
              <w:pStyle w:val="a9"/>
              <w:rPr>
                <w:ins w:id="3361" w:author="John" w:date="2018-11-10T15:29:00Z"/>
              </w:rPr>
            </w:pPr>
            <w:ins w:id="3362" w:author="John" w:date="2018-11-10T15:29:00Z">
              <w:r>
                <w:rPr>
                  <w:rFonts w:hint="eastAsia"/>
                </w:rPr>
                <w:t>1</w:t>
              </w:r>
            </w:ins>
          </w:p>
        </w:tc>
        <w:tc>
          <w:tcPr>
            <w:tcW w:w="1659" w:type="dxa"/>
          </w:tcPr>
          <w:p w14:paraId="0F5D39D6" w14:textId="77777777" w:rsidR="00BA50DB" w:rsidRDefault="00BA50DB" w:rsidP="00927C5C">
            <w:pPr>
              <w:pStyle w:val="a9"/>
              <w:rPr>
                <w:ins w:id="3363" w:author="John" w:date="2018-11-10T15:29:00Z"/>
              </w:rPr>
            </w:pPr>
            <w:ins w:id="3364" w:author="John" w:date="2018-11-10T15:29:00Z">
              <w:r>
                <w:rPr>
                  <w:rFonts w:hint="eastAsia"/>
                </w:rPr>
                <w:t>MySQL</w:t>
              </w:r>
            </w:ins>
          </w:p>
        </w:tc>
        <w:tc>
          <w:tcPr>
            <w:tcW w:w="1659" w:type="dxa"/>
          </w:tcPr>
          <w:p w14:paraId="068088AF" w14:textId="77777777" w:rsidR="00BA50DB" w:rsidRDefault="00BA50DB" w:rsidP="00927C5C">
            <w:pPr>
              <w:pStyle w:val="a9"/>
              <w:rPr>
                <w:ins w:id="3365" w:author="John" w:date="2018-11-10T15:29:00Z"/>
              </w:rPr>
            </w:pPr>
            <w:ins w:id="3366" w:author="John" w:date="2018-11-10T15:29:00Z">
              <w:r>
                <w:rPr>
                  <w:rFonts w:hint="eastAsia"/>
                </w:rPr>
                <w:t>开源</w:t>
              </w:r>
              <w:r>
                <w:t>，安装方便，使用简单</w:t>
              </w:r>
            </w:ins>
          </w:p>
        </w:tc>
        <w:tc>
          <w:tcPr>
            <w:tcW w:w="1659" w:type="dxa"/>
          </w:tcPr>
          <w:p w14:paraId="0C084F0F" w14:textId="77777777" w:rsidR="00BA50DB" w:rsidRDefault="00BA50DB" w:rsidP="00927C5C">
            <w:pPr>
              <w:pStyle w:val="a9"/>
              <w:rPr>
                <w:ins w:id="3367" w:author="John" w:date="2018-11-10T15:29:00Z"/>
              </w:rPr>
            </w:pPr>
            <w:ins w:id="3368" w:author="John" w:date="2018-11-10T15:29:00Z">
              <w:r>
                <w:rPr>
                  <w:rFonts w:hint="eastAsia"/>
                </w:rPr>
                <w:t>相对于</w:t>
              </w:r>
              <w:r>
                <w:rPr>
                  <w:rFonts w:hint="eastAsia"/>
                </w:rPr>
                <w:t>SQL</w:t>
              </w:r>
              <w:r>
                <w:t xml:space="preserve"> server</w:t>
              </w:r>
              <w:r>
                <w:t>来说功能</w:t>
              </w:r>
              <w:r>
                <w:lastRenderedPageBreak/>
                <w:t>不够强</w:t>
              </w:r>
            </w:ins>
          </w:p>
        </w:tc>
        <w:tc>
          <w:tcPr>
            <w:tcW w:w="1660" w:type="dxa"/>
          </w:tcPr>
          <w:p w14:paraId="35CDAFBE" w14:textId="77777777" w:rsidR="00BA50DB" w:rsidRDefault="00BA50DB" w:rsidP="00927C5C">
            <w:pPr>
              <w:pStyle w:val="a9"/>
              <w:rPr>
                <w:ins w:id="3369" w:author="John" w:date="2018-11-10T15:29:00Z"/>
              </w:rPr>
            </w:pPr>
            <w:ins w:id="3370" w:author="John" w:date="2018-11-10T15:29:00Z">
              <w:r>
                <w:rPr>
                  <w:rFonts w:hint="eastAsia"/>
                </w:rPr>
                <w:lastRenderedPageBreak/>
                <w:t>√</w:t>
              </w:r>
            </w:ins>
          </w:p>
        </w:tc>
      </w:tr>
      <w:tr w:rsidR="00BA50DB" w14:paraId="0E8869C7" w14:textId="77777777" w:rsidTr="00927C5C">
        <w:trPr>
          <w:ins w:id="3371" w:author="John" w:date="2018-11-10T15:29:00Z"/>
        </w:trPr>
        <w:tc>
          <w:tcPr>
            <w:tcW w:w="1659" w:type="dxa"/>
          </w:tcPr>
          <w:p w14:paraId="42A6FCA2" w14:textId="77777777" w:rsidR="00BA50DB" w:rsidRDefault="00BA50DB" w:rsidP="00927C5C">
            <w:pPr>
              <w:pStyle w:val="a9"/>
              <w:rPr>
                <w:ins w:id="3372" w:author="John" w:date="2018-11-10T15:29:00Z"/>
              </w:rPr>
            </w:pPr>
            <w:ins w:id="3373" w:author="John" w:date="2018-11-10T15:29:00Z">
              <w:r>
                <w:rPr>
                  <w:rFonts w:hint="eastAsia"/>
                </w:rPr>
                <w:t>2</w:t>
              </w:r>
            </w:ins>
          </w:p>
        </w:tc>
        <w:tc>
          <w:tcPr>
            <w:tcW w:w="1659" w:type="dxa"/>
          </w:tcPr>
          <w:p w14:paraId="1B36ABCB" w14:textId="77777777" w:rsidR="00BA50DB" w:rsidRDefault="00BA50DB" w:rsidP="00927C5C">
            <w:pPr>
              <w:pStyle w:val="a9"/>
              <w:rPr>
                <w:ins w:id="3374" w:author="John" w:date="2018-11-10T15:29:00Z"/>
              </w:rPr>
            </w:pPr>
            <w:ins w:id="3375" w:author="John" w:date="2018-11-10T15:29:00Z">
              <w:r>
                <w:rPr>
                  <w:rFonts w:hint="eastAsia"/>
                </w:rPr>
                <w:t>SQL</w:t>
              </w:r>
              <w:r>
                <w:t xml:space="preserve"> Server</w:t>
              </w:r>
            </w:ins>
          </w:p>
        </w:tc>
        <w:tc>
          <w:tcPr>
            <w:tcW w:w="1659" w:type="dxa"/>
          </w:tcPr>
          <w:p w14:paraId="1B695587" w14:textId="77777777" w:rsidR="00BA50DB" w:rsidRDefault="00BA50DB" w:rsidP="00927C5C">
            <w:pPr>
              <w:pStyle w:val="a9"/>
              <w:rPr>
                <w:ins w:id="3376" w:author="John" w:date="2018-11-10T15:29:00Z"/>
              </w:rPr>
            </w:pPr>
            <w:ins w:id="3377" w:author="John" w:date="2018-11-10T15:29:00Z">
              <w:r>
                <w:rPr>
                  <w:rFonts w:hint="eastAsia"/>
                </w:rPr>
                <w:t>企业级</w:t>
              </w:r>
              <w:r>
                <w:t>，</w:t>
              </w:r>
              <w:r>
                <w:rPr>
                  <w:rFonts w:hint="eastAsia"/>
                </w:rPr>
                <w:t>稳定</w:t>
              </w:r>
            </w:ins>
          </w:p>
        </w:tc>
        <w:tc>
          <w:tcPr>
            <w:tcW w:w="1659" w:type="dxa"/>
          </w:tcPr>
          <w:p w14:paraId="3302DA29" w14:textId="77777777" w:rsidR="00BA50DB" w:rsidRDefault="00BA50DB" w:rsidP="00927C5C">
            <w:pPr>
              <w:pStyle w:val="a9"/>
              <w:rPr>
                <w:ins w:id="3378" w:author="John" w:date="2018-11-10T15:29:00Z"/>
              </w:rPr>
            </w:pPr>
            <w:ins w:id="3379" w:author="John" w:date="2018-11-10T15:29:00Z">
              <w:r>
                <w:rPr>
                  <w:rFonts w:hint="eastAsia"/>
                </w:rPr>
                <w:t>非开源</w:t>
              </w:r>
              <w:r>
                <w:t>，使用相对复杂</w:t>
              </w:r>
            </w:ins>
          </w:p>
        </w:tc>
        <w:tc>
          <w:tcPr>
            <w:tcW w:w="1660" w:type="dxa"/>
          </w:tcPr>
          <w:p w14:paraId="0F7820A1" w14:textId="77777777" w:rsidR="00BA50DB" w:rsidRDefault="00BA50DB" w:rsidP="00927C5C">
            <w:pPr>
              <w:pStyle w:val="a9"/>
              <w:rPr>
                <w:ins w:id="3380" w:author="John" w:date="2018-11-10T15:29:00Z"/>
              </w:rPr>
            </w:pPr>
          </w:p>
        </w:tc>
      </w:tr>
    </w:tbl>
    <w:p w14:paraId="0D6AAE5D" w14:textId="33EA3E4E" w:rsidR="00BA50DB" w:rsidDel="000A5245" w:rsidRDefault="00BA50DB" w:rsidP="00292CE8">
      <w:pPr>
        <w:pStyle w:val="a9"/>
        <w:rPr>
          <w:ins w:id="3381" w:author="John" w:date="2018-11-10T15:54:00Z"/>
          <w:del w:id="3382" w:author="叶 柏成" w:date="2018-11-28T13:34:00Z"/>
        </w:rPr>
      </w:pPr>
    </w:p>
    <w:p w14:paraId="2AEA367B" w14:textId="6995E959" w:rsidR="00714A8A" w:rsidRDefault="005D40AE" w:rsidP="00714A8A">
      <w:pPr>
        <w:pStyle w:val="1"/>
        <w:rPr>
          <w:ins w:id="3383" w:author="John" w:date="2018-11-10T15:54:00Z"/>
        </w:rPr>
      </w:pPr>
      <w:bookmarkStart w:id="3384" w:name="_Toc531175915"/>
      <w:ins w:id="3385" w:author="John" w:date="2018-11-11T17:39:00Z">
        <w:r>
          <w:rPr>
            <w:rFonts w:hint="eastAsia"/>
          </w:rPr>
          <w:t>5</w:t>
        </w:r>
      </w:ins>
      <w:ins w:id="3386" w:author="John" w:date="2018-11-10T15:54:00Z">
        <w:r w:rsidR="00714A8A">
          <w:rPr>
            <w:rFonts w:hint="eastAsia"/>
          </w:rPr>
          <w:t>经济</w:t>
        </w:r>
        <w:r w:rsidR="00714A8A">
          <w:t>可行性</w:t>
        </w:r>
      </w:ins>
      <w:ins w:id="3387" w:author="John" w:date="2018-11-10T16:00:00Z">
        <w:r w:rsidR="005D7CB1">
          <w:rPr>
            <w:rFonts w:hint="eastAsia"/>
          </w:rPr>
          <w:t>(</w:t>
        </w:r>
        <w:r w:rsidR="005D7CB1">
          <w:rPr>
            <w:rFonts w:hint="eastAsia"/>
          </w:rPr>
          <w:t>投资与效益分析</w:t>
        </w:r>
        <w:r w:rsidR="005D7CB1">
          <w:t>)</w:t>
        </w:r>
      </w:ins>
      <w:bookmarkEnd w:id="3384"/>
    </w:p>
    <w:p w14:paraId="7638D49D" w14:textId="6EE919CE" w:rsidR="00714A8A" w:rsidRDefault="005D40AE" w:rsidP="00714A8A">
      <w:pPr>
        <w:pStyle w:val="2"/>
        <w:rPr>
          <w:ins w:id="3388" w:author="John" w:date="2018-11-10T15:54:00Z"/>
        </w:rPr>
      </w:pPr>
      <w:bookmarkStart w:id="3389" w:name="_Toc531175916"/>
      <w:ins w:id="3390" w:author="John" w:date="2018-11-11T17:39:00Z">
        <w:r>
          <w:rPr>
            <w:rFonts w:hint="eastAsia"/>
          </w:rPr>
          <w:t>5.1</w:t>
        </w:r>
      </w:ins>
      <w:ins w:id="3391" w:author="John" w:date="2018-11-10T15:54:00Z">
        <w:r w:rsidR="00714A8A">
          <w:rPr>
            <w:rFonts w:hint="eastAsia"/>
          </w:rPr>
          <w:t>投资</w:t>
        </w:r>
        <w:bookmarkEnd w:id="3389"/>
      </w:ins>
    </w:p>
    <w:p w14:paraId="7D417342" w14:textId="6806F11D" w:rsidR="00714A8A" w:rsidRDefault="005D40AE" w:rsidP="00714A8A">
      <w:pPr>
        <w:pStyle w:val="3"/>
        <w:rPr>
          <w:ins w:id="3392" w:author="John" w:date="2018-11-10T15:54:00Z"/>
        </w:rPr>
      </w:pPr>
      <w:bookmarkStart w:id="3393" w:name="_Toc531175917"/>
      <w:ins w:id="3394" w:author="John" w:date="2018-11-11T17:40:00Z">
        <w:r>
          <w:rPr>
            <w:rFonts w:hint="eastAsia"/>
          </w:rPr>
          <w:t>5</w:t>
        </w:r>
      </w:ins>
      <w:ins w:id="3395" w:author="John" w:date="2018-11-10T15:54:00Z">
        <w:r>
          <w:rPr>
            <w:rFonts w:hint="eastAsia"/>
          </w:rPr>
          <w:t>.1.1基本建设投资</w:t>
        </w:r>
        <w:bookmarkEnd w:id="3393"/>
      </w:ins>
    </w:p>
    <w:tbl>
      <w:tblPr>
        <w:tblStyle w:val="a8"/>
        <w:tblW w:w="0" w:type="auto"/>
        <w:tblLook w:val="04A0" w:firstRow="1" w:lastRow="0" w:firstColumn="1" w:lastColumn="0" w:noHBand="0" w:noVBand="1"/>
      </w:tblPr>
      <w:tblGrid>
        <w:gridCol w:w="4148"/>
        <w:gridCol w:w="4148"/>
      </w:tblGrid>
      <w:tr w:rsidR="00714A8A" w14:paraId="6B68A4AA" w14:textId="77777777" w:rsidTr="006B6835">
        <w:trPr>
          <w:ins w:id="3396" w:author="John" w:date="2018-11-10T15:54:00Z"/>
        </w:trPr>
        <w:tc>
          <w:tcPr>
            <w:tcW w:w="4148" w:type="dxa"/>
          </w:tcPr>
          <w:p w14:paraId="52EF9E4A" w14:textId="77777777" w:rsidR="00714A8A" w:rsidRPr="00625B50" w:rsidRDefault="00714A8A" w:rsidP="006B6835">
            <w:pPr>
              <w:rPr>
                <w:ins w:id="3397" w:author="John" w:date="2018-11-10T15:54:00Z"/>
                <w:rFonts w:ascii="宋体" w:eastAsia="宋体" w:hAnsi="宋体"/>
              </w:rPr>
            </w:pPr>
            <w:ins w:id="3398" w:author="John" w:date="2018-11-10T15:54:00Z">
              <w:r w:rsidRPr="00625B50">
                <w:rPr>
                  <w:rFonts w:ascii="宋体" w:eastAsia="宋体" w:hAnsi="宋体" w:hint="eastAsia"/>
                </w:rPr>
                <w:t>投资对象</w:t>
              </w:r>
            </w:ins>
          </w:p>
        </w:tc>
        <w:tc>
          <w:tcPr>
            <w:tcW w:w="4148" w:type="dxa"/>
          </w:tcPr>
          <w:p w14:paraId="4D986BB4" w14:textId="77777777" w:rsidR="00714A8A" w:rsidRPr="00625B50" w:rsidRDefault="00714A8A" w:rsidP="006B6835">
            <w:pPr>
              <w:rPr>
                <w:ins w:id="3399" w:author="John" w:date="2018-11-10T15:54:00Z"/>
                <w:rFonts w:ascii="宋体" w:eastAsia="宋体" w:hAnsi="宋体"/>
              </w:rPr>
            </w:pPr>
            <w:ins w:id="3400" w:author="John" w:date="2018-11-10T15:54:00Z">
              <w:r w:rsidRPr="00625B50">
                <w:rPr>
                  <w:rFonts w:ascii="宋体" w:eastAsia="宋体" w:hAnsi="宋体" w:hint="eastAsia"/>
                </w:rPr>
                <w:t>投资金额/元</w:t>
              </w:r>
            </w:ins>
          </w:p>
        </w:tc>
      </w:tr>
      <w:tr w:rsidR="00714A8A" w14:paraId="1025F9ED" w14:textId="77777777" w:rsidTr="006B6835">
        <w:trPr>
          <w:ins w:id="3401" w:author="John" w:date="2018-11-10T15:54:00Z"/>
        </w:trPr>
        <w:tc>
          <w:tcPr>
            <w:tcW w:w="4148" w:type="dxa"/>
          </w:tcPr>
          <w:p w14:paraId="28820A84" w14:textId="77777777" w:rsidR="00714A8A" w:rsidRPr="00625B50" w:rsidRDefault="00714A8A" w:rsidP="006B6835">
            <w:pPr>
              <w:rPr>
                <w:ins w:id="3402" w:author="John" w:date="2018-11-10T15:54:00Z"/>
                <w:rFonts w:ascii="宋体" w:eastAsia="宋体" w:hAnsi="宋体"/>
              </w:rPr>
            </w:pPr>
            <w:ins w:id="3403" w:author="John" w:date="2018-11-10T15:54:00Z">
              <w:r w:rsidRPr="00625B50">
                <w:rPr>
                  <w:rFonts w:ascii="宋体" w:eastAsia="宋体" w:hAnsi="宋体" w:hint="eastAsia"/>
                </w:rPr>
                <w:t>电费</w:t>
              </w:r>
            </w:ins>
          </w:p>
        </w:tc>
        <w:tc>
          <w:tcPr>
            <w:tcW w:w="4148" w:type="dxa"/>
          </w:tcPr>
          <w:p w14:paraId="1FDA2E11" w14:textId="5C7BD641" w:rsidR="00714A8A" w:rsidRPr="00625B50" w:rsidRDefault="0037543D" w:rsidP="006B6835">
            <w:pPr>
              <w:rPr>
                <w:ins w:id="3404" w:author="John" w:date="2018-11-10T15:54:00Z"/>
                <w:rFonts w:ascii="宋体" w:eastAsia="宋体" w:hAnsi="宋体"/>
              </w:rPr>
            </w:pPr>
            <w:ins w:id="3405" w:author="John" w:date="2018-11-10T16:44:00Z">
              <w:r>
                <w:rPr>
                  <w:rFonts w:ascii="宋体" w:eastAsia="宋体" w:hAnsi="宋体" w:hint="eastAsia"/>
                </w:rPr>
                <w:t>每个月300</w:t>
              </w:r>
            </w:ins>
            <w:ins w:id="3406" w:author="John" w:date="2018-11-10T16:45:00Z">
              <w:r>
                <w:rPr>
                  <w:rFonts w:ascii="宋体" w:eastAsia="宋体" w:hAnsi="宋体" w:hint="eastAsia"/>
                </w:rPr>
                <w:t>元</w:t>
              </w:r>
            </w:ins>
            <w:ins w:id="3407" w:author="John" w:date="2018-11-10T16:44:00Z">
              <w:r>
                <w:rPr>
                  <w:rFonts w:ascii="宋体" w:eastAsia="宋体" w:hAnsi="宋体" w:hint="eastAsia"/>
                </w:rPr>
                <w:t>，四个月300*4=1200元</w:t>
              </w:r>
            </w:ins>
          </w:p>
        </w:tc>
      </w:tr>
      <w:tr w:rsidR="00714A8A" w14:paraId="57785B6B" w14:textId="77777777" w:rsidTr="006B6835">
        <w:trPr>
          <w:ins w:id="3408" w:author="John" w:date="2018-11-10T15:54:00Z"/>
        </w:trPr>
        <w:tc>
          <w:tcPr>
            <w:tcW w:w="4148" w:type="dxa"/>
          </w:tcPr>
          <w:p w14:paraId="1BF1B1F9" w14:textId="77777777" w:rsidR="00714A8A" w:rsidRPr="00625B50" w:rsidRDefault="00714A8A" w:rsidP="006B6835">
            <w:pPr>
              <w:rPr>
                <w:ins w:id="3409" w:author="John" w:date="2018-11-10T15:54:00Z"/>
                <w:rFonts w:ascii="宋体" w:eastAsia="宋体" w:hAnsi="宋体"/>
              </w:rPr>
            </w:pPr>
            <w:ins w:id="3410" w:author="John" w:date="2018-11-10T15:54:00Z">
              <w:r w:rsidRPr="00625B50">
                <w:rPr>
                  <w:rFonts w:ascii="宋体" w:eastAsia="宋体" w:hAnsi="宋体" w:hint="eastAsia"/>
                </w:rPr>
                <w:t>宽带费用</w:t>
              </w:r>
            </w:ins>
          </w:p>
        </w:tc>
        <w:tc>
          <w:tcPr>
            <w:tcW w:w="4148" w:type="dxa"/>
          </w:tcPr>
          <w:p w14:paraId="22454BC4" w14:textId="113285DE" w:rsidR="00714A8A" w:rsidRPr="00625B50" w:rsidRDefault="0037543D" w:rsidP="006B6835">
            <w:pPr>
              <w:rPr>
                <w:ins w:id="3411" w:author="John" w:date="2018-11-10T15:54:00Z"/>
                <w:rFonts w:ascii="宋体" w:eastAsia="宋体" w:hAnsi="宋体"/>
              </w:rPr>
            </w:pPr>
            <w:ins w:id="3412" w:author="John" w:date="2018-11-10T16:44:00Z">
              <w:r>
                <w:rPr>
                  <w:rFonts w:ascii="宋体" w:eastAsia="宋体" w:hAnsi="宋体" w:hint="eastAsia"/>
                </w:rPr>
                <w:t>600元</w:t>
              </w:r>
            </w:ins>
          </w:p>
        </w:tc>
      </w:tr>
      <w:tr w:rsidR="00714A8A" w14:paraId="32817E5C" w14:textId="77777777" w:rsidTr="006B6835">
        <w:trPr>
          <w:ins w:id="3413" w:author="John" w:date="2018-11-10T15:54:00Z"/>
        </w:trPr>
        <w:tc>
          <w:tcPr>
            <w:tcW w:w="4148" w:type="dxa"/>
          </w:tcPr>
          <w:p w14:paraId="3F580112" w14:textId="77777777" w:rsidR="00714A8A" w:rsidRPr="00625B50" w:rsidRDefault="00714A8A" w:rsidP="006B6835">
            <w:pPr>
              <w:rPr>
                <w:ins w:id="3414" w:author="John" w:date="2018-11-10T15:54:00Z"/>
                <w:rFonts w:ascii="宋体" w:eastAsia="宋体" w:hAnsi="宋体"/>
              </w:rPr>
            </w:pPr>
            <w:ins w:id="3415" w:author="John" w:date="2018-11-10T15:54:00Z">
              <w:r w:rsidRPr="00625B50">
                <w:rPr>
                  <w:rFonts w:ascii="宋体" w:eastAsia="宋体" w:hAnsi="宋体" w:hint="eastAsia"/>
                </w:rPr>
                <w:t>人力费用</w:t>
              </w:r>
            </w:ins>
          </w:p>
        </w:tc>
        <w:tc>
          <w:tcPr>
            <w:tcW w:w="4148" w:type="dxa"/>
          </w:tcPr>
          <w:p w14:paraId="2E2DEA47" w14:textId="1C4C47F0" w:rsidR="00714A8A" w:rsidRPr="00625B50" w:rsidRDefault="00714A8A" w:rsidP="006B6835">
            <w:pPr>
              <w:rPr>
                <w:ins w:id="3416" w:author="John" w:date="2018-11-10T15:54:00Z"/>
                <w:rFonts w:ascii="宋体" w:eastAsia="宋体" w:hAnsi="宋体"/>
              </w:rPr>
            </w:pPr>
            <w:ins w:id="3417" w:author="John" w:date="2018-11-10T15:54:00Z">
              <w:r w:rsidRPr="00625B50">
                <w:rPr>
                  <w:rFonts w:ascii="宋体" w:eastAsia="宋体" w:hAnsi="宋体" w:hint="eastAsia"/>
                </w:rPr>
                <w:t>16周，每周7天每天工作1小时。组员五人，共计</w:t>
              </w:r>
            </w:ins>
            <w:ins w:id="3418" w:author="John" w:date="2018-11-10T16:00:00Z">
              <w:r w:rsidR="005D7CB1">
                <w:rPr>
                  <w:rFonts w:ascii="宋体" w:eastAsia="宋体" w:hAnsi="宋体" w:hint="eastAsia"/>
                </w:rPr>
                <w:t>8320.8元</w:t>
              </w:r>
            </w:ins>
            <w:ins w:id="3419" w:author="John" w:date="2018-11-10T15:54:00Z">
              <w:r w:rsidRPr="00625B50">
                <w:rPr>
                  <w:rFonts w:ascii="宋体" w:eastAsia="宋体" w:hAnsi="宋体" w:hint="eastAsia"/>
                </w:rPr>
                <w:t>。</w:t>
              </w:r>
            </w:ins>
          </w:p>
        </w:tc>
      </w:tr>
      <w:tr w:rsidR="00714A8A" w14:paraId="10DFF652" w14:textId="77777777" w:rsidTr="006B6835">
        <w:trPr>
          <w:trHeight w:val="82"/>
          <w:ins w:id="3420" w:author="John" w:date="2018-11-10T15:54:00Z"/>
        </w:trPr>
        <w:tc>
          <w:tcPr>
            <w:tcW w:w="4148" w:type="dxa"/>
          </w:tcPr>
          <w:p w14:paraId="2CD95DB9" w14:textId="04E365A1" w:rsidR="00714A8A" w:rsidRPr="00625B50" w:rsidRDefault="0037543D" w:rsidP="006B6835">
            <w:pPr>
              <w:rPr>
                <w:ins w:id="3421" w:author="John" w:date="2018-11-10T15:54:00Z"/>
                <w:rFonts w:ascii="宋体" w:eastAsia="宋体" w:hAnsi="宋体"/>
              </w:rPr>
            </w:pPr>
            <w:ins w:id="3422" w:author="John" w:date="2018-11-10T16:39:00Z">
              <w:r>
                <w:rPr>
                  <w:rFonts w:ascii="宋体" w:eastAsia="宋体" w:hAnsi="宋体" w:hint="eastAsia"/>
                </w:rPr>
                <w:t>阿里云服务器</w:t>
              </w:r>
            </w:ins>
          </w:p>
        </w:tc>
        <w:tc>
          <w:tcPr>
            <w:tcW w:w="4148" w:type="dxa"/>
          </w:tcPr>
          <w:p w14:paraId="29ED54EE" w14:textId="105D0228" w:rsidR="00714A8A" w:rsidRPr="00625B50" w:rsidRDefault="0037543D" w:rsidP="006B6835">
            <w:pPr>
              <w:rPr>
                <w:ins w:id="3423" w:author="John" w:date="2018-11-10T15:54:00Z"/>
                <w:rFonts w:ascii="宋体" w:eastAsia="宋体" w:hAnsi="宋体"/>
              </w:rPr>
            </w:pPr>
            <w:ins w:id="3424" w:author="John" w:date="2018-11-10T16:39:00Z">
              <w:r>
                <w:rPr>
                  <w:rFonts w:ascii="宋体" w:eastAsia="宋体" w:hAnsi="宋体" w:hint="eastAsia"/>
                </w:rPr>
                <w:t>128</w:t>
              </w:r>
            </w:ins>
            <w:ins w:id="3425" w:author="John" w:date="2018-11-10T16:40:00Z">
              <w:r>
                <w:rPr>
                  <w:rFonts w:ascii="宋体" w:eastAsia="宋体" w:hAnsi="宋体" w:hint="eastAsia"/>
                </w:rPr>
                <w:t>元</w:t>
              </w:r>
            </w:ins>
          </w:p>
        </w:tc>
      </w:tr>
      <w:tr w:rsidR="00714A8A" w14:paraId="0CF55C85" w14:textId="77777777" w:rsidTr="006B6835">
        <w:trPr>
          <w:trHeight w:val="82"/>
          <w:ins w:id="3426" w:author="John" w:date="2018-11-10T15:54:00Z"/>
        </w:trPr>
        <w:tc>
          <w:tcPr>
            <w:tcW w:w="4148" w:type="dxa"/>
          </w:tcPr>
          <w:p w14:paraId="7AF962AE" w14:textId="77777777" w:rsidR="00714A8A" w:rsidRPr="00625B50" w:rsidRDefault="00714A8A" w:rsidP="006B6835">
            <w:pPr>
              <w:rPr>
                <w:ins w:id="3427" w:author="John" w:date="2018-11-10T15:54:00Z"/>
                <w:rFonts w:ascii="宋体" w:eastAsia="宋体" w:hAnsi="宋体"/>
              </w:rPr>
            </w:pPr>
            <w:ins w:id="3428" w:author="John" w:date="2018-11-10T15:54:00Z">
              <w:r w:rsidRPr="00625B50">
                <w:rPr>
                  <w:rFonts w:ascii="宋体" w:eastAsia="宋体" w:hAnsi="宋体" w:hint="eastAsia"/>
                </w:rPr>
                <w:t>总计</w:t>
              </w:r>
            </w:ins>
          </w:p>
        </w:tc>
        <w:tc>
          <w:tcPr>
            <w:tcW w:w="4148" w:type="dxa"/>
          </w:tcPr>
          <w:p w14:paraId="4C4BA492" w14:textId="43095978" w:rsidR="00714A8A" w:rsidRPr="00625B50" w:rsidRDefault="0037543D" w:rsidP="006B6835">
            <w:pPr>
              <w:rPr>
                <w:ins w:id="3429" w:author="John" w:date="2018-11-10T15:54:00Z"/>
                <w:rFonts w:ascii="宋体" w:eastAsia="宋体" w:hAnsi="宋体"/>
              </w:rPr>
            </w:pPr>
            <w:ins w:id="3430" w:author="John" w:date="2018-11-10T16:45:00Z">
              <w:r>
                <w:rPr>
                  <w:rFonts w:ascii="宋体" w:eastAsia="宋体" w:hAnsi="宋体" w:hint="eastAsia"/>
                </w:rPr>
                <w:t>9948</w:t>
              </w:r>
            </w:ins>
            <w:ins w:id="3431" w:author="John" w:date="2018-11-10T16:00:00Z">
              <w:r w:rsidR="005D7CB1">
                <w:rPr>
                  <w:rFonts w:ascii="宋体" w:eastAsia="宋体" w:hAnsi="宋体" w:hint="eastAsia"/>
                </w:rPr>
                <w:t>.8元</w:t>
              </w:r>
            </w:ins>
          </w:p>
        </w:tc>
      </w:tr>
    </w:tbl>
    <w:p w14:paraId="3BEB07E0" w14:textId="3C6505FC" w:rsidR="00714A8A" w:rsidRPr="00625B50" w:rsidDel="000A5245" w:rsidRDefault="00714A8A" w:rsidP="00714A8A">
      <w:pPr>
        <w:rPr>
          <w:ins w:id="3432" w:author="John" w:date="2018-11-10T15:54:00Z"/>
          <w:del w:id="3433" w:author="叶 柏成" w:date="2018-11-28T13:34:00Z"/>
        </w:rPr>
      </w:pPr>
    </w:p>
    <w:p w14:paraId="4299E0A3" w14:textId="373F5C67" w:rsidR="00714A8A" w:rsidRPr="00625B50" w:rsidRDefault="005D40AE" w:rsidP="00714A8A">
      <w:pPr>
        <w:pStyle w:val="3"/>
        <w:rPr>
          <w:ins w:id="3434" w:author="John" w:date="2018-11-10T15:54:00Z"/>
        </w:rPr>
      </w:pPr>
      <w:bookmarkStart w:id="3435" w:name="_Toc531175918"/>
      <w:ins w:id="3436" w:author="John" w:date="2018-11-11T17:40:00Z">
        <w:r>
          <w:rPr>
            <w:rFonts w:hint="eastAsia"/>
          </w:rPr>
          <w:t>5</w:t>
        </w:r>
      </w:ins>
      <w:ins w:id="3437" w:author="John" w:date="2018-11-10T15:54:00Z">
        <w:r w:rsidRPr="00625B50">
          <w:rPr>
            <w:rFonts w:hint="eastAsia"/>
          </w:rPr>
          <w:t>.1.2</w:t>
        </w:r>
        <w:r w:rsidRPr="00625B50">
          <w:t xml:space="preserve"> </w:t>
        </w:r>
        <w:r w:rsidRPr="00625B50">
          <w:rPr>
            <w:rFonts w:hint="eastAsia"/>
          </w:rPr>
          <w:t>其他一次性支出</w:t>
        </w:r>
        <w:bookmarkEnd w:id="3435"/>
      </w:ins>
    </w:p>
    <w:p w14:paraId="244B92E6" w14:textId="77777777" w:rsidR="00714A8A" w:rsidRPr="00625B50" w:rsidRDefault="00714A8A" w:rsidP="00714A8A">
      <w:pPr>
        <w:rPr>
          <w:ins w:id="3438" w:author="John" w:date="2018-11-10T15:54:00Z"/>
          <w:rFonts w:ascii="宋体" w:eastAsia="宋体" w:hAnsi="宋体"/>
        </w:rPr>
      </w:pPr>
      <w:ins w:id="3439" w:author="John" w:date="2018-11-10T15:54:00Z">
        <w:r w:rsidRPr="00625B50">
          <w:rPr>
            <w:rFonts w:ascii="宋体" w:eastAsia="宋体" w:hAnsi="宋体" w:hint="eastAsia"/>
          </w:rPr>
          <w:t>T</w:t>
        </w:r>
        <w:r w:rsidRPr="00625B50">
          <w:rPr>
            <w:rFonts w:ascii="宋体" w:eastAsia="宋体" w:hAnsi="宋体"/>
          </w:rPr>
          <w:t>BD</w:t>
        </w:r>
      </w:ins>
    </w:p>
    <w:p w14:paraId="024F588D" w14:textId="78E98E5E" w:rsidR="00714A8A" w:rsidRPr="00625B50" w:rsidRDefault="005D40AE" w:rsidP="00714A8A">
      <w:pPr>
        <w:pStyle w:val="3"/>
        <w:rPr>
          <w:ins w:id="3440" w:author="John" w:date="2018-11-10T15:54:00Z"/>
        </w:rPr>
      </w:pPr>
      <w:bookmarkStart w:id="3441" w:name="_Toc531175919"/>
      <w:ins w:id="3442" w:author="John" w:date="2018-11-11T17:40:00Z">
        <w:r>
          <w:rPr>
            <w:rFonts w:hint="eastAsia"/>
          </w:rPr>
          <w:t>5</w:t>
        </w:r>
      </w:ins>
      <w:ins w:id="3443" w:author="John" w:date="2018-11-10T15:54:00Z">
        <w:r w:rsidRPr="00625B50">
          <w:rPr>
            <w:rFonts w:hint="eastAsia"/>
          </w:rPr>
          <w:t>.1.3非一次性支出</w:t>
        </w:r>
        <w:bookmarkEnd w:id="3441"/>
      </w:ins>
    </w:p>
    <w:p w14:paraId="3904C847" w14:textId="77777777" w:rsidR="00714A8A" w:rsidRPr="00625B50" w:rsidRDefault="00714A8A" w:rsidP="00714A8A">
      <w:pPr>
        <w:rPr>
          <w:ins w:id="3444" w:author="John" w:date="2018-11-10T15:54:00Z"/>
          <w:rFonts w:ascii="宋体" w:eastAsia="宋体" w:hAnsi="宋体"/>
        </w:rPr>
      </w:pPr>
      <w:ins w:id="3445" w:author="John" w:date="2018-11-10T15:54:00Z">
        <w:r w:rsidRPr="00625B50">
          <w:rPr>
            <w:rFonts w:ascii="宋体" w:eastAsia="宋体" w:hAnsi="宋体" w:hint="eastAsia"/>
          </w:rPr>
          <w:t>T</w:t>
        </w:r>
        <w:r w:rsidRPr="00625B50">
          <w:rPr>
            <w:rFonts w:ascii="宋体" w:eastAsia="宋体" w:hAnsi="宋体"/>
          </w:rPr>
          <w:t>BD</w:t>
        </w:r>
      </w:ins>
    </w:p>
    <w:p w14:paraId="07842856" w14:textId="1AA0EBAD" w:rsidR="00714A8A" w:rsidRPr="00625B50" w:rsidRDefault="005D40AE" w:rsidP="00714A8A">
      <w:pPr>
        <w:pStyle w:val="2"/>
        <w:rPr>
          <w:ins w:id="3446" w:author="John" w:date="2018-11-10T15:54:00Z"/>
          <w:rFonts w:ascii="宋体" w:hAnsi="宋体"/>
        </w:rPr>
      </w:pPr>
      <w:bookmarkStart w:id="3447" w:name="_Toc531175920"/>
      <w:ins w:id="3448" w:author="John" w:date="2018-11-11T17:40:00Z">
        <w:r>
          <w:rPr>
            <w:rFonts w:ascii="宋体" w:hAnsi="宋体" w:hint="eastAsia"/>
          </w:rPr>
          <w:t>5</w:t>
        </w:r>
      </w:ins>
      <w:ins w:id="3449" w:author="John" w:date="2018-11-10T15:54:00Z">
        <w:r w:rsidRPr="00625B50">
          <w:rPr>
            <w:rFonts w:ascii="宋体" w:hAnsi="宋体" w:hint="eastAsia"/>
          </w:rPr>
          <w:t>.2预期经济效益</w:t>
        </w:r>
        <w:bookmarkEnd w:id="3447"/>
      </w:ins>
    </w:p>
    <w:p w14:paraId="740C1BDE" w14:textId="77777777" w:rsidR="00714A8A" w:rsidRPr="00625B50" w:rsidRDefault="00714A8A" w:rsidP="00714A8A">
      <w:pPr>
        <w:rPr>
          <w:ins w:id="3450" w:author="John" w:date="2018-11-10T15:54:00Z"/>
          <w:rFonts w:ascii="宋体" w:eastAsia="宋体" w:hAnsi="宋体"/>
        </w:rPr>
      </w:pPr>
      <w:ins w:id="3451" w:author="John" w:date="2018-11-10T15:54:00Z">
        <w:r w:rsidRPr="00625B50">
          <w:rPr>
            <w:rFonts w:ascii="宋体" w:eastAsia="宋体" w:hAnsi="宋体" w:hint="eastAsia"/>
          </w:rPr>
          <w:t>由于本项目教学课题，不涉及盈利</w:t>
        </w:r>
      </w:ins>
    </w:p>
    <w:p w14:paraId="0F960F6F" w14:textId="621241DB" w:rsidR="00714A8A" w:rsidRPr="00625B50" w:rsidRDefault="005D40AE" w:rsidP="00714A8A">
      <w:pPr>
        <w:pStyle w:val="3"/>
        <w:rPr>
          <w:ins w:id="3452" w:author="John" w:date="2018-11-10T15:54:00Z"/>
        </w:rPr>
      </w:pPr>
      <w:bookmarkStart w:id="3453" w:name="_Toc531175921"/>
      <w:ins w:id="3454" w:author="John" w:date="2018-11-11T17:40:00Z">
        <w:r>
          <w:rPr>
            <w:rFonts w:hint="eastAsia"/>
          </w:rPr>
          <w:t>5</w:t>
        </w:r>
      </w:ins>
      <w:ins w:id="3455" w:author="John" w:date="2018-11-10T15:54:00Z">
        <w:r w:rsidRPr="00625B50">
          <w:t>.2.1</w:t>
        </w:r>
        <w:r w:rsidRPr="00625B50">
          <w:rPr>
            <w:rFonts w:hint="eastAsia"/>
          </w:rPr>
          <w:t>一次性收益</w:t>
        </w:r>
        <w:bookmarkEnd w:id="3453"/>
      </w:ins>
    </w:p>
    <w:p w14:paraId="0ADACB80" w14:textId="77777777" w:rsidR="00714A8A" w:rsidRPr="00625B50" w:rsidRDefault="00714A8A" w:rsidP="00714A8A">
      <w:pPr>
        <w:rPr>
          <w:ins w:id="3456" w:author="John" w:date="2018-11-10T15:54:00Z"/>
          <w:rFonts w:ascii="宋体" w:eastAsia="宋体" w:hAnsi="宋体"/>
        </w:rPr>
      </w:pPr>
      <w:ins w:id="3457" w:author="John" w:date="2018-11-10T15:54:00Z">
        <w:r w:rsidRPr="00625B50">
          <w:rPr>
            <w:rFonts w:ascii="宋体" w:eastAsia="宋体" w:hAnsi="宋体" w:hint="eastAsia"/>
          </w:rPr>
          <w:t>由于本项目教学课题，不涉及盈利</w:t>
        </w:r>
      </w:ins>
    </w:p>
    <w:p w14:paraId="06BDAD7E" w14:textId="77777777" w:rsidR="00714A8A" w:rsidRPr="00625B50" w:rsidRDefault="00714A8A" w:rsidP="00714A8A">
      <w:pPr>
        <w:rPr>
          <w:ins w:id="3458" w:author="John" w:date="2018-11-10T15:54:00Z"/>
          <w:rFonts w:ascii="宋体" w:eastAsia="宋体" w:hAnsi="宋体"/>
        </w:rPr>
      </w:pPr>
    </w:p>
    <w:p w14:paraId="35B572E5" w14:textId="3BB1FF5D" w:rsidR="00714A8A" w:rsidRPr="00625B50" w:rsidRDefault="005D40AE" w:rsidP="00714A8A">
      <w:pPr>
        <w:pStyle w:val="3"/>
        <w:rPr>
          <w:ins w:id="3459" w:author="John" w:date="2018-11-10T15:54:00Z"/>
        </w:rPr>
      </w:pPr>
      <w:bookmarkStart w:id="3460" w:name="_Toc531175922"/>
      <w:ins w:id="3461" w:author="John" w:date="2018-11-11T17:40:00Z">
        <w:r>
          <w:rPr>
            <w:rFonts w:hint="eastAsia"/>
          </w:rPr>
          <w:lastRenderedPageBreak/>
          <w:t>5</w:t>
        </w:r>
      </w:ins>
      <w:ins w:id="3462" w:author="John" w:date="2018-11-10T15:54:00Z">
        <w:r w:rsidR="00714A8A" w:rsidRPr="00625B50">
          <w:t>.2.2</w:t>
        </w:r>
        <w:r w:rsidR="00714A8A" w:rsidRPr="00625B50">
          <w:rPr>
            <w:rFonts w:hint="eastAsia"/>
          </w:rPr>
          <w:t>非一次性收益</w:t>
        </w:r>
        <w:bookmarkEnd w:id="3460"/>
      </w:ins>
    </w:p>
    <w:p w14:paraId="0D0596E8" w14:textId="50C85B6B" w:rsidR="00714A8A" w:rsidRPr="00625B50" w:rsidRDefault="005D40AE" w:rsidP="00714A8A">
      <w:pPr>
        <w:rPr>
          <w:ins w:id="3463" w:author="John" w:date="2018-11-10T15:54:00Z"/>
          <w:rFonts w:ascii="宋体" w:eastAsia="宋体" w:hAnsi="宋体"/>
        </w:rPr>
      </w:pPr>
      <w:ins w:id="3464" w:author="John" w:date="2018-11-11T17:42:00Z">
        <w:r w:rsidRPr="00625B50">
          <w:rPr>
            <w:rFonts w:ascii="宋体" w:eastAsia="宋体" w:hAnsi="宋体" w:hint="eastAsia"/>
          </w:rPr>
          <w:t>由于本项目教学课题，不涉及盈利</w:t>
        </w:r>
      </w:ins>
    </w:p>
    <w:p w14:paraId="2A7B0259" w14:textId="77D97ADC" w:rsidR="00714A8A" w:rsidRPr="00625B50" w:rsidRDefault="005D40AE" w:rsidP="00714A8A">
      <w:pPr>
        <w:pStyle w:val="3"/>
        <w:rPr>
          <w:ins w:id="3465" w:author="John" w:date="2018-11-10T15:54:00Z"/>
        </w:rPr>
      </w:pPr>
      <w:bookmarkStart w:id="3466" w:name="_Toc531175923"/>
      <w:ins w:id="3467" w:author="John" w:date="2018-11-11T17:40:00Z">
        <w:r>
          <w:rPr>
            <w:rFonts w:hint="eastAsia"/>
          </w:rPr>
          <w:t>5</w:t>
        </w:r>
      </w:ins>
      <w:ins w:id="3468" w:author="John" w:date="2018-11-10T15:54:00Z">
        <w:r w:rsidR="00714A8A" w:rsidRPr="00625B50">
          <w:t>.2.3</w:t>
        </w:r>
        <w:r w:rsidR="00714A8A" w:rsidRPr="00625B50">
          <w:rPr>
            <w:rFonts w:hint="eastAsia"/>
          </w:rPr>
          <w:t>不可定量的收益</w:t>
        </w:r>
        <w:bookmarkEnd w:id="3466"/>
      </w:ins>
    </w:p>
    <w:p w14:paraId="4C15CF6C" w14:textId="77777777" w:rsidR="00714A8A" w:rsidRPr="00625B50" w:rsidRDefault="00714A8A" w:rsidP="00714A8A">
      <w:pPr>
        <w:rPr>
          <w:ins w:id="3469" w:author="John" w:date="2018-11-10T15:54:00Z"/>
          <w:rFonts w:ascii="宋体" w:eastAsia="宋体" w:hAnsi="宋体"/>
        </w:rPr>
      </w:pPr>
      <w:ins w:id="3470" w:author="John" w:date="2018-11-10T15:54:00Z">
        <w:r w:rsidRPr="00625B50">
          <w:rPr>
            <w:rFonts w:ascii="宋体" w:eastAsia="宋体" w:hAnsi="宋体"/>
          </w:rPr>
          <w:tab/>
        </w:r>
        <w:r w:rsidRPr="00625B50">
          <w:rPr>
            <w:rFonts w:ascii="宋体" w:eastAsia="宋体" w:hAnsi="宋体" w:hint="eastAsia"/>
          </w:rPr>
          <w:t>学生通过这个软件可了解更多软件工程系列课程内容，教师通过这个软件使其教学更加便利。师生、学生与学生之间关于学习方面的讨论更加轻松方便。</w:t>
        </w:r>
      </w:ins>
    </w:p>
    <w:p w14:paraId="7BC339D2" w14:textId="20EA4312" w:rsidR="00714A8A" w:rsidRPr="00625B50" w:rsidRDefault="005D40AE" w:rsidP="00714A8A">
      <w:pPr>
        <w:pStyle w:val="3"/>
        <w:rPr>
          <w:ins w:id="3471" w:author="John" w:date="2018-11-10T15:54:00Z"/>
        </w:rPr>
      </w:pPr>
      <w:bookmarkStart w:id="3472" w:name="_Toc531175924"/>
      <w:ins w:id="3473" w:author="John" w:date="2018-11-11T17:40:00Z">
        <w:r>
          <w:rPr>
            <w:rFonts w:hint="eastAsia"/>
          </w:rPr>
          <w:t>5</w:t>
        </w:r>
      </w:ins>
      <w:ins w:id="3474" w:author="John" w:date="2018-11-10T15:54:00Z">
        <w:r w:rsidRPr="00625B50">
          <w:rPr>
            <w:rFonts w:hint="eastAsia"/>
          </w:rPr>
          <w:t>.</w:t>
        </w:r>
        <w:r w:rsidRPr="00625B50">
          <w:t xml:space="preserve">2.4 </w:t>
        </w:r>
        <w:r w:rsidRPr="00625B50">
          <w:rPr>
            <w:rFonts w:hint="eastAsia"/>
          </w:rPr>
          <w:t>收益/投资比</w:t>
        </w:r>
        <w:bookmarkEnd w:id="3472"/>
      </w:ins>
    </w:p>
    <w:p w14:paraId="0B8E3A75" w14:textId="77777777" w:rsidR="00714A8A" w:rsidRPr="00625B50" w:rsidRDefault="00714A8A" w:rsidP="00714A8A">
      <w:pPr>
        <w:rPr>
          <w:ins w:id="3475" w:author="John" w:date="2018-11-10T15:54:00Z"/>
          <w:rFonts w:ascii="宋体" w:eastAsia="宋体" w:hAnsi="宋体"/>
        </w:rPr>
      </w:pPr>
      <w:ins w:id="3476" w:author="John" w:date="2018-11-10T15:54:00Z">
        <w:r w:rsidRPr="00625B50">
          <w:rPr>
            <w:rFonts w:ascii="宋体" w:eastAsia="宋体" w:hAnsi="宋体" w:hint="eastAsia"/>
          </w:rPr>
          <w:t>由于本项目教学课题，不涉及盈利</w:t>
        </w:r>
      </w:ins>
    </w:p>
    <w:p w14:paraId="6A655612" w14:textId="0AA3719D" w:rsidR="00714A8A" w:rsidRPr="00625B50" w:rsidDel="000A5245" w:rsidRDefault="00714A8A" w:rsidP="00714A8A">
      <w:pPr>
        <w:rPr>
          <w:ins w:id="3477" w:author="John" w:date="2018-11-10T15:54:00Z"/>
          <w:del w:id="3478" w:author="叶 柏成" w:date="2018-11-28T13:34:00Z"/>
          <w:rFonts w:ascii="宋体" w:eastAsia="宋体" w:hAnsi="宋体"/>
        </w:rPr>
      </w:pPr>
    </w:p>
    <w:p w14:paraId="4CA3D9E3" w14:textId="02DE40BB" w:rsidR="00714A8A" w:rsidRPr="00625B50" w:rsidRDefault="005D40AE" w:rsidP="00714A8A">
      <w:pPr>
        <w:pStyle w:val="3"/>
        <w:rPr>
          <w:ins w:id="3479" w:author="John" w:date="2018-11-10T15:54:00Z"/>
        </w:rPr>
      </w:pPr>
      <w:bookmarkStart w:id="3480" w:name="_Toc531175925"/>
      <w:ins w:id="3481" w:author="John" w:date="2018-11-11T17:40:00Z">
        <w:r>
          <w:rPr>
            <w:rFonts w:hint="eastAsia"/>
          </w:rPr>
          <w:t>5</w:t>
        </w:r>
      </w:ins>
      <w:ins w:id="3482" w:author="John" w:date="2018-11-10T15:54:00Z">
        <w:r w:rsidR="00714A8A" w:rsidRPr="00625B50">
          <w:rPr>
            <w:rFonts w:hint="eastAsia"/>
          </w:rPr>
          <w:t>.2.5</w:t>
        </w:r>
        <w:r w:rsidR="00714A8A" w:rsidRPr="00625B50">
          <w:t xml:space="preserve"> </w:t>
        </w:r>
        <w:r w:rsidR="00714A8A" w:rsidRPr="00625B50">
          <w:rPr>
            <w:rFonts w:hint="eastAsia"/>
          </w:rPr>
          <w:t>投资回收周期</w:t>
        </w:r>
        <w:bookmarkEnd w:id="3480"/>
      </w:ins>
    </w:p>
    <w:p w14:paraId="44EAC224" w14:textId="77777777" w:rsidR="00714A8A" w:rsidRPr="00625B50" w:rsidRDefault="00714A8A" w:rsidP="00714A8A">
      <w:pPr>
        <w:rPr>
          <w:ins w:id="3483" w:author="John" w:date="2018-11-10T15:54:00Z"/>
          <w:rFonts w:ascii="宋体" w:eastAsia="宋体" w:hAnsi="宋体"/>
        </w:rPr>
      </w:pPr>
      <w:ins w:id="3484" w:author="John" w:date="2018-11-10T15:54:00Z">
        <w:r w:rsidRPr="00625B50">
          <w:rPr>
            <w:rFonts w:ascii="宋体" w:eastAsia="宋体" w:hAnsi="宋体" w:hint="eastAsia"/>
          </w:rPr>
          <w:t>由于本项目教学课题，不涉及盈利</w:t>
        </w:r>
      </w:ins>
    </w:p>
    <w:p w14:paraId="19660B19" w14:textId="79EBBF96" w:rsidR="005D40AE" w:rsidRPr="00714A8A" w:rsidRDefault="00263D2E">
      <w:pPr>
        <w:pStyle w:val="1"/>
        <w:pPrChange w:id="3485" w:author="John" w:date="2018-11-11T17:44:00Z">
          <w:pPr>
            <w:pStyle w:val="a9"/>
          </w:pPr>
        </w:pPrChange>
      </w:pPr>
      <w:bookmarkStart w:id="3486" w:name="_Toc531175926"/>
      <w:ins w:id="3487" w:author="John" w:date="2018-11-11T17:43:00Z">
        <w:r>
          <w:rPr>
            <w:rFonts w:hint="eastAsia"/>
          </w:rPr>
          <w:t>6</w:t>
        </w:r>
        <w:r>
          <w:rPr>
            <w:rFonts w:hint="eastAsia"/>
          </w:rPr>
          <w:t>社会因素方面的可能性</w:t>
        </w:r>
      </w:ins>
      <w:bookmarkEnd w:id="3486"/>
    </w:p>
    <w:p w14:paraId="10C1248C" w14:textId="1B3C7F52" w:rsidR="007613F1" w:rsidRDefault="00263D2E">
      <w:pPr>
        <w:pStyle w:val="2"/>
        <w:pPrChange w:id="3488" w:author="John" w:date="2018-11-11T17:45:00Z">
          <w:pPr>
            <w:pStyle w:val="1"/>
          </w:pPr>
        </w:pPrChange>
      </w:pPr>
      <w:bookmarkStart w:id="3489" w:name="_Toc531175927"/>
      <w:ins w:id="3490" w:author="John" w:date="2018-11-11T17:45:00Z">
        <w:r>
          <w:rPr>
            <w:rFonts w:hint="eastAsia"/>
          </w:rPr>
          <w:t>6.1</w:t>
        </w:r>
      </w:ins>
      <w:ins w:id="3491" w:author="Administrator" w:date="2018-11-08T22:39:00Z">
        <w:del w:id="3492" w:author="John" w:date="2018-11-11T17:45:00Z">
          <w:r w:rsidDel="00263D2E">
            <w:delText>5</w:delText>
          </w:r>
        </w:del>
      </w:ins>
      <w:del w:id="3493" w:author="Administrator" w:date="2018-11-08T22:39:00Z">
        <w:r w:rsidDel="00271644">
          <w:rPr>
            <w:rFonts w:hint="eastAsia"/>
          </w:rPr>
          <w:delText>4</w:delText>
        </w:r>
      </w:del>
      <w:r>
        <w:rPr>
          <w:rFonts w:hint="eastAsia"/>
        </w:rPr>
        <w:t>法律可行性</w:t>
      </w:r>
      <w:bookmarkEnd w:id="3489"/>
    </w:p>
    <w:p w14:paraId="379047E3" w14:textId="01A83EBD" w:rsidR="006C48FC" w:rsidRDefault="006C48FC" w:rsidP="00292CE8">
      <w:pPr>
        <w:pStyle w:val="a9"/>
        <w:rPr>
          <w:ins w:id="3494" w:author="叶 柏成" w:date="2018-11-28T13:35:00Z"/>
        </w:rPr>
      </w:pPr>
      <w:r>
        <w:tab/>
      </w:r>
      <w:r>
        <w:rPr>
          <w:rFonts w:hint="eastAsia"/>
        </w:rPr>
        <w:t>由于本项目的服务器以及软件还有网站资源均</w:t>
      </w:r>
      <w:ins w:id="3495" w:author="叶 柏成" w:date="2018-11-28T13:30:00Z">
        <w:r w:rsidR="000A5245">
          <w:rPr>
            <w:rFonts w:hint="eastAsia"/>
          </w:rPr>
          <w:t>由</w:t>
        </w:r>
      </w:ins>
      <w:r>
        <w:rPr>
          <w:rFonts w:hint="eastAsia"/>
        </w:rPr>
        <w:t>项目委托者提供，开发过程中所使用软件及工具皆为</w:t>
      </w:r>
      <w:proofErr w:type="gramStart"/>
      <w:ins w:id="3496" w:author="John" w:date="2018-11-09T23:05:00Z">
        <w:r w:rsidR="007E2CA1">
          <w:rPr>
            <w:rFonts w:hint="eastAsia"/>
          </w:rPr>
          <w:t>破解版</w:t>
        </w:r>
      </w:ins>
      <w:proofErr w:type="gramEnd"/>
      <w:del w:id="3497" w:author="John" w:date="2018-11-09T23:05:00Z">
        <w:r w:rsidDel="007E2CA1">
          <w:rPr>
            <w:rFonts w:hint="eastAsia"/>
          </w:rPr>
          <w:delText>正版</w:delText>
        </w:r>
      </w:del>
      <w:r>
        <w:rPr>
          <w:rFonts w:hint="eastAsia"/>
        </w:rPr>
        <w:t>或试用版</w:t>
      </w:r>
      <w:ins w:id="3498" w:author="John" w:date="2018-11-09T23:05:00Z">
        <w:r w:rsidR="007E2CA1">
          <w:rPr>
            <w:rFonts w:hint="eastAsia"/>
          </w:rPr>
          <w:t>以及部分正版</w:t>
        </w:r>
      </w:ins>
      <w:r>
        <w:rPr>
          <w:rFonts w:hint="eastAsia"/>
        </w:rPr>
        <w:t>，</w:t>
      </w:r>
      <w:del w:id="3499" w:author="John" w:date="2018-11-09T23:06:00Z">
        <w:r w:rsidDel="007E2CA1">
          <w:rPr>
            <w:rFonts w:hint="eastAsia"/>
          </w:rPr>
          <w:delText>所以本项目在法律因素上并不存在侵犯版权等行为。</w:delText>
        </w:r>
      </w:del>
      <w:r>
        <w:rPr>
          <w:rFonts w:hint="eastAsia"/>
        </w:rPr>
        <w:t>且本项目</w:t>
      </w:r>
      <w:del w:id="3500" w:author="John" w:date="2018-11-09T23:07:00Z">
        <w:r w:rsidDel="007E2CA1">
          <w:rPr>
            <w:rFonts w:hint="eastAsia"/>
          </w:rPr>
          <w:delText>可能并不会涉及到盈利部分</w:delText>
        </w:r>
      </w:del>
      <w:ins w:id="3501" w:author="John" w:date="2018-11-09T23:07:00Z">
        <w:r w:rsidR="007E2CA1">
          <w:rPr>
            <w:rFonts w:hint="eastAsia"/>
          </w:rPr>
          <w:t>为教学课题</w:t>
        </w:r>
      </w:ins>
      <w:r>
        <w:rPr>
          <w:rFonts w:hint="eastAsia"/>
        </w:rPr>
        <w:t>，所以</w:t>
      </w:r>
      <w:del w:id="3502" w:author="John" w:date="2018-11-09T23:08:00Z">
        <w:r w:rsidDel="007E2CA1">
          <w:rPr>
            <w:rFonts w:hint="eastAsia"/>
          </w:rPr>
          <w:delText>出现违法问题可能性极</w:delText>
        </w:r>
      </w:del>
      <w:ins w:id="3503" w:author="John" w:date="2018-11-09T23:08:00Z">
        <w:r w:rsidR="007E2CA1">
          <w:rPr>
            <w:rFonts w:hint="eastAsia"/>
          </w:rPr>
          <w:t>不存在追究问题</w:t>
        </w:r>
      </w:ins>
      <w:del w:id="3504" w:author="John" w:date="2018-11-09T23:08:00Z">
        <w:r w:rsidDel="007E2CA1">
          <w:rPr>
            <w:rFonts w:hint="eastAsia"/>
          </w:rPr>
          <w:delText>小</w:delText>
        </w:r>
      </w:del>
      <w:r>
        <w:rPr>
          <w:rFonts w:hint="eastAsia"/>
        </w:rPr>
        <w:t>。</w:t>
      </w:r>
      <w:r>
        <w:t>开发过程中软件及其他主要资源由项目委托者提供。本团队不承担法律责任</w:t>
      </w:r>
    </w:p>
    <w:p w14:paraId="2E7B9C52" w14:textId="364678F8" w:rsidR="000A5245" w:rsidRDefault="000A5245" w:rsidP="000A5245">
      <w:pPr>
        <w:pStyle w:val="2"/>
        <w:rPr>
          <w:ins w:id="3505" w:author="叶 柏成" w:date="2018-11-28T13:36:00Z"/>
        </w:rPr>
      </w:pPr>
      <w:bookmarkStart w:id="3506" w:name="_Toc531175928"/>
      <w:ins w:id="3507" w:author="叶 柏成" w:date="2018-11-28T13:35:00Z">
        <w:r>
          <w:rPr>
            <w:rFonts w:hint="eastAsia"/>
          </w:rPr>
          <w:t>6.2</w:t>
        </w:r>
        <w:r>
          <w:rPr>
            <w:rFonts w:hint="eastAsia"/>
          </w:rPr>
          <w:t>操作可行性</w:t>
        </w:r>
      </w:ins>
      <w:bookmarkEnd w:id="3506"/>
    </w:p>
    <w:p w14:paraId="489B8C59" w14:textId="6E60342A" w:rsidR="000A5245" w:rsidRPr="000A5245" w:rsidRDefault="000A5245">
      <w:pPr>
        <w:rPr>
          <w:rPrChange w:id="3508" w:author="叶 柏成" w:date="2018-11-28T13:36:00Z">
            <w:rPr/>
          </w:rPrChange>
        </w:rPr>
        <w:pPrChange w:id="3509" w:author="叶 柏成" w:date="2018-11-28T13:36:00Z">
          <w:pPr>
            <w:pStyle w:val="a9"/>
          </w:pPr>
        </w:pPrChange>
      </w:pPr>
      <w:ins w:id="3510" w:author="叶 柏成" w:date="2018-11-28T13:36:00Z">
        <w:r>
          <w:tab/>
        </w:r>
        <w:r>
          <w:rPr>
            <w:rFonts w:hint="eastAsia"/>
          </w:rPr>
          <w:t>由于学校对该类项目的态度</w:t>
        </w:r>
      </w:ins>
      <w:ins w:id="3511" w:author="叶 柏成" w:date="2018-11-28T13:37:00Z">
        <w:r w:rsidR="00246DA3">
          <w:rPr>
            <w:rFonts w:hint="eastAsia"/>
          </w:rPr>
          <w:t>非常的谨慎</w:t>
        </w:r>
      </w:ins>
      <w:ins w:id="3512" w:author="叶 柏成" w:date="2018-11-28T13:40:00Z">
        <w:r w:rsidR="00246DA3">
          <w:rPr>
            <w:rFonts w:hint="eastAsia"/>
          </w:rPr>
          <w:t>敏感</w:t>
        </w:r>
      </w:ins>
      <w:ins w:id="3513" w:author="叶 柏成" w:date="2018-11-28T13:37:00Z">
        <w:r w:rsidR="00246DA3">
          <w:rPr>
            <w:rFonts w:hint="eastAsia"/>
          </w:rPr>
          <w:t>，因此本项目</w:t>
        </w:r>
      </w:ins>
      <w:ins w:id="3514" w:author="叶 柏成" w:date="2018-11-28T13:39:00Z">
        <w:r w:rsidR="00246DA3">
          <w:rPr>
            <w:rFonts w:hint="eastAsia"/>
          </w:rPr>
          <w:t>可能</w:t>
        </w:r>
      </w:ins>
      <w:ins w:id="3515" w:author="叶 柏成" w:date="2018-11-28T13:41:00Z">
        <w:r w:rsidR="00246DA3">
          <w:rPr>
            <w:rFonts w:hint="eastAsia"/>
          </w:rPr>
          <w:t>无法</w:t>
        </w:r>
      </w:ins>
      <w:ins w:id="3516" w:author="叶 柏成" w:date="2018-11-28T13:39:00Z">
        <w:r w:rsidR="00246DA3">
          <w:rPr>
            <w:rFonts w:hint="eastAsia"/>
          </w:rPr>
          <w:t>布置</w:t>
        </w:r>
      </w:ins>
      <w:ins w:id="3517" w:author="叶 柏成" w:date="2018-11-28T13:40:00Z">
        <w:r w:rsidR="00246DA3">
          <w:rPr>
            <w:rFonts w:hint="eastAsia"/>
          </w:rPr>
          <w:t>在校园内网</w:t>
        </w:r>
      </w:ins>
      <w:ins w:id="3518" w:author="叶 柏成" w:date="2018-11-28T13:41:00Z">
        <w:r w:rsidR="00246DA3">
          <w:rPr>
            <w:rFonts w:hint="eastAsia"/>
          </w:rPr>
          <w:t>中</w:t>
        </w:r>
      </w:ins>
      <w:ins w:id="3519" w:author="叶 柏成" w:date="2018-11-28T13:40:00Z">
        <w:r w:rsidR="00246DA3">
          <w:rPr>
            <w:rFonts w:hint="eastAsia"/>
          </w:rPr>
          <w:t>，</w:t>
        </w:r>
      </w:ins>
      <w:ins w:id="3520" w:author="叶 柏成" w:date="2018-11-28T13:41:00Z">
        <w:r w:rsidR="00246DA3">
          <w:rPr>
            <w:rFonts w:hint="eastAsia"/>
          </w:rPr>
          <w:t>针对该问题，我们将通过布置在外网，以及积极的与学校沟通来解决</w:t>
        </w:r>
      </w:ins>
      <w:ins w:id="3521" w:author="叶 柏成" w:date="2018-11-28T13:42:00Z">
        <w:r w:rsidR="00246DA3">
          <w:rPr>
            <w:rFonts w:hint="eastAsia"/>
          </w:rPr>
          <w:t>。</w:t>
        </w:r>
      </w:ins>
    </w:p>
    <w:p w14:paraId="60358E27" w14:textId="5D637220" w:rsidR="007613F1" w:rsidRDefault="00271644">
      <w:pPr>
        <w:pStyle w:val="2"/>
        <w:pPrChange w:id="3522" w:author="John" w:date="2018-11-11T17:45:00Z">
          <w:pPr>
            <w:pStyle w:val="1"/>
          </w:pPr>
        </w:pPrChange>
      </w:pPr>
      <w:ins w:id="3523" w:author="Administrator" w:date="2018-11-08T22:39:00Z">
        <w:del w:id="3524" w:author="John" w:date="2018-11-11T17:45:00Z">
          <w:r w:rsidDel="00263D2E">
            <w:rPr>
              <w:rFonts w:hint="eastAsia"/>
            </w:rPr>
            <w:delText>6</w:delText>
          </w:r>
        </w:del>
      </w:ins>
      <w:bookmarkStart w:id="3525" w:name="_Toc531175929"/>
      <w:ins w:id="3526" w:author="John" w:date="2018-11-11T17:45:00Z">
        <w:r w:rsidR="00263D2E">
          <w:rPr>
            <w:rFonts w:hint="eastAsia"/>
          </w:rPr>
          <w:t>6.</w:t>
        </w:r>
      </w:ins>
      <w:ins w:id="3527" w:author="叶 柏成" w:date="2018-11-28T13:35:00Z">
        <w:r w:rsidR="000A5245">
          <w:rPr>
            <w:rFonts w:hint="eastAsia"/>
          </w:rPr>
          <w:t>3</w:t>
        </w:r>
      </w:ins>
      <w:ins w:id="3528" w:author="John" w:date="2018-11-11T17:45:00Z">
        <w:del w:id="3529" w:author="叶 柏成" w:date="2018-11-28T13:35:00Z">
          <w:r w:rsidR="00263D2E" w:rsidDel="000A5245">
            <w:rPr>
              <w:rFonts w:hint="eastAsia"/>
            </w:rPr>
            <w:delText>2</w:delText>
          </w:r>
        </w:del>
      </w:ins>
      <w:del w:id="3530" w:author="Administrator" w:date="2018-11-08T22:39:00Z">
        <w:r w:rsidR="007613F1" w:rsidDel="00271644">
          <w:rPr>
            <w:rFonts w:hint="eastAsia"/>
          </w:rPr>
          <w:delText>5</w:delText>
        </w:r>
      </w:del>
      <w:del w:id="3531" w:author="叶 柏成" w:date="2018-11-28T13:35:00Z">
        <w:r w:rsidR="00D83C63" w:rsidDel="000A5245">
          <w:rPr>
            <w:rFonts w:hint="eastAsia"/>
          </w:rPr>
          <w:delText>用户</w:delText>
        </w:r>
      </w:del>
      <w:ins w:id="3532" w:author="叶 柏成" w:date="2018-11-28T13:35:00Z">
        <w:r w:rsidR="000A5245">
          <w:rPr>
            <w:rFonts w:hint="eastAsia"/>
          </w:rPr>
          <w:t>用户</w:t>
        </w:r>
      </w:ins>
      <w:r w:rsidR="00D83C63">
        <w:rPr>
          <w:rFonts w:hint="eastAsia"/>
        </w:rPr>
        <w:t>操作可行性</w:t>
      </w:r>
      <w:bookmarkEnd w:id="3525"/>
    </w:p>
    <w:p w14:paraId="1943BF03" w14:textId="71A96ACE" w:rsidR="00410D43" w:rsidRDefault="00410D43" w:rsidP="00292CE8">
      <w:pPr>
        <w:pStyle w:val="a9"/>
      </w:pPr>
      <w:r>
        <w:tab/>
      </w:r>
      <w:r>
        <w:rPr>
          <w:rFonts w:hint="eastAsia"/>
        </w:rPr>
        <w:t>该网站主要面对的用户大致可以分为三类：教师（在该网站有申请开课的用户），注册学生（在该网站没有申请开设任何课程的用户），游客（未登陆注册用户）。</w:t>
      </w:r>
    </w:p>
    <w:p w14:paraId="63B744BF" w14:textId="0B736384" w:rsidR="00410D43" w:rsidRPr="00410D43" w:rsidRDefault="00410D43" w:rsidP="00292CE8">
      <w:pPr>
        <w:pStyle w:val="a9"/>
      </w:pPr>
      <w:r>
        <w:tab/>
      </w:r>
      <w:r>
        <w:rPr>
          <w:rFonts w:hint="eastAsia"/>
        </w:rPr>
        <w:t>项目开发的目标应是具有正常交互能力的网站，而上述三类人群都具有基本使用网站的</w:t>
      </w:r>
      <w:r>
        <w:rPr>
          <w:rFonts w:hint="eastAsia"/>
        </w:rPr>
        <w:lastRenderedPageBreak/>
        <w:t>能力，故本项目具有操作可行性。</w:t>
      </w:r>
    </w:p>
    <w:p w14:paraId="20AC25A3" w14:textId="05EEE86C" w:rsidR="007613F1" w:rsidDel="007E2CA1" w:rsidRDefault="00271644" w:rsidP="007613F1">
      <w:pPr>
        <w:pStyle w:val="1"/>
        <w:rPr>
          <w:del w:id="3533" w:author="John" w:date="2018-11-09T23:01:00Z"/>
        </w:rPr>
      </w:pPr>
      <w:ins w:id="3534" w:author="Administrator" w:date="2018-11-08T22:39:00Z">
        <w:del w:id="3535" w:author="John" w:date="2018-11-09T23:01:00Z">
          <w:r w:rsidDel="007E2CA1">
            <w:delText>7</w:delText>
          </w:r>
        </w:del>
      </w:ins>
      <w:del w:id="3536" w:author="John" w:date="2018-11-09T23:01:00Z">
        <w:r w:rsidR="007613F1" w:rsidDel="007E2CA1">
          <w:rPr>
            <w:rFonts w:hint="eastAsia"/>
          </w:rPr>
          <w:delText>6</w:delText>
        </w:r>
        <w:r w:rsidR="00AB38FF" w:rsidDel="007E2CA1">
          <w:rPr>
            <w:rFonts w:hint="eastAsia"/>
          </w:rPr>
          <w:delText>项目干系人</w:delText>
        </w:r>
      </w:del>
    </w:p>
    <w:tbl>
      <w:tblPr>
        <w:tblW w:w="96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3537" w:author="Administrator" w:date="2018-11-08T22:31:00Z">
          <w:tblPr>
            <w:tblW w:w="86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1129"/>
        <w:gridCol w:w="1418"/>
        <w:gridCol w:w="1417"/>
        <w:gridCol w:w="1999"/>
        <w:gridCol w:w="1511"/>
        <w:gridCol w:w="1202"/>
        <w:gridCol w:w="1009"/>
        <w:tblGridChange w:id="3538">
          <w:tblGrid>
            <w:gridCol w:w="1129"/>
            <w:gridCol w:w="318"/>
            <w:gridCol w:w="1100"/>
            <w:gridCol w:w="34"/>
            <w:gridCol w:w="1383"/>
            <w:gridCol w:w="616"/>
            <w:gridCol w:w="1383"/>
            <w:gridCol w:w="616"/>
            <w:gridCol w:w="895"/>
            <w:gridCol w:w="616"/>
            <w:gridCol w:w="586"/>
            <w:gridCol w:w="1009"/>
            <w:gridCol w:w="990"/>
          </w:tblGrid>
        </w:tblGridChange>
      </w:tblGrid>
      <w:tr w:rsidR="00FA0FF3" w:rsidRPr="00410D43" w:rsidDel="007E2CA1" w14:paraId="449FD13C" w14:textId="29DE0200" w:rsidTr="00342B28">
        <w:trPr>
          <w:trHeight w:val="260"/>
          <w:jc w:val="center"/>
          <w:del w:id="3539" w:author="John" w:date="2018-11-09T23:01:00Z"/>
          <w:trPrChange w:id="3540" w:author="Administrator" w:date="2018-11-08T22:31:00Z">
            <w:trPr>
              <w:trHeight w:val="260"/>
              <w:jc w:val="center"/>
            </w:trPr>
          </w:trPrChange>
        </w:trPr>
        <w:tc>
          <w:tcPr>
            <w:tcW w:w="1129" w:type="dxa"/>
            <w:shd w:val="clear" w:color="auto" w:fill="auto"/>
            <w:noWrap/>
            <w:vAlign w:val="center"/>
            <w:hideMark/>
            <w:tcPrChange w:id="3541" w:author="Administrator" w:date="2018-11-08T22:31:00Z">
              <w:tcPr>
                <w:tcW w:w="1447" w:type="dxa"/>
                <w:gridSpan w:val="2"/>
                <w:shd w:val="clear" w:color="auto" w:fill="auto"/>
                <w:noWrap/>
                <w:vAlign w:val="center"/>
                <w:hideMark/>
              </w:tcPr>
            </w:tcPrChange>
          </w:tcPr>
          <w:p w14:paraId="1FD4400F" w14:textId="202C9F18" w:rsidR="00FA0FF3" w:rsidRPr="00292CE8" w:rsidDel="007E2CA1" w:rsidRDefault="00FA0FF3" w:rsidP="00292CE8">
            <w:pPr>
              <w:pStyle w:val="a9"/>
              <w:jc w:val="center"/>
              <w:rPr>
                <w:del w:id="3542" w:author="John" w:date="2018-11-09T23:01:00Z"/>
                <w:b/>
                <w:sz w:val="24"/>
              </w:rPr>
            </w:pPr>
            <w:del w:id="3543" w:author="John" w:date="2018-11-09T23:01:00Z">
              <w:r w:rsidRPr="00292CE8" w:rsidDel="007E2CA1">
                <w:rPr>
                  <w:rFonts w:hint="eastAsia"/>
                  <w:b/>
                  <w:sz w:val="24"/>
                </w:rPr>
                <w:delText>积极干系人</w:delText>
              </w:r>
            </w:del>
            <w:ins w:id="3544" w:author="Administrator" w:date="2018-11-08T21:11:00Z">
              <w:del w:id="3545" w:author="John" w:date="2018-11-09T23:01:00Z">
                <w:r w:rsidDel="007E2CA1">
                  <w:rPr>
                    <w:rFonts w:hint="eastAsia"/>
                    <w:b/>
                    <w:sz w:val="24"/>
                  </w:rPr>
                  <w:delText>姓名</w:delText>
                </w:r>
              </w:del>
            </w:ins>
          </w:p>
        </w:tc>
        <w:tc>
          <w:tcPr>
            <w:tcW w:w="1418" w:type="dxa"/>
            <w:shd w:val="clear" w:color="auto" w:fill="auto"/>
            <w:noWrap/>
            <w:vAlign w:val="center"/>
            <w:hideMark/>
            <w:tcPrChange w:id="3546" w:author="Administrator" w:date="2018-11-08T22:31:00Z">
              <w:tcPr>
                <w:tcW w:w="1134" w:type="dxa"/>
                <w:gridSpan w:val="2"/>
                <w:shd w:val="clear" w:color="auto" w:fill="auto"/>
                <w:noWrap/>
                <w:vAlign w:val="center"/>
                <w:hideMark/>
              </w:tcPr>
            </w:tcPrChange>
          </w:tcPr>
          <w:p w14:paraId="2CAA54A5" w14:textId="0AF9FA39" w:rsidR="00FA0FF3" w:rsidRPr="00292CE8" w:rsidDel="007E2CA1" w:rsidRDefault="00FA0FF3" w:rsidP="00292CE8">
            <w:pPr>
              <w:pStyle w:val="a9"/>
              <w:jc w:val="center"/>
              <w:rPr>
                <w:del w:id="3547" w:author="John" w:date="2018-11-09T23:01:00Z"/>
                <w:b/>
                <w:sz w:val="24"/>
              </w:rPr>
            </w:pPr>
            <w:del w:id="3548" w:author="John" w:date="2018-11-09T23:01:00Z">
              <w:r w:rsidRPr="00292CE8" w:rsidDel="007E2CA1">
                <w:rPr>
                  <w:rFonts w:hint="eastAsia"/>
                  <w:b/>
                  <w:sz w:val="24"/>
                </w:rPr>
                <w:delText>提出者</w:delText>
              </w:r>
            </w:del>
            <w:ins w:id="3549" w:author="Administrator" w:date="2018-11-08T21:14:00Z">
              <w:del w:id="3550" w:author="John" w:date="2018-11-09T23:01:00Z">
                <w:r w:rsidR="00501FC8" w:rsidDel="007E2CA1">
                  <w:rPr>
                    <w:rFonts w:hint="eastAsia"/>
                    <w:b/>
                    <w:sz w:val="24"/>
                  </w:rPr>
                  <w:delText>角色</w:delText>
                </w:r>
              </w:del>
            </w:ins>
          </w:p>
        </w:tc>
        <w:tc>
          <w:tcPr>
            <w:tcW w:w="1417" w:type="dxa"/>
            <w:vAlign w:val="center"/>
            <w:tcPrChange w:id="3551" w:author="Administrator" w:date="2018-11-08T22:31:00Z">
              <w:tcPr>
                <w:tcW w:w="1999" w:type="dxa"/>
                <w:gridSpan w:val="2"/>
              </w:tcPr>
            </w:tcPrChange>
          </w:tcPr>
          <w:p w14:paraId="23551D28" w14:textId="688DD730" w:rsidR="00FA0FF3" w:rsidRPr="00292CE8" w:rsidDel="007E2CA1" w:rsidRDefault="00FA0FF3" w:rsidP="00292CE8">
            <w:pPr>
              <w:pStyle w:val="a9"/>
              <w:jc w:val="center"/>
              <w:rPr>
                <w:del w:id="3552" w:author="John" w:date="2018-11-09T23:01:00Z"/>
                <w:b/>
                <w:sz w:val="24"/>
              </w:rPr>
            </w:pPr>
            <w:ins w:id="3553" w:author="Administrator" w:date="2018-11-08T21:12:00Z">
              <w:del w:id="3554" w:author="John" w:date="2018-11-09T23:01:00Z">
                <w:r w:rsidDel="007E2CA1">
                  <w:rPr>
                    <w:rFonts w:hint="eastAsia"/>
                    <w:b/>
                    <w:sz w:val="24"/>
                  </w:rPr>
                  <w:delText>内部</w:delText>
                </w:r>
                <w:r w:rsidDel="007E2CA1">
                  <w:rPr>
                    <w:rFonts w:hint="eastAsia"/>
                    <w:b/>
                    <w:sz w:val="24"/>
                  </w:rPr>
                  <w:delText>/</w:delText>
                </w:r>
                <w:r w:rsidDel="007E2CA1">
                  <w:rPr>
                    <w:rFonts w:hint="eastAsia"/>
                    <w:b/>
                    <w:sz w:val="24"/>
                  </w:rPr>
                  <w:delText>外部</w:delText>
                </w:r>
              </w:del>
            </w:ins>
          </w:p>
        </w:tc>
        <w:tc>
          <w:tcPr>
            <w:tcW w:w="1999" w:type="dxa"/>
            <w:shd w:val="clear" w:color="auto" w:fill="auto"/>
            <w:noWrap/>
            <w:vAlign w:val="center"/>
            <w:hideMark/>
            <w:tcPrChange w:id="3555" w:author="Administrator" w:date="2018-11-08T22:31:00Z">
              <w:tcPr>
                <w:tcW w:w="1999" w:type="dxa"/>
                <w:gridSpan w:val="2"/>
                <w:shd w:val="clear" w:color="auto" w:fill="auto"/>
                <w:noWrap/>
                <w:vAlign w:val="center"/>
                <w:hideMark/>
              </w:tcPr>
            </w:tcPrChange>
          </w:tcPr>
          <w:p w14:paraId="1D7E0593" w14:textId="287B2585" w:rsidR="00FA0FF3" w:rsidRPr="00292CE8" w:rsidDel="007E2CA1" w:rsidRDefault="00FA0FF3" w:rsidP="00292CE8">
            <w:pPr>
              <w:pStyle w:val="a9"/>
              <w:jc w:val="center"/>
              <w:rPr>
                <w:del w:id="3556" w:author="John" w:date="2018-11-09T23:01:00Z"/>
                <w:b/>
                <w:sz w:val="24"/>
              </w:rPr>
            </w:pPr>
            <w:del w:id="3557" w:author="John" w:date="2018-11-09T23:01:00Z">
              <w:r w:rsidRPr="00292CE8" w:rsidDel="007E2CA1">
                <w:rPr>
                  <w:rFonts w:hint="eastAsia"/>
                  <w:b/>
                  <w:sz w:val="24"/>
                </w:rPr>
                <w:delText>联系方式</w:delText>
              </w:r>
            </w:del>
          </w:p>
        </w:tc>
        <w:tc>
          <w:tcPr>
            <w:tcW w:w="1511" w:type="dxa"/>
            <w:shd w:val="clear" w:color="auto" w:fill="auto"/>
            <w:vAlign w:val="center"/>
            <w:tcPrChange w:id="3558" w:author="Administrator" w:date="2018-11-08T22:31:00Z">
              <w:tcPr>
                <w:tcW w:w="1511" w:type="dxa"/>
                <w:gridSpan w:val="2"/>
                <w:shd w:val="clear" w:color="auto" w:fill="auto"/>
              </w:tcPr>
            </w:tcPrChange>
          </w:tcPr>
          <w:p w14:paraId="06A8A4C2" w14:textId="1EFD841D" w:rsidR="00FA0FF3" w:rsidRPr="00292CE8" w:rsidDel="007E2CA1" w:rsidRDefault="00FA0FF3" w:rsidP="00292CE8">
            <w:pPr>
              <w:pStyle w:val="a9"/>
              <w:jc w:val="center"/>
              <w:rPr>
                <w:del w:id="3559" w:author="John" w:date="2018-11-09T23:01:00Z"/>
                <w:b/>
                <w:sz w:val="24"/>
              </w:rPr>
            </w:pPr>
            <w:del w:id="3560" w:author="John" w:date="2018-11-09T23:01:00Z">
              <w:r w:rsidRPr="00292CE8" w:rsidDel="007E2CA1">
                <w:rPr>
                  <w:rFonts w:hint="eastAsia"/>
                  <w:b/>
                  <w:sz w:val="24"/>
                </w:rPr>
                <w:delText>所在地</w:delText>
              </w:r>
            </w:del>
          </w:p>
        </w:tc>
        <w:tc>
          <w:tcPr>
            <w:tcW w:w="2211" w:type="dxa"/>
            <w:gridSpan w:val="2"/>
            <w:shd w:val="clear" w:color="auto" w:fill="auto"/>
            <w:vAlign w:val="center"/>
            <w:tcPrChange w:id="3561" w:author="Administrator" w:date="2018-11-08T22:31:00Z">
              <w:tcPr>
                <w:tcW w:w="2585" w:type="dxa"/>
                <w:gridSpan w:val="3"/>
                <w:shd w:val="clear" w:color="auto" w:fill="auto"/>
                <w:vAlign w:val="center"/>
              </w:tcPr>
            </w:tcPrChange>
          </w:tcPr>
          <w:p w14:paraId="0EC55D7A" w14:textId="6483A857" w:rsidR="00FA0FF3" w:rsidRPr="00292CE8" w:rsidDel="007E2CA1" w:rsidRDefault="00FA0FF3" w:rsidP="00501FC8">
            <w:pPr>
              <w:pStyle w:val="a9"/>
              <w:jc w:val="center"/>
              <w:rPr>
                <w:del w:id="3562" w:author="John" w:date="2018-11-09T23:01:00Z"/>
                <w:b/>
                <w:sz w:val="24"/>
              </w:rPr>
            </w:pPr>
            <w:del w:id="3563" w:author="John" w:date="2018-11-09T23:01:00Z">
              <w:r w:rsidRPr="00292CE8" w:rsidDel="007E2CA1">
                <w:rPr>
                  <w:rFonts w:hint="eastAsia"/>
                  <w:b/>
                  <w:sz w:val="24"/>
                </w:rPr>
                <w:delText>干系人对该项目是否提过有价值的意见或帮助</w:delText>
              </w:r>
            </w:del>
            <w:ins w:id="3564" w:author="Administrator" w:date="2018-11-08T21:15:00Z">
              <w:del w:id="3565" w:author="John" w:date="2018-11-09T23:01:00Z">
                <w:r w:rsidR="00501FC8" w:rsidDel="007E2CA1">
                  <w:rPr>
                    <w:rFonts w:hint="eastAsia"/>
                    <w:b/>
                    <w:sz w:val="24"/>
                  </w:rPr>
                  <w:delText>描述</w:delText>
                </w:r>
              </w:del>
            </w:ins>
          </w:p>
        </w:tc>
      </w:tr>
      <w:tr w:rsidR="00FA0FF3" w:rsidRPr="00410D43" w:rsidDel="007E2CA1" w14:paraId="29506D97" w14:textId="12F82CD0" w:rsidTr="00342B28">
        <w:trPr>
          <w:trHeight w:val="260"/>
          <w:jc w:val="center"/>
          <w:del w:id="3566" w:author="John" w:date="2018-11-09T23:01:00Z"/>
          <w:trPrChange w:id="3567" w:author="Administrator" w:date="2018-11-08T22:31:00Z">
            <w:trPr>
              <w:trHeight w:val="260"/>
              <w:jc w:val="center"/>
            </w:trPr>
          </w:trPrChange>
        </w:trPr>
        <w:tc>
          <w:tcPr>
            <w:tcW w:w="1129" w:type="dxa"/>
            <w:shd w:val="clear" w:color="auto" w:fill="auto"/>
            <w:noWrap/>
            <w:vAlign w:val="center"/>
            <w:hideMark/>
            <w:tcPrChange w:id="3568" w:author="Administrator" w:date="2018-11-08T22:31:00Z">
              <w:tcPr>
                <w:tcW w:w="1447" w:type="dxa"/>
                <w:gridSpan w:val="2"/>
                <w:shd w:val="clear" w:color="auto" w:fill="auto"/>
                <w:noWrap/>
                <w:vAlign w:val="center"/>
                <w:hideMark/>
              </w:tcPr>
            </w:tcPrChange>
          </w:tcPr>
          <w:p w14:paraId="422AC250" w14:textId="18BE1479" w:rsidR="00FA0FF3" w:rsidRPr="00410D43" w:rsidDel="007E2CA1" w:rsidRDefault="00FA0FF3" w:rsidP="00292CE8">
            <w:pPr>
              <w:pStyle w:val="a9"/>
              <w:rPr>
                <w:del w:id="3569" w:author="John" w:date="2018-11-09T23:01:00Z"/>
              </w:rPr>
            </w:pPr>
            <w:del w:id="3570" w:author="John" w:date="2018-11-09T23:01:00Z">
              <w:r w:rsidRPr="00410D43" w:rsidDel="007E2CA1">
                <w:rPr>
                  <w:rFonts w:hint="eastAsia"/>
                </w:rPr>
                <w:delText>沈启航</w:delText>
              </w:r>
            </w:del>
          </w:p>
        </w:tc>
        <w:tc>
          <w:tcPr>
            <w:tcW w:w="1418" w:type="dxa"/>
            <w:shd w:val="clear" w:color="auto" w:fill="auto"/>
            <w:noWrap/>
            <w:vAlign w:val="center"/>
            <w:hideMark/>
            <w:tcPrChange w:id="3571" w:author="Administrator" w:date="2018-11-08T22:31:00Z">
              <w:tcPr>
                <w:tcW w:w="1134" w:type="dxa"/>
                <w:gridSpan w:val="2"/>
                <w:shd w:val="clear" w:color="auto" w:fill="auto"/>
                <w:noWrap/>
                <w:vAlign w:val="center"/>
                <w:hideMark/>
              </w:tcPr>
            </w:tcPrChange>
          </w:tcPr>
          <w:p w14:paraId="7D6D56E4" w14:textId="326F5062" w:rsidR="00FA0FF3" w:rsidRPr="00410D43" w:rsidDel="007E2CA1" w:rsidRDefault="00FA0FF3" w:rsidP="00292CE8">
            <w:pPr>
              <w:pStyle w:val="a9"/>
              <w:rPr>
                <w:del w:id="3572" w:author="John" w:date="2018-11-09T23:01:00Z"/>
              </w:rPr>
            </w:pPr>
            <w:del w:id="3573" w:author="John" w:date="2018-11-09T23:01:00Z">
              <w:r w:rsidRPr="00410D43" w:rsidDel="007E2CA1">
                <w:rPr>
                  <w:rFonts w:hint="eastAsia"/>
                </w:rPr>
                <w:delText>沈启航</w:delText>
              </w:r>
            </w:del>
            <w:ins w:id="3574" w:author="Administrator" w:date="2018-11-08T21:14:00Z">
              <w:del w:id="3575" w:author="John" w:date="2018-11-09T23:01:00Z">
                <w:r w:rsidR="00501FC8" w:rsidDel="007E2CA1">
                  <w:rPr>
                    <w:rFonts w:hint="eastAsia"/>
                  </w:rPr>
                  <w:delText>项目经理</w:delText>
                </w:r>
              </w:del>
            </w:ins>
          </w:p>
        </w:tc>
        <w:tc>
          <w:tcPr>
            <w:tcW w:w="1417" w:type="dxa"/>
            <w:vAlign w:val="center"/>
            <w:tcPrChange w:id="3576" w:author="Administrator" w:date="2018-11-08T22:31:00Z">
              <w:tcPr>
                <w:tcW w:w="1999" w:type="dxa"/>
                <w:gridSpan w:val="2"/>
              </w:tcPr>
            </w:tcPrChange>
          </w:tcPr>
          <w:p w14:paraId="6EF38839" w14:textId="013AFD9E" w:rsidR="00FA0FF3" w:rsidRPr="00410D43" w:rsidDel="007E2CA1" w:rsidRDefault="00501FC8" w:rsidP="00292CE8">
            <w:pPr>
              <w:pStyle w:val="a9"/>
              <w:rPr>
                <w:ins w:id="3577" w:author="Administrator" w:date="2018-11-08T21:12:00Z"/>
                <w:del w:id="3578" w:author="John" w:date="2018-11-09T23:01:00Z"/>
              </w:rPr>
            </w:pPr>
            <w:ins w:id="3579" w:author="Administrator" w:date="2018-11-08T21:15:00Z">
              <w:del w:id="3580" w:author="John" w:date="2018-11-09T23:01:00Z">
                <w:r w:rsidDel="007E2CA1">
                  <w:rPr>
                    <w:rFonts w:hint="eastAsia"/>
                  </w:rPr>
                  <w:delText>内部</w:delText>
                </w:r>
              </w:del>
            </w:ins>
          </w:p>
        </w:tc>
        <w:tc>
          <w:tcPr>
            <w:tcW w:w="1999" w:type="dxa"/>
            <w:shd w:val="clear" w:color="auto" w:fill="auto"/>
            <w:noWrap/>
            <w:vAlign w:val="center"/>
            <w:hideMark/>
            <w:tcPrChange w:id="3581" w:author="Administrator" w:date="2018-11-08T22:31:00Z">
              <w:tcPr>
                <w:tcW w:w="1999" w:type="dxa"/>
                <w:gridSpan w:val="2"/>
                <w:shd w:val="clear" w:color="auto" w:fill="auto"/>
                <w:noWrap/>
                <w:vAlign w:val="center"/>
                <w:hideMark/>
              </w:tcPr>
            </w:tcPrChange>
          </w:tcPr>
          <w:p w14:paraId="66AB753E" w14:textId="221E4650" w:rsidR="00FA0FF3" w:rsidRPr="00410D43" w:rsidDel="007E2CA1" w:rsidRDefault="00FA0FF3" w:rsidP="00292CE8">
            <w:pPr>
              <w:pStyle w:val="a9"/>
              <w:rPr>
                <w:del w:id="3582" w:author="John" w:date="2018-11-09T23:01:00Z"/>
              </w:rPr>
            </w:pPr>
            <w:del w:id="3583" w:author="John" w:date="2018-11-09T23:01:00Z">
              <w:r w:rsidRPr="00410D43" w:rsidDel="007E2CA1">
                <w:delText>15988122404</w:delText>
              </w:r>
            </w:del>
          </w:p>
        </w:tc>
        <w:tc>
          <w:tcPr>
            <w:tcW w:w="1511" w:type="dxa"/>
            <w:shd w:val="clear" w:color="auto" w:fill="auto"/>
            <w:vAlign w:val="center"/>
            <w:tcPrChange w:id="3584" w:author="Administrator" w:date="2018-11-08T22:31:00Z">
              <w:tcPr>
                <w:tcW w:w="1511" w:type="dxa"/>
                <w:gridSpan w:val="2"/>
                <w:shd w:val="clear" w:color="auto" w:fill="auto"/>
              </w:tcPr>
            </w:tcPrChange>
          </w:tcPr>
          <w:p w14:paraId="5ABDB4A6" w14:textId="3C7A2B93" w:rsidR="00FA0FF3" w:rsidRPr="00410D43" w:rsidDel="007E2CA1" w:rsidRDefault="00FA0FF3" w:rsidP="00292CE8">
            <w:pPr>
              <w:pStyle w:val="a9"/>
              <w:rPr>
                <w:del w:id="3585" w:author="John" w:date="2018-11-09T23:01:00Z"/>
              </w:rPr>
            </w:pPr>
            <w:del w:id="3586" w:author="John" w:date="2018-11-09T23:01:00Z">
              <w:r w:rsidRPr="00410D43" w:rsidDel="007E2CA1">
                <w:rPr>
                  <w:rFonts w:hint="eastAsia"/>
                </w:rPr>
                <w:delText>弘毅</w:delText>
              </w:r>
              <w:r w:rsidRPr="00410D43" w:rsidDel="007E2CA1">
                <w:delText>B1-614</w:delText>
              </w:r>
            </w:del>
          </w:p>
        </w:tc>
        <w:tc>
          <w:tcPr>
            <w:tcW w:w="2211" w:type="dxa"/>
            <w:gridSpan w:val="2"/>
            <w:shd w:val="clear" w:color="auto" w:fill="auto"/>
            <w:vAlign w:val="center"/>
            <w:tcPrChange w:id="3587" w:author="Administrator" w:date="2018-11-08T22:31:00Z">
              <w:tcPr>
                <w:tcW w:w="2585" w:type="dxa"/>
                <w:gridSpan w:val="3"/>
                <w:shd w:val="clear" w:color="auto" w:fill="auto"/>
                <w:vAlign w:val="center"/>
              </w:tcPr>
            </w:tcPrChange>
          </w:tcPr>
          <w:p w14:paraId="3AC81813" w14:textId="38BF038E" w:rsidR="00FA0FF3" w:rsidRPr="00410D43" w:rsidDel="007E2CA1" w:rsidRDefault="00342B28" w:rsidP="00292CE8">
            <w:pPr>
              <w:pStyle w:val="a9"/>
              <w:rPr>
                <w:del w:id="3588" w:author="John" w:date="2018-11-09T23:01:00Z"/>
              </w:rPr>
            </w:pPr>
            <w:ins w:id="3589" w:author="Administrator" w:date="2018-11-08T22:30:00Z">
              <w:del w:id="3590" w:author="John" w:date="2018-11-09T23:01:00Z">
                <w:r w:rsidDel="007E2CA1">
                  <w:rPr>
                    <w:rFonts w:hint="eastAsia"/>
                  </w:rPr>
                  <w:delText>负责</w:delText>
                </w:r>
                <w:r w:rsidDel="007E2CA1">
                  <w:delText>统合项目组成员，与客户进行沟通，安排项目任务</w:delText>
                </w:r>
              </w:del>
            </w:ins>
          </w:p>
        </w:tc>
      </w:tr>
      <w:tr w:rsidR="00FA0FF3" w:rsidRPr="00410D43" w:rsidDel="007E2CA1" w14:paraId="2D325AAC" w14:textId="700819E7" w:rsidTr="00342B28">
        <w:trPr>
          <w:trHeight w:val="260"/>
          <w:jc w:val="center"/>
          <w:del w:id="3591" w:author="John" w:date="2018-11-09T23:01:00Z"/>
          <w:trPrChange w:id="3592" w:author="Administrator" w:date="2018-11-08T22:31:00Z">
            <w:trPr>
              <w:trHeight w:val="260"/>
              <w:jc w:val="center"/>
            </w:trPr>
          </w:trPrChange>
        </w:trPr>
        <w:tc>
          <w:tcPr>
            <w:tcW w:w="1129" w:type="dxa"/>
            <w:shd w:val="clear" w:color="auto" w:fill="auto"/>
            <w:noWrap/>
            <w:vAlign w:val="center"/>
            <w:hideMark/>
            <w:tcPrChange w:id="3593" w:author="Administrator" w:date="2018-11-08T22:31:00Z">
              <w:tcPr>
                <w:tcW w:w="1447" w:type="dxa"/>
                <w:gridSpan w:val="2"/>
                <w:shd w:val="clear" w:color="auto" w:fill="auto"/>
                <w:noWrap/>
                <w:vAlign w:val="center"/>
                <w:hideMark/>
              </w:tcPr>
            </w:tcPrChange>
          </w:tcPr>
          <w:p w14:paraId="0D8907C9" w14:textId="72123666" w:rsidR="00FA0FF3" w:rsidRPr="00410D43" w:rsidDel="007E2CA1" w:rsidRDefault="00FA0FF3" w:rsidP="00292CE8">
            <w:pPr>
              <w:pStyle w:val="a9"/>
              <w:rPr>
                <w:del w:id="3594" w:author="John" w:date="2018-11-09T23:01:00Z"/>
              </w:rPr>
            </w:pPr>
            <w:del w:id="3595" w:author="John" w:date="2018-11-09T23:01:00Z">
              <w:r w:rsidRPr="00410D43" w:rsidDel="007E2CA1">
                <w:rPr>
                  <w:rFonts w:hint="eastAsia"/>
                </w:rPr>
                <w:delText>徐哲远</w:delText>
              </w:r>
            </w:del>
          </w:p>
        </w:tc>
        <w:tc>
          <w:tcPr>
            <w:tcW w:w="1418" w:type="dxa"/>
            <w:shd w:val="clear" w:color="auto" w:fill="auto"/>
            <w:noWrap/>
            <w:vAlign w:val="center"/>
            <w:hideMark/>
            <w:tcPrChange w:id="3596" w:author="Administrator" w:date="2018-11-08T22:31:00Z">
              <w:tcPr>
                <w:tcW w:w="1134" w:type="dxa"/>
                <w:gridSpan w:val="2"/>
                <w:shd w:val="clear" w:color="auto" w:fill="auto"/>
                <w:noWrap/>
                <w:vAlign w:val="center"/>
                <w:hideMark/>
              </w:tcPr>
            </w:tcPrChange>
          </w:tcPr>
          <w:p w14:paraId="5CFC59E6" w14:textId="67C69B49" w:rsidR="00FA0FF3" w:rsidRPr="00410D43" w:rsidDel="007E2CA1" w:rsidRDefault="00FA0FF3" w:rsidP="00292CE8">
            <w:pPr>
              <w:pStyle w:val="a9"/>
              <w:rPr>
                <w:del w:id="3597" w:author="John" w:date="2018-11-09T23:01:00Z"/>
              </w:rPr>
            </w:pPr>
            <w:del w:id="3598" w:author="John" w:date="2018-11-09T23:01:00Z">
              <w:r w:rsidRPr="00410D43" w:rsidDel="007E2CA1">
                <w:rPr>
                  <w:rFonts w:hint="eastAsia"/>
                </w:rPr>
                <w:delText>沈启航</w:delText>
              </w:r>
            </w:del>
            <w:ins w:id="3599" w:author="Administrator" w:date="2018-11-08T21:14:00Z">
              <w:del w:id="3600" w:author="John" w:date="2018-11-09T23:01:00Z">
                <w:r w:rsidR="00501FC8" w:rsidDel="007E2CA1">
                  <w:rPr>
                    <w:rFonts w:hint="eastAsia"/>
                  </w:rPr>
                  <w:delText>项目组成员</w:delText>
                </w:r>
              </w:del>
            </w:ins>
          </w:p>
        </w:tc>
        <w:tc>
          <w:tcPr>
            <w:tcW w:w="1417" w:type="dxa"/>
            <w:vAlign w:val="center"/>
            <w:tcPrChange w:id="3601" w:author="Administrator" w:date="2018-11-08T22:31:00Z">
              <w:tcPr>
                <w:tcW w:w="1999" w:type="dxa"/>
                <w:gridSpan w:val="2"/>
              </w:tcPr>
            </w:tcPrChange>
          </w:tcPr>
          <w:p w14:paraId="03567AD4" w14:textId="3E050E78" w:rsidR="00FA0FF3" w:rsidRPr="00410D43" w:rsidDel="007E2CA1" w:rsidRDefault="00501FC8" w:rsidP="00292CE8">
            <w:pPr>
              <w:pStyle w:val="a9"/>
              <w:rPr>
                <w:ins w:id="3602" w:author="Administrator" w:date="2018-11-08T21:12:00Z"/>
                <w:del w:id="3603" w:author="John" w:date="2018-11-09T23:01:00Z"/>
              </w:rPr>
            </w:pPr>
            <w:ins w:id="3604" w:author="Administrator" w:date="2018-11-08T21:15:00Z">
              <w:del w:id="3605" w:author="John" w:date="2018-11-09T23:01:00Z">
                <w:r w:rsidDel="007E2CA1">
                  <w:rPr>
                    <w:rFonts w:hint="eastAsia"/>
                  </w:rPr>
                  <w:delText>内部</w:delText>
                </w:r>
              </w:del>
            </w:ins>
          </w:p>
        </w:tc>
        <w:tc>
          <w:tcPr>
            <w:tcW w:w="1999" w:type="dxa"/>
            <w:shd w:val="clear" w:color="auto" w:fill="auto"/>
            <w:noWrap/>
            <w:vAlign w:val="center"/>
            <w:hideMark/>
            <w:tcPrChange w:id="3606" w:author="Administrator" w:date="2018-11-08T22:31:00Z">
              <w:tcPr>
                <w:tcW w:w="1999" w:type="dxa"/>
                <w:gridSpan w:val="2"/>
                <w:shd w:val="clear" w:color="auto" w:fill="auto"/>
                <w:noWrap/>
                <w:vAlign w:val="center"/>
                <w:hideMark/>
              </w:tcPr>
            </w:tcPrChange>
          </w:tcPr>
          <w:p w14:paraId="5811A904" w14:textId="68930F1D" w:rsidR="00FA0FF3" w:rsidRPr="00410D43" w:rsidDel="007E2CA1" w:rsidRDefault="00FA0FF3" w:rsidP="00292CE8">
            <w:pPr>
              <w:pStyle w:val="a9"/>
              <w:rPr>
                <w:del w:id="3607" w:author="John" w:date="2018-11-09T23:01:00Z"/>
              </w:rPr>
            </w:pPr>
            <w:del w:id="3608" w:author="John" w:date="2018-11-09T23:01:00Z">
              <w:r w:rsidRPr="00410D43" w:rsidDel="007E2CA1">
                <w:delText>15968805302</w:delText>
              </w:r>
            </w:del>
          </w:p>
        </w:tc>
        <w:tc>
          <w:tcPr>
            <w:tcW w:w="1511" w:type="dxa"/>
            <w:shd w:val="clear" w:color="auto" w:fill="auto"/>
            <w:vAlign w:val="center"/>
            <w:tcPrChange w:id="3609" w:author="Administrator" w:date="2018-11-08T22:31:00Z">
              <w:tcPr>
                <w:tcW w:w="1511" w:type="dxa"/>
                <w:gridSpan w:val="2"/>
                <w:shd w:val="clear" w:color="auto" w:fill="auto"/>
              </w:tcPr>
            </w:tcPrChange>
          </w:tcPr>
          <w:p w14:paraId="388DDDD6" w14:textId="658F6A89" w:rsidR="00FA0FF3" w:rsidRPr="00410D43" w:rsidDel="007E2CA1" w:rsidRDefault="00FA0FF3" w:rsidP="00292CE8">
            <w:pPr>
              <w:pStyle w:val="a9"/>
              <w:rPr>
                <w:del w:id="3610" w:author="John" w:date="2018-11-09T23:01:00Z"/>
              </w:rPr>
            </w:pPr>
            <w:del w:id="3611" w:author="John" w:date="2018-11-09T23:01:00Z">
              <w:r w:rsidRPr="00410D43" w:rsidDel="007E2CA1">
                <w:rPr>
                  <w:rFonts w:hint="eastAsia"/>
                </w:rPr>
                <w:delText>弘毅</w:delText>
              </w:r>
              <w:r w:rsidRPr="00410D43" w:rsidDel="007E2CA1">
                <w:delText>B1-615</w:delText>
              </w:r>
            </w:del>
          </w:p>
        </w:tc>
        <w:tc>
          <w:tcPr>
            <w:tcW w:w="2211" w:type="dxa"/>
            <w:gridSpan w:val="2"/>
            <w:shd w:val="clear" w:color="auto" w:fill="auto"/>
            <w:vAlign w:val="center"/>
            <w:tcPrChange w:id="3612" w:author="Administrator" w:date="2018-11-08T22:31:00Z">
              <w:tcPr>
                <w:tcW w:w="2585" w:type="dxa"/>
                <w:gridSpan w:val="3"/>
                <w:shd w:val="clear" w:color="auto" w:fill="auto"/>
                <w:vAlign w:val="center"/>
              </w:tcPr>
            </w:tcPrChange>
          </w:tcPr>
          <w:p w14:paraId="35843D59" w14:textId="0B41A29D" w:rsidR="00FA0FF3" w:rsidRPr="00410D43" w:rsidDel="007E2CA1" w:rsidRDefault="00342B28" w:rsidP="00292CE8">
            <w:pPr>
              <w:pStyle w:val="a9"/>
              <w:rPr>
                <w:del w:id="3613" w:author="John" w:date="2018-11-09T23:01:00Z"/>
              </w:rPr>
            </w:pPr>
            <w:ins w:id="3614" w:author="Administrator" w:date="2018-11-08T22:31:00Z">
              <w:del w:id="3615" w:author="John" w:date="2018-11-09T23:01:00Z">
                <w:r w:rsidDel="007E2CA1">
                  <w:rPr>
                    <w:rFonts w:hint="eastAsia"/>
                  </w:rPr>
                  <w:delText>负责完成</w:delText>
                </w:r>
                <w:r w:rsidDel="007E2CA1">
                  <w:delText>项目经理布置的工作</w:delText>
                </w:r>
              </w:del>
            </w:ins>
          </w:p>
        </w:tc>
      </w:tr>
      <w:tr w:rsidR="00FA0FF3" w:rsidRPr="00410D43" w:rsidDel="007E2CA1" w14:paraId="713F3AB9" w14:textId="5C312BF8" w:rsidTr="00342B28">
        <w:trPr>
          <w:trHeight w:val="260"/>
          <w:jc w:val="center"/>
          <w:del w:id="3616" w:author="John" w:date="2018-11-09T23:01:00Z"/>
          <w:trPrChange w:id="3617" w:author="Administrator" w:date="2018-11-08T22:31:00Z">
            <w:trPr>
              <w:trHeight w:val="260"/>
              <w:jc w:val="center"/>
            </w:trPr>
          </w:trPrChange>
        </w:trPr>
        <w:tc>
          <w:tcPr>
            <w:tcW w:w="1129" w:type="dxa"/>
            <w:shd w:val="clear" w:color="auto" w:fill="auto"/>
            <w:noWrap/>
            <w:vAlign w:val="center"/>
            <w:hideMark/>
            <w:tcPrChange w:id="3618" w:author="Administrator" w:date="2018-11-08T22:31:00Z">
              <w:tcPr>
                <w:tcW w:w="1447" w:type="dxa"/>
                <w:gridSpan w:val="2"/>
                <w:shd w:val="clear" w:color="auto" w:fill="auto"/>
                <w:noWrap/>
                <w:vAlign w:val="center"/>
                <w:hideMark/>
              </w:tcPr>
            </w:tcPrChange>
          </w:tcPr>
          <w:p w14:paraId="7FCD3C11" w14:textId="23DC2702" w:rsidR="00FA0FF3" w:rsidRPr="00410D43" w:rsidDel="007E2CA1" w:rsidRDefault="00FA0FF3" w:rsidP="00292CE8">
            <w:pPr>
              <w:pStyle w:val="a9"/>
              <w:rPr>
                <w:del w:id="3619" w:author="John" w:date="2018-11-09T23:01:00Z"/>
              </w:rPr>
            </w:pPr>
            <w:del w:id="3620" w:author="John" w:date="2018-11-09T23:01:00Z">
              <w:r w:rsidRPr="00410D43" w:rsidDel="007E2CA1">
                <w:rPr>
                  <w:rFonts w:hint="eastAsia"/>
                </w:rPr>
                <w:delText>叶柏成</w:delText>
              </w:r>
            </w:del>
          </w:p>
        </w:tc>
        <w:tc>
          <w:tcPr>
            <w:tcW w:w="1418" w:type="dxa"/>
            <w:shd w:val="clear" w:color="auto" w:fill="auto"/>
            <w:noWrap/>
            <w:vAlign w:val="center"/>
            <w:hideMark/>
            <w:tcPrChange w:id="3621" w:author="Administrator" w:date="2018-11-08T22:31:00Z">
              <w:tcPr>
                <w:tcW w:w="1134" w:type="dxa"/>
                <w:gridSpan w:val="2"/>
                <w:shd w:val="clear" w:color="auto" w:fill="auto"/>
                <w:noWrap/>
                <w:vAlign w:val="center"/>
                <w:hideMark/>
              </w:tcPr>
            </w:tcPrChange>
          </w:tcPr>
          <w:p w14:paraId="7F86523B" w14:textId="1EBF1040" w:rsidR="00FA0FF3" w:rsidRPr="00410D43" w:rsidDel="007E2CA1" w:rsidRDefault="00501FC8" w:rsidP="00292CE8">
            <w:pPr>
              <w:pStyle w:val="a9"/>
              <w:rPr>
                <w:del w:id="3622" w:author="John" w:date="2018-11-09T23:01:00Z"/>
              </w:rPr>
            </w:pPr>
            <w:ins w:id="3623" w:author="Administrator" w:date="2018-11-08T21:14:00Z">
              <w:del w:id="3624" w:author="John" w:date="2018-11-09T23:01:00Z">
                <w:r w:rsidDel="007E2CA1">
                  <w:rPr>
                    <w:rFonts w:hint="eastAsia"/>
                  </w:rPr>
                  <w:delText>项目组成员</w:delText>
                </w:r>
              </w:del>
            </w:ins>
            <w:del w:id="3625" w:author="John" w:date="2018-11-09T23:01:00Z">
              <w:r w:rsidR="00FA0FF3" w:rsidRPr="00410D43" w:rsidDel="007E2CA1">
                <w:rPr>
                  <w:rFonts w:hint="eastAsia"/>
                </w:rPr>
                <w:delText>沈启航</w:delText>
              </w:r>
            </w:del>
          </w:p>
        </w:tc>
        <w:tc>
          <w:tcPr>
            <w:tcW w:w="1417" w:type="dxa"/>
            <w:vAlign w:val="center"/>
            <w:tcPrChange w:id="3626" w:author="Administrator" w:date="2018-11-08T22:31:00Z">
              <w:tcPr>
                <w:tcW w:w="1999" w:type="dxa"/>
                <w:gridSpan w:val="2"/>
              </w:tcPr>
            </w:tcPrChange>
          </w:tcPr>
          <w:p w14:paraId="11E0EC02" w14:textId="67279FAD" w:rsidR="00FA0FF3" w:rsidRPr="00410D43" w:rsidDel="007E2CA1" w:rsidRDefault="00501FC8" w:rsidP="00292CE8">
            <w:pPr>
              <w:pStyle w:val="a9"/>
              <w:rPr>
                <w:ins w:id="3627" w:author="Administrator" w:date="2018-11-08T21:12:00Z"/>
                <w:del w:id="3628" w:author="John" w:date="2018-11-09T23:01:00Z"/>
              </w:rPr>
            </w:pPr>
            <w:ins w:id="3629" w:author="Administrator" w:date="2018-11-08T21:15:00Z">
              <w:del w:id="3630" w:author="John" w:date="2018-11-09T23:01:00Z">
                <w:r w:rsidDel="007E2CA1">
                  <w:rPr>
                    <w:rFonts w:hint="eastAsia"/>
                  </w:rPr>
                  <w:delText>内部</w:delText>
                </w:r>
              </w:del>
            </w:ins>
          </w:p>
        </w:tc>
        <w:tc>
          <w:tcPr>
            <w:tcW w:w="1999" w:type="dxa"/>
            <w:shd w:val="clear" w:color="auto" w:fill="auto"/>
            <w:noWrap/>
            <w:vAlign w:val="center"/>
            <w:hideMark/>
            <w:tcPrChange w:id="3631" w:author="Administrator" w:date="2018-11-08T22:31:00Z">
              <w:tcPr>
                <w:tcW w:w="1999" w:type="dxa"/>
                <w:gridSpan w:val="2"/>
                <w:shd w:val="clear" w:color="auto" w:fill="auto"/>
                <w:noWrap/>
                <w:vAlign w:val="center"/>
                <w:hideMark/>
              </w:tcPr>
            </w:tcPrChange>
          </w:tcPr>
          <w:p w14:paraId="5F0D9D97" w14:textId="1BB238FF" w:rsidR="00FA0FF3" w:rsidRPr="00410D43" w:rsidDel="007E2CA1" w:rsidRDefault="00FA0FF3" w:rsidP="00292CE8">
            <w:pPr>
              <w:pStyle w:val="a9"/>
              <w:rPr>
                <w:del w:id="3632" w:author="John" w:date="2018-11-09T23:01:00Z"/>
              </w:rPr>
            </w:pPr>
            <w:del w:id="3633" w:author="John" w:date="2018-11-09T23:01:00Z">
              <w:r w:rsidRPr="00410D43" w:rsidDel="007E2CA1">
                <w:delText>13588025779</w:delText>
              </w:r>
            </w:del>
          </w:p>
        </w:tc>
        <w:tc>
          <w:tcPr>
            <w:tcW w:w="1511" w:type="dxa"/>
            <w:shd w:val="clear" w:color="auto" w:fill="auto"/>
            <w:vAlign w:val="center"/>
            <w:tcPrChange w:id="3634" w:author="Administrator" w:date="2018-11-08T22:31:00Z">
              <w:tcPr>
                <w:tcW w:w="1511" w:type="dxa"/>
                <w:gridSpan w:val="2"/>
                <w:shd w:val="clear" w:color="auto" w:fill="auto"/>
              </w:tcPr>
            </w:tcPrChange>
          </w:tcPr>
          <w:p w14:paraId="286382F2" w14:textId="198698C7" w:rsidR="00FA0FF3" w:rsidRPr="00410D43" w:rsidDel="007E2CA1" w:rsidRDefault="00FA0FF3" w:rsidP="00292CE8">
            <w:pPr>
              <w:pStyle w:val="a9"/>
              <w:rPr>
                <w:del w:id="3635" w:author="John" w:date="2018-11-09T23:01:00Z"/>
              </w:rPr>
            </w:pPr>
            <w:del w:id="3636" w:author="John" w:date="2018-11-09T23:01:00Z">
              <w:r w:rsidRPr="00410D43" w:rsidDel="007E2CA1">
                <w:rPr>
                  <w:rFonts w:hint="eastAsia"/>
                  <w:bCs/>
                </w:rPr>
                <w:delText>弘毅</w:delText>
              </w:r>
              <w:r w:rsidRPr="00410D43" w:rsidDel="007E2CA1">
                <w:rPr>
                  <w:bCs/>
                </w:rPr>
                <w:delText>B1-615</w:delText>
              </w:r>
            </w:del>
          </w:p>
        </w:tc>
        <w:tc>
          <w:tcPr>
            <w:tcW w:w="2211" w:type="dxa"/>
            <w:gridSpan w:val="2"/>
            <w:shd w:val="clear" w:color="auto" w:fill="auto"/>
            <w:vAlign w:val="center"/>
            <w:tcPrChange w:id="3637" w:author="Administrator" w:date="2018-11-08T22:31:00Z">
              <w:tcPr>
                <w:tcW w:w="2585" w:type="dxa"/>
                <w:gridSpan w:val="3"/>
                <w:shd w:val="clear" w:color="auto" w:fill="auto"/>
                <w:vAlign w:val="center"/>
              </w:tcPr>
            </w:tcPrChange>
          </w:tcPr>
          <w:p w14:paraId="0CA356A2" w14:textId="15EDBB25" w:rsidR="00FA0FF3" w:rsidRPr="00410D43" w:rsidDel="007E2CA1" w:rsidRDefault="00342B28" w:rsidP="00292CE8">
            <w:pPr>
              <w:pStyle w:val="a9"/>
              <w:rPr>
                <w:del w:id="3638" w:author="John" w:date="2018-11-09T23:01:00Z"/>
              </w:rPr>
            </w:pPr>
            <w:ins w:id="3639" w:author="Administrator" w:date="2018-11-08T22:31:00Z">
              <w:del w:id="3640" w:author="John" w:date="2018-11-09T23:01:00Z">
                <w:r w:rsidDel="007E2CA1">
                  <w:rPr>
                    <w:rFonts w:hint="eastAsia"/>
                  </w:rPr>
                  <w:delText>负责完成</w:delText>
                </w:r>
                <w:r w:rsidDel="007E2CA1">
                  <w:delText>项目经理布置的工作</w:delText>
                </w:r>
              </w:del>
            </w:ins>
          </w:p>
        </w:tc>
      </w:tr>
      <w:tr w:rsidR="00FA0FF3" w:rsidRPr="00410D43" w:rsidDel="007E2CA1" w14:paraId="3C417C21" w14:textId="426A3646" w:rsidTr="00342B28">
        <w:trPr>
          <w:trHeight w:val="260"/>
          <w:jc w:val="center"/>
          <w:del w:id="3641" w:author="John" w:date="2018-11-09T23:01:00Z"/>
          <w:trPrChange w:id="3642" w:author="Administrator" w:date="2018-11-08T22:31:00Z">
            <w:trPr>
              <w:trHeight w:val="260"/>
              <w:jc w:val="center"/>
            </w:trPr>
          </w:trPrChange>
        </w:trPr>
        <w:tc>
          <w:tcPr>
            <w:tcW w:w="1129" w:type="dxa"/>
            <w:shd w:val="clear" w:color="auto" w:fill="auto"/>
            <w:noWrap/>
            <w:vAlign w:val="center"/>
            <w:hideMark/>
            <w:tcPrChange w:id="3643" w:author="Administrator" w:date="2018-11-08T22:31:00Z">
              <w:tcPr>
                <w:tcW w:w="1447" w:type="dxa"/>
                <w:gridSpan w:val="2"/>
                <w:shd w:val="clear" w:color="auto" w:fill="auto"/>
                <w:noWrap/>
                <w:vAlign w:val="center"/>
                <w:hideMark/>
              </w:tcPr>
            </w:tcPrChange>
          </w:tcPr>
          <w:p w14:paraId="21BCBC0D" w14:textId="2D86583B" w:rsidR="00FA0FF3" w:rsidRPr="00410D43" w:rsidDel="007E2CA1" w:rsidRDefault="00FA0FF3" w:rsidP="00292CE8">
            <w:pPr>
              <w:pStyle w:val="a9"/>
              <w:rPr>
                <w:del w:id="3644" w:author="John" w:date="2018-11-09T23:01:00Z"/>
              </w:rPr>
            </w:pPr>
            <w:del w:id="3645" w:author="John" w:date="2018-11-09T23:01:00Z">
              <w:r w:rsidRPr="00410D43" w:rsidDel="007E2CA1">
                <w:rPr>
                  <w:rFonts w:hint="eastAsia"/>
                </w:rPr>
                <w:delText>杨以恒</w:delText>
              </w:r>
            </w:del>
          </w:p>
        </w:tc>
        <w:tc>
          <w:tcPr>
            <w:tcW w:w="1418" w:type="dxa"/>
            <w:shd w:val="clear" w:color="auto" w:fill="auto"/>
            <w:noWrap/>
            <w:vAlign w:val="center"/>
            <w:hideMark/>
            <w:tcPrChange w:id="3646" w:author="Administrator" w:date="2018-11-08T22:31:00Z">
              <w:tcPr>
                <w:tcW w:w="1134" w:type="dxa"/>
                <w:gridSpan w:val="2"/>
                <w:shd w:val="clear" w:color="auto" w:fill="auto"/>
                <w:noWrap/>
                <w:vAlign w:val="center"/>
                <w:hideMark/>
              </w:tcPr>
            </w:tcPrChange>
          </w:tcPr>
          <w:p w14:paraId="6087077A" w14:textId="5AF33FFF" w:rsidR="00FA0FF3" w:rsidRPr="00410D43" w:rsidDel="007E2CA1" w:rsidRDefault="00501FC8" w:rsidP="00292CE8">
            <w:pPr>
              <w:pStyle w:val="a9"/>
              <w:rPr>
                <w:del w:id="3647" w:author="John" w:date="2018-11-09T23:01:00Z"/>
              </w:rPr>
            </w:pPr>
            <w:ins w:id="3648" w:author="Administrator" w:date="2018-11-08T21:15:00Z">
              <w:del w:id="3649" w:author="John" w:date="2018-11-09T23:01:00Z">
                <w:r w:rsidDel="007E2CA1">
                  <w:rPr>
                    <w:rFonts w:hint="eastAsia"/>
                  </w:rPr>
                  <w:delText>项目组成员</w:delText>
                </w:r>
              </w:del>
            </w:ins>
            <w:del w:id="3650" w:author="John" w:date="2018-11-09T23:01:00Z">
              <w:r w:rsidR="00FA0FF3" w:rsidRPr="00410D43" w:rsidDel="007E2CA1">
                <w:rPr>
                  <w:rFonts w:hint="eastAsia"/>
                </w:rPr>
                <w:delText>沈启航</w:delText>
              </w:r>
            </w:del>
          </w:p>
        </w:tc>
        <w:tc>
          <w:tcPr>
            <w:tcW w:w="1417" w:type="dxa"/>
            <w:vAlign w:val="center"/>
            <w:tcPrChange w:id="3651" w:author="Administrator" w:date="2018-11-08T22:31:00Z">
              <w:tcPr>
                <w:tcW w:w="1999" w:type="dxa"/>
                <w:gridSpan w:val="2"/>
              </w:tcPr>
            </w:tcPrChange>
          </w:tcPr>
          <w:p w14:paraId="097A7EDE" w14:textId="100CE6B0" w:rsidR="00FA0FF3" w:rsidRPr="00410D43" w:rsidDel="007E2CA1" w:rsidRDefault="00501FC8" w:rsidP="00292CE8">
            <w:pPr>
              <w:pStyle w:val="a9"/>
              <w:rPr>
                <w:ins w:id="3652" w:author="Administrator" w:date="2018-11-08T21:12:00Z"/>
                <w:del w:id="3653" w:author="John" w:date="2018-11-09T23:01:00Z"/>
              </w:rPr>
            </w:pPr>
            <w:ins w:id="3654" w:author="Administrator" w:date="2018-11-08T21:15:00Z">
              <w:del w:id="3655" w:author="John" w:date="2018-11-09T23:01:00Z">
                <w:r w:rsidDel="007E2CA1">
                  <w:rPr>
                    <w:rFonts w:hint="eastAsia"/>
                  </w:rPr>
                  <w:delText>内部</w:delText>
                </w:r>
              </w:del>
            </w:ins>
          </w:p>
        </w:tc>
        <w:tc>
          <w:tcPr>
            <w:tcW w:w="1999" w:type="dxa"/>
            <w:shd w:val="clear" w:color="auto" w:fill="auto"/>
            <w:noWrap/>
            <w:vAlign w:val="center"/>
            <w:hideMark/>
            <w:tcPrChange w:id="3656" w:author="Administrator" w:date="2018-11-08T22:31:00Z">
              <w:tcPr>
                <w:tcW w:w="1999" w:type="dxa"/>
                <w:gridSpan w:val="2"/>
                <w:shd w:val="clear" w:color="auto" w:fill="auto"/>
                <w:noWrap/>
                <w:vAlign w:val="center"/>
                <w:hideMark/>
              </w:tcPr>
            </w:tcPrChange>
          </w:tcPr>
          <w:p w14:paraId="3736BB79" w14:textId="7D6B840F" w:rsidR="00FA0FF3" w:rsidRPr="00410D43" w:rsidDel="007E2CA1" w:rsidRDefault="00FA0FF3" w:rsidP="00292CE8">
            <w:pPr>
              <w:pStyle w:val="a9"/>
              <w:rPr>
                <w:del w:id="3657" w:author="John" w:date="2018-11-09T23:01:00Z"/>
              </w:rPr>
            </w:pPr>
            <w:del w:id="3658" w:author="John" w:date="2018-11-09T23:01:00Z">
              <w:r w:rsidRPr="00410D43" w:rsidDel="007E2CA1">
                <w:delText>18989678901</w:delText>
              </w:r>
            </w:del>
          </w:p>
        </w:tc>
        <w:tc>
          <w:tcPr>
            <w:tcW w:w="1511" w:type="dxa"/>
            <w:shd w:val="clear" w:color="auto" w:fill="auto"/>
            <w:vAlign w:val="center"/>
            <w:tcPrChange w:id="3659" w:author="Administrator" w:date="2018-11-08T22:31:00Z">
              <w:tcPr>
                <w:tcW w:w="1511" w:type="dxa"/>
                <w:gridSpan w:val="2"/>
                <w:shd w:val="clear" w:color="auto" w:fill="auto"/>
              </w:tcPr>
            </w:tcPrChange>
          </w:tcPr>
          <w:p w14:paraId="49C2D6DD" w14:textId="776BC83B" w:rsidR="00FA0FF3" w:rsidRPr="00410D43" w:rsidDel="007E2CA1" w:rsidRDefault="00FA0FF3" w:rsidP="00292CE8">
            <w:pPr>
              <w:pStyle w:val="a9"/>
              <w:rPr>
                <w:del w:id="3660" w:author="John" w:date="2018-11-09T23:01:00Z"/>
              </w:rPr>
            </w:pPr>
            <w:del w:id="3661" w:author="John" w:date="2018-11-09T23:01:00Z">
              <w:r w:rsidRPr="00410D43" w:rsidDel="007E2CA1">
                <w:rPr>
                  <w:rFonts w:hint="eastAsia"/>
                </w:rPr>
                <w:delText>弘毅</w:delText>
              </w:r>
              <w:r w:rsidRPr="00410D43" w:rsidDel="007E2CA1">
                <w:delText>B1-615</w:delText>
              </w:r>
            </w:del>
          </w:p>
        </w:tc>
        <w:tc>
          <w:tcPr>
            <w:tcW w:w="2211" w:type="dxa"/>
            <w:gridSpan w:val="2"/>
            <w:shd w:val="clear" w:color="auto" w:fill="auto"/>
            <w:vAlign w:val="center"/>
            <w:tcPrChange w:id="3662" w:author="Administrator" w:date="2018-11-08T22:31:00Z">
              <w:tcPr>
                <w:tcW w:w="2585" w:type="dxa"/>
                <w:gridSpan w:val="3"/>
                <w:shd w:val="clear" w:color="auto" w:fill="auto"/>
                <w:vAlign w:val="center"/>
              </w:tcPr>
            </w:tcPrChange>
          </w:tcPr>
          <w:p w14:paraId="52B9C82E" w14:textId="7A0239A4" w:rsidR="00FA0FF3" w:rsidRPr="00410D43" w:rsidDel="007E2CA1" w:rsidRDefault="00342B28" w:rsidP="00292CE8">
            <w:pPr>
              <w:pStyle w:val="a9"/>
              <w:rPr>
                <w:del w:id="3663" w:author="John" w:date="2018-11-09T23:01:00Z"/>
              </w:rPr>
            </w:pPr>
            <w:ins w:id="3664" w:author="Administrator" w:date="2018-11-08T22:31:00Z">
              <w:del w:id="3665" w:author="John" w:date="2018-11-09T23:01:00Z">
                <w:r w:rsidDel="007E2CA1">
                  <w:rPr>
                    <w:rFonts w:hint="eastAsia"/>
                  </w:rPr>
                  <w:delText>负责完成</w:delText>
                </w:r>
                <w:r w:rsidDel="007E2CA1">
                  <w:delText>项目经理布置的工作</w:delText>
                </w:r>
              </w:del>
            </w:ins>
          </w:p>
        </w:tc>
      </w:tr>
      <w:tr w:rsidR="00FA0FF3" w:rsidRPr="00410D43" w:rsidDel="007E2CA1" w14:paraId="4C24A85E" w14:textId="2C09000B" w:rsidTr="00342B28">
        <w:trPr>
          <w:trHeight w:val="260"/>
          <w:jc w:val="center"/>
          <w:del w:id="3666" w:author="John" w:date="2018-11-09T23:01:00Z"/>
          <w:trPrChange w:id="3667" w:author="Administrator" w:date="2018-11-08T22:31:00Z">
            <w:trPr>
              <w:trHeight w:val="260"/>
              <w:jc w:val="center"/>
            </w:trPr>
          </w:trPrChange>
        </w:trPr>
        <w:tc>
          <w:tcPr>
            <w:tcW w:w="1129" w:type="dxa"/>
            <w:shd w:val="clear" w:color="auto" w:fill="auto"/>
            <w:noWrap/>
            <w:vAlign w:val="center"/>
            <w:hideMark/>
            <w:tcPrChange w:id="3668" w:author="Administrator" w:date="2018-11-08T22:31:00Z">
              <w:tcPr>
                <w:tcW w:w="1447" w:type="dxa"/>
                <w:gridSpan w:val="2"/>
                <w:shd w:val="clear" w:color="auto" w:fill="auto"/>
                <w:noWrap/>
                <w:vAlign w:val="center"/>
                <w:hideMark/>
              </w:tcPr>
            </w:tcPrChange>
          </w:tcPr>
          <w:p w14:paraId="3743DBA6" w14:textId="424B2EE9" w:rsidR="00FA0FF3" w:rsidRPr="00410D43" w:rsidDel="007E2CA1" w:rsidRDefault="00FA0FF3" w:rsidP="00292CE8">
            <w:pPr>
              <w:pStyle w:val="a9"/>
              <w:rPr>
                <w:del w:id="3669" w:author="John" w:date="2018-11-09T23:01:00Z"/>
              </w:rPr>
            </w:pPr>
            <w:del w:id="3670" w:author="John" w:date="2018-11-09T23:01:00Z">
              <w:r w:rsidRPr="00410D43" w:rsidDel="007E2CA1">
                <w:rPr>
                  <w:rFonts w:hint="eastAsia"/>
                </w:rPr>
                <w:delText>骆佳俊</w:delText>
              </w:r>
            </w:del>
          </w:p>
        </w:tc>
        <w:tc>
          <w:tcPr>
            <w:tcW w:w="1418" w:type="dxa"/>
            <w:shd w:val="clear" w:color="auto" w:fill="auto"/>
            <w:noWrap/>
            <w:vAlign w:val="center"/>
            <w:hideMark/>
            <w:tcPrChange w:id="3671" w:author="Administrator" w:date="2018-11-08T22:31:00Z">
              <w:tcPr>
                <w:tcW w:w="1134" w:type="dxa"/>
                <w:gridSpan w:val="2"/>
                <w:shd w:val="clear" w:color="auto" w:fill="auto"/>
                <w:noWrap/>
                <w:vAlign w:val="center"/>
                <w:hideMark/>
              </w:tcPr>
            </w:tcPrChange>
          </w:tcPr>
          <w:p w14:paraId="414E4B18" w14:textId="29067C0E" w:rsidR="00FA0FF3" w:rsidRPr="00410D43" w:rsidDel="007E2CA1" w:rsidRDefault="00501FC8" w:rsidP="00292CE8">
            <w:pPr>
              <w:pStyle w:val="a9"/>
              <w:rPr>
                <w:del w:id="3672" w:author="John" w:date="2018-11-09T23:01:00Z"/>
              </w:rPr>
            </w:pPr>
            <w:ins w:id="3673" w:author="Administrator" w:date="2018-11-08T21:15:00Z">
              <w:del w:id="3674" w:author="John" w:date="2018-11-09T23:01:00Z">
                <w:r w:rsidDel="007E2CA1">
                  <w:rPr>
                    <w:rFonts w:hint="eastAsia"/>
                  </w:rPr>
                  <w:delText>项目组成员</w:delText>
                </w:r>
              </w:del>
            </w:ins>
            <w:del w:id="3675" w:author="John" w:date="2018-11-09T23:01:00Z">
              <w:r w:rsidR="00FA0FF3" w:rsidRPr="00410D43" w:rsidDel="007E2CA1">
                <w:rPr>
                  <w:rFonts w:hint="eastAsia"/>
                </w:rPr>
                <w:delText>沈启航</w:delText>
              </w:r>
            </w:del>
          </w:p>
        </w:tc>
        <w:tc>
          <w:tcPr>
            <w:tcW w:w="1417" w:type="dxa"/>
            <w:vAlign w:val="center"/>
            <w:tcPrChange w:id="3676" w:author="Administrator" w:date="2018-11-08T22:31:00Z">
              <w:tcPr>
                <w:tcW w:w="1999" w:type="dxa"/>
                <w:gridSpan w:val="2"/>
              </w:tcPr>
            </w:tcPrChange>
          </w:tcPr>
          <w:p w14:paraId="2F65E7B2" w14:textId="2642946B" w:rsidR="00FA0FF3" w:rsidRPr="00410D43" w:rsidDel="007E2CA1" w:rsidRDefault="00501FC8" w:rsidP="00292CE8">
            <w:pPr>
              <w:pStyle w:val="a9"/>
              <w:rPr>
                <w:ins w:id="3677" w:author="Administrator" w:date="2018-11-08T21:12:00Z"/>
                <w:del w:id="3678" w:author="John" w:date="2018-11-09T23:01:00Z"/>
              </w:rPr>
            </w:pPr>
            <w:ins w:id="3679" w:author="Administrator" w:date="2018-11-08T21:15:00Z">
              <w:del w:id="3680" w:author="John" w:date="2018-11-09T23:01:00Z">
                <w:r w:rsidDel="007E2CA1">
                  <w:rPr>
                    <w:rFonts w:hint="eastAsia"/>
                  </w:rPr>
                  <w:delText>内部</w:delText>
                </w:r>
              </w:del>
            </w:ins>
          </w:p>
        </w:tc>
        <w:tc>
          <w:tcPr>
            <w:tcW w:w="1999" w:type="dxa"/>
            <w:shd w:val="clear" w:color="auto" w:fill="auto"/>
            <w:noWrap/>
            <w:vAlign w:val="center"/>
            <w:hideMark/>
            <w:tcPrChange w:id="3681" w:author="Administrator" w:date="2018-11-08T22:31:00Z">
              <w:tcPr>
                <w:tcW w:w="1999" w:type="dxa"/>
                <w:gridSpan w:val="2"/>
                <w:shd w:val="clear" w:color="auto" w:fill="auto"/>
                <w:noWrap/>
                <w:vAlign w:val="center"/>
                <w:hideMark/>
              </w:tcPr>
            </w:tcPrChange>
          </w:tcPr>
          <w:p w14:paraId="73A39EBF" w14:textId="5636256B" w:rsidR="00FA0FF3" w:rsidRPr="00410D43" w:rsidDel="007E2CA1" w:rsidRDefault="00FA0FF3" w:rsidP="00292CE8">
            <w:pPr>
              <w:pStyle w:val="a9"/>
              <w:rPr>
                <w:del w:id="3682" w:author="John" w:date="2018-11-09T23:01:00Z"/>
              </w:rPr>
            </w:pPr>
            <w:del w:id="3683" w:author="John" w:date="2018-11-09T23:01:00Z">
              <w:r w:rsidRPr="00410D43" w:rsidDel="007E2CA1">
                <w:delText>18058735546</w:delText>
              </w:r>
            </w:del>
          </w:p>
        </w:tc>
        <w:tc>
          <w:tcPr>
            <w:tcW w:w="1511" w:type="dxa"/>
            <w:shd w:val="clear" w:color="auto" w:fill="auto"/>
            <w:vAlign w:val="center"/>
            <w:tcPrChange w:id="3684" w:author="Administrator" w:date="2018-11-08T22:31:00Z">
              <w:tcPr>
                <w:tcW w:w="1511" w:type="dxa"/>
                <w:gridSpan w:val="2"/>
                <w:shd w:val="clear" w:color="auto" w:fill="auto"/>
              </w:tcPr>
            </w:tcPrChange>
          </w:tcPr>
          <w:p w14:paraId="670E0D14" w14:textId="0F835D89" w:rsidR="00FA0FF3" w:rsidRPr="00410D43" w:rsidDel="007E2CA1" w:rsidRDefault="00FA0FF3" w:rsidP="00292CE8">
            <w:pPr>
              <w:pStyle w:val="a9"/>
              <w:rPr>
                <w:del w:id="3685" w:author="John" w:date="2018-11-09T23:01:00Z"/>
              </w:rPr>
            </w:pPr>
            <w:del w:id="3686" w:author="John" w:date="2018-11-09T23:01:00Z">
              <w:r w:rsidRPr="00410D43" w:rsidDel="007E2CA1">
                <w:rPr>
                  <w:rFonts w:hint="eastAsia"/>
                </w:rPr>
                <w:delText>弘毅</w:delText>
              </w:r>
              <w:r w:rsidRPr="00410D43" w:rsidDel="007E2CA1">
                <w:rPr>
                  <w:rFonts w:hint="eastAsia"/>
                </w:rPr>
                <w:delText>B</w:delText>
              </w:r>
              <w:r w:rsidRPr="00410D43" w:rsidDel="007E2CA1">
                <w:delText>2-206</w:delText>
              </w:r>
            </w:del>
          </w:p>
        </w:tc>
        <w:tc>
          <w:tcPr>
            <w:tcW w:w="2211" w:type="dxa"/>
            <w:gridSpan w:val="2"/>
            <w:shd w:val="clear" w:color="auto" w:fill="auto"/>
            <w:vAlign w:val="center"/>
            <w:tcPrChange w:id="3687" w:author="Administrator" w:date="2018-11-08T22:31:00Z">
              <w:tcPr>
                <w:tcW w:w="2585" w:type="dxa"/>
                <w:gridSpan w:val="3"/>
                <w:shd w:val="clear" w:color="auto" w:fill="auto"/>
                <w:vAlign w:val="center"/>
              </w:tcPr>
            </w:tcPrChange>
          </w:tcPr>
          <w:p w14:paraId="2118B6AC" w14:textId="340E84CA" w:rsidR="00FA0FF3" w:rsidRPr="00410D43" w:rsidDel="007E2CA1" w:rsidRDefault="00342B28" w:rsidP="00292CE8">
            <w:pPr>
              <w:pStyle w:val="a9"/>
              <w:rPr>
                <w:del w:id="3688" w:author="John" w:date="2018-11-09T23:01:00Z"/>
              </w:rPr>
            </w:pPr>
            <w:ins w:id="3689" w:author="Administrator" w:date="2018-11-08T22:31:00Z">
              <w:del w:id="3690" w:author="John" w:date="2018-11-09T23:01:00Z">
                <w:r w:rsidDel="007E2CA1">
                  <w:rPr>
                    <w:rFonts w:hint="eastAsia"/>
                  </w:rPr>
                  <w:delText>负责完成</w:delText>
                </w:r>
                <w:r w:rsidDel="007E2CA1">
                  <w:delText>项目经理布置的工作</w:delText>
                </w:r>
              </w:del>
            </w:ins>
          </w:p>
        </w:tc>
      </w:tr>
      <w:tr w:rsidR="00FA0FF3" w:rsidRPr="00410D43" w:rsidDel="007E2CA1" w14:paraId="1C6C2119" w14:textId="48E5042A" w:rsidTr="00342B28">
        <w:trPr>
          <w:trHeight w:val="260"/>
          <w:jc w:val="center"/>
          <w:del w:id="3691" w:author="John" w:date="2018-11-09T23:01:00Z"/>
          <w:trPrChange w:id="3692" w:author="Administrator" w:date="2018-11-08T22:31:00Z">
            <w:trPr>
              <w:trHeight w:val="260"/>
              <w:jc w:val="center"/>
            </w:trPr>
          </w:trPrChange>
        </w:trPr>
        <w:tc>
          <w:tcPr>
            <w:tcW w:w="1129" w:type="dxa"/>
            <w:shd w:val="clear" w:color="auto" w:fill="auto"/>
            <w:noWrap/>
            <w:vAlign w:val="center"/>
            <w:hideMark/>
            <w:tcPrChange w:id="3693" w:author="Administrator" w:date="2018-11-08T22:31:00Z">
              <w:tcPr>
                <w:tcW w:w="1447" w:type="dxa"/>
                <w:gridSpan w:val="2"/>
                <w:shd w:val="clear" w:color="auto" w:fill="auto"/>
                <w:noWrap/>
                <w:vAlign w:val="center"/>
                <w:hideMark/>
              </w:tcPr>
            </w:tcPrChange>
          </w:tcPr>
          <w:p w14:paraId="355C0DB8" w14:textId="4A42D59E" w:rsidR="00FA0FF3" w:rsidRPr="00410D43" w:rsidDel="007E2CA1" w:rsidRDefault="00FA0FF3" w:rsidP="00292CE8">
            <w:pPr>
              <w:pStyle w:val="a9"/>
              <w:rPr>
                <w:del w:id="3694" w:author="John" w:date="2018-11-09T23:01:00Z"/>
              </w:rPr>
            </w:pPr>
            <w:del w:id="3695" w:author="John" w:date="2018-11-09T23:01:00Z">
              <w:r w:rsidRPr="00410D43" w:rsidDel="007E2CA1">
                <w:rPr>
                  <w:rFonts w:hint="eastAsia"/>
                </w:rPr>
                <w:delText>杨枨</w:delText>
              </w:r>
            </w:del>
          </w:p>
        </w:tc>
        <w:tc>
          <w:tcPr>
            <w:tcW w:w="1418" w:type="dxa"/>
            <w:shd w:val="clear" w:color="auto" w:fill="auto"/>
            <w:noWrap/>
            <w:vAlign w:val="center"/>
            <w:hideMark/>
            <w:tcPrChange w:id="3696" w:author="Administrator" w:date="2018-11-08T22:31:00Z">
              <w:tcPr>
                <w:tcW w:w="1134" w:type="dxa"/>
                <w:gridSpan w:val="2"/>
                <w:shd w:val="clear" w:color="auto" w:fill="auto"/>
                <w:noWrap/>
                <w:vAlign w:val="center"/>
                <w:hideMark/>
              </w:tcPr>
            </w:tcPrChange>
          </w:tcPr>
          <w:p w14:paraId="27871114" w14:textId="0AA2C68F" w:rsidR="00FA0FF3" w:rsidRPr="00410D43" w:rsidDel="007E2CA1" w:rsidRDefault="00FA0FF3" w:rsidP="00292CE8">
            <w:pPr>
              <w:pStyle w:val="a9"/>
              <w:rPr>
                <w:del w:id="3697" w:author="John" w:date="2018-11-09T23:01:00Z"/>
              </w:rPr>
            </w:pPr>
            <w:del w:id="3698" w:author="John" w:date="2018-11-09T23:01:00Z">
              <w:r w:rsidRPr="00410D43" w:rsidDel="007E2CA1">
                <w:rPr>
                  <w:rFonts w:hint="eastAsia"/>
                </w:rPr>
                <w:delText>沈启航</w:delText>
              </w:r>
            </w:del>
            <w:ins w:id="3699" w:author="Administrator" w:date="2018-11-08T21:15:00Z">
              <w:del w:id="3700" w:author="John" w:date="2018-11-09T23:01:00Z">
                <w:r w:rsidR="00501FC8" w:rsidDel="007E2CA1">
                  <w:rPr>
                    <w:rFonts w:hint="eastAsia"/>
                  </w:rPr>
                  <w:delText>客户</w:delText>
                </w:r>
              </w:del>
            </w:ins>
            <w:ins w:id="3701" w:author="Administrator" w:date="2018-11-08T21:16:00Z">
              <w:del w:id="3702" w:author="John" w:date="2018-11-09T23:01:00Z">
                <w:r w:rsidR="00501FC8" w:rsidDel="007E2CA1">
                  <w:rPr>
                    <w:rFonts w:hint="eastAsia"/>
                  </w:rPr>
                  <w:delText>/</w:delText>
                </w:r>
              </w:del>
            </w:ins>
            <w:ins w:id="3703" w:author="Administrator" w:date="2018-11-08T22:19:00Z">
              <w:del w:id="3704" w:author="John" w:date="2018-11-09T23:01:00Z">
                <w:r w:rsidR="00C227BF" w:rsidDel="007E2CA1">
                  <w:rPr>
                    <w:rFonts w:hint="eastAsia"/>
                  </w:rPr>
                  <w:delText>用户</w:delText>
                </w:r>
                <w:r w:rsidR="00C227BF" w:rsidDel="007E2CA1">
                  <w:rPr>
                    <w:rFonts w:hint="eastAsia"/>
                  </w:rPr>
                  <w:delText>/</w:delText>
                </w:r>
              </w:del>
            </w:ins>
            <w:ins w:id="3705" w:author="Administrator" w:date="2018-11-08T21:16:00Z">
              <w:del w:id="3706" w:author="John" w:date="2018-11-09T23:01:00Z">
                <w:r w:rsidR="00501FC8" w:rsidDel="007E2CA1">
                  <w:rPr>
                    <w:rFonts w:hint="eastAsia"/>
                  </w:rPr>
                  <w:delText>教师</w:delText>
                </w:r>
                <w:r w:rsidR="00501FC8" w:rsidDel="007E2CA1">
                  <w:delText>用户群</w:delText>
                </w:r>
              </w:del>
            </w:ins>
            <w:ins w:id="3707" w:author="Administrator" w:date="2018-11-08T22:18:00Z">
              <w:del w:id="3708" w:author="John" w:date="2018-11-09T23:01:00Z">
                <w:r w:rsidR="00C227BF" w:rsidDel="007E2CA1">
                  <w:rPr>
                    <w:rFonts w:hint="eastAsia"/>
                  </w:rPr>
                  <w:delText>代表</w:delText>
                </w:r>
              </w:del>
            </w:ins>
          </w:p>
        </w:tc>
        <w:tc>
          <w:tcPr>
            <w:tcW w:w="1417" w:type="dxa"/>
            <w:vAlign w:val="center"/>
            <w:tcPrChange w:id="3709" w:author="Administrator" w:date="2018-11-08T22:31:00Z">
              <w:tcPr>
                <w:tcW w:w="1999" w:type="dxa"/>
                <w:gridSpan w:val="2"/>
              </w:tcPr>
            </w:tcPrChange>
          </w:tcPr>
          <w:p w14:paraId="1FDC4B55" w14:textId="47F173EF" w:rsidR="00FA0FF3" w:rsidRPr="00410D43" w:rsidDel="007E2CA1" w:rsidRDefault="00501FC8" w:rsidP="00292CE8">
            <w:pPr>
              <w:pStyle w:val="a9"/>
              <w:rPr>
                <w:ins w:id="3710" w:author="Administrator" w:date="2018-11-08T21:12:00Z"/>
                <w:del w:id="3711" w:author="John" w:date="2018-11-09T23:01:00Z"/>
              </w:rPr>
            </w:pPr>
            <w:ins w:id="3712" w:author="Administrator" w:date="2018-11-08T21:15:00Z">
              <w:del w:id="3713" w:author="John" w:date="2018-11-09T23:01:00Z">
                <w:r w:rsidDel="007E2CA1">
                  <w:rPr>
                    <w:rFonts w:hint="eastAsia"/>
                  </w:rPr>
                  <w:delText>外部</w:delText>
                </w:r>
              </w:del>
            </w:ins>
          </w:p>
        </w:tc>
        <w:tc>
          <w:tcPr>
            <w:tcW w:w="1999" w:type="dxa"/>
            <w:shd w:val="clear" w:color="auto" w:fill="auto"/>
            <w:noWrap/>
            <w:vAlign w:val="center"/>
            <w:hideMark/>
            <w:tcPrChange w:id="3714" w:author="Administrator" w:date="2018-11-08T22:31:00Z">
              <w:tcPr>
                <w:tcW w:w="1999" w:type="dxa"/>
                <w:gridSpan w:val="2"/>
                <w:shd w:val="clear" w:color="auto" w:fill="auto"/>
                <w:noWrap/>
                <w:vAlign w:val="center"/>
                <w:hideMark/>
              </w:tcPr>
            </w:tcPrChange>
          </w:tcPr>
          <w:p w14:paraId="03A6FFD1" w14:textId="3EF50AAA" w:rsidR="00FA0FF3" w:rsidRPr="00410D43" w:rsidDel="007E2CA1" w:rsidRDefault="00FA0FF3" w:rsidP="00292CE8">
            <w:pPr>
              <w:pStyle w:val="a9"/>
              <w:rPr>
                <w:del w:id="3715" w:author="John" w:date="2018-11-09T23:01:00Z"/>
              </w:rPr>
            </w:pPr>
            <w:del w:id="3716" w:author="John" w:date="2018-11-09T23:01:00Z">
              <w:r w:rsidRPr="00410D43" w:rsidDel="007E2CA1">
                <w:delText>yangc@zucc.edu.cn</w:delText>
              </w:r>
            </w:del>
          </w:p>
        </w:tc>
        <w:tc>
          <w:tcPr>
            <w:tcW w:w="1511" w:type="dxa"/>
            <w:shd w:val="clear" w:color="auto" w:fill="auto"/>
            <w:vAlign w:val="center"/>
            <w:tcPrChange w:id="3717" w:author="Administrator" w:date="2018-11-08T22:31:00Z">
              <w:tcPr>
                <w:tcW w:w="1511" w:type="dxa"/>
                <w:gridSpan w:val="2"/>
                <w:shd w:val="clear" w:color="auto" w:fill="auto"/>
              </w:tcPr>
            </w:tcPrChange>
          </w:tcPr>
          <w:p w14:paraId="38B09658" w14:textId="1F732BE3" w:rsidR="00FA0FF3" w:rsidRPr="00410D43" w:rsidDel="007E2CA1" w:rsidRDefault="00FA0FF3" w:rsidP="00292CE8">
            <w:pPr>
              <w:pStyle w:val="a9"/>
              <w:rPr>
                <w:del w:id="3718" w:author="John" w:date="2018-11-09T23:01:00Z"/>
              </w:rPr>
            </w:pPr>
            <w:del w:id="3719" w:author="John" w:date="2018-11-09T23:01:00Z">
              <w:r w:rsidRPr="00410D43" w:rsidDel="007E2CA1">
                <w:rPr>
                  <w:rFonts w:hint="eastAsia"/>
                </w:rPr>
                <w:delText>理</w:delText>
              </w:r>
              <w:r w:rsidDel="007E2CA1">
                <w:rPr>
                  <w:rFonts w:hint="eastAsia"/>
                </w:rPr>
                <w:delText>四</w:delText>
              </w:r>
              <w:r w:rsidDel="007E2CA1">
                <w:delText xml:space="preserve"> </w:delText>
              </w:r>
              <w:r w:rsidDel="007E2CA1">
                <w:rPr>
                  <w:rFonts w:hint="eastAsia"/>
                </w:rPr>
                <w:delText>504</w:delText>
              </w:r>
            </w:del>
          </w:p>
        </w:tc>
        <w:tc>
          <w:tcPr>
            <w:tcW w:w="2211" w:type="dxa"/>
            <w:gridSpan w:val="2"/>
            <w:shd w:val="clear" w:color="auto" w:fill="auto"/>
            <w:vAlign w:val="center"/>
            <w:tcPrChange w:id="3720" w:author="Administrator" w:date="2018-11-08T22:31:00Z">
              <w:tcPr>
                <w:tcW w:w="2585" w:type="dxa"/>
                <w:gridSpan w:val="3"/>
                <w:shd w:val="clear" w:color="auto" w:fill="auto"/>
                <w:vAlign w:val="center"/>
              </w:tcPr>
            </w:tcPrChange>
          </w:tcPr>
          <w:p w14:paraId="69848841" w14:textId="7D83EB40" w:rsidR="00FA0FF3" w:rsidRPr="00410D43" w:rsidDel="007E2CA1" w:rsidRDefault="00342B28" w:rsidP="00292CE8">
            <w:pPr>
              <w:pStyle w:val="a9"/>
              <w:rPr>
                <w:del w:id="3721" w:author="John" w:date="2018-11-09T23:01:00Z"/>
              </w:rPr>
            </w:pPr>
            <w:ins w:id="3722" w:author="Administrator" w:date="2018-11-08T22:31:00Z">
              <w:del w:id="3723" w:author="John" w:date="2018-11-09T23:01:00Z">
                <w:r w:rsidDel="007E2CA1">
                  <w:rPr>
                    <w:rFonts w:hint="eastAsia"/>
                  </w:rPr>
                  <w:delText>本项目</w:delText>
                </w:r>
                <w:r w:rsidDel="007E2CA1">
                  <w:delText>产品交付人之一</w:delText>
                </w:r>
                <w:r w:rsidDel="007E2CA1">
                  <w:rPr>
                    <w:rFonts w:hint="eastAsia"/>
                  </w:rPr>
                  <w:delText>/</w:delText>
                </w:r>
              </w:del>
            </w:ins>
            <w:ins w:id="3724" w:author="Administrator" w:date="2018-11-08T22:32:00Z">
              <w:del w:id="3725" w:author="John" w:date="2018-11-09T23:01:00Z">
                <w:r w:rsidDel="007E2CA1">
                  <w:rPr>
                    <w:rFonts w:hint="eastAsia"/>
                  </w:rPr>
                  <w:delText>以</w:delText>
                </w:r>
                <w:r w:rsidDel="007E2CA1">
                  <w:delText>教师身份使用该系统</w:delText>
                </w:r>
                <w:r w:rsidDel="007E2CA1">
                  <w:rPr>
                    <w:rFonts w:hint="eastAsia"/>
                  </w:rPr>
                  <w:delText>/</w:delText>
                </w:r>
                <w:r w:rsidDel="007E2CA1">
                  <w:rPr>
                    <w:rFonts w:hint="eastAsia"/>
                  </w:rPr>
                  <w:delText>代表</w:delText>
                </w:r>
                <w:r w:rsidDel="007E2CA1">
                  <w:delText>教师群体提出功能需求</w:delText>
                </w:r>
              </w:del>
            </w:ins>
          </w:p>
        </w:tc>
      </w:tr>
      <w:tr w:rsidR="00FA0FF3" w:rsidRPr="00410D43" w:rsidDel="007E2CA1" w14:paraId="3F2EE068" w14:textId="0587EECE" w:rsidTr="00342B28">
        <w:trPr>
          <w:trHeight w:val="260"/>
          <w:jc w:val="center"/>
          <w:del w:id="3726" w:author="John" w:date="2018-11-09T23:01:00Z"/>
          <w:trPrChange w:id="3727" w:author="Administrator" w:date="2018-11-08T22:31:00Z">
            <w:trPr>
              <w:trHeight w:val="260"/>
              <w:jc w:val="center"/>
            </w:trPr>
          </w:trPrChange>
        </w:trPr>
        <w:tc>
          <w:tcPr>
            <w:tcW w:w="1129" w:type="dxa"/>
            <w:shd w:val="clear" w:color="auto" w:fill="auto"/>
            <w:noWrap/>
            <w:vAlign w:val="center"/>
            <w:hideMark/>
            <w:tcPrChange w:id="3728" w:author="Administrator" w:date="2018-11-08T22:31:00Z">
              <w:tcPr>
                <w:tcW w:w="1447" w:type="dxa"/>
                <w:gridSpan w:val="2"/>
                <w:shd w:val="clear" w:color="auto" w:fill="auto"/>
                <w:noWrap/>
                <w:vAlign w:val="center"/>
                <w:hideMark/>
              </w:tcPr>
            </w:tcPrChange>
          </w:tcPr>
          <w:p w14:paraId="7B3E7CBE" w14:textId="147523B0" w:rsidR="00FA0FF3" w:rsidRPr="00410D43" w:rsidDel="007E2CA1" w:rsidRDefault="00FA0FF3" w:rsidP="00292CE8">
            <w:pPr>
              <w:pStyle w:val="a9"/>
              <w:rPr>
                <w:del w:id="3729" w:author="John" w:date="2018-11-09T23:01:00Z"/>
              </w:rPr>
            </w:pPr>
            <w:del w:id="3730" w:author="John" w:date="2018-11-09T23:01:00Z">
              <w:r w:rsidRPr="00410D43" w:rsidDel="007E2CA1">
                <w:rPr>
                  <w:rFonts w:hint="eastAsia"/>
                </w:rPr>
                <w:delText>侯宏仑</w:delText>
              </w:r>
            </w:del>
          </w:p>
        </w:tc>
        <w:tc>
          <w:tcPr>
            <w:tcW w:w="1418" w:type="dxa"/>
            <w:shd w:val="clear" w:color="auto" w:fill="auto"/>
            <w:noWrap/>
            <w:vAlign w:val="center"/>
            <w:hideMark/>
            <w:tcPrChange w:id="3731" w:author="Administrator" w:date="2018-11-08T22:31:00Z">
              <w:tcPr>
                <w:tcW w:w="1134" w:type="dxa"/>
                <w:gridSpan w:val="2"/>
                <w:shd w:val="clear" w:color="auto" w:fill="auto"/>
                <w:noWrap/>
                <w:vAlign w:val="center"/>
                <w:hideMark/>
              </w:tcPr>
            </w:tcPrChange>
          </w:tcPr>
          <w:p w14:paraId="27447BDD" w14:textId="69272E07" w:rsidR="00FA0FF3" w:rsidRPr="00410D43" w:rsidDel="007E2CA1" w:rsidRDefault="00FA0FF3" w:rsidP="00292CE8">
            <w:pPr>
              <w:pStyle w:val="a9"/>
              <w:rPr>
                <w:del w:id="3732" w:author="John" w:date="2018-11-09T23:01:00Z"/>
              </w:rPr>
            </w:pPr>
            <w:del w:id="3733" w:author="John" w:date="2018-11-09T23:01:00Z">
              <w:r w:rsidRPr="00410D43" w:rsidDel="007E2CA1">
                <w:rPr>
                  <w:rFonts w:hint="eastAsia"/>
                </w:rPr>
                <w:delText>沈启航</w:delText>
              </w:r>
            </w:del>
            <w:ins w:id="3734" w:author="Administrator" w:date="2018-11-08T21:15:00Z">
              <w:del w:id="3735" w:author="John" w:date="2018-11-09T23:01:00Z">
                <w:r w:rsidR="00501FC8" w:rsidDel="007E2CA1">
                  <w:rPr>
                    <w:rFonts w:hint="eastAsia"/>
                  </w:rPr>
                  <w:delText>客户</w:delText>
                </w:r>
              </w:del>
            </w:ins>
            <w:ins w:id="3736" w:author="Administrator" w:date="2018-11-08T22:19:00Z">
              <w:del w:id="3737" w:author="John" w:date="2018-11-09T23:01:00Z">
                <w:r w:rsidR="00C227BF" w:rsidDel="007E2CA1">
                  <w:rPr>
                    <w:rFonts w:hint="eastAsia"/>
                  </w:rPr>
                  <w:delText>/</w:delText>
                </w:r>
                <w:r w:rsidR="00C227BF" w:rsidDel="007E2CA1">
                  <w:rPr>
                    <w:rFonts w:hint="eastAsia"/>
                  </w:rPr>
                  <w:delText>用户</w:delText>
                </w:r>
              </w:del>
            </w:ins>
          </w:p>
        </w:tc>
        <w:tc>
          <w:tcPr>
            <w:tcW w:w="1417" w:type="dxa"/>
            <w:vAlign w:val="center"/>
            <w:tcPrChange w:id="3738" w:author="Administrator" w:date="2018-11-08T22:31:00Z">
              <w:tcPr>
                <w:tcW w:w="1999" w:type="dxa"/>
                <w:gridSpan w:val="2"/>
              </w:tcPr>
            </w:tcPrChange>
          </w:tcPr>
          <w:p w14:paraId="5AA9558D" w14:textId="5060D21D" w:rsidR="00FA0FF3" w:rsidRPr="00410D43" w:rsidDel="007E2CA1" w:rsidRDefault="00501FC8" w:rsidP="00292CE8">
            <w:pPr>
              <w:pStyle w:val="a9"/>
              <w:rPr>
                <w:ins w:id="3739" w:author="Administrator" w:date="2018-11-08T21:12:00Z"/>
                <w:del w:id="3740" w:author="John" w:date="2018-11-09T23:01:00Z"/>
              </w:rPr>
            </w:pPr>
            <w:ins w:id="3741" w:author="Administrator" w:date="2018-11-08T21:15:00Z">
              <w:del w:id="3742" w:author="John" w:date="2018-11-09T23:01:00Z">
                <w:r w:rsidDel="007E2CA1">
                  <w:rPr>
                    <w:rFonts w:hint="eastAsia"/>
                  </w:rPr>
                  <w:delText>外部</w:delText>
                </w:r>
              </w:del>
            </w:ins>
          </w:p>
        </w:tc>
        <w:tc>
          <w:tcPr>
            <w:tcW w:w="1999" w:type="dxa"/>
            <w:shd w:val="clear" w:color="auto" w:fill="auto"/>
            <w:noWrap/>
            <w:vAlign w:val="center"/>
            <w:hideMark/>
            <w:tcPrChange w:id="3743" w:author="Administrator" w:date="2018-11-08T22:31:00Z">
              <w:tcPr>
                <w:tcW w:w="1999" w:type="dxa"/>
                <w:gridSpan w:val="2"/>
                <w:shd w:val="clear" w:color="auto" w:fill="auto"/>
                <w:noWrap/>
                <w:vAlign w:val="center"/>
                <w:hideMark/>
              </w:tcPr>
            </w:tcPrChange>
          </w:tcPr>
          <w:p w14:paraId="09508410" w14:textId="454DA418" w:rsidR="00FA0FF3" w:rsidRPr="00410D43" w:rsidDel="007E2CA1" w:rsidRDefault="00FA0FF3" w:rsidP="00292CE8">
            <w:pPr>
              <w:pStyle w:val="a9"/>
              <w:rPr>
                <w:del w:id="3744" w:author="John" w:date="2018-11-09T23:01:00Z"/>
              </w:rPr>
            </w:pPr>
            <w:del w:id="3745" w:author="John" w:date="2018-11-09T23:01:00Z">
              <w:r w:rsidRPr="00410D43" w:rsidDel="007E2CA1">
                <w:delText>houhl@zucc.edu.cn</w:delText>
              </w:r>
            </w:del>
          </w:p>
        </w:tc>
        <w:tc>
          <w:tcPr>
            <w:tcW w:w="1511" w:type="dxa"/>
            <w:shd w:val="clear" w:color="auto" w:fill="auto"/>
            <w:vAlign w:val="center"/>
            <w:tcPrChange w:id="3746" w:author="Administrator" w:date="2018-11-08T22:31:00Z">
              <w:tcPr>
                <w:tcW w:w="1511" w:type="dxa"/>
                <w:gridSpan w:val="2"/>
                <w:shd w:val="clear" w:color="auto" w:fill="auto"/>
              </w:tcPr>
            </w:tcPrChange>
          </w:tcPr>
          <w:p w14:paraId="70E704D2" w14:textId="33E62F79" w:rsidR="00FA0FF3" w:rsidRPr="00410D43" w:rsidDel="007E2CA1" w:rsidRDefault="00FA0FF3" w:rsidP="00292CE8">
            <w:pPr>
              <w:pStyle w:val="a9"/>
              <w:rPr>
                <w:del w:id="3747" w:author="John" w:date="2018-11-09T23:01:00Z"/>
              </w:rPr>
            </w:pPr>
            <w:del w:id="3748" w:author="John" w:date="2018-11-09T23:01:00Z">
              <w:r w:rsidRPr="00410D43" w:rsidDel="007E2CA1">
                <w:rPr>
                  <w:rFonts w:hint="eastAsia"/>
                </w:rPr>
                <w:delText>理</w:delText>
              </w:r>
              <w:r w:rsidDel="007E2CA1">
                <w:rPr>
                  <w:rFonts w:hint="eastAsia"/>
                </w:rPr>
                <w:delText>四</w:delText>
              </w:r>
              <w:r w:rsidDel="007E2CA1">
                <w:delText xml:space="preserve"> </w:delText>
              </w:r>
              <w:r w:rsidRPr="00410D43" w:rsidDel="007E2CA1">
                <w:rPr>
                  <w:rFonts w:hint="eastAsia"/>
                </w:rPr>
                <w:delText>501</w:delText>
              </w:r>
            </w:del>
          </w:p>
        </w:tc>
        <w:tc>
          <w:tcPr>
            <w:tcW w:w="2211" w:type="dxa"/>
            <w:gridSpan w:val="2"/>
            <w:shd w:val="clear" w:color="auto" w:fill="auto"/>
            <w:vAlign w:val="center"/>
            <w:tcPrChange w:id="3749" w:author="Administrator" w:date="2018-11-08T22:31:00Z">
              <w:tcPr>
                <w:tcW w:w="2585" w:type="dxa"/>
                <w:gridSpan w:val="3"/>
                <w:shd w:val="clear" w:color="auto" w:fill="auto"/>
                <w:vAlign w:val="center"/>
              </w:tcPr>
            </w:tcPrChange>
          </w:tcPr>
          <w:p w14:paraId="69B0D02B" w14:textId="2052049E" w:rsidR="00FA0FF3" w:rsidRPr="00410D43" w:rsidDel="007E2CA1" w:rsidRDefault="00342B28" w:rsidP="00292CE8">
            <w:pPr>
              <w:pStyle w:val="a9"/>
              <w:rPr>
                <w:del w:id="3750" w:author="John" w:date="2018-11-09T23:01:00Z"/>
              </w:rPr>
            </w:pPr>
            <w:ins w:id="3751" w:author="Administrator" w:date="2018-11-08T22:32:00Z">
              <w:del w:id="3752" w:author="John" w:date="2018-11-09T23:01:00Z">
                <w:r w:rsidDel="007E2CA1">
                  <w:rPr>
                    <w:rFonts w:hint="eastAsia"/>
                  </w:rPr>
                  <w:delText>本项目</w:delText>
                </w:r>
                <w:r w:rsidDel="007E2CA1">
                  <w:delText>产品交付人之一</w:delText>
                </w:r>
                <w:r w:rsidDel="007E2CA1">
                  <w:rPr>
                    <w:rFonts w:hint="eastAsia"/>
                  </w:rPr>
                  <w:delText>/</w:delText>
                </w:r>
                <w:r w:rsidDel="007E2CA1">
                  <w:rPr>
                    <w:rFonts w:hint="eastAsia"/>
                  </w:rPr>
                  <w:delText>以</w:delText>
                </w:r>
                <w:r w:rsidDel="007E2CA1">
                  <w:delText>教师身份使用该系统</w:delText>
                </w:r>
              </w:del>
            </w:ins>
          </w:p>
        </w:tc>
      </w:tr>
      <w:tr w:rsidR="003D490F" w:rsidRPr="00410D43" w:rsidDel="007E2CA1" w14:paraId="4A01C910" w14:textId="0C7A264B" w:rsidTr="00342B28">
        <w:tblPrEx>
          <w:tblPrExChange w:id="3753" w:author="Administrator" w:date="2018-11-08T22:31:00Z">
            <w:tblPrEx>
              <w:tblW w:w="9685" w:type="dxa"/>
            </w:tblPrEx>
          </w:tblPrExChange>
        </w:tblPrEx>
        <w:trPr>
          <w:trHeight w:val="260"/>
          <w:jc w:val="center"/>
          <w:del w:id="3754" w:author="John" w:date="2018-11-09T23:01:00Z"/>
          <w:trPrChange w:id="3755" w:author="Administrator" w:date="2018-11-08T22:31:00Z">
            <w:trPr>
              <w:gridAfter w:val="0"/>
              <w:trHeight w:val="260"/>
              <w:jc w:val="center"/>
            </w:trPr>
          </w:trPrChange>
        </w:trPr>
        <w:tc>
          <w:tcPr>
            <w:tcW w:w="1129" w:type="dxa"/>
            <w:shd w:val="clear" w:color="auto" w:fill="auto"/>
            <w:noWrap/>
            <w:vAlign w:val="center"/>
            <w:tcPrChange w:id="3756" w:author="Administrator" w:date="2018-11-08T22:31:00Z">
              <w:tcPr>
                <w:tcW w:w="1129" w:type="dxa"/>
                <w:shd w:val="clear" w:color="auto" w:fill="auto"/>
                <w:noWrap/>
                <w:vAlign w:val="center"/>
              </w:tcPr>
            </w:tcPrChange>
          </w:tcPr>
          <w:p w14:paraId="7B8AE3B4" w14:textId="33EF2EEB" w:rsidR="003D490F" w:rsidRPr="00410D43" w:rsidDel="007E2CA1" w:rsidRDefault="00C227BF" w:rsidP="00292CE8">
            <w:pPr>
              <w:pStyle w:val="a9"/>
              <w:rPr>
                <w:del w:id="3757" w:author="John" w:date="2018-11-09T23:01:00Z"/>
              </w:rPr>
            </w:pPr>
            <w:ins w:id="3758" w:author="Administrator" w:date="2018-11-08T22:18:00Z">
              <w:del w:id="3759" w:author="John" w:date="2018-11-09T23:01:00Z">
                <w:r w:rsidDel="007E2CA1">
                  <w:rPr>
                    <w:rFonts w:hint="eastAsia"/>
                  </w:rPr>
                  <w:delText>王飞刚</w:delText>
                </w:r>
              </w:del>
            </w:ins>
          </w:p>
        </w:tc>
        <w:tc>
          <w:tcPr>
            <w:tcW w:w="1418" w:type="dxa"/>
            <w:shd w:val="clear" w:color="auto" w:fill="auto"/>
            <w:noWrap/>
            <w:vAlign w:val="center"/>
            <w:tcPrChange w:id="3760" w:author="Administrator" w:date="2018-11-08T22:31:00Z">
              <w:tcPr>
                <w:tcW w:w="1418" w:type="dxa"/>
                <w:gridSpan w:val="2"/>
                <w:shd w:val="clear" w:color="auto" w:fill="auto"/>
                <w:noWrap/>
                <w:vAlign w:val="center"/>
              </w:tcPr>
            </w:tcPrChange>
          </w:tcPr>
          <w:p w14:paraId="1A4E741E" w14:textId="6A3BE510" w:rsidR="003D490F" w:rsidRPr="00410D43" w:rsidDel="007E2CA1" w:rsidRDefault="00C227BF" w:rsidP="00292CE8">
            <w:pPr>
              <w:pStyle w:val="a9"/>
              <w:rPr>
                <w:del w:id="3761" w:author="John" w:date="2018-11-09T23:01:00Z"/>
              </w:rPr>
            </w:pPr>
            <w:ins w:id="3762" w:author="Administrator" w:date="2018-11-08T22:19:00Z">
              <w:del w:id="3763" w:author="John" w:date="2018-11-09T23:01:00Z">
                <w:r w:rsidDel="007E2CA1">
                  <w:rPr>
                    <w:rFonts w:hint="eastAsia"/>
                  </w:rPr>
                  <w:delText>用户</w:delText>
                </w:r>
                <w:r w:rsidDel="007E2CA1">
                  <w:rPr>
                    <w:rFonts w:hint="eastAsia"/>
                  </w:rPr>
                  <w:delText>/</w:delText>
                </w:r>
                <w:r w:rsidDel="007E2CA1">
                  <w:rPr>
                    <w:rFonts w:hint="eastAsia"/>
                  </w:rPr>
                  <w:delText>学生</w:delText>
                </w:r>
                <w:r w:rsidDel="007E2CA1">
                  <w:delText>用户群代表</w:delText>
                </w:r>
              </w:del>
            </w:ins>
          </w:p>
        </w:tc>
        <w:tc>
          <w:tcPr>
            <w:tcW w:w="1417" w:type="dxa"/>
            <w:vAlign w:val="center"/>
            <w:tcPrChange w:id="3764" w:author="Administrator" w:date="2018-11-08T22:31:00Z">
              <w:tcPr>
                <w:tcW w:w="1417" w:type="dxa"/>
                <w:gridSpan w:val="2"/>
              </w:tcPr>
            </w:tcPrChange>
          </w:tcPr>
          <w:p w14:paraId="4EC962F6" w14:textId="332979EA" w:rsidR="003D490F" w:rsidDel="007E2CA1" w:rsidRDefault="00C227BF" w:rsidP="00292CE8">
            <w:pPr>
              <w:pStyle w:val="a9"/>
              <w:rPr>
                <w:del w:id="3765" w:author="John" w:date="2018-11-09T23:01:00Z"/>
              </w:rPr>
            </w:pPr>
            <w:ins w:id="3766" w:author="Administrator" w:date="2018-11-08T22:19:00Z">
              <w:del w:id="3767" w:author="John" w:date="2018-11-09T23:01:00Z">
                <w:r w:rsidDel="007E2CA1">
                  <w:rPr>
                    <w:rFonts w:hint="eastAsia"/>
                  </w:rPr>
                  <w:delText>外部</w:delText>
                </w:r>
              </w:del>
            </w:ins>
          </w:p>
        </w:tc>
        <w:tc>
          <w:tcPr>
            <w:tcW w:w="1999" w:type="dxa"/>
            <w:shd w:val="clear" w:color="auto" w:fill="auto"/>
            <w:noWrap/>
            <w:vAlign w:val="center"/>
            <w:tcPrChange w:id="3768" w:author="Administrator" w:date="2018-11-08T22:31:00Z">
              <w:tcPr>
                <w:tcW w:w="1999" w:type="dxa"/>
                <w:gridSpan w:val="2"/>
                <w:shd w:val="clear" w:color="auto" w:fill="auto"/>
                <w:noWrap/>
                <w:vAlign w:val="center"/>
              </w:tcPr>
            </w:tcPrChange>
          </w:tcPr>
          <w:p w14:paraId="1EE65CD3" w14:textId="25E65FA8" w:rsidR="003D490F" w:rsidRPr="00410D43" w:rsidDel="007E2CA1" w:rsidRDefault="00342B28" w:rsidP="00292CE8">
            <w:pPr>
              <w:pStyle w:val="a9"/>
              <w:rPr>
                <w:del w:id="3769" w:author="John" w:date="2018-11-09T23:01:00Z"/>
              </w:rPr>
            </w:pPr>
            <w:ins w:id="3770" w:author="Administrator" w:date="2018-11-08T22:28:00Z">
              <w:del w:id="3771" w:author="John" w:date="2018-11-09T23:01:00Z">
                <w:r w:rsidDel="007E2CA1">
                  <w:rPr>
                    <w:rFonts w:hint="eastAsia"/>
                  </w:rPr>
                  <w:delText>15988139345</w:delText>
                </w:r>
              </w:del>
            </w:ins>
          </w:p>
        </w:tc>
        <w:tc>
          <w:tcPr>
            <w:tcW w:w="1511" w:type="dxa"/>
            <w:shd w:val="clear" w:color="auto" w:fill="auto"/>
            <w:vAlign w:val="center"/>
            <w:tcPrChange w:id="3772" w:author="Administrator" w:date="2018-11-08T22:31:00Z">
              <w:tcPr>
                <w:tcW w:w="1511" w:type="dxa"/>
                <w:gridSpan w:val="2"/>
                <w:shd w:val="clear" w:color="auto" w:fill="auto"/>
              </w:tcPr>
            </w:tcPrChange>
          </w:tcPr>
          <w:p w14:paraId="0683BBE2" w14:textId="26793002" w:rsidR="003D490F" w:rsidRPr="00410D43" w:rsidDel="007E2CA1" w:rsidRDefault="00342B28" w:rsidP="00292CE8">
            <w:pPr>
              <w:pStyle w:val="a9"/>
              <w:rPr>
                <w:del w:id="3773" w:author="John" w:date="2018-11-09T23:01:00Z"/>
              </w:rPr>
            </w:pPr>
            <w:ins w:id="3774" w:author="Administrator" w:date="2018-11-08T22:29:00Z">
              <w:del w:id="3775" w:author="John" w:date="2018-11-09T23:01:00Z">
                <w:r w:rsidRPr="00410D43" w:rsidDel="007E2CA1">
                  <w:rPr>
                    <w:rFonts w:hint="eastAsia"/>
                  </w:rPr>
                  <w:delText>弘毅</w:delText>
                </w:r>
                <w:r w:rsidRPr="00410D43" w:rsidDel="007E2CA1">
                  <w:delText>B1-615</w:delText>
                </w:r>
              </w:del>
            </w:ins>
          </w:p>
        </w:tc>
        <w:tc>
          <w:tcPr>
            <w:tcW w:w="2211" w:type="dxa"/>
            <w:gridSpan w:val="2"/>
            <w:shd w:val="clear" w:color="auto" w:fill="auto"/>
            <w:vAlign w:val="center"/>
            <w:tcPrChange w:id="3776" w:author="Administrator" w:date="2018-11-08T22:31:00Z">
              <w:tcPr>
                <w:tcW w:w="2211" w:type="dxa"/>
                <w:gridSpan w:val="3"/>
                <w:shd w:val="clear" w:color="auto" w:fill="auto"/>
                <w:vAlign w:val="center"/>
              </w:tcPr>
            </w:tcPrChange>
          </w:tcPr>
          <w:p w14:paraId="06CB8D8B" w14:textId="2098441F" w:rsidR="003D490F" w:rsidRPr="00410D43" w:rsidDel="007E2CA1" w:rsidRDefault="00342B28" w:rsidP="00292CE8">
            <w:pPr>
              <w:pStyle w:val="a9"/>
              <w:rPr>
                <w:del w:id="3777" w:author="John" w:date="2018-11-09T23:01:00Z"/>
              </w:rPr>
            </w:pPr>
            <w:ins w:id="3778" w:author="Administrator" w:date="2018-11-08T22:32:00Z">
              <w:del w:id="3779" w:author="John" w:date="2018-11-09T23:01:00Z">
                <w:r w:rsidDel="007E2CA1">
                  <w:rPr>
                    <w:rFonts w:hint="eastAsia"/>
                  </w:rPr>
                  <w:delText>以</w:delText>
                </w:r>
                <w:r w:rsidDel="007E2CA1">
                  <w:delText>学生</w:delText>
                </w:r>
              </w:del>
            </w:ins>
            <w:ins w:id="3780" w:author="Administrator" w:date="2018-11-08T22:33:00Z">
              <w:del w:id="3781" w:author="John" w:date="2018-11-09T23:01:00Z">
                <w:r w:rsidDel="007E2CA1">
                  <w:delText>身份使用该系统</w:delText>
                </w:r>
                <w:r w:rsidDel="007E2CA1">
                  <w:rPr>
                    <w:rFonts w:hint="eastAsia"/>
                  </w:rPr>
                  <w:delText>/</w:delText>
                </w:r>
                <w:r w:rsidDel="007E2CA1">
                  <w:rPr>
                    <w:rFonts w:hint="eastAsia"/>
                  </w:rPr>
                  <w:delText>代表</w:delText>
                </w:r>
                <w:r w:rsidDel="007E2CA1">
                  <w:delText>学生群体提出功能需求</w:delText>
                </w:r>
              </w:del>
            </w:ins>
          </w:p>
        </w:tc>
      </w:tr>
      <w:tr w:rsidR="00C227BF" w:rsidRPr="00410D43" w:rsidDel="007E2CA1" w14:paraId="4A78D269" w14:textId="1D651446" w:rsidTr="00342B28">
        <w:tblPrEx>
          <w:tblPrExChange w:id="3782" w:author="Administrator" w:date="2018-11-08T22:31:00Z">
            <w:tblPrEx>
              <w:tblW w:w="9685" w:type="dxa"/>
            </w:tblPrEx>
          </w:tblPrExChange>
        </w:tblPrEx>
        <w:trPr>
          <w:trHeight w:val="260"/>
          <w:jc w:val="center"/>
          <w:ins w:id="3783" w:author="Administrator" w:date="2018-11-08T22:19:00Z"/>
          <w:del w:id="3784" w:author="John" w:date="2018-11-09T23:01:00Z"/>
          <w:trPrChange w:id="3785" w:author="Administrator" w:date="2018-11-08T22:31:00Z">
            <w:trPr>
              <w:gridAfter w:val="0"/>
              <w:trHeight w:val="260"/>
              <w:jc w:val="center"/>
            </w:trPr>
          </w:trPrChange>
        </w:trPr>
        <w:tc>
          <w:tcPr>
            <w:tcW w:w="1129" w:type="dxa"/>
            <w:shd w:val="clear" w:color="auto" w:fill="auto"/>
            <w:noWrap/>
            <w:vAlign w:val="center"/>
            <w:tcPrChange w:id="3786" w:author="Administrator" w:date="2018-11-08T22:31:00Z">
              <w:tcPr>
                <w:tcW w:w="1129" w:type="dxa"/>
                <w:shd w:val="clear" w:color="auto" w:fill="auto"/>
                <w:noWrap/>
                <w:vAlign w:val="center"/>
              </w:tcPr>
            </w:tcPrChange>
          </w:tcPr>
          <w:p w14:paraId="519F07A6" w14:textId="52DE22FC" w:rsidR="00C227BF" w:rsidDel="007E2CA1" w:rsidRDefault="00C227BF" w:rsidP="00292CE8">
            <w:pPr>
              <w:pStyle w:val="a9"/>
              <w:rPr>
                <w:ins w:id="3787" w:author="Administrator" w:date="2018-11-08T22:19:00Z"/>
                <w:del w:id="3788" w:author="John" w:date="2018-11-09T23:01:00Z"/>
              </w:rPr>
            </w:pPr>
            <w:ins w:id="3789" w:author="Administrator" w:date="2018-11-08T22:20:00Z">
              <w:del w:id="3790" w:author="John" w:date="2018-11-09T23:01:00Z">
                <w:r w:rsidDel="007E2CA1">
                  <w:rPr>
                    <w:rFonts w:hint="eastAsia"/>
                  </w:rPr>
                  <w:delText>冯炫霖</w:delText>
                </w:r>
              </w:del>
            </w:ins>
          </w:p>
        </w:tc>
        <w:tc>
          <w:tcPr>
            <w:tcW w:w="1418" w:type="dxa"/>
            <w:shd w:val="clear" w:color="auto" w:fill="auto"/>
            <w:noWrap/>
            <w:vAlign w:val="center"/>
            <w:tcPrChange w:id="3791" w:author="Administrator" w:date="2018-11-08T22:31:00Z">
              <w:tcPr>
                <w:tcW w:w="1418" w:type="dxa"/>
                <w:gridSpan w:val="2"/>
                <w:shd w:val="clear" w:color="auto" w:fill="auto"/>
                <w:noWrap/>
                <w:vAlign w:val="center"/>
              </w:tcPr>
            </w:tcPrChange>
          </w:tcPr>
          <w:p w14:paraId="5CF5503B" w14:textId="2945C28F" w:rsidR="00C227BF" w:rsidDel="007E2CA1" w:rsidRDefault="00C227BF" w:rsidP="00292CE8">
            <w:pPr>
              <w:pStyle w:val="a9"/>
              <w:rPr>
                <w:ins w:id="3792" w:author="Administrator" w:date="2018-11-08T22:19:00Z"/>
                <w:del w:id="3793" w:author="John" w:date="2018-11-09T23:01:00Z"/>
              </w:rPr>
            </w:pPr>
            <w:ins w:id="3794" w:author="Administrator" w:date="2018-11-08T22:20:00Z">
              <w:del w:id="3795" w:author="John" w:date="2018-11-09T23:01:00Z">
                <w:r w:rsidDel="007E2CA1">
                  <w:rPr>
                    <w:rFonts w:hint="eastAsia"/>
                  </w:rPr>
                  <w:delText>用户</w:delText>
                </w:r>
                <w:r w:rsidDel="007E2CA1">
                  <w:rPr>
                    <w:rFonts w:hint="eastAsia"/>
                  </w:rPr>
                  <w:delText>/</w:delText>
                </w:r>
                <w:r w:rsidDel="007E2CA1">
                  <w:rPr>
                    <w:rFonts w:hint="eastAsia"/>
                  </w:rPr>
                  <w:delText>游客</w:delText>
                </w:r>
                <w:r w:rsidDel="007E2CA1">
                  <w:delText>用户群代表</w:delText>
                </w:r>
              </w:del>
            </w:ins>
          </w:p>
        </w:tc>
        <w:tc>
          <w:tcPr>
            <w:tcW w:w="1417" w:type="dxa"/>
            <w:vAlign w:val="center"/>
            <w:tcPrChange w:id="3796" w:author="Administrator" w:date="2018-11-08T22:31:00Z">
              <w:tcPr>
                <w:tcW w:w="1417" w:type="dxa"/>
                <w:gridSpan w:val="2"/>
              </w:tcPr>
            </w:tcPrChange>
          </w:tcPr>
          <w:p w14:paraId="4A13DAF9" w14:textId="33397348" w:rsidR="00C227BF" w:rsidDel="007E2CA1" w:rsidRDefault="00C227BF" w:rsidP="00292CE8">
            <w:pPr>
              <w:pStyle w:val="a9"/>
              <w:rPr>
                <w:ins w:id="3797" w:author="Administrator" w:date="2018-11-08T22:19:00Z"/>
                <w:del w:id="3798" w:author="John" w:date="2018-11-09T23:01:00Z"/>
              </w:rPr>
            </w:pPr>
            <w:ins w:id="3799" w:author="Administrator" w:date="2018-11-08T22:20:00Z">
              <w:del w:id="3800" w:author="John" w:date="2018-11-09T23:01:00Z">
                <w:r w:rsidDel="007E2CA1">
                  <w:rPr>
                    <w:rFonts w:hint="eastAsia"/>
                  </w:rPr>
                  <w:delText>外部</w:delText>
                </w:r>
              </w:del>
            </w:ins>
          </w:p>
        </w:tc>
        <w:tc>
          <w:tcPr>
            <w:tcW w:w="1999" w:type="dxa"/>
            <w:shd w:val="clear" w:color="auto" w:fill="auto"/>
            <w:noWrap/>
            <w:vAlign w:val="center"/>
            <w:tcPrChange w:id="3801" w:author="Administrator" w:date="2018-11-08T22:31:00Z">
              <w:tcPr>
                <w:tcW w:w="1999" w:type="dxa"/>
                <w:gridSpan w:val="2"/>
                <w:shd w:val="clear" w:color="auto" w:fill="auto"/>
                <w:noWrap/>
                <w:vAlign w:val="center"/>
              </w:tcPr>
            </w:tcPrChange>
          </w:tcPr>
          <w:p w14:paraId="76C45FBD" w14:textId="6037B5C3" w:rsidR="00C227BF" w:rsidRPr="00410D43" w:rsidDel="007E2CA1" w:rsidRDefault="00342B28" w:rsidP="00292CE8">
            <w:pPr>
              <w:pStyle w:val="a9"/>
              <w:rPr>
                <w:ins w:id="3802" w:author="Administrator" w:date="2018-11-08T22:19:00Z"/>
                <w:del w:id="3803" w:author="John" w:date="2018-11-09T23:01:00Z"/>
              </w:rPr>
            </w:pPr>
            <w:ins w:id="3804" w:author="Administrator" w:date="2018-11-08T22:28:00Z">
              <w:del w:id="3805" w:author="John" w:date="2018-11-09T23:01:00Z">
                <w:r w:rsidDel="007E2CA1">
                  <w:rPr>
                    <w:rFonts w:hint="eastAsia"/>
                  </w:rPr>
                  <w:delText>13588898527</w:delText>
                </w:r>
              </w:del>
            </w:ins>
          </w:p>
        </w:tc>
        <w:tc>
          <w:tcPr>
            <w:tcW w:w="1511" w:type="dxa"/>
            <w:shd w:val="clear" w:color="auto" w:fill="auto"/>
            <w:vAlign w:val="center"/>
            <w:tcPrChange w:id="3806" w:author="Administrator" w:date="2018-11-08T22:31:00Z">
              <w:tcPr>
                <w:tcW w:w="1511" w:type="dxa"/>
                <w:gridSpan w:val="2"/>
                <w:shd w:val="clear" w:color="auto" w:fill="auto"/>
              </w:tcPr>
            </w:tcPrChange>
          </w:tcPr>
          <w:p w14:paraId="6699DB55" w14:textId="6BD47696" w:rsidR="00C227BF" w:rsidRPr="00410D43" w:rsidDel="007E2CA1" w:rsidRDefault="00271644" w:rsidP="00292CE8">
            <w:pPr>
              <w:pStyle w:val="a9"/>
              <w:rPr>
                <w:ins w:id="3807" w:author="Administrator" w:date="2018-11-08T22:19:00Z"/>
                <w:del w:id="3808" w:author="John" w:date="2018-11-09T23:01:00Z"/>
              </w:rPr>
            </w:pPr>
            <w:ins w:id="3809" w:author="Administrator" w:date="2018-11-08T22:36:00Z">
              <w:del w:id="3810" w:author="John" w:date="2018-11-09T23:01:00Z">
                <w:r w:rsidDel="007E2CA1">
                  <w:rPr>
                    <w:rFonts w:hint="eastAsia"/>
                  </w:rPr>
                  <w:delText>致远</w:delText>
                </w:r>
                <w:r w:rsidDel="007E2CA1">
                  <w:rPr>
                    <w:rFonts w:hint="eastAsia"/>
                  </w:rPr>
                  <w:delText>B</w:delText>
                </w:r>
                <w:r w:rsidDel="007E2CA1">
                  <w:delText>2-522</w:delText>
                </w:r>
              </w:del>
            </w:ins>
          </w:p>
        </w:tc>
        <w:tc>
          <w:tcPr>
            <w:tcW w:w="2211" w:type="dxa"/>
            <w:gridSpan w:val="2"/>
            <w:shd w:val="clear" w:color="auto" w:fill="auto"/>
            <w:vAlign w:val="center"/>
            <w:tcPrChange w:id="3811" w:author="Administrator" w:date="2018-11-08T22:31:00Z">
              <w:tcPr>
                <w:tcW w:w="2211" w:type="dxa"/>
                <w:gridSpan w:val="3"/>
                <w:shd w:val="clear" w:color="auto" w:fill="auto"/>
                <w:vAlign w:val="center"/>
              </w:tcPr>
            </w:tcPrChange>
          </w:tcPr>
          <w:p w14:paraId="37802784" w14:textId="34C8FB7F" w:rsidR="00C227BF" w:rsidRPr="00410D43" w:rsidDel="007E2CA1" w:rsidRDefault="00342B28">
            <w:pPr>
              <w:pStyle w:val="a9"/>
              <w:rPr>
                <w:ins w:id="3812" w:author="Administrator" w:date="2018-11-08T22:19:00Z"/>
                <w:del w:id="3813" w:author="John" w:date="2018-11-09T23:01:00Z"/>
              </w:rPr>
            </w:pPr>
            <w:ins w:id="3814" w:author="Administrator" w:date="2018-11-08T22:33:00Z">
              <w:del w:id="3815" w:author="John" w:date="2018-11-09T23:01:00Z">
                <w:r w:rsidDel="007E2CA1">
                  <w:rPr>
                    <w:rFonts w:hint="eastAsia"/>
                  </w:rPr>
                  <w:delText>以游客</w:delText>
                </w:r>
                <w:r w:rsidDel="007E2CA1">
                  <w:delText>身份使用该系统</w:delText>
                </w:r>
                <w:r w:rsidDel="007E2CA1">
                  <w:rPr>
                    <w:rFonts w:hint="eastAsia"/>
                  </w:rPr>
                  <w:delText>/</w:delText>
                </w:r>
                <w:r w:rsidDel="007E2CA1">
                  <w:rPr>
                    <w:rFonts w:hint="eastAsia"/>
                  </w:rPr>
                  <w:delText>代表游客</w:delText>
                </w:r>
                <w:r w:rsidDel="007E2CA1">
                  <w:delText>群体提出功能需求</w:delText>
                </w:r>
              </w:del>
            </w:ins>
          </w:p>
        </w:tc>
      </w:tr>
      <w:tr w:rsidR="00FA0FF3" w:rsidRPr="00410D43" w:rsidDel="00501FC8" w14:paraId="02D6474F" w14:textId="4BB41109" w:rsidTr="00342B28">
        <w:tblPrEx>
          <w:tblPrExChange w:id="3816" w:author="Administrator" w:date="2018-11-08T22:31:00Z">
            <w:tblPrEx>
              <w:tblW w:w="9685" w:type="dxa"/>
            </w:tblPrEx>
          </w:tblPrExChange>
        </w:tblPrEx>
        <w:trPr>
          <w:gridAfter w:val="1"/>
          <w:wAfter w:w="1009" w:type="dxa"/>
          <w:trHeight w:val="260"/>
          <w:jc w:val="center"/>
          <w:del w:id="3817" w:author="Administrator" w:date="2018-11-08T21:17:00Z"/>
          <w:trPrChange w:id="3818" w:author="Administrator" w:date="2018-11-08T22:31:00Z">
            <w:trPr>
              <w:gridAfter w:val="1"/>
              <w:wAfter w:w="1009" w:type="dxa"/>
              <w:trHeight w:val="260"/>
              <w:jc w:val="center"/>
            </w:trPr>
          </w:trPrChange>
        </w:trPr>
        <w:tc>
          <w:tcPr>
            <w:tcW w:w="8676" w:type="dxa"/>
            <w:gridSpan w:val="6"/>
            <w:shd w:val="clear" w:color="auto" w:fill="auto"/>
            <w:noWrap/>
            <w:vAlign w:val="center"/>
            <w:tcPrChange w:id="3819" w:author="Administrator" w:date="2018-11-08T22:31:00Z">
              <w:tcPr>
                <w:tcW w:w="8676" w:type="dxa"/>
                <w:gridSpan w:val="11"/>
                <w:shd w:val="clear" w:color="auto" w:fill="auto"/>
                <w:noWrap/>
                <w:vAlign w:val="center"/>
              </w:tcPr>
            </w:tcPrChange>
          </w:tcPr>
          <w:p w14:paraId="0463C702" w14:textId="4C64A252" w:rsidR="00FA0FF3" w:rsidRPr="00410D43" w:rsidDel="00501FC8" w:rsidRDefault="00FA0FF3" w:rsidP="00292CE8">
            <w:pPr>
              <w:pStyle w:val="a9"/>
              <w:rPr>
                <w:del w:id="3820" w:author="Administrator" w:date="2018-11-08T21:17:00Z"/>
              </w:rPr>
            </w:pPr>
            <w:del w:id="3821" w:author="Administrator" w:date="2018-11-08T21:17:00Z">
              <w:r w:rsidRPr="00410D43" w:rsidDel="00501FC8">
                <w:rPr>
                  <w:rFonts w:hint="eastAsia"/>
                </w:rPr>
                <w:delText>未完待续</w:delText>
              </w:r>
              <w:r w:rsidRPr="00410D43" w:rsidDel="00501FC8">
                <w:delText>……</w:delText>
              </w:r>
            </w:del>
          </w:p>
        </w:tc>
      </w:tr>
    </w:tbl>
    <w:p w14:paraId="45CE33C6" w14:textId="6C7C6EEE" w:rsidR="007613F1" w:rsidDel="007E2CA1" w:rsidRDefault="00271644" w:rsidP="007613F1">
      <w:pPr>
        <w:pStyle w:val="1"/>
        <w:rPr>
          <w:del w:id="3822" w:author="John" w:date="2018-11-09T23:01:00Z"/>
        </w:rPr>
      </w:pPr>
      <w:ins w:id="3823" w:author="Administrator" w:date="2018-11-08T22:39:00Z">
        <w:del w:id="3824" w:author="John" w:date="2018-11-09T23:01:00Z">
          <w:r w:rsidDel="007E2CA1">
            <w:delText>8</w:delText>
          </w:r>
        </w:del>
      </w:ins>
      <w:del w:id="3825" w:author="John" w:date="2018-11-09T23:01:00Z">
        <w:r w:rsidR="005A41A3" w:rsidDel="007E2CA1">
          <w:rPr>
            <w:rFonts w:hint="eastAsia"/>
          </w:rPr>
          <w:delText>7</w:delText>
        </w:r>
        <w:r w:rsidR="00AB38FF" w:rsidDel="007E2CA1">
          <w:rPr>
            <w:rFonts w:hint="eastAsia"/>
          </w:rPr>
          <w:delText>项目风险</w:delText>
        </w:r>
      </w:del>
    </w:p>
    <w:p w14:paraId="2BDDC50A" w14:textId="36D86436" w:rsidR="00D130FB" w:rsidDel="007E2CA1" w:rsidRDefault="00271644" w:rsidP="00D130FB">
      <w:pPr>
        <w:pStyle w:val="2"/>
        <w:rPr>
          <w:del w:id="3826" w:author="John" w:date="2018-11-09T23:01:00Z"/>
        </w:rPr>
      </w:pPr>
      <w:ins w:id="3827" w:author="Administrator" w:date="2018-11-08T22:39:00Z">
        <w:del w:id="3828" w:author="John" w:date="2018-11-09T23:01:00Z">
          <w:r w:rsidDel="007E2CA1">
            <w:delText>8</w:delText>
          </w:r>
        </w:del>
      </w:ins>
      <w:del w:id="3829" w:author="John" w:date="2018-11-09T23:01:00Z">
        <w:r w:rsidR="005A41A3" w:rsidDel="007E2CA1">
          <w:rPr>
            <w:rFonts w:hint="eastAsia"/>
          </w:rPr>
          <w:delText>7</w:delText>
        </w:r>
        <w:r w:rsidR="00D130FB" w:rsidDel="007E2CA1">
          <w:delText>.1</w:delText>
        </w:r>
        <w:r w:rsidR="00D130FB" w:rsidDel="007E2CA1">
          <w:delText>项目风险类别定义</w:delText>
        </w:r>
      </w:del>
    </w:p>
    <w:tbl>
      <w:tblPr>
        <w:tblW w:w="813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67"/>
        <w:gridCol w:w="6465"/>
      </w:tblGrid>
      <w:tr w:rsidR="00A5657F" w:rsidDel="007E2CA1" w14:paraId="3115BD9D" w14:textId="45790585" w:rsidTr="005A41A3">
        <w:trPr>
          <w:del w:id="3830" w:author="John" w:date="2018-11-09T23:01:00Z"/>
        </w:trPr>
        <w:tc>
          <w:tcPr>
            <w:tcW w:w="1667" w:type="dxa"/>
            <w:shd w:val="clear" w:color="auto" w:fill="auto"/>
          </w:tcPr>
          <w:p w14:paraId="23381906" w14:textId="79F599C9" w:rsidR="00A5657F" w:rsidRPr="00AC5569" w:rsidDel="007E2CA1" w:rsidRDefault="00A5657F" w:rsidP="00AC5569">
            <w:pPr>
              <w:pStyle w:val="a9"/>
              <w:jc w:val="center"/>
              <w:rPr>
                <w:del w:id="3831" w:author="John" w:date="2018-11-09T23:01:00Z"/>
                <w:b/>
                <w:sz w:val="24"/>
              </w:rPr>
            </w:pPr>
            <w:del w:id="3832" w:author="John" w:date="2018-11-09T23:01:00Z">
              <w:r w:rsidRPr="00AC5569" w:rsidDel="007E2CA1">
                <w:rPr>
                  <w:rFonts w:hint="eastAsia"/>
                  <w:b/>
                  <w:sz w:val="24"/>
                </w:rPr>
                <w:delText>风险类别</w:delText>
              </w:r>
            </w:del>
          </w:p>
        </w:tc>
        <w:tc>
          <w:tcPr>
            <w:tcW w:w="6465" w:type="dxa"/>
            <w:shd w:val="clear" w:color="auto" w:fill="auto"/>
          </w:tcPr>
          <w:p w14:paraId="3A24CE93" w14:textId="1BDE97FA" w:rsidR="00A5657F" w:rsidRPr="00AC5569" w:rsidDel="007E2CA1" w:rsidRDefault="00A5657F" w:rsidP="00AC5569">
            <w:pPr>
              <w:pStyle w:val="a9"/>
              <w:jc w:val="center"/>
              <w:rPr>
                <w:del w:id="3833" w:author="John" w:date="2018-11-09T23:01:00Z"/>
                <w:b/>
                <w:sz w:val="24"/>
              </w:rPr>
            </w:pPr>
            <w:del w:id="3834" w:author="John" w:date="2018-11-09T23:01:00Z">
              <w:r w:rsidRPr="00AC5569" w:rsidDel="007E2CA1">
                <w:rPr>
                  <w:rFonts w:hint="eastAsia"/>
                  <w:b/>
                  <w:sz w:val="24"/>
                </w:rPr>
                <w:delText>描述</w:delText>
              </w:r>
            </w:del>
          </w:p>
        </w:tc>
      </w:tr>
      <w:tr w:rsidR="00A5657F" w:rsidDel="007E2CA1" w14:paraId="4B32E10C" w14:textId="1BFB679D" w:rsidTr="005A41A3">
        <w:trPr>
          <w:del w:id="3835" w:author="John" w:date="2018-11-09T23:01:00Z"/>
        </w:trPr>
        <w:tc>
          <w:tcPr>
            <w:tcW w:w="1667" w:type="dxa"/>
            <w:shd w:val="clear" w:color="auto" w:fill="auto"/>
          </w:tcPr>
          <w:p w14:paraId="2A17EC34" w14:textId="754A0F37" w:rsidR="00A5657F" w:rsidDel="007E2CA1" w:rsidRDefault="00A5657F" w:rsidP="00AC5569">
            <w:pPr>
              <w:pStyle w:val="a9"/>
              <w:rPr>
                <w:del w:id="3836" w:author="John" w:date="2018-11-09T23:01:00Z"/>
              </w:rPr>
            </w:pPr>
            <w:del w:id="3837" w:author="John" w:date="2018-11-09T23:01:00Z">
              <w:r w:rsidDel="007E2CA1">
                <w:rPr>
                  <w:rFonts w:hint="eastAsia"/>
                </w:rPr>
                <w:delText>技术风险</w:delText>
              </w:r>
            </w:del>
          </w:p>
        </w:tc>
        <w:tc>
          <w:tcPr>
            <w:tcW w:w="6465" w:type="dxa"/>
            <w:shd w:val="clear" w:color="auto" w:fill="auto"/>
          </w:tcPr>
          <w:p w14:paraId="72CD5B42" w14:textId="78F2F705" w:rsidR="00A5657F" w:rsidDel="007E2CA1" w:rsidRDefault="00A5657F" w:rsidP="00AC5569">
            <w:pPr>
              <w:pStyle w:val="a9"/>
              <w:rPr>
                <w:del w:id="3838" w:author="John" w:date="2018-11-09T23:01:00Z"/>
              </w:rPr>
            </w:pPr>
            <w:del w:id="3839" w:author="John" w:date="2018-11-09T23:01:00Z">
              <w:r w:rsidDel="007E2CA1">
                <w:delText>通常包括</w:delText>
              </w:r>
              <w:r w:rsidDel="007E2CA1">
                <w:rPr>
                  <w:rFonts w:hint="eastAsia"/>
                </w:rPr>
                <w:delText>软件开发阶段人员的技术无法达到开发的要求，以及开发过程中，用户对技术的要求无法达到</w:delText>
              </w:r>
              <w:r w:rsidDel="007E2CA1">
                <w:delText>。</w:delText>
              </w:r>
            </w:del>
          </w:p>
        </w:tc>
      </w:tr>
      <w:tr w:rsidR="00A5657F" w:rsidDel="007E2CA1" w14:paraId="03348453" w14:textId="1F2BDCBC" w:rsidTr="005A41A3">
        <w:trPr>
          <w:del w:id="3840" w:author="John" w:date="2018-11-09T23:01:00Z"/>
        </w:trPr>
        <w:tc>
          <w:tcPr>
            <w:tcW w:w="1667" w:type="dxa"/>
            <w:shd w:val="clear" w:color="auto" w:fill="auto"/>
          </w:tcPr>
          <w:p w14:paraId="79F05CC0" w14:textId="4898B31E" w:rsidR="00A5657F" w:rsidDel="007E2CA1" w:rsidRDefault="00A5657F" w:rsidP="00AC5569">
            <w:pPr>
              <w:pStyle w:val="a9"/>
              <w:rPr>
                <w:del w:id="3841" w:author="John" w:date="2018-11-09T23:01:00Z"/>
              </w:rPr>
            </w:pPr>
            <w:del w:id="3842" w:author="John" w:date="2018-11-09T23:01:00Z">
              <w:r w:rsidDel="007E2CA1">
                <w:rPr>
                  <w:rFonts w:hint="eastAsia"/>
                </w:rPr>
                <w:delText>参与者风险</w:delText>
              </w:r>
            </w:del>
          </w:p>
        </w:tc>
        <w:tc>
          <w:tcPr>
            <w:tcW w:w="6465" w:type="dxa"/>
            <w:shd w:val="clear" w:color="auto" w:fill="auto"/>
          </w:tcPr>
          <w:p w14:paraId="15233853" w14:textId="1AF0B3BB" w:rsidR="00A5657F" w:rsidDel="007E2CA1" w:rsidRDefault="00A5657F" w:rsidP="00AC5569">
            <w:pPr>
              <w:pStyle w:val="a9"/>
              <w:rPr>
                <w:del w:id="3843" w:author="John" w:date="2018-11-09T23:01:00Z"/>
              </w:rPr>
            </w:pPr>
            <w:del w:id="3844" w:author="John" w:date="2018-11-09T23:01:00Z">
              <w:r w:rsidDel="007E2CA1">
                <w:delText>通常</w:delText>
              </w:r>
              <w:r w:rsidDel="007E2CA1">
                <w:rPr>
                  <w:rFonts w:hint="eastAsia"/>
                </w:rPr>
                <w:delText>用户更改，开发人员的变更以及减少，开发人员请假生病以及课程繁忙</w:delText>
              </w:r>
              <w:r w:rsidDel="007E2CA1">
                <w:delText>等。</w:delText>
              </w:r>
            </w:del>
          </w:p>
        </w:tc>
      </w:tr>
      <w:tr w:rsidR="00A5657F" w:rsidDel="007E2CA1" w14:paraId="5710DC44" w14:textId="25EB3897" w:rsidTr="005A41A3">
        <w:trPr>
          <w:del w:id="3845" w:author="John" w:date="2018-11-09T23:01:00Z"/>
        </w:trPr>
        <w:tc>
          <w:tcPr>
            <w:tcW w:w="1667" w:type="dxa"/>
            <w:shd w:val="clear" w:color="auto" w:fill="auto"/>
          </w:tcPr>
          <w:p w14:paraId="10C51229" w14:textId="0B8B7EFD" w:rsidR="00A5657F" w:rsidDel="007E2CA1" w:rsidRDefault="00A5657F" w:rsidP="00AC5569">
            <w:pPr>
              <w:pStyle w:val="a9"/>
              <w:rPr>
                <w:del w:id="3846" w:author="John" w:date="2018-11-09T23:01:00Z"/>
              </w:rPr>
            </w:pPr>
            <w:del w:id="3847" w:author="John" w:date="2018-11-09T23:01:00Z">
              <w:r w:rsidDel="007E2CA1">
                <w:rPr>
                  <w:rFonts w:hint="eastAsia"/>
                </w:rPr>
                <w:delText>结构风险</w:delText>
              </w:r>
            </w:del>
          </w:p>
        </w:tc>
        <w:tc>
          <w:tcPr>
            <w:tcW w:w="6465" w:type="dxa"/>
            <w:shd w:val="clear" w:color="auto" w:fill="auto"/>
          </w:tcPr>
          <w:p w14:paraId="7356769A" w14:textId="1FCD66BE" w:rsidR="00A5657F" w:rsidDel="007E2CA1" w:rsidRDefault="00A5657F" w:rsidP="00AC5569">
            <w:pPr>
              <w:pStyle w:val="a9"/>
              <w:rPr>
                <w:del w:id="3848" w:author="John" w:date="2018-11-09T23:01:00Z"/>
              </w:rPr>
            </w:pPr>
            <w:del w:id="3849" w:author="John" w:date="2018-11-09T23:01:00Z">
              <w:r w:rsidDel="007E2CA1">
                <w:delText>通常包括</w:delText>
              </w:r>
              <w:r w:rsidDel="007E2CA1">
                <w:rPr>
                  <w:rFonts w:hint="eastAsia"/>
                </w:rPr>
                <w:delText>系统结构的改变和人员配置的改变。</w:delText>
              </w:r>
            </w:del>
          </w:p>
        </w:tc>
      </w:tr>
      <w:tr w:rsidR="00A5657F" w:rsidDel="007E2CA1" w14:paraId="4F3C9506" w14:textId="0CC43E86" w:rsidTr="005A41A3">
        <w:trPr>
          <w:del w:id="3850" w:author="John" w:date="2018-11-09T23:01:00Z"/>
        </w:trPr>
        <w:tc>
          <w:tcPr>
            <w:tcW w:w="1667" w:type="dxa"/>
            <w:shd w:val="clear" w:color="auto" w:fill="auto"/>
          </w:tcPr>
          <w:p w14:paraId="3CDF1351" w14:textId="6F326F29" w:rsidR="00A5657F" w:rsidDel="007E2CA1" w:rsidRDefault="00A5657F" w:rsidP="00AC5569">
            <w:pPr>
              <w:pStyle w:val="a9"/>
              <w:rPr>
                <w:del w:id="3851" w:author="John" w:date="2018-11-09T23:01:00Z"/>
              </w:rPr>
            </w:pPr>
            <w:del w:id="3852" w:author="John" w:date="2018-11-09T23:01:00Z">
              <w:r w:rsidDel="007E2CA1">
                <w:rPr>
                  <w:rFonts w:hint="eastAsia"/>
                </w:rPr>
                <w:delText>工具风险</w:delText>
              </w:r>
            </w:del>
          </w:p>
        </w:tc>
        <w:tc>
          <w:tcPr>
            <w:tcW w:w="6465" w:type="dxa"/>
            <w:shd w:val="clear" w:color="auto" w:fill="auto"/>
          </w:tcPr>
          <w:p w14:paraId="54F4D281" w14:textId="20E1AD5B" w:rsidR="00A5657F" w:rsidDel="007E2CA1" w:rsidRDefault="00A5657F" w:rsidP="00AC5569">
            <w:pPr>
              <w:pStyle w:val="a9"/>
              <w:rPr>
                <w:del w:id="3853" w:author="John" w:date="2018-11-09T23:01:00Z"/>
              </w:rPr>
            </w:pPr>
            <w:del w:id="3854" w:author="John" w:date="2018-11-09T23:01:00Z">
              <w:r w:rsidDel="007E2CA1">
                <w:rPr>
                  <w:rFonts w:hint="eastAsia"/>
                </w:rPr>
                <w:delText>通常包括开发过程中的工具无法达到开发的要求，以及工具的变更和出错情况。</w:delText>
              </w:r>
            </w:del>
          </w:p>
        </w:tc>
      </w:tr>
      <w:tr w:rsidR="00A5657F" w:rsidDel="007E2CA1" w14:paraId="6BB2A3C2" w14:textId="69E6D81F" w:rsidTr="005A41A3">
        <w:trPr>
          <w:del w:id="3855" w:author="John" w:date="2018-11-09T23:01:00Z"/>
        </w:trPr>
        <w:tc>
          <w:tcPr>
            <w:tcW w:w="1667" w:type="dxa"/>
            <w:shd w:val="clear" w:color="auto" w:fill="auto"/>
          </w:tcPr>
          <w:p w14:paraId="622DF22D" w14:textId="7E2FBE92" w:rsidR="00A5657F" w:rsidDel="007E2CA1" w:rsidRDefault="00A5657F" w:rsidP="00AC5569">
            <w:pPr>
              <w:pStyle w:val="a9"/>
              <w:rPr>
                <w:del w:id="3856" w:author="John" w:date="2018-11-09T23:01:00Z"/>
              </w:rPr>
            </w:pPr>
            <w:del w:id="3857" w:author="John" w:date="2018-11-09T23:01:00Z">
              <w:r w:rsidDel="007E2CA1">
                <w:rPr>
                  <w:rFonts w:hint="eastAsia"/>
                </w:rPr>
                <w:delText>任务风险</w:delText>
              </w:r>
            </w:del>
          </w:p>
        </w:tc>
        <w:tc>
          <w:tcPr>
            <w:tcW w:w="6465" w:type="dxa"/>
            <w:shd w:val="clear" w:color="auto" w:fill="auto"/>
          </w:tcPr>
          <w:p w14:paraId="17B090E0" w14:textId="36E77E58" w:rsidR="00A5657F" w:rsidDel="007E2CA1" w:rsidRDefault="00A5657F" w:rsidP="00AC5569">
            <w:pPr>
              <w:pStyle w:val="a9"/>
              <w:rPr>
                <w:del w:id="3858" w:author="John" w:date="2018-11-09T23:01:00Z"/>
              </w:rPr>
            </w:pPr>
            <w:del w:id="3859" w:author="John" w:date="2018-11-09T23:01:00Z">
              <w:r w:rsidDel="007E2CA1">
                <w:rPr>
                  <w:rFonts w:hint="eastAsia"/>
                </w:rPr>
                <w:delText>通常包括开发人员对任务分配的不平均，以及开发人员没有即使有效的完成自己的任务。</w:delText>
              </w:r>
            </w:del>
          </w:p>
        </w:tc>
      </w:tr>
    </w:tbl>
    <w:p w14:paraId="75DCCC0C" w14:textId="5BA75D85" w:rsidR="00D130FB" w:rsidDel="007E2CA1" w:rsidRDefault="009F215D" w:rsidP="00D130FB">
      <w:pPr>
        <w:pStyle w:val="2"/>
        <w:rPr>
          <w:del w:id="3860" w:author="John" w:date="2018-11-09T23:01:00Z"/>
        </w:rPr>
      </w:pPr>
      <w:ins w:id="3861" w:author="Administrator" w:date="2018-11-08T22:39:00Z">
        <w:del w:id="3862" w:author="John" w:date="2018-11-09T23:01:00Z">
          <w:r w:rsidDel="007E2CA1">
            <w:delText>8</w:delText>
          </w:r>
        </w:del>
      </w:ins>
      <w:del w:id="3863" w:author="John" w:date="2018-11-09T23:01:00Z">
        <w:r w:rsidR="005A41A3" w:rsidDel="007E2CA1">
          <w:rPr>
            <w:rFonts w:hint="eastAsia"/>
          </w:rPr>
          <w:delText>7</w:delText>
        </w:r>
        <w:r w:rsidR="00D130FB" w:rsidDel="007E2CA1">
          <w:delText>.2</w:delText>
        </w:r>
        <w:r w:rsidR="00D130FB" w:rsidDel="007E2CA1">
          <w:delText>项目风险概率和影响定义</w:delText>
        </w:r>
      </w:del>
    </w:p>
    <w:tbl>
      <w:tblPr>
        <w:tblW w:w="80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2"/>
        <w:gridCol w:w="1271"/>
        <w:gridCol w:w="997"/>
        <w:gridCol w:w="1139"/>
        <w:gridCol w:w="1880"/>
        <w:gridCol w:w="1763"/>
      </w:tblGrid>
      <w:tr w:rsidR="00A5657F" w:rsidDel="007E2CA1" w14:paraId="5BBE0775" w14:textId="53AFEA78" w:rsidTr="00AC5569">
        <w:trPr>
          <w:trHeight w:val="510"/>
          <w:jc w:val="center"/>
          <w:del w:id="3864" w:author="John" w:date="2018-11-09T23:01:00Z"/>
        </w:trPr>
        <w:tc>
          <w:tcPr>
            <w:tcW w:w="992" w:type="dxa"/>
            <w:shd w:val="clear" w:color="auto" w:fill="auto"/>
            <w:vAlign w:val="center"/>
          </w:tcPr>
          <w:p w14:paraId="469CDB5F" w14:textId="3EBB9B6C" w:rsidR="00A5657F" w:rsidRPr="00AC5569" w:rsidDel="007E2CA1" w:rsidRDefault="00A5657F" w:rsidP="00AC5569">
            <w:pPr>
              <w:pStyle w:val="a9"/>
              <w:rPr>
                <w:del w:id="3865" w:author="John" w:date="2018-11-09T23:01:00Z"/>
                <w:sz w:val="24"/>
              </w:rPr>
            </w:pPr>
          </w:p>
        </w:tc>
        <w:tc>
          <w:tcPr>
            <w:tcW w:w="1271" w:type="dxa"/>
            <w:shd w:val="clear" w:color="auto" w:fill="auto"/>
            <w:vAlign w:val="center"/>
          </w:tcPr>
          <w:p w14:paraId="0A989C70" w14:textId="29CAB84D" w:rsidR="00A5657F" w:rsidRPr="00AC5569" w:rsidDel="007E2CA1" w:rsidRDefault="00A5657F" w:rsidP="00AC5569">
            <w:pPr>
              <w:pStyle w:val="a9"/>
              <w:rPr>
                <w:del w:id="3866" w:author="John" w:date="2018-11-09T23:01:00Z"/>
                <w:b/>
                <w:sz w:val="24"/>
                <w:szCs w:val="28"/>
              </w:rPr>
            </w:pPr>
            <w:del w:id="3867" w:author="John" w:date="2018-11-09T23:01:00Z">
              <w:r w:rsidRPr="00AC5569" w:rsidDel="007E2CA1">
                <w:rPr>
                  <w:rFonts w:hint="eastAsia"/>
                  <w:b/>
                  <w:sz w:val="24"/>
                  <w:szCs w:val="28"/>
                </w:rPr>
                <w:delText>定性描述</w:delText>
              </w:r>
            </w:del>
          </w:p>
        </w:tc>
        <w:tc>
          <w:tcPr>
            <w:tcW w:w="997" w:type="dxa"/>
            <w:shd w:val="clear" w:color="auto" w:fill="auto"/>
            <w:vAlign w:val="center"/>
          </w:tcPr>
          <w:p w14:paraId="1BB62EC2" w14:textId="53F029E8" w:rsidR="00A5657F" w:rsidRPr="00AC5569" w:rsidDel="007E2CA1" w:rsidRDefault="00A5657F" w:rsidP="00AC5569">
            <w:pPr>
              <w:pStyle w:val="a9"/>
              <w:rPr>
                <w:del w:id="3868" w:author="John" w:date="2018-11-09T23:01:00Z"/>
                <w:b/>
                <w:sz w:val="24"/>
                <w:szCs w:val="28"/>
              </w:rPr>
            </w:pPr>
            <w:del w:id="3869" w:author="John" w:date="2018-11-09T23:01:00Z">
              <w:r w:rsidRPr="00AC5569" w:rsidDel="007E2CA1">
                <w:rPr>
                  <w:rFonts w:hint="eastAsia"/>
                  <w:b/>
                  <w:sz w:val="24"/>
                  <w:szCs w:val="28"/>
                </w:rPr>
                <w:delText>进度</w:delText>
              </w:r>
            </w:del>
          </w:p>
        </w:tc>
        <w:tc>
          <w:tcPr>
            <w:tcW w:w="1139" w:type="dxa"/>
            <w:shd w:val="clear" w:color="auto" w:fill="auto"/>
            <w:vAlign w:val="center"/>
          </w:tcPr>
          <w:p w14:paraId="372C998D" w14:textId="59F78A50" w:rsidR="00A5657F" w:rsidRPr="00AC5569" w:rsidDel="007E2CA1" w:rsidRDefault="00A5657F" w:rsidP="00AC5569">
            <w:pPr>
              <w:pStyle w:val="a9"/>
              <w:rPr>
                <w:del w:id="3870" w:author="John" w:date="2018-11-09T23:01:00Z"/>
                <w:b/>
                <w:sz w:val="24"/>
                <w:szCs w:val="28"/>
              </w:rPr>
            </w:pPr>
            <w:del w:id="3871" w:author="John" w:date="2018-11-09T23:01:00Z">
              <w:r w:rsidRPr="00AC5569" w:rsidDel="007E2CA1">
                <w:rPr>
                  <w:rFonts w:hint="eastAsia"/>
                  <w:b/>
                  <w:sz w:val="24"/>
                  <w:szCs w:val="28"/>
                </w:rPr>
                <w:delText>成本</w:delText>
              </w:r>
            </w:del>
          </w:p>
        </w:tc>
        <w:tc>
          <w:tcPr>
            <w:tcW w:w="1880" w:type="dxa"/>
            <w:shd w:val="clear" w:color="auto" w:fill="auto"/>
            <w:vAlign w:val="center"/>
          </w:tcPr>
          <w:p w14:paraId="450B7E3B" w14:textId="7D19C8E1" w:rsidR="00A5657F" w:rsidRPr="00AC5569" w:rsidDel="007E2CA1" w:rsidRDefault="00A5657F" w:rsidP="00AC5569">
            <w:pPr>
              <w:pStyle w:val="a9"/>
              <w:rPr>
                <w:del w:id="3872" w:author="John" w:date="2018-11-09T23:01:00Z"/>
                <w:b/>
                <w:sz w:val="24"/>
                <w:szCs w:val="28"/>
              </w:rPr>
            </w:pPr>
            <w:del w:id="3873" w:author="John" w:date="2018-11-09T23:01:00Z">
              <w:r w:rsidRPr="00AC5569" w:rsidDel="007E2CA1">
                <w:rPr>
                  <w:rFonts w:hint="eastAsia"/>
                  <w:b/>
                  <w:sz w:val="24"/>
                  <w:szCs w:val="28"/>
                </w:rPr>
                <w:delText>质量</w:delText>
              </w:r>
            </w:del>
          </w:p>
        </w:tc>
        <w:tc>
          <w:tcPr>
            <w:tcW w:w="1763" w:type="dxa"/>
            <w:shd w:val="clear" w:color="auto" w:fill="auto"/>
            <w:vAlign w:val="center"/>
          </w:tcPr>
          <w:p w14:paraId="64F66643" w14:textId="64956E28" w:rsidR="00A5657F" w:rsidRPr="00AC5569" w:rsidDel="007E2CA1" w:rsidRDefault="00A5657F" w:rsidP="00AC5569">
            <w:pPr>
              <w:pStyle w:val="a9"/>
              <w:rPr>
                <w:del w:id="3874" w:author="John" w:date="2018-11-09T23:01:00Z"/>
                <w:b/>
                <w:sz w:val="24"/>
                <w:szCs w:val="28"/>
              </w:rPr>
            </w:pPr>
            <w:del w:id="3875" w:author="John" w:date="2018-11-09T23:01:00Z">
              <w:r w:rsidRPr="00AC5569" w:rsidDel="007E2CA1">
                <w:rPr>
                  <w:rFonts w:hint="eastAsia"/>
                  <w:b/>
                  <w:sz w:val="24"/>
                  <w:szCs w:val="28"/>
                </w:rPr>
                <w:delText>范围</w:delText>
              </w:r>
            </w:del>
          </w:p>
        </w:tc>
      </w:tr>
      <w:tr w:rsidR="00A5657F" w:rsidDel="007E2CA1" w14:paraId="7A06750B" w14:textId="5281BA5D" w:rsidTr="00AC5569">
        <w:trPr>
          <w:trHeight w:val="300"/>
          <w:jc w:val="center"/>
          <w:del w:id="3876" w:author="John" w:date="2018-11-09T23:01:00Z"/>
        </w:trPr>
        <w:tc>
          <w:tcPr>
            <w:tcW w:w="992" w:type="dxa"/>
            <w:vMerge w:val="restart"/>
            <w:shd w:val="clear" w:color="auto" w:fill="auto"/>
            <w:vAlign w:val="center"/>
          </w:tcPr>
          <w:p w14:paraId="2430FBA8" w14:textId="333FD577" w:rsidR="00A5657F" w:rsidDel="007E2CA1" w:rsidRDefault="00A5657F" w:rsidP="00AC5569">
            <w:pPr>
              <w:pStyle w:val="a9"/>
              <w:rPr>
                <w:del w:id="3877" w:author="John" w:date="2018-11-09T23:01:00Z"/>
                <w:b/>
                <w:bCs/>
                <w:sz w:val="28"/>
                <w:szCs w:val="28"/>
              </w:rPr>
            </w:pPr>
            <w:del w:id="3878" w:author="John" w:date="2018-11-09T23:01:00Z">
              <w:r w:rsidRPr="00AC5569" w:rsidDel="007E2CA1">
                <w:rPr>
                  <w:rFonts w:hint="eastAsia"/>
                  <w:b/>
                  <w:bCs/>
                  <w:sz w:val="24"/>
                  <w:szCs w:val="28"/>
                </w:rPr>
                <w:delText>概率</w:delText>
              </w:r>
            </w:del>
          </w:p>
        </w:tc>
        <w:tc>
          <w:tcPr>
            <w:tcW w:w="1271" w:type="dxa"/>
            <w:shd w:val="clear" w:color="auto" w:fill="auto"/>
            <w:vAlign w:val="center"/>
          </w:tcPr>
          <w:p w14:paraId="063321F1" w14:textId="47DF7EA1" w:rsidR="00A5657F" w:rsidDel="007E2CA1" w:rsidRDefault="00A5657F" w:rsidP="00AC5569">
            <w:pPr>
              <w:pStyle w:val="a9"/>
              <w:rPr>
                <w:del w:id="3879" w:author="John" w:date="2018-11-09T23:01:00Z"/>
              </w:rPr>
            </w:pPr>
            <w:del w:id="3880" w:author="John" w:date="2018-11-09T23:01:00Z">
              <w:r w:rsidDel="007E2CA1">
                <w:rPr>
                  <w:rFonts w:hint="eastAsia"/>
                </w:rPr>
                <w:delText>高</w:delText>
              </w:r>
            </w:del>
          </w:p>
        </w:tc>
        <w:tc>
          <w:tcPr>
            <w:tcW w:w="5779" w:type="dxa"/>
            <w:gridSpan w:val="4"/>
            <w:vMerge w:val="restart"/>
            <w:shd w:val="clear" w:color="auto" w:fill="auto"/>
            <w:vAlign w:val="center"/>
          </w:tcPr>
          <w:p w14:paraId="72A9E015" w14:textId="666BD971" w:rsidR="00A5657F" w:rsidDel="007E2CA1" w:rsidRDefault="00A5657F" w:rsidP="00AC5569">
            <w:pPr>
              <w:pStyle w:val="a9"/>
              <w:rPr>
                <w:del w:id="3881" w:author="John" w:date="2018-11-09T23:01:00Z"/>
              </w:rPr>
            </w:pPr>
            <w:del w:id="3882" w:author="John" w:date="2018-11-09T23:01:00Z">
              <w:r w:rsidDel="007E2CA1">
                <w:rPr>
                  <w:rFonts w:hint="eastAsia"/>
                </w:rPr>
                <w:delText>表示发生的可能性</w:delText>
              </w:r>
            </w:del>
          </w:p>
        </w:tc>
      </w:tr>
      <w:tr w:rsidR="00A5657F" w:rsidDel="007E2CA1" w14:paraId="21768C2F" w14:textId="1C11E19C" w:rsidTr="00AC5569">
        <w:trPr>
          <w:trHeight w:val="285"/>
          <w:jc w:val="center"/>
          <w:del w:id="3883" w:author="John" w:date="2018-11-09T23:01:00Z"/>
        </w:trPr>
        <w:tc>
          <w:tcPr>
            <w:tcW w:w="992" w:type="dxa"/>
            <w:vMerge/>
            <w:shd w:val="clear" w:color="auto" w:fill="auto"/>
            <w:vAlign w:val="center"/>
          </w:tcPr>
          <w:p w14:paraId="64C52B18" w14:textId="55D7545B" w:rsidR="00A5657F" w:rsidDel="007E2CA1" w:rsidRDefault="00A5657F" w:rsidP="00AC5569">
            <w:pPr>
              <w:pStyle w:val="a9"/>
              <w:rPr>
                <w:del w:id="3884" w:author="John" w:date="2018-11-09T23:01:00Z"/>
                <w:b/>
                <w:bCs/>
                <w:sz w:val="28"/>
                <w:szCs w:val="28"/>
              </w:rPr>
            </w:pPr>
          </w:p>
        </w:tc>
        <w:tc>
          <w:tcPr>
            <w:tcW w:w="1271" w:type="dxa"/>
            <w:shd w:val="clear" w:color="auto" w:fill="auto"/>
            <w:vAlign w:val="center"/>
          </w:tcPr>
          <w:p w14:paraId="7B131A8C" w14:textId="6E427E1A" w:rsidR="00A5657F" w:rsidDel="007E2CA1" w:rsidRDefault="00A5657F" w:rsidP="00AC5569">
            <w:pPr>
              <w:pStyle w:val="a9"/>
              <w:rPr>
                <w:del w:id="3885" w:author="John" w:date="2018-11-09T23:01:00Z"/>
              </w:rPr>
            </w:pPr>
            <w:del w:id="3886" w:author="John" w:date="2018-11-09T23:01:00Z">
              <w:r w:rsidDel="007E2CA1">
                <w:rPr>
                  <w:rFonts w:hint="eastAsia"/>
                </w:rPr>
                <w:delText>中</w:delText>
              </w:r>
            </w:del>
          </w:p>
        </w:tc>
        <w:tc>
          <w:tcPr>
            <w:tcW w:w="5779" w:type="dxa"/>
            <w:gridSpan w:val="4"/>
            <w:vMerge/>
            <w:vAlign w:val="center"/>
          </w:tcPr>
          <w:p w14:paraId="26EE5D1B" w14:textId="07ECA210" w:rsidR="00A5657F" w:rsidDel="007E2CA1" w:rsidRDefault="00A5657F" w:rsidP="00AC5569">
            <w:pPr>
              <w:pStyle w:val="a9"/>
              <w:rPr>
                <w:del w:id="3887" w:author="John" w:date="2018-11-09T23:01:00Z"/>
              </w:rPr>
            </w:pPr>
          </w:p>
        </w:tc>
      </w:tr>
      <w:tr w:rsidR="00A5657F" w:rsidDel="007E2CA1" w14:paraId="013AB07D" w14:textId="5EF4245A" w:rsidTr="00AC5569">
        <w:trPr>
          <w:trHeight w:val="285"/>
          <w:jc w:val="center"/>
          <w:del w:id="3888" w:author="John" w:date="2018-11-09T23:01:00Z"/>
        </w:trPr>
        <w:tc>
          <w:tcPr>
            <w:tcW w:w="992" w:type="dxa"/>
            <w:vMerge/>
            <w:shd w:val="clear" w:color="auto" w:fill="auto"/>
            <w:vAlign w:val="center"/>
          </w:tcPr>
          <w:p w14:paraId="5BECA377" w14:textId="7508CE13" w:rsidR="00A5657F" w:rsidDel="007E2CA1" w:rsidRDefault="00A5657F" w:rsidP="00AC5569">
            <w:pPr>
              <w:pStyle w:val="a9"/>
              <w:rPr>
                <w:del w:id="3889" w:author="John" w:date="2018-11-09T23:01:00Z"/>
                <w:b/>
                <w:bCs/>
                <w:sz w:val="28"/>
                <w:szCs w:val="28"/>
              </w:rPr>
            </w:pPr>
          </w:p>
        </w:tc>
        <w:tc>
          <w:tcPr>
            <w:tcW w:w="1271" w:type="dxa"/>
            <w:shd w:val="clear" w:color="auto" w:fill="auto"/>
            <w:vAlign w:val="center"/>
          </w:tcPr>
          <w:p w14:paraId="2047F582" w14:textId="5C3CDC44" w:rsidR="00A5657F" w:rsidDel="007E2CA1" w:rsidRDefault="00A5657F" w:rsidP="00AC5569">
            <w:pPr>
              <w:pStyle w:val="a9"/>
              <w:rPr>
                <w:del w:id="3890" w:author="John" w:date="2018-11-09T23:01:00Z"/>
              </w:rPr>
            </w:pPr>
            <w:del w:id="3891" w:author="John" w:date="2018-11-09T23:01:00Z">
              <w:r w:rsidDel="007E2CA1">
                <w:rPr>
                  <w:rFonts w:hint="eastAsia"/>
                </w:rPr>
                <w:delText>低</w:delText>
              </w:r>
            </w:del>
          </w:p>
        </w:tc>
        <w:tc>
          <w:tcPr>
            <w:tcW w:w="5779" w:type="dxa"/>
            <w:gridSpan w:val="4"/>
            <w:vMerge/>
            <w:vAlign w:val="center"/>
          </w:tcPr>
          <w:p w14:paraId="03A23793" w14:textId="25DB08FA" w:rsidR="00A5657F" w:rsidDel="007E2CA1" w:rsidRDefault="00A5657F" w:rsidP="00AC5569">
            <w:pPr>
              <w:pStyle w:val="a9"/>
              <w:rPr>
                <w:del w:id="3892" w:author="John" w:date="2018-11-09T23:01:00Z"/>
              </w:rPr>
            </w:pPr>
          </w:p>
        </w:tc>
      </w:tr>
      <w:tr w:rsidR="00A5657F" w:rsidDel="007E2CA1" w14:paraId="65199CDB" w14:textId="64472A81" w:rsidTr="00AC5569">
        <w:trPr>
          <w:trHeight w:val="510"/>
          <w:jc w:val="center"/>
          <w:del w:id="3893" w:author="John" w:date="2018-11-09T23:01:00Z"/>
        </w:trPr>
        <w:tc>
          <w:tcPr>
            <w:tcW w:w="992" w:type="dxa"/>
            <w:vMerge w:val="restart"/>
            <w:shd w:val="clear" w:color="auto" w:fill="auto"/>
            <w:vAlign w:val="center"/>
          </w:tcPr>
          <w:p w14:paraId="439153B9" w14:textId="07F6B633" w:rsidR="00A5657F" w:rsidDel="007E2CA1" w:rsidRDefault="00A5657F" w:rsidP="00AC5569">
            <w:pPr>
              <w:pStyle w:val="a9"/>
              <w:rPr>
                <w:del w:id="3894" w:author="John" w:date="2018-11-09T23:01:00Z"/>
                <w:b/>
                <w:bCs/>
                <w:sz w:val="28"/>
                <w:szCs w:val="28"/>
              </w:rPr>
            </w:pPr>
            <w:del w:id="3895" w:author="John" w:date="2018-11-09T23:01:00Z">
              <w:r w:rsidRPr="00AC5569" w:rsidDel="007E2CA1">
                <w:rPr>
                  <w:rFonts w:hint="eastAsia"/>
                  <w:b/>
                  <w:bCs/>
                  <w:sz w:val="24"/>
                  <w:szCs w:val="28"/>
                </w:rPr>
                <w:delText>影响</w:delText>
              </w:r>
            </w:del>
          </w:p>
        </w:tc>
        <w:tc>
          <w:tcPr>
            <w:tcW w:w="1271" w:type="dxa"/>
            <w:shd w:val="clear" w:color="auto" w:fill="auto"/>
            <w:vAlign w:val="center"/>
          </w:tcPr>
          <w:p w14:paraId="3945AF68" w14:textId="25DE92AD" w:rsidR="00A5657F" w:rsidDel="007E2CA1" w:rsidRDefault="00A5657F" w:rsidP="00AC5569">
            <w:pPr>
              <w:pStyle w:val="a9"/>
              <w:rPr>
                <w:del w:id="3896" w:author="John" w:date="2018-11-09T23:01:00Z"/>
              </w:rPr>
            </w:pPr>
            <w:del w:id="3897" w:author="John" w:date="2018-11-09T23:01:00Z">
              <w:r w:rsidDel="007E2CA1">
                <w:rPr>
                  <w:rFonts w:hint="eastAsia"/>
                </w:rPr>
                <w:delText>高</w:delText>
              </w:r>
            </w:del>
          </w:p>
        </w:tc>
        <w:tc>
          <w:tcPr>
            <w:tcW w:w="997" w:type="dxa"/>
            <w:shd w:val="clear" w:color="auto" w:fill="auto"/>
            <w:vAlign w:val="center"/>
          </w:tcPr>
          <w:p w14:paraId="41670DDC" w14:textId="308B76E5" w:rsidR="00A5657F" w:rsidDel="007E2CA1" w:rsidRDefault="00A5657F" w:rsidP="00AC5569">
            <w:pPr>
              <w:pStyle w:val="a9"/>
              <w:rPr>
                <w:del w:id="3898" w:author="John" w:date="2018-11-09T23:01:00Z"/>
              </w:rPr>
            </w:pPr>
            <w:del w:id="3899" w:author="John" w:date="2018-11-09T23:01:00Z">
              <w:r w:rsidDel="007E2CA1">
                <w:rPr>
                  <w:rFonts w:hint="eastAsia"/>
                </w:rPr>
                <w:delText>进度延期半个月以上</w:delText>
              </w:r>
            </w:del>
          </w:p>
        </w:tc>
        <w:tc>
          <w:tcPr>
            <w:tcW w:w="1139" w:type="dxa"/>
            <w:shd w:val="clear" w:color="auto" w:fill="auto"/>
            <w:vAlign w:val="center"/>
          </w:tcPr>
          <w:p w14:paraId="298B8C09" w14:textId="2657E25C" w:rsidR="00A5657F" w:rsidDel="007E2CA1" w:rsidRDefault="00A5657F" w:rsidP="00AC5569">
            <w:pPr>
              <w:pStyle w:val="a9"/>
              <w:rPr>
                <w:del w:id="3900" w:author="John" w:date="2018-11-09T23:01:00Z"/>
              </w:rPr>
            </w:pPr>
            <w:del w:id="3901" w:author="John" w:date="2018-11-09T23:01:00Z">
              <w:r w:rsidDel="007E2CA1">
                <w:rPr>
                  <w:rFonts w:hint="eastAsia"/>
                </w:rPr>
                <w:delText>成本超支</w:delText>
              </w:r>
              <w:r w:rsidDel="007E2CA1">
                <w:delText>20%</w:delText>
              </w:r>
            </w:del>
          </w:p>
        </w:tc>
        <w:tc>
          <w:tcPr>
            <w:tcW w:w="1880" w:type="dxa"/>
            <w:shd w:val="clear" w:color="auto" w:fill="auto"/>
            <w:vAlign w:val="center"/>
          </w:tcPr>
          <w:p w14:paraId="69880A50" w14:textId="026629CD" w:rsidR="00A5657F" w:rsidDel="007E2CA1" w:rsidRDefault="00A5657F" w:rsidP="00AC5569">
            <w:pPr>
              <w:pStyle w:val="a9"/>
              <w:rPr>
                <w:del w:id="3902" w:author="John" w:date="2018-11-09T23:01:00Z"/>
              </w:rPr>
            </w:pPr>
            <w:del w:id="3903" w:author="John" w:date="2018-11-09T23:01:00Z">
              <w:r w:rsidDel="007E2CA1">
                <w:rPr>
                  <w:rFonts w:hint="eastAsia"/>
                </w:rPr>
                <w:delText>项目最终结果实际无法使用</w:delText>
              </w:r>
            </w:del>
          </w:p>
        </w:tc>
        <w:tc>
          <w:tcPr>
            <w:tcW w:w="1763" w:type="dxa"/>
            <w:shd w:val="clear" w:color="auto" w:fill="auto"/>
            <w:vAlign w:val="center"/>
          </w:tcPr>
          <w:p w14:paraId="23007F1F" w14:textId="1C542CCB" w:rsidR="00A5657F" w:rsidDel="007E2CA1" w:rsidRDefault="00A5657F" w:rsidP="00AC5569">
            <w:pPr>
              <w:pStyle w:val="a9"/>
              <w:rPr>
                <w:del w:id="3904" w:author="John" w:date="2018-11-09T23:01:00Z"/>
              </w:rPr>
            </w:pPr>
            <w:del w:id="3905" w:author="John" w:date="2018-11-09T23:01:00Z">
              <w:r w:rsidDel="007E2CA1">
                <w:rPr>
                  <w:rFonts w:hint="eastAsia"/>
                </w:rPr>
                <w:delText>每月重大变更大于</w:delText>
              </w:r>
              <w:r w:rsidDel="007E2CA1">
                <w:delText>3</w:delText>
              </w:r>
              <w:r w:rsidDel="007E2CA1">
                <w:rPr>
                  <w:rFonts w:hint="eastAsia"/>
                </w:rPr>
                <w:delText>起</w:delText>
              </w:r>
            </w:del>
          </w:p>
        </w:tc>
      </w:tr>
      <w:tr w:rsidR="00A5657F" w:rsidDel="007E2CA1" w14:paraId="455FD754" w14:textId="0D26DFF6" w:rsidTr="00AC5569">
        <w:trPr>
          <w:trHeight w:val="510"/>
          <w:jc w:val="center"/>
          <w:del w:id="3906" w:author="John" w:date="2018-11-09T23:01:00Z"/>
        </w:trPr>
        <w:tc>
          <w:tcPr>
            <w:tcW w:w="992" w:type="dxa"/>
            <w:vMerge/>
            <w:shd w:val="clear" w:color="auto" w:fill="auto"/>
            <w:vAlign w:val="center"/>
          </w:tcPr>
          <w:p w14:paraId="22A35A2C" w14:textId="19369100" w:rsidR="00A5657F" w:rsidDel="007E2CA1" w:rsidRDefault="00A5657F" w:rsidP="00AC5569">
            <w:pPr>
              <w:pStyle w:val="a9"/>
              <w:rPr>
                <w:del w:id="3907" w:author="John" w:date="2018-11-09T23:01:00Z"/>
              </w:rPr>
            </w:pPr>
          </w:p>
        </w:tc>
        <w:tc>
          <w:tcPr>
            <w:tcW w:w="1271" w:type="dxa"/>
            <w:shd w:val="clear" w:color="auto" w:fill="auto"/>
            <w:vAlign w:val="center"/>
          </w:tcPr>
          <w:p w14:paraId="6FC710F0" w14:textId="15A03515" w:rsidR="00A5657F" w:rsidDel="007E2CA1" w:rsidRDefault="00A5657F" w:rsidP="00AC5569">
            <w:pPr>
              <w:pStyle w:val="a9"/>
              <w:rPr>
                <w:del w:id="3908" w:author="John" w:date="2018-11-09T23:01:00Z"/>
              </w:rPr>
            </w:pPr>
            <w:del w:id="3909" w:author="John" w:date="2018-11-09T23:01:00Z">
              <w:r w:rsidDel="007E2CA1">
                <w:rPr>
                  <w:rFonts w:hint="eastAsia"/>
                </w:rPr>
                <w:delText>中</w:delText>
              </w:r>
            </w:del>
          </w:p>
        </w:tc>
        <w:tc>
          <w:tcPr>
            <w:tcW w:w="997" w:type="dxa"/>
            <w:shd w:val="clear" w:color="auto" w:fill="auto"/>
            <w:vAlign w:val="center"/>
          </w:tcPr>
          <w:p w14:paraId="42E1C7EA" w14:textId="166955B1" w:rsidR="00A5657F" w:rsidDel="007E2CA1" w:rsidRDefault="00A5657F" w:rsidP="00AC5569">
            <w:pPr>
              <w:pStyle w:val="a9"/>
              <w:rPr>
                <w:del w:id="3910" w:author="John" w:date="2018-11-09T23:01:00Z"/>
              </w:rPr>
            </w:pPr>
            <w:del w:id="3911" w:author="John" w:date="2018-11-09T23:01:00Z">
              <w:r w:rsidDel="007E2CA1">
                <w:rPr>
                  <w:rFonts w:hint="eastAsia"/>
                </w:rPr>
                <w:delText>进度延期一周以上</w:delText>
              </w:r>
            </w:del>
          </w:p>
        </w:tc>
        <w:tc>
          <w:tcPr>
            <w:tcW w:w="1139" w:type="dxa"/>
            <w:shd w:val="clear" w:color="auto" w:fill="auto"/>
            <w:vAlign w:val="center"/>
          </w:tcPr>
          <w:p w14:paraId="6ABF383E" w14:textId="22677D78" w:rsidR="00A5657F" w:rsidDel="007E2CA1" w:rsidRDefault="00A5657F" w:rsidP="00AC5569">
            <w:pPr>
              <w:pStyle w:val="a9"/>
              <w:rPr>
                <w:del w:id="3912" w:author="John" w:date="2018-11-09T23:01:00Z"/>
              </w:rPr>
            </w:pPr>
            <w:del w:id="3913" w:author="John" w:date="2018-11-09T23:01:00Z">
              <w:r w:rsidDel="007E2CA1">
                <w:rPr>
                  <w:rFonts w:hint="eastAsia"/>
                </w:rPr>
                <w:delText>成本超支</w:delText>
              </w:r>
              <w:r w:rsidDel="007E2CA1">
                <w:delText>10%</w:delText>
              </w:r>
              <w:r w:rsidDel="007E2CA1">
                <w:rPr>
                  <w:rFonts w:hint="eastAsia"/>
                </w:rPr>
                <w:delText>～</w:delText>
              </w:r>
              <w:r w:rsidDel="007E2CA1">
                <w:delText>20%</w:delText>
              </w:r>
            </w:del>
          </w:p>
        </w:tc>
        <w:tc>
          <w:tcPr>
            <w:tcW w:w="1880" w:type="dxa"/>
            <w:shd w:val="clear" w:color="auto" w:fill="auto"/>
            <w:vAlign w:val="center"/>
          </w:tcPr>
          <w:p w14:paraId="44DD935E" w14:textId="35DAE11C" w:rsidR="00A5657F" w:rsidDel="007E2CA1" w:rsidRDefault="00A5657F" w:rsidP="00AC5569">
            <w:pPr>
              <w:pStyle w:val="a9"/>
              <w:rPr>
                <w:del w:id="3914" w:author="John" w:date="2018-11-09T23:01:00Z"/>
              </w:rPr>
            </w:pPr>
            <w:del w:id="3915" w:author="John" w:date="2018-11-09T23:01:00Z">
              <w:r w:rsidDel="007E2CA1">
                <w:rPr>
                  <w:rFonts w:hint="eastAsia"/>
                </w:rPr>
                <w:delText>质量降低到顾客不能接受的程度</w:delText>
              </w:r>
            </w:del>
          </w:p>
        </w:tc>
        <w:tc>
          <w:tcPr>
            <w:tcW w:w="1763" w:type="dxa"/>
            <w:shd w:val="clear" w:color="auto" w:fill="auto"/>
            <w:vAlign w:val="center"/>
          </w:tcPr>
          <w:p w14:paraId="036B45C2" w14:textId="3616361E" w:rsidR="00A5657F" w:rsidDel="007E2CA1" w:rsidRDefault="00A5657F" w:rsidP="00AC5569">
            <w:pPr>
              <w:pStyle w:val="a9"/>
              <w:rPr>
                <w:del w:id="3916" w:author="John" w:date="2018-11-09T23:01:00Z"/>
              </w:rPr>
            </w:pPr>
            <w:del w:id="3917" w:author="John" w:date="2018-11-09T23:01:00Z">
              <w:r w:rsidDel="007E2CA1">
                <w:rPr>
                  <w:rFonts w:hint="eastAsia"/>
                </w:rPr>
                <w:delText>每月重大变更大于</w:delText>
              </w:r>
              <w:r w:rsidDel="007E2CA1">
                <w:delText>2</w:delText>
              </w:r>
              <w:r w:rsidDel="007E2CA1">
                <w:rPr>
                  <w:rFonts w:hint="eastAsia"/>
                </w:rPr>
                <w:delText>起</w:delText>
              </w:r>
            </w:del>
          </w:p>
        </w:tc>
      </w:tr>
      <w:tr w:rsidR="00A5657F" w:rsidDel="007E2CA1" w14:paraId="23707C30" w14:textId="19FA1C6C" w:rsidTr="00AC5569">
        <w:trPr>
          <w:trHeight w:val="720"/>
          <w:jc w:val="center"/>
          <w:del w:id="3918" w:author="John" w:date="2018-11-09T23:01:00Z"/>
        </w:trPr>
        <w:tc>
          <w:tcPr>
            <w:tcW w:w="992" w:type="dxa"/>
            <w:vMerge/>
            <w:shd w:val="clear" w:color="auto" w:fill="auto"/>
            <w:vAlign w:val="center"/>
          </w:tcPr>
          <w:p w14:paraId="08D47FAB" w14:textId="276AA9A6" w:rsidR="00A5657F" w:rsidDel="007E2CA1" w:rsidRDefault="00A5657F" w:rsidP="00AC5569">
            <w:pPr>
              <w:pStyle w:val="a9"/>
              <w:rPr>
                <w:del w:id="3919" w:author="John" w:date="2018-11-09T23:01:00Z"/>
              </w:rPr>
            </w:pPr>
          </w:p>
        </w:tc>
        <w:tc>
          <w:tcPr>
            <w:tcW w:w="1271" w:type="dxa"/>
            <w:shd w:val="clear" w:color="auto" w:fill="auto"/>
            <w:vAlign w:val="center"/>
          </w:tcPr>
          <w:p w14:paraId="5B3287E7" w14:textId="57DB77A6" w:rsidR="00A5657F" w:rsidDel="007E2CA1" w:rsidRDefault="00A5657F" w:rsidP="00AC5569">
            <w:pPr>
              <w:pStyle w:val="a9"/>
              <w:rPr>
                <w:del w:id="3920" w:author="John" w:date="2018-11-09T23:01:00Z"/>
              </w:rPr>
            </w:pPr>
            <w:del w:id="3921" w:author="John" w:date="2018-11-09T23:01:00Z">
              <w:r w:rsidDel="007E2CA1">
                <w:rPr>
                  <w:rFonts w:hint="eastAsia"/>
                </w:rPr>
                <w:delText>低</w:delText>
              </w:r>
            </w:del>
          </w:p>
        </w:tc>
        <w:tc>
          <w:tcPr>
            <w:tcW w:w="997" w:type="dxa"/>
            <w:shd w:val="clear" w:color="auto" w:fill="auto"/>
            <w:vAlign w:val="center"/>
          </w:tcPr>
          <w:p w14:paraId="3C949F61" w14:textId="5FA7BA6B" w:rsidR="00A5657F" w:rsidDel="007E2CA1" w:rsidRDefault="00A5657F" w:rsidP="00AC5569">
            <w:pPr>
              <w:pStyle w:val="a9"/>
              <w:rPr>
                <w:del w:id="3922" w:author="John" w:date="2018-11-09T23:01:00Z"/>
              </w:rPr>
            </w:pPr>
            <w:del w:id="3923" w:author="John" w:date="2018-11-09T23:01:00Z">
              <w:r w:rsidDel="007E2CA1">
                <w:rPr>
                  <w:rFonts w:hint="eastAsia"/>
                </w:rPr>
                <w:delText>进度延期三天以上一周以内</w:delText>
              </w:r>
            </w:del>
          </w:p>
        </w:tc>
        <w:tc>
          <w:tcPr>
            <w:tcW w:w="1139" w:type="dxa"/>
            <w:shd w:val="clear" w:color="auto" w:fill="auto"/>
            <w:vAlign w:val="center"/>
          </w:tcPr>
          <w:p w14:paraId="2CB32CBF" w14:textId="501F86BF" w:rsidR="00A5657F" w:rsidDel="007E2CA1" w:rsidRDefault="00A5657F" w:rsidP="00AC5569">
            <w:pPr>
              <w:pStyle w:val="a9"/>
              <w:rPr>
                <w:del w:id="3924" w:author="John" w:date="2018-11-09T23:01:00Z"/>
              </w:rPr>
            </w:pPr>
            <w:del w:id="3925" w:author="John" w:date="2018-11-09T23:01:00Z">
              <w:r w:rsidDel="007E2CA1">
                <w:rPr>
                  <w:rFonts w:hint="eastAsia"/>
                </w:rPr>
                <w:delText>成本超支小于</w:delText>
              </w:r>
              <w:r w:rsidDel="007E2CA1">
                <w:delText>5%</w:delText>
              </w:r>
            </w:del>
          </w:p>
        </w:tc>
        <w:tc>
          <w:tcPr>
            <w:tcW w:w="1880" w:type="dxa"/>
            <w:shd w:val="clear" w:color="auto" w:fill="auto"/>
            <w:vAlign w:val="center"/>
          </w:tcPr>
          <w:p w14:paraId="70C8736D" w14:textId="4C15135C" w:rsidR="00A5657F" w:rsidDel="007E2CA1" w:rsidRDefault="00A5657F" w:rsidP="00AC5569">
            <w:pPr>
              <w:pStyle w:val="a9"/>
              <w:rPr>
                <w:del w:id="3926" w:author="John" w:date="2018-11-09T23:01:00Z"/>
              </w:rPr>
            </w:pPr>
            <w:del w:id="3927" w:author="John" w:date="2018-11-09T23:01:00Z">
              <w:r w:rsidDel="007E2CA1">
                <w:rPr>
                  <w:rFonts w:hint="eastAsia"/>
                </w:rPr>
                <w:delText>仅有要求极其严格的应用受到影响</w:delText>
              </w:r>
            </w:del>
          </w:p>
        </w:tc>
        <w:tc>
          <w:tcPr>
            <w:tcW w:w="1763" w:type="dxa"/>
            <w:shd w:val="clear" w:color="auto" w:fill="auto"/>
            <w:vAlign w:val="center"/>
          </w:tcPr>
          <w:p w14:paraId="550106D8" w14:textId="56A52E9D" w:rsidR="00A5657F" w:rsidDel="007E2CA1" w:rsidRDefault="00A5657F" w:rsidP="00AC5569">
            <w:pPr>
              <w:pStyle w:val="a9"/>
              <w:rPr>
                <w:del w:id="3928" w:author="John" w:date="2018-11-09T23:01:00Z"/>
              </w:rPr>
            </w:pPr>
            <w:del w:id="3929" w:author="John" w:date="2018-11-09T23:01:00Z">
              <w:r w:rsidDel="007E2CA1">
                <w:rPr>
                  <w:rFonts w:hint="eastAsia"/>
                </w:rPr>
                <w:delText>每月变更大于</w:delText>
              </w:r>
              <w:r w:rsidDel="007E2CA1">
                <w:delText>5</w:delText>
              </w:r>
              <w:r w:rsidDel="007E2CA1">
                <w:rPr>
                  <w:rFonts w:hint="eastAsia"/>
                </w:rPr>
                <w:delText>起</w:delText>
              </w:r>
            </w:del>
          </w:p>
        </w:tc>
      </w:tr>
    </w:tbl>
    <w:p w14:paraId="328CEA23" w14:textId="2A400520" w:rsidR="00D130FB" w:rsidDel="007E2CA1" w:rsidRDefault="009F215D" w:rsidP="00D130FB">
      <w:pPr>
        <w:pStyle w:val="2"/>
        <w:rPr>
          <w:del w:id="3930" w:author="John" w:date="2018-11-09T23:01:00Z"/>
        </w:rPr>
      </w:pPr>
      <w:ins w:id="3931" w:author="Administrator" w:date="2018-11-08T22:39:00Z">
        <w:del w:id="3932" w:author="John" w:date="2018-11-09T23:01:00Z">
          <w:r w:rsidDel="007E2CA1">
            <w:delText>8</w:delText>
          </w:r>
        </w:del>
      </w:ins>
      <w:del w:id="3933" w:author="John" w:date="2018-11-09T23:01:00Z">
        <w:r w:rsidR="005A41A3" w:rsidDel="007E2CA1">
          <w:rPr>
            <w:rFonts w:hint="eastAsia"/>
          </w:rPr>
          <w:delText>7</w:delText>
        </w:r>
        <w:r w:rsidR="00D130FB" w:rsidDel="007E2CA1">
          <w:delText>.3</w:delText>
        </w:r>
        <w:r w:rsidR="00D130FB" w:rsidDel="007E2CA1">
          <w:delText>项目风险状态定义</w:delText>
        </w:r>
      </w:del>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91"/>
        <w:gridCol w:w="4197"/>
      </w:tblGrid>
      <w:tr w:rsidR="00271644" w:rsidDel="007E2CA1" w14:paraId="73374DC8" w14:textId="1C292E9C" w:rsidTr="00271644">
        <w:trPr>
          <w:trHeight w:val="285"/>
          <w:ins w:id="3934" w:author="Administrator" w:date="2018-11-08T22:35:00Z"/>
          <w:del w:id="3935" w:author="John" w:date="2018-11-09T23:01:00Z"/>
        </w:trPr>
        <w:tc>
          <w:tcPr>
            <w:tcW w:w="3991" w:type="dxa"/>
            <w:shd w:val="clear" w:color="auto" w:fill="auto"/>
            <w:vAlign w:val="center"/>
          </w:tcPr>
          <w:p w14:paraId="41CABEC9" w14:textId="35519A93" w:rsidR="00271644" w:rsidDel="007E2CA1" w:rsidRDefault="00271644" w:rsidP="00271644">
            <w:pPr>
              <w:spacing w:line="360" w:lineRule="auto"/>
              <w:jc w:val="center"/>
              <w:rPr>
                <w:ins w:id="3936" w:author="Administrator" w:date="2018-11-08T22:35:00Z"/>
                <w:del w:id="3937" w:author="John" w:date="2018-11-09T23:01:00Z"/>
                <w:b/>
                <w:bCs/>
                <w:color w:val="000000"/>
                <w:sz w:val="24"/>
                <w:szCs w:val="21"/>
              </w:rPr>
            </w:pPr>
            <w:ins w:id="3938" w:author="Administrator" w:date="2018-11-08T22:35:00Z">
              <w:del w:id="3939" w:author="John" w:date="2018-11-09T23:01:00Z">
                <w:r w:rsidDel="007E2CA1">
                  <w:rPr>
                    <w:rFonts w:hint="eastAsia"/>
                    <w:b/>
                    <w:bCs/>
                    <w:color w:val="000000"/>
                    <w:sz w:val="24"/>
                    <w:szCs w:val="21"/>
                  </w:rPr>
                  <w:delText>风险</w:delText>
                </w:r>
              </w:del>
            </w:ins>
          </w:p>
        </w:tc>
        <w:tc>
          <w:tcPr>
            <w:tcW w:w="4197" w:type="dxa"/>
            <w:shd w:val="clear" w:color="auto" w:fill="auto"/>
            <w:vAlign w:val="center"/>
          </w:tcPr>
          <w:p w14:paraId="1A05FFE9" w14:textId="23735FA6" w:rsidR="00271644" w:rsidDel="007E2CA1" w:rsidRDefault="00271644" w:rsidP="00271644">
            <w:pPr>
              <w:spacing w:line="360" w:lineRule="auto"/>
              <w:jc w:val="center"/>
              <w:rPr>
                <w:ins w:id="3940" w:author="Administrator" w:date="2018-11-08T22:35:00Z"/>
                <w:del w:id="3941" w:author="John" w:date="2018-11-09T23:01:00Z"/>
                <w:b/>
                <w:bCs/>
                <w:color w:val="000000"/>
                <w:sz w:val="24"/>
                <w:szCs w:val="21"/>
              </w:rPr>
            </w:pPr>
            <w:ins w:id="3942" w:author="Administrator" w:date="2018-11-08T22:35:00Z">
              <w:del w:id="3943" w:author="John" w:date="2018-11-09T23:01:00Z">
                <w:r w:rsidDel="007E2CA1">
                  <w:rPr>
                    <w:rFonts w:hint="eastAsia"/>
                    <w:b/>
                    <w:bCs/>
                    <w:color w:val="000000"/>
                    <w:sz w:val="24"/>
                    <w:szCs w:val="21"/>
                  </w:rPr>
                  <w:delText>触发条件</w:delText>
                </w:r>
              </w:del>
            </w:ins>
          </w:p>
        </w:tc>
      </w:tr>
      <w:tr w:rsidR="00271644" w:rsidDel="007E2CA1" w14:paraId="0F128B59" w14:textId="53FC21C9" w:rsidTr="00271644">
        <w:trPr>
          <w:trHeight w:val="285"/>
          <w:ins w:id="3944" w:author="Administrator" w:date="2018-11-08T22:35:00Z"/>
          <w:del w:id="3945" w:author="John" w:date="2018-11-09T23:01:00Z"/>
        </w:trPr>
        <w:tc>
          <w:tcPr>
            <w:tcW w:w="3991" w:type="dxa"/>
            <w:shd w:val="clear" w:color="auto" w:fill="auto"/>
            <w:vAlign w:val="center"/>
          </w:tcPr>
          <w:p w14:paraId="2BAFDE14" w14:textId="2A98A123" w:rsidR="00271644" w:rsidDel="007E2CA1" w:rsidRDefault="00271644" w:rsidP="00271644">
            <w:pPr>
              <w:spacing w:line="360" w:lineRule="auto"/>
              <w:rPr>
                <w:ins w:id="3946" w:author="Administrator" w:date="2018-11-08T22:35:00Z"/>
                <w:del w:id="3947" w:author="John" w:date="2018-11-09T23:01:00Z"/>
                <w:color w:val="000000"/>
                <w:szCs w:val="21"/>
              </w:rPr>
            </w:pPr>
            <w:ins w:id="3948" w:author="Administrator" w:date="2018-11-08T22:35:00Z">
              <w:del w:id="3949" w:author="John" w:date="2018-11-09T23:01:00Z">
                <w:r w:rsidDel="007E2CA1">
                  <w:rPr>
                    <w:rFonts w:hint="eastAsia"/>
                    <w:szCs w:val="21"/>
                  </w:rPr>
                  <w:delText>小组人员因事请假</w:delText>
                </w:r>
              </w:del>
            </w:ins>
          </w:p>
        </w:tc>
        <w:tc>
          <w:tcPr>
            <w:tcW w:w="4197" w:type="dxa"/>
            <w:shd w:val="clear" w:color="auto" w:fill="auto"/>
            <w:vAlign w:val="center"/>
          </w:tcPr>
          <w:p w14:paraId="14E778D0" w14:textId="726CD389" w:rsidR="00271644" w:rsidDel="007E2CA1" w:rsidRDefault="00271644" w:rsidP="00271644">
            <w:pPr>
              <w:spacing w:line="360" w:lineRule="auto"/>
              <w:rPr>
                <w:ins w:id="3950" w:author="Administrator" w:date="2018-11-08T22:35:00Z"/>
                <w:del w:id="3951" w:author="John" w:date="2018-11-09T23:01:00Z"/>
                <w:color w:val="000000"/>
                <w:szCs w:val="21"/>
              </w:rPr>
            </w:pPr>
            <w:ins w:id="3952" w:author="Administrator" w:date="2018-11-08T22:35:00Z">
              <w:del w:id="3953" w:author="John" w:date="2018-11-09T23:01:00Z">
                <w:r w:rsidDel="007E2CA1">
                  <w:rPr>
                    <w:rFonts w:hint="eastAsia"/>
                    <w:color w:val="000000"/>
                    <w:szCs w:val="21"/>
                  </w:rPr>
                  <w:delText>小组</w:delText>
                </w:r>
                <w:r w:rsidDel="007E2CA1">
                  <w:rPr>
                    <w:color w:val="000000"/>
                    <w:szCs w:val="21"/>
                  </w:rPr>
                  <w:delText>成员</w:delText>
                </w:r>
                <w:r w:rsidDel="007E2CA1">
                  <w:rPr>
                    <w:rFonts w:hint="eastAsia"/>
                    <w:color w:val="000000"/>
                    <w:szCs w:val="21"/>
                  </w:rPr>
                  <w:delText>因不可抗力</w:delText>
                </w:r>
                <w:r w:rsidDel="007E2CA1">
                  <w:rPr>
                    <w:color w:val="000000"/>
                    <w:szCs w:val="21"/>
                  </w:rPr>
                  <w:delText>需要临时请</w:delText>
                </w:r>
                <w:r w:rsidDel="007E2CA1">
                  <w:rPr>
                    <w:rFonts w:hint="eastAsia"/>
                    <w:color w:val="000000"/>
                    <w:szCs w:val="21"/>
                  </w:rPr>
                  <w:delText>假</w:delText>
                </w:r>
                <w:r w:rsidDel="007E2CA1">
                  <w:rPr>
                    <w:color w:val="000000"/>
                    <w:szCs w:val="21"/>
                  </w:rPr>
                  <w:delText>，无法完成任务，且已和项目经理核实</w:delText>
                </w:r>
              </w:del>
            </w:ins>
          </w:p>
        </w:tc>
      </w:tr>
      <w:tr w:rsidR="00271644" w:rsidDel="007E2CA1" w14:paraId="219045BF" w14:textId="431D1649" w:rsidTr="00271644">
        <w:trPr>
          <w:trHeight w:val="285"/>
          <w:ins w:id="3954" w:author="Administrator" w:date="2018-11-08T22:35:00Z"/>
          <w:del w:id="3955" w:author="John" w:date="2018-11-09T23:01:00Z"/>
        </w:trPr>
        <w:tc>
          <w:tcPr>
            <w:tcW w:w="3991" w:type="dxa"/>
            <w:shd w:val="clear" w:color="auto" w:fill="auto"/>
            <w:vAlign w:val="center"/>
          </w:tcPr>
          <w:p w14:paraId="55788942" w14:textId="0DE4567F" w:rsidR="00271644" w:rsidDel="007E2CA1" w:rsidRDefault="00271644" w:rsidP="00271644">
            <w:pPr>
              <w:spacing w:line="360" w:lineRule="auto"/>
              <w:rPr>
                <w:ins w:id="3956" w:author="Administrator" w:date="2018-11-08T22:35:00Z"/>
                <w:del w:id="3957" w:author="John" w:date="2018-11-09T23:01:00Z"/>
                <w:color w:val="000000"/>
                <w:szCs w:val="21"/>
              </w:rPr>
            </w:pPr>
            <w:ins w:id="3958" w:author="Administrator" w:date="2018-11-08T22:35:00Z">
              <w:del w:id="3959" w:author="John" w:date="2018-11-09T23:01:00Z">
                <w:r w:rsidDel="007E2CA1">
                  <w:rPr>
                    <w:rFonts w:hint="eastAsia"/>
                    <w:color w:val="000000"/>
                    <w:szCs w:val="21"/>
                  </w:rPr>
                  <w:delText>个别人员无法完成项目</w:delText>
                </w:r>
              </w:del>
            </w:ins>
          </w:p>
        </w:tc>
        <w:tc>
          <w:tcPr>
            <w:tcW w:w="4197" w:type="dxa"/>
            <w:shd w:val="clear" w:color="auto" w:fill="auto"/>
            <w:vAlign w:val="center"/>
          </w:tcPr>
          <w:p w14:paraId="0C367E19" w14:textId="36E3255C" w:rsidR="00271644" w:rsidDel="007E2CA1" w:rsidRDefault="00271644" w:rsidP="00271644">
            <w:pPr>
              <w:spacing w:line="360" w:lineRule="auto"/>
              <w:rPr>
                <w:ins w:id="3960" w:author="Administrator" w:date="2018-11-08T22:35:00Z"/>
                <w:del w:id="3961" w:author="John" w:date="2018-11-09T23:01:00Z"/>
                <w:color w:val="000000"/>
                <w:szCs w:val="21"/>
              </w:rPr>
            </w:pPr>
            <w:ins w:id="3962" w:author="Administrator" w:date="2018-11-08T22:35:00Z">
              <w:del w:id="3963" w:author="John" w:date="2018-11-09T23:01:00Z">
                <w:r w:rsidDel="007E2CA1">
                  <w:rPr>
                    <w:rFonts w:hint="eastAsia"/>
                    <w:color w:val="000000"/>
                    <w:szCs w:val="21"/>
                  </w:rPr>
                  <w:delText>在项目</w:delText>
                </w:r>
                <w:r w:rsidDel="007E2CA1">
                  <w:rPr>
                    <w:color w:val="000000"/>
                    <w:szCs w:val="21"/>
                  </w:rPr>
                  <w:delText>经理要求检查工作时，人员无法提供完整的工作成果</w:delText>
                </w:r>
              </w:del>
            </w:ins>
          </w:p>
        </w:tc>
      </w:tr>
      <w:tr w:rsidR="00271644" w:rsidDel="007E2CA1" w14:paraId="40823215" w14:textId="7BA89239" w:rsidTr="00271644">
        <w:trPr>
          <w:trHeight w:val="285"/>
          <w:ins w:id="3964" w:author="Administrator" w:date="2018-11-08T22:35:00Z"/>
          <w:del w:id="3965" w:author="John" w:date="2018-11-09T23:01:00Z"/>
        </w:trPr>
        <w:tc>
          <w:tcPr>
            <w:tcW w:w="3991" w:type="dxa"/>
            <w:shd w:val="clear" w:color="auto" w:fill="auto"/>
            <w:vAlign w:val="center"/>
          </w:tcPr>
          <w:p w14:paraId="36D080DC" w14:textId="0DD86E63" w:rsidR="00271644" w:rsidDel="007E2CA1" w:rsidRDefault="00271644" w:rsidP="00271644">
            <w:pPr>
              <w:spacing w:line="360" w:lineRule="auto"/>
              <w:rPr>
                <w:ins w:id="3966" w:author="Administrator" w:date="2018-11-08T22:35:00Z"/>
                <w:del w:id="3967" w:author="John" w:date="2018-11-09T23:01:00Z"/>
                <w:color w:val="000000"/>
                <w:szCs w:val="21"/>
              </w:rPr>
            </w:pPr>
            <w:ins w:id="3968" w:author="Administrator" w:date="2018-11-08T22:35:00Z">
              <w:del w:id="3969" w:author="John" w:date="2018-11-09T23:01:00Z">
                <w:r w:rsidDel="007E2CA1">
                  <w:rPr>
                    <w:rFonts w:hint="eastAsia"/>
                    <w:color w:val="000000"/>
                    <w:szCs w:val="21"/>
                  </w:rPr>
                  <w:delText>git远端仓库崩溃</w:delText>
                </w:r>
              </w:del>
            </w:ins>
          </w:p>
        </w:tc>
        <w:tc>
          <w:tcPr>
            <w:tcW w:w="4197" w:type="dxa"/>
            <w:shd w:val="clear" w:color="auto" w:fill="auto"/>
            <w:vAlign w:val="center"/>
          </w:tcPr>
          <w:p w14:paraId="77EC54E8" w14:textId="6684471A" w:rsidR="00271644" w:rsidDel="007E2CA1" w:rsidRDefault="00271644" w:rsidP="00271644">
            <w:pPr>
              <w:spacing w:line="360" w:lineRule="auto"/>
              <w:rPr>
                <w:ins w:id="3970" w:author="Administrator" w:date="2018-11-08T22:35:00Z"/>
                <w:del w:id="3971" w:author="John" w:date="2018-11-09T23:01:00Z"/>
                <w:color w:val="000000"/>
                <w:szCs w:val="21"/>
              </w:rPr>
            </w:pPr>
            <w:ins w:id="3972" w:author="Administrator" w:date="2018-11-08T22:35:00Z">
              <w:del w:id="3973" w:author="John" w:date="2018-11-09T23:01:00Z">
                <w:r w:rsidDel="007E2CA1">
                  <w:rPr>
                    <w:color w:val="000000"/>
                    <w:szCs w:val="21"/>
                  </w:rPr>
                  <w:delText>G</w:delText>
                </w:r>
                <w:r w:rsidDel="007E2CA1">
                  <w:rPr>
                    <w:rFonts w:hint="eastAsia"/>
                    <w:color w:val="000000"/>
                    <w:szCs w:val="21"/>
                  </w:rPr>
                  <w:delText>it远程</w:delText>
                </w:r>
                <w:r w:rsidDel="007E2CA1">
                  <w:rPr>
                    <w:color w:val="000000"/>
                    <w:szCs w:val="21"/>
                  </w:rPr>
                  <w:delText>仓库内容无法访问，或内容与本地仓库不符</w:delText>
                </w:r>
              </w:del>
            </w:ins>
          </w:p>
        </w:tc>
      </w:tr>
      <w:tr w:rsidR="00271644" w:rsidDel="007E2CA1" w14:paraId="156BD966" w14:textId="2A2869C0" w:rsidTr="00271644">
        <w:trPr>
          <w:trHeight w:val="510"/>
          <w:ins w:id="3974" w:author="Administrator" w:date="2018-11-08T22:35:00Z"/>
          <w:del w:id="3975" w:author="John" w:date="2018-11-09T23:01:00Z"/>
        </w:trPr>
        <w:tc>
          <w:tcPr>
            <w:tcW w:w="3991" w:type="dxa"/>
            <w:shd w:val="clear" w:color="auto" w:fill="auto"/>
            <w:vAlign w:val="center"/>
          </w:tcPr>
          <w:p w14:paraId="5DC81563" w14:textId="1DDFDD9A" w:rsidR="00271644" w:rsidDel="007E2CA1" w:rsidRDefault="00271644" w:rsidP="00271644">
            <w:pPr>
              <w:spacing w:line="360" w:lineRule="auto"/>
              <w:rPr>
                <w:ins w:id="3976" w:author="Administrator" w:date="2018-11-08T22:35:00Z"/>
                <w:del w:id="3977" w:author="John" w:date="2018-11-09T23:01:00Z"/>
                <w:color w:val="000000"/>
                <w:szCs w:val="21"/>
              </w:rPr>
            </w:pPr>
            <w:ins w:id="3978" w:author="Administrator" w:date="2018-11-08T22:35:00Z">
              <w:del w:id="3979" w:author="John" w:date="2018-11-09T23:01:00Z">
                <w:r w:rsidDel="007E2CA1">
                  <w:rPr>
                    <w:rFonts w:hint="eastAsia"/>
                    <w:szCs w:val="21"/>
                  </w:rPr>
                  <w:delText>与干系人联系邮件发送内容或格式错误</w:delText>
                </w:r>
              </w:del>
            </w:ins>
          </w:p>
        </w:tc>
        <w:tc>
          <w:tcPr>
            <w:tcW w:w="4197" w:type="dxa"/>
            <w:shd w:val="clear" w:color="auto" w:fill="auto"/>
            <w:vAlign w:val="center"/>
          </w:tcPr>
          <w:p w14:paraId="5FE954EC" w14:textId="1EE74AAC" w:rsidR="00271644" w:rsidDel="007E2CA1" w:rsidRDefault="00271644" w:rsidP="00271644">
            <w:pPr>
              <w:spacing w:line="360" w:lineRule="auto"/>
              <w:rPr>
                <w:ins w:id="3980" w:author="Administrator" w:date="2018-11-08T22:35:00Z"/>
                <w:del w:id="3981" w:author="John" w:date="2018-11-09T23:01:00Z"/>
                <w:color w:val="000000"/>
                <w:szCs w:val="21"/>
              </w:rPr>
            </w:pPr>
            <w:ins w:id="3982" w:author="Administrator" w:date="2018-11-08T22:35:00Z">
              <w:del w:id="3983" w:author="John" w:date="2018-11-09T23:01:00Z">
                <w:r w:rsidDel="007E2CA1">
                  <w:rPr>
                    <w:rFonts w:hint="eastAsia"/>
                    <w:color w:val="000000"/>
                    <w:szCs w:val="21"/>
                  </w:rPr>
                  <w:delText>项目经理</w:delText>
                </w:r>
                <w:r w:rsidDel="007E2CA1">
                  <w:rPr>
                    <w:color w:val="000000"/>
                    <w:szCs w:val="21"/>
                  </w:rPr>
                  <w:delText>发送邮件错误，干系人回复邮件错误，或是没有在预期时间内回复</w:delText>
                </w:r>
              </w:del>
            </w:ins>
          </w:p>
        </w:tc>
      </w:tr>
      <w:tr w:rsidR="00271644" w:rsidDel="007E2CA1" w14:paraId="0AA06E2D" w14:textId="5D804FE4" w:rsidTr="00271644">
        <w:trPr>
          <w:trHeight w:val="285"/>
          <w:ins w:id="3984" w:author="Administrator" w:date="2018-11-08T22:35:00Z"/>
          <w:del w:id="3985" w:author="John" w:date="2018-11-09T23:01:00Z"/>
        </w:trPr>
        <w:tc>
          <w:tcPr>
            <w:tcW w:w="3991" w:type="dxa"/>
            <w:shd w:val="clear" w:color="auto" w:fill="auto"/>
            <w:vAlign w:val="center"/>
          </w:tcPr>
          <w:p w14:paraId="657FD49A" w14:textId="688F7AE7" w:rsidR="00271644" w:rsidDel="007E2CA1" w:rsidRDefault="00271644" w:rsidP="00271644">
            <w:pPr>
              <w:spacing w:line="360" w:lineRule="auto"/>
              <w:rPr>
                <w:ins w:id="3986" w:author="Administrator" w:date="2018-11-08T22:35:00Z"/>
                <w:del w:id="3987" w:author="John" w:date="2018-11-09T23:01:00Z"/>
                <w:color w:val="000000"/>
                <w:szCs w:val="21"/>
              </w:rPr>
            </w:pPr>
            <w:ins w:id="3988" w:author="Administrator" w:date="2018-11-08T22:35:00Z">
              <w:del w:id="3989" w:author="John" w:date="2018-11-09T23:01:00Z">
                <w:r w:rsidDel="007E2CA1">
                  <w:rPr>
                    <w:rFonts w:hint="eastAsia"/>
                    <w:szCs w:val="21"/>
                  </w:rPr>
                  <w:delText>项目文件结构不符合要求</w:delText>
                </w:r>
              </w:del>
            </w:ins>
          </w:p>
        </w:tc>
        <w:tc>
          <w:tcPr>
            <w:tcW w:w="4197" w:type="dxa"/>
            <w:shd w:val="clear" w:color="auto" w:fill="auto"/>
            <w:vAlign w:val="center"/>
          </w:tcPr>
          <w:p w14:paraId="740BFAC6" w14:textId="773C406B" w:rsidR="00271644" w:rsidDel="007E2CA1" w:rsidRDefault="00271644" w:rsidP="00271644">
            <w:pPr>
              <w:spacing w:line="360" w:lineRule="auto"/>
              <w:rPr>
                <w:ins w:id="3990" w:author="Administrator" w:date="2018-11-08T22:35:00Z"/>
                <w:del w:id="3991" w:author="John" w:date="2018-11-09T23:01:00Z"/>
                <w:color w:val="000000"/>
                <w:szCs w:val="21"/>
              </w:rPr>
            </w:pPr>
            <w:ins w:id="3992" w:author="Administrator" w:date="2018-11-08T22:35:00Z">
              <w:del w:id="3993" w:author="John" w:date="2018-11-09T23:01:00Z">
                <w:r w:rsidDel="007E2CA1">
                  <w:rPr>
                    <w:rFonts w:hint="eastAsia"/>
                    <w:color w:val="000000"/>
                    <w:szCs w:val="21"/>
                  </w:rPr>
                  <w:delText>文档结构</w:delText>
                </w:r>
                <w:r w:rsidDel="007E2CA1">
                  <w:rPr>
                    <w:color w:val="000000"/>
                    <w:szCs w:val="21"/>
                  </w:rPr>
                  <w:delText>与教师要求不符</w:delText>
                </w:r>
              </w:del>
            </w:ins>
          </w:p>
        </w:tc>
      </w:tr>
      <w:tr w:rsidR="00271644" w:rsidDel="007E2CA1" w14:paraId="19EE5ADC" w14:textId="6D20CAE5" w:rsidTr="00271644">
        <w:trPr>
          <w:trHeight w:val="285"/>
          <w:ins w:id="3994" w:author="Administrator" w:date="2018-11-08T22:35:00Z"/>
          <w:del w:id="3995" w:author="John" w:date="2018-11-09T23:01:00Z"/>
        </w:trPr>
        <w:tc>
          <w:tcPr>
            <w:tcW w:w="3991" w:type="dxa"/>
            <w:shd w:val="clear" w:color="auto" w:fill="auto"/>
            <w:vAlign w:val="center"/>
          </w:tcPr>
          <w:p w14:paraId="47AF6BB8" w14:textId="0CBB5796" w:rsidR="00271644" w:rsidDel="007E2CA1" w:rsidRDefault="00271644" w:rsidP="00271644">
            <w:pPr>
              <w:spacing w:line="360" w:lineRule="auto"/>
              <w:rPr>
                <w:ins w:id="3996" w:author="Administrator" w:date="2018-11-08T22:35:00Z"/>
                <w:del w:id="3997" w:author="John" w:date="2018-11-09T23:01:00Z"/>
                <w:color w:val="000000"/>
                <w:szCs w:val="21"/>
              </w:rPr>
            </w:pPr>
            <w:ins w:id="3998" w:author="Administrator" w:date="2018-11-08T22:35:00Z">
              <w:del w:id="3999" w:author="John" w:date="2018-11-09T23:01:00Z">
                <w:r w:rsidDel="007E2CA1">
                  <w:rPr>
                    <w:rFonts w:hint="eastAsia"/>
                    <w:color w:val="000000"/>
                    <w:szCs w:val="21"/>
                  </w:rPr>
                  <w:delText>对未来的计划和安排有疑问</w:delText>
                </w:r>
              </w:del>
            </w:ins>
          </w:p>
        </w:tc>
        <w:tc>
          <w:tcPr>
            <w:tcW w:w="4197" w:type="dxa"/>
            <w:shd w:val="clear" w:color="auto" w:fill="auto"/>
            <w:vAlign w:val="center"/>
          </w:tcPr>
          <w:p w14:paraId="2FC4549A" w14:textId="553F0146" w:rsidR="00271644" w:rsidDel="007E2CA1" w:rsidRDefault="00271644" w:rsidP="00271644">
            <w:pPr>
              <w:spacing w:line="360" w:lineRule="auto"/>
              <w:rPr>
                <w:ins w:id="4000" w:author="Administrator" w:date="2018-11-08T22:35:00Z"/>
                <w:del w:id="4001" w:author="John" w:date="2018-11-09T23:01:00Z"/>
                <w:color w:val="000000"/>
                <w:szCs w:val="21"/>
              </w:rPr>
            </w:pPr>
            <w:ins w:id="4002" w:author="Administrator" w:date="2018-11-08T22:35:00Z">
              <w:del w:id="4003" w:author="John" w:date="2018-11-09T23:01:00Z">
                <w:r w:rsidDel="007E2CA1">
                  <w:rPr>
                    <w:rFonts w:hint="eastAsia"/>
                    <w:color w:val="000000"/>
                    <w:szCs w:val="21"/>
                  </w:rPr>
                  <w:delText>甘特图部分</w:delText>
                </w:r>
                <w:r w:rsidDel="007E2CA1">
                  <w:rPr>
                    <w:color w:val="000000"/>
                    <w:szCs w:val="21"/>
                  </w:rPr>
                  <w:delText>任务</w:delText>
                </w:r>
                <w:r w:rsidDel="007E2CA1">
                  <w:rPr>
                    <w:rFonts w:hint="eastAsia"/>
                    <w:color w:val="000000"/>
                    <w:szCs w:val="21"/>
                  </w:rPr>
                  <w:delText>确定</w:delText>
                </w:r>
                <w:r w:rsidDel="007E2CA1">
                  <w:rPr>
                    <w:color w:val="000000"/>
                    <w:szCs w:val="21"/>
                  </w:rPr>
                  <w:delText>不了内容或时间</w:delText>
                </w:r>
              </w:del>
            </w:ins>
          </w:p>
        </w:tc>
      </w:tr>
      <w:tr w:rsidR="00271644" w:rsidDel="007E2CA1" w14:paraId="642D9E7A" w14:textId="3CD061A1" w:rsidTr="00271644">
        <w:trPr>
          <w:trHeight w:val="285"/>
          <w:ins w:id="4004" w:author="Administrator" w:date="2018-11-08T22:35:00Z"/>
          <w:del w:id="4005" w:author="John" w:date="2018-11-09T23:01:00Z"/>
        </w:trPr>
        <w:tc>
          <w:tcPr>
            <w:tcW w:w="3991" w:type="dxa"/>
            <w:shd w:val="clear" w:color="auto" w:fill="auto"/>
            <w:vAlign w:val="center"/>
          </w:tcPr>
          <w:p w14:paraId="68206543" w14:textId="1924F308" w:rsidR="00271644" w:rsidDel="007E2CA1" w:rsidRDefault="00271644" w:rsidP="00271644">
            <w:pPr>
              <w:spacing w:line="360" w:lineRule="auto"/>
              <w:rPr>
                <w:ins w:id="4006" w:author="Administrator" w:date="2018-11-08T22:35:00Z"/>
                <w:del w:id="4007" w:author="John" w:date="2018-11-09T23:01:00Z"/>
                <w:color w:val="000000"/>
                <w:szCs w:val="21"/>
              </w:rPr>
            </w:pPr>
            <w:ins w:id="4008" w:author="Administrator" w:date="2018-11-08T22:35:00Z">
              <w:del w:id="4009" w:author="John" w:date="2018-11-09T23:01:00Z">
                <w:r w:rsidDel="007E2CA1">
                  <w:rPr>
                    <w:rFonts w:hint="eastAsia"/>
                    <w:color w:val="000000"/>
                    <w:szCs w:val="21"/>
                  </w:rPr>
                  <w:delText>没有及时关注组内最新消息安排</w:delText>
                </w:r>
              </w:del>
            </w:ins>
          </w:p>
        </w:tc>
        <w:tc>
          <w:tcPr>
            <w:tcW w:w="4197" w:type="dxa"/>
            <w:shd w:val="clear" w:color="auto" w:fill="auto"/>
            <w:vAlign w:val="center"/>
          </w:tcPr>
          <w:p w14:paraId="3DD9B626" w14:textId="5D8E72A1" w:rsidR="00271644" w:rsidDel="007E2CA1" w:rsidRDefault="00271644" w:rsidP="00271644">
            <w:pPr>
              <w:spacing w:line="360" w:lineRule="auto"/>
              <w:rPr>
                <w:ins w:id="4010" w:author="Administrator" w:date="2018-11-08T22:35:00Z"/>
                <w:del w:id="4011" w:author="John" w:date="2018-11-09T23:01:00Z"/>
                <w:color w:val="000000"/>
                <w:szCs w:val="21"/>
              </w:rPr>
            </w:pPr>
            <w:ins w:id="4012" w:author="Administrator" w:date="2018-11-08T22:35:00Z">
              <w:del w:id="4013" w:author="John" w:date="2018-11-09T23:01:00Z">
                <w:r w:rsidDel="007E2CA1">
                  <w:rPr>
                    <w:rFonts w:hint="eastAsia"/>
                    <w:color w:val="000000"/>
                    <w:szCs w:val="21"/>
                  </w:rPr>
                  <w:delText>小组</w:delText>
                </w:r>
                <w:r w:rsidDel="007E2CA1">
                  <w:rPr>
                    <w:color w:val="000000"/>
                    <w:szCs w:val="21"/>
                  </w:rPr>
                  <w:delText>成员没有及时获取项目经理布置的任务</w:delText>
                </w:r>
              </w:del>
            </w:ins>
          </w:p>
        </w:tc>
      </w:tr>
      <w:tr w:rsidR="00271644" w:rsidDel="007E2CA1" w14:paraId="1B2EC59D" w14:textId="2E6CEEC3" w:rsidTr="00271644">
        <w:trPr>
          <w:trHeight w:val="285"/>
          <w:ins w:id="4014" w:author="Administrator" w:date="2018-11-08T22:35:00Z"/>
          <w:del w:id="4015" w:author="John" w:date="2018-11-09T23:01:00Z"/>
        </w:trPr>
        <w:tc>
          <w:tcPr>
            <w:tcW w:w="3991" w:type="dxa"/>
            <w:shd w:val="clear" w:color="auto" w:fill="auto"/>
            <w:vAlign w:val="center"/>
          </w:tcPr>
          <w:p w14:paraId="4525A3E2" w14:textId="6C4A72C3" w:rsidR="00271644" w:rsidDel="007E2CA1" w:rsidRDefault="00271644" w:rsidP="00271644">
            <w:pPr>
              <w:spacing w:line="360" w:lineRule="auto"/>
              <w:rPr>
                <w:ins w:id="4016" w:author="Administrator" w:date="2018-11-08T22:35:00Z"/>
                <w:del w:id="4017" w:author="John" w:date="2018-11-09T23:01:00Z"/>
                <w:color w:val="000000"/>
                <w:szCs w:val="21"/>
              </w:rPr>
            </w:pPr>
            <w:ins w:id="4018" w:author="Administrator" w:date="2018-11-08T22:35:00Z">
              <w:del w:id="4019" w:author="John" w:date="2018-11-09T23:01:00Z">
                <w:r w:rsidDel="007E2CA1">
                  <w:rPr>
                    <w:rFonts w:hint="eastAsia"/>
                    <w:szCs w:val="21"/>
                  </w:rPr>
                  <w:delText>开发经验不足</w:delText>
                </w:r>
              </w:del>
            </w:ins>
          </w:p>
        </w:tc>
        <w:tc>
          <w:tcPr>
            <w:tcW w:w="4197" w:type="dxa"/>
            <w:shd w:val="clear" w:color="auto" w:fill="auto"/>
            <w:vAlign w:val="center"/>
          </w:tcPr>
          <w:p w14:paraId="500CEEB7" w14:textId="0AAD1E38" w:rsidR="00271644" w:rsidDel="007E2CA1" w:rsidRDefault="00271644" w:rsidP="00271644">
            <w:pPr>
              <w:spacing w:line="360" w:lineRule="auto"/>
              <w:rPr>
                <w:ins w:id="4020" w:author="Administrator" w:date="2018-11-08T22:35:00Z"/>
                <w:del w:id="4021" w:author="John" w:date="2018-11-09T23:01:00Z"/>
                <w:color w:val="000000"/>
                <w:szCs w:val="21"/>
              </w:rPr>
            </w:pPr>
            <w:ins w:id="4022" w:author="Administrator" w:date="2018-11-08T22:35:00Z">
              <w:del w:id="4023" w:author="John" w:date="2018-11-09T23:01:00Z">
                <w:r w:rsidDel="007E2CA1">
                  <w:rPr>
                    <w:rFonts w:hint="eastAsia"/>
                    <w:color w:val="000000"/>
                    <w:szCs w:val="21"/>
                  </w:rPr>
                  <w:delText>在任务</w:delText>
                </w:r>
                <w:r w:rsidDel="007E2CA1">
                  <w:rPr>
                    <w:color w:val="000000"/>
                    <w:szCs w:val="21"/>
                  </w:rPr>
                  <w:delText>进行过程中出现个人或集团都无法解决的问题</w:delText>
                </w:r>
              </w:del>
            </w:ins>
          </w:p>
        </w:tc>
      </w:tr>
      <w:tr w:rsidR="00271644" w:rsidDel="007E2CA1" w14:paraId="09C3D26C" w14:textId="558192B5" w:rsidTr="00271644">
        <w:trPr>
          <w:trHeight w:val="285"/>
          <w:ins w:id="4024" w:author="Administrator" w:date="2018-11-08T22:35:00Z"/>
          <w:del w:id="4025" w:author="John" w:date="2018-11-09T23:01:00Z"/>
        </w:trPr>
        <w:tc>
          <w:tcPr>
            <w:tcW w:w="3991" w:type="dxa"/>
            <w:shd w:val="clear" w:color="auto" w:fill="auto"/>
            <w:vAlign w:val="center"/>
          </w:tcPr>
          <w:p w14:paraId="6C5FD76C" w14:textId="2530BCBC" w:rsidR="00271644" w:rsidDel="007E2CA1" w:rsidRDefault="00271644" w:rsidP="00271644">
            <w:pPr>
              <w:spacing w:line="360" w:lineRule="auto"/>
              <w:rPr>
                <w:ins w:id="4026" w:author="Administrator" w:date="2018-11-08T22:35:00Z"/>
                <w:del w:id="4027" w:author="John" w:date="2018-11-09T23:01:00Z"/>
                <w:color w:val="000000"/>
                <w:szCs w:val="21"/>
              </w:rPr>
            </w:pPr>
            <w:ins w:id="4028" w:author="Administrator" w:date="2018-11-08T22:35:00Z">
              <w:del w:id="4029" w:author="John" w:date="2018-11-09T23:01:00Z">
                <w:r w:rsidDel="007E2CA1">
                  <w:rPr>
                    <w:rFonts w:hint="eastAsia"/>
                    <w:color w:val="000000"/>
                    <w:szCs w:val="21"/>
                  </w:rPr>
                  <w:delText>人员空闲时间不确定</w:delText>
                </w:r>
              </w:del>
            </w:ins>
          </w:p>
        </w:tc>
        <w:tc>
          <w:tcPr>
            <w:tcW w:w="4197" w:type="dxa"/>
            <w:shd w:val="clear" w:color="auto" w:fill="auto"/>
            <w:vAlign w:val="center"/>
          </w:tcPr>
          <w:p w14:paraId="33D83DB3" w14:textId="611AA039" w:rsidR="00271644" w:rsidDel="007E2CA1" w:rsidRDefault="00271644" w:rsidP="00271644">
            <w:pPr>
              <w:spacing w:line="360" w:lineRule="auto"/>
              <w:rPr>
                <w:ins w:id="4030" w:author="Administrator" w:date="2018-11-08T22:35:00Z"/>
                <w:del w:id="4031" w:author="John" w:date="2018-11-09T23:01:00Z"/>
                <w:color w:val="000000"/>
                <w:szCs w:val="21"/>
              </w:rPr>
            </w:pPr>
            <w:ins w:id="4032" w:author="Administrator" w:date="2018-11-08T22:35:00Z">
              <w:del w:id="4033" w:author="John" w:date="2018-11-09T23:01:00Z">
                <w:r w:rsidDel="007E2CA1">
                  <w:rPr>
                    <w:rFonts w:hint="eastAsia"/>
                    <w:color w:val="000000"/>
                    <w:szCs w:val="21"/>
                  </w:rPr>
                  <w:delText>人员因</w:delText>
                </w:r>
                <w:r w:rsidDel="007E2CA1">
                  <w:rPr>
                    <w:color w:val="000000"/>
                    <w:szCs w:val="21"/>
                  </w:rPr>
                  <w:delText>项目外事务导致无法给自己的任务相当的时间</w:delText>
                </w:r>
              </w:del>
            </w:ins>
          </w:p>
        </w:tc>
      </w:tr>
      <w:tr w:rsidR="00271644" w:rsidDel="007E2CA1" w14:paraId="1C596F9C" w14:textId="58EAC525" w:rsidTr="00271644">
        <w:trPr>
          <w:trHeight w:val="285"/>
          <w:ins w:id="4034" w:author="Administrator" w:date="2018-11-08T22:35:00Z"/>
          <w:del w:id="4035" w:author="John" w:date="2018-11-09T23:01:00Z"/>
        </w:trPr>
        <w:tc>
          <w:tcPr>
            <w:tcW w:w="3991" w:type="dxa"/>
            <w:shd w:val="clear" w:color="auto" w:fill="auto"/>
            <w:vAlign w:val="center"/>
          </w:tcPr>
          <w:p w14:paraId="386C3D45" w14:textId="23F90F4D" w:rsidR="00271644" w:rsidDel="007E2CA1" w:rsidRDefault="00271644" w:rsidP="00271644">
            <w:pPr>
              <w:spacing w:line="360" w:lineRule="auto"/>
              <w:rPr>
                <w:ins w:id="4036" w:author="Administrator" w:date="2018-11-08T22:35:00Z"/>
                <w:del w:id="4037" w:author="John" w:date="2018-11-09T23:01:00Z"/>
                <w:color w:val="000000"/>
                <w:szCs w:val="21"/>
              </w:rPr>
            </w:pPr>
            <w:ins w:id="4038" w:author="Administrator" w:date="2018-11-08T22:35:00Z">
              <w:del w:id="4039" w:author="John" w:date="2018-11-09T23:01:00Z">
                <w:r w:rsidDel="007E2CA1">
                  <w:rPr>
                    <w:rFonts w:hint="eastAsia"/>
                    <w:szCs w:val="21"/>
                  </w:rPr>
                  <w:delText>客户认为界面原型不行</w:delText>
                </w:r>
              </w:del>
            </w:ins>
          </w:p>
        </w:tc>
        <w:tc>
          <w:tcPr>
            <w:tcW w:w="4197" w:type="dxa"/>
            <w:shd w:val="clear" w:color="auto" w:fill="auto"/>
            <w:vAlign w:val="center"/>
          </w:tcPr>
          <w:p w14:paraId="2B775736" w14:textId="32E366C8" w:rsidR="00271644" w:rsidDel="007E2CA1" w:rsidRDefault="00271644" w:rsidP="00271644">
            <w:pPr>
              <w:spacing w:line="360" w:lineRule="auto"/>
              <w:rPr>
                <w:ins w:id="4040" w:author="Administrator" w:date="2018-11-08T22:35:00Z"/>
                <w:del w:id="4041" w:author="John" w:date="2018-11-09T23:01:00Z"/>
                <w:color w:val="000000"/>
                <w:szCs w:val="21"/>
              </w:rPr>
            </w:pPr>
            <w:ins w:id="4042" w:author="Administrator" w:date="2018-11-08T22:35:00Z">
              <w:del w:id="4043" w:author="John" w:date="2018-11-09T23:01:00Z">
                <w:r w:rsidDel="007E2CA1">
                  <w:rPr>
                    <w:rFonts w:hint="eastAsia"/>
                    <w:color w:val="000000"/>
                    <w:szCs w:val="21"/>
                  </w:rPr>
                  <w:delText>客户对</w:delText>
                </w:r>
                <w:r w:rsidDel="007E2CA1">
                  <w:rPr>
                    <w:color w:val="000000"/>
                    <w:szCs w:val="21"/>
                  </w:rPr>
                  <w:delText>界面原型不满意，提出了修改要求</w:delText>
                </w:r>
              </w:del>
            </w:ins>
          </w:p>
        </w:tc>
      </w:tr>
      <w:tr w:rsidR="00271644" w:rsidDel="007E2CA1" w14:paraId="2452C3D2" w14:textId="2626E1FB" w:rsidTr="00271644">
        <w:trPr>
          <w:trHeight w:val="285"/>
          <w:ins w:id="4044" w:author="Administrator" w:date="2018-11-08T22:35:00Z"/>
          <w:del w:id="4045" w:author="John" w:date="2018-11-09T23:01:00Z"/>
        </w:trPr>
        <w:tc>
          <w:tcPr>
            <w:tcW w:w="3991" w:type="dxa"/>
            <w:shd w:val="clear" w:color="auto" w:fill="auto"/>
            <w:vAlign w:val="center"/>
          </w:tcPr>
          <w:p w14:paraId="2E1B87F8" w14:textId="4D58997F" w:rsidR="00271644" w:rsidDel="007E2CA1" w:rsidRDefault="00271644" w:rsidP="00271644">
            <w:pPr>
              <w:spacing w:line="360" w:lineRule="auto"/>
              <w:rPr>
                <w:ins w:id="4046" w:author="Administrator" w:date="2018-11-08T22:35:00Z"/>
                <w:del w:id="4047" w:author="John" w:date="2018-11-09T23:01:00Z"/>
                <w:color w:val="000000"/>
                <w:szCs w:val="21"/>
              </w:rPr>
            </w:pPr>
            <w:ins w:id="4048" w:author="Administrator" w:date="2018-11-08T22:35:00Z">
              <w:del w:id="4049" w:author="John" w:date="2018-11-09T23:01:00Z">
                <w:r w:rsidDel="007E2CA1">
                  <w:rPr>
                    <w:rFonts w:hint="eastAsia"/>
                    <w:szCs w:val="21"/>
                  </w:rPr>
                  <w:delText>组员因事长期离开</w:delText>
                </w:r>
              </w:del>
            </w:ins>
          </w:p>
        </w:tc>
        <w:tc>
          <w:tcPr>
            <w:tcW w:w="4197" w:type="dxa"/>
            <w:shd w:val="clear" w:color="auto" w:fill="auto"/>
            <w:vAlign w:val="center"/>
          </w:tcPr>
          <w:p w14:paraId="713BF5D4" w14:textId="31A51BC3" w:rsidR="00271644" w:rsidDel="007E2CA1" w:rsidRDefault="00271644" w:rsidP="00271644">
            <w:pPr>
              <w:spacing w:line="360" w:lineRule="auto"/>
              <w:rPr>
                <w:ins w:id="4050" w:author="Administrator" w:date="2018-11-08T22:35:00Z"/>
                <w:del w:id="4051" w:author="John" w:date="2018-11-09T23:01:00Z"/>
                <w:color w:val="000000"/>
                <w:szCs w:val="21"/>
              </w:rPr>
            </w:pPr>
            <w:ins w:id="4052" w:author="Administrator" w:date="2018-11-08T22:35:00Z">
              <w:del w:id="4053" w:author="John" w:date="2018-11-09T23:01:00Z">
                <w:r w:rsidDel="007E2CA1">
                  <w:rPr>
                    <w:rFonts w:hint="eastAsia"/>
                    <w:color w:val="000000"/>
                    <w:szCs w:val="21"/>
                  </w:rPr>
                  <w:delText>组员因</w:delText>
                </w:r>
                <w:r w:rsidDel="007E2CA1">
                  <w:rPr>
                    <w:color w:val="000000"/>
                    <w:szCs w:val="21"/>
                  </w:rPr>
                  <w:delText>不可抗力向项目经理提出长期请</w:delText>
                </w:r>
                <w:r w:rsidDel="007E2CA1">
                  <w:rPr>
                    <w:rFonts w:hint="eastAsia"/>
                    <w:color w:val="000000"/>
                    <w:szCs w:val="21"/>
                  </w:rPr>
                  <w:delText>假</w:delText>
                </w:r>
                <w:r w:rsidDel="007E2CA1">
                  <w:rPr>
                    <w:color w:val="000000"/>
                    <w:szCs w:val="21"/>
                  </w:rPr>
                  <w:delText>的要求</w:delText>
                </w:r>
              </w:del>
            </w:ins>
          </w:p>
        </w:tc>
      </w:tr>
      <w:tr w:rsidR="00271644" w:rsidDel="007E2CA1" w14:paraId="3B8B3E19" w14:textId="15C9726F" w:rsidTr="00271644">
        <w:trPr>
          <w:trHeight w:val="285"/>
          <w:ins w:id="4054" w:author="Administrator" w:date="2018-11-08T22:35:00Z"/>
          <w:del w:id="4055" w:author="John" w:date="2018-11-09T23:01:00Z"/>
        </w:trPr>
        <w:tc>
          <w:tcPr>
            <w:tcW w:w="3991" w:type="dxa"/>
            <w:shd w:val="clear" w:color="auto" w:fill="auto"/>
            <w:vAlign w:val="center"/>
          </w:tcPr>
          <w:p w14:paraId="162F283B" w14:textId="70F3B6B7" w:rsidR="00271644" w:rsidDel="007E2CA1" w:rsidRDefault="00271644" w:rsidP="00271644">
            <w:pPr>
              <w:spacing w:line="360" w:lineRule="auto"/>
              <w:rPr>
                <w:ins w:id="4056" w:author="Administrator" w:date="2018-11-08T22:35:00Z"/>
                <w:del w:id="4057" w:author="John" w:date="2018-11-09T23:01:00Z"/>
                <w:color w:val="000000"/>
                <w:szCs w:val="21"/>
              </w:rPr>
            </w:pPr>
            <w:ins w:id="4058" w:author="Administrator" w:date="2018-11-08T22:35:00Z">
              <w:del w:id="4059" w:author="John" w:date="2018-11-09T23:01:00Z">
                <w:r w:rsidDel="007E2CA1">
                  <w:rPr>
                    <w:rFonts w:hint="eastAsia"/>
                    <w:szCs w:val="21"/>
                  </w:rPr>
                  <w:delText>本地</w:delText>
                </w:r>
                <w:r w:rsidDel="007E2CA1">
                  <w:rPr>
                    <w:szCs w:val="21"/>
                  </w:rPr>
                  <w:delText>硬件</w:delText>
                </w:r>
                <w:r w:rsidDel="007E2CA1">
                  <w:rPr>
                    <w:rFonts w:hint="eastAsia"/>
                    <w:szCs w:val="21"/>
                  </w:rPr>
                  <w:delText>故障导致</w:delText>
                </w:r>
                <w:r w:rsidDel="007E2CA1">
                  <w:rPr>
                    <w:szCs w:val="21"/>
                  </w:rPr>
                  <w:delText>文档丢失</w:delText>
                </w:r>
              </w:del>
            </w:ins>
          </w:p>
        </w:tc>
        <w:tc>
          <w:tcPr>
            <w:tcW w:w="4197" w:type="dxa"/>
            <w:shd w:val="clear" w:color="auto" w:fill="auto"/>
            <w:vAlign w:val="center"/>
          </w:tcPr>
          <w:p w14:paraId="2A272A37" w14:textId="23DDF9EB" w:rsidR="00271644" w:rsidDel="007E2CA1" w:rsidRDefault="00271644" w:rsidP="00271644">
            <w:pPr>
              <w:spacing w:line="360" w:lineRule="auto"/>
              <w:rPr>
                <w:ins w:id="4060" w:author="Administrator" w:date="2018-11-08T22:35:00Z"/>
                <w:del w:id="4061" w:author="John" w:date="2018-11-09T23:01:00Z"/>
                <w:color w:val="000000"/>
                <w:szCs w:val="21"/>
              </w:rPr>
            </w:pPr>
            <w:ins w:id="4062" w:author="Administrator" w:date="2018-11-08T22:35:00Z">
              <w:del w:id="4063" w:author="John" w:date="2018-11-09T23:01:00Z">
                <w:r w:rsidDel="007E2CA1">
                  <w:rPr>
                    <w:rFonts w:hint="eastAsia"/>
                    <w:color w:val="000000"/>
                    <w:szCs w:val="21"/>
                  </w:rPr>
                  <w:delText>本地</w:delText>
                </w:r>
                <w:r w:rsidDel="007E2CA1">
                  <w:rPr>
                    <w:color w:val="000000"/>
                    <w:szCs w:val="21"/>
                  </w:rPr>
                  <w:delText>文档出现错误，无法访问或是与远端仓库不符</w:delText>
                </w:r>
              </w:del>
            </w:ins>
          </w:p>
        </w:tc>
      </w:tr>
      <w:tr w:rsidR="00271644" w:rsidDel="007E2CA1" w14:paraId="79DC21AD" w14:textId="6C70CFB0" w:rsidTr="00271644">
        <w:trPr>
          <w:trHeight w:val="285"/>
          <w:ins w:id="4064" w:author="Administrator" w:date="2018-11-08T22:35:00Z"/>
          <w:del w:id="4065" w:author="John" w:date="2018-11-09T23:01:00Z"/>
        </w:trPr>
        <w:tc>
          <w:tcPr>
            <w:tcW w:w="3991" w:type="dxa"/>
            <w:shd w:val="clear" w:color="auto" w:fill="auto"/>
            <w:vAlign w:val="center"/>
          </w:tcPr>
          <w:p w14:paraId="67DA0ECF" w14:textId="3B024796" w:rsidR="00271644" w:rsidDel="007E2CA1" w:rsidRDefault="00271644" w:rsidP="00271644">
            <w:pPr>
              <w:spacing w:line="360" w:lineRule="auto"/>
              <w:rPr>
                <w:ins w:id="4066" w:author="Administrator" w:date="2018-11-08T22:35:00Z"/>
                <w:del w:id="4067" w:author="John" w:date="2018-11-09T23:01:00Z"/>
                <w:color w:val="000000"/>
                <w:szCs w:val="21"/>
              </w:rPr>
            </w:pPr>
            <w:ins w:id="4068" w:author="Administrator" w:date="2018-11-08T22:35:00Z">
              <w:del w:id="4069" w:author="John" w:date="2018-11-09T23:01:00Z">
                <w:r w:rsidDel="007E2CA1">
                  <w:rPr>
                    <w:rFonts w:hint="eastAsia"/>
                    <w:szCs w:val="21"/>
                  </w:rPr>
                  <w:delText>组员</w:delText>
                </w:r>
                <w:r w:rsidDel="007E2CA1">
                  <w:rPr>
                    <w:szCs w:val="21"/>
                  </w:rPr>
                  <w:delText>考评不公平</w:delText>
                </w:r>
                <w:r w:rsidDel="007E2CA1">
                  <w:rPr>
                    <w:rFonts w:hint="eastAsia"/>
                    <w:szCs w:val="21"/>
                  </w:rPr>
                  <w:delText>导致</w:delText>
                </w:r>
                <w:r w:rsidDel="007E2CA1">
                  <w:rPr>
                    <w:szCs w:val="21"/>
                  </w:rPr>
                  <w:delText>内部矛盾</w:delText>
                </w:r>
              </w:del>
            </w:ins>
          </w:p>
        </w:tc>
        <w:tc>
          <w:tcPr>
            <w:tcW w:w="4197" w:type="dxa"/>
            <w:shd w:val="clear" w:color="auto" w:fill="auto"/>
            <w:vAlign w:val="center"/>
          </w:tcPr>
          <w:p w14:paraId="33771136" w14:textId="066504AB" w:rsidR="00271644" w:rsidDel="007E2CA1" w:rsidRDefault="00271644" w:rsidP="00271644">
            <w:pPr>
              <w:spacing w:line="360" w:lineRule="auto"/>
              <w:rPr>
                <w:ins w:id="4070" w:author="Administrator" w:date="2018-11-08T22:35:00Z"/>
                <w:del w:id="4071" w:author="John" w:date="2018-11-09T23:01:00Z"/>
                <w:color w:val="000000"/>
                <w:szCs w:val="21"/>
              </w:rPr>
            </w:pPr>
            <w:ins w:id="4072" w:author="Administrator" w:date="2018-11-08T22:35:00Z">
              <w:del w:id="4073" w:author="John" w:date="2018-11-09T23:01:00Z">
                <w:r w:rsidDel="007E2CA1">
                  <w:rPr>
                    <w:rFonts w:hint="eastAsia"/>
                    <w:color w:val="000000"/>
                    <w:szCs w:val="21"/>
                  </w:rPr>
                  <w:delText>组员</w:delText>
                </w:r>
                <w:r w:rsidDel="007E2CA1">
                  <w:rPr>
                    <w:color w:val="000000"/>
                    <w:szCs w:val="21"/>
                  </w:rPr>
                  <w:delText>对绩效考评有问题并向项目经理提出</w:delText>
                </w:r>
              </w:del>
            </w:ins>
          </w:p>
        </w:tc>
      </w:tr>
      <w:tr w:rsidR="00271644" w:rsidDel="007E2CA1" w14:paraId="53889479" w14:textId="6F8B9051" w:rsidTr="00271644">
        <w:trPr>
          <w:trHeight w:val="285"/>
          <w:ins w:id="4074" w:author="Administrator" w:date="2018-11-08T22:35:00Z"/>
          <w:del w:id="4075" w:author="John" w:date="2018-11-09T23:01:00Z"/>
        </w:trPr>
        <w:tc>
          <w:tcPr>
            <w:tcW w:w="3991" w:type="dxa"/>
            <w:shd w:val="clear" w:color="auto" w:fill="auto"/>
            <w:vAlign w:val="center"/>
          </w:tcPr>
          <w:p w14:paraId="0D04DA9E" w14:textId="15B23D78" w:rsidR="00271644" w:rsidDel="007E2CA1" w:rsidRDefault="00271644" w:rsidP="00271644">
            <w:pPr>
              <w:spacing w:line="360" w:lineRule="auto"/>
              <w:rPr>
                <w:ins w:id="4076" w:author="Administrator" w:date="2018-11-08T22:35:00Z"/>
                <w:del w:id="4077" w:author="John" w:date="2018-11-09T23:01:00Z"/>
                <w:color w:val="000000"/>
                <w:szCs w:val="21"/>
              </w:rPr>
            </w:pPr>
            <w:ins w:id="4078" w:author="Administrator" w:date="2018-11-08T22:35:00Z">
              <w:del w:id="4079" w:author="John" w:date="2018-11-09T23:01:00Z">
                <w:r w:rsidDel="007E2CA1">
                  <w:rPr>
                    <w:rFonts w:hint="eastAsia"/>
                    <w:szCs w:val="21"/>
                  </w:rPr>
                  <w:delText>用户</w:delText>
                </w:r>
                <w:r w:rsidDel="007E2CA1">
                  <w:rPr>
                    <w:szCs w:val="21"/>
                  </w:rPr>
                  <w:delText>对</w:delText>
                </w:r>
                <w:r w:rsidDel="007E2CA1">
                  <w:rPr>
                    <w:rFonts w:hint="eastAsia"/>
                    <w:szCs w:val="21"/>
                  </w:rPr>
                  <w:delText>界面</w:delText>
                </w:r>
                <w:r w:rsidDel="007E2CA1">
                  <w:rPr>
                    <w:szCs w:val="21"/>
                  </w:rPr>
                  <w:delText>原型</w:delText>
                </w:r>
                <w:r w:rsidDel="007E2CA1">
                  <w:rPr>
                    <w:rFonts w:hint="eastAsia"/>
                    <w:szCs w:val="21"/>
                  </w:rPr>
                  <w:delText>有</w:delText>
                </w:r>
                <w:r w:rsidDel="007E2CA1">
                  <w:rPr>
                    <w:szCs w:val="21"/>
                  </w:rPr>
                  <w:delText>新的提议</w:delText>
                </w:r>
              </w:del>
            </w:ins>
          </w:p>
        </w:tc>
        <w:tc>
          <w:tcPr>
            <w:tcW w:w="4197" w:type="dxa"/>
            <w:shd w:val="clear" w:color="auto" w:fill="auto"/>
            <w:vAlign w:val="center"/>
          </w:tcPr>
          <w:p w14:paraId="0E43A11D" w14:textId="66589651" w:rsidR="00271644" w:rsidDel="007E2CA1" w:rsidRDefault="00271644" w:rsidP="00271644">
            <w:pPr>
              <w:spacing w:line="360" w:lineRule="auto"/>
              <w:rPr>
                <w:ins w:id="4080" w:author="Administrator" w:date="2018-11-08T22:35:00Z"/>
                <w:del w:id="4081" w:author="John" w:date="2018-11-09T23:01:00Z"/>
                <w:color w:val="000000"/>
                <w:szCs w:val="21"/>
              </w:rPr>
            </w:pPr>
            <w:ins w:id="4082" w:author="Administrator" w:date="2018-11-08T22:35:00Z">
              <w:del w:id="4083" w:author="John" w:date="2018-11-09T23:01:00Z">
                <w:r w:rsidDel="007E2CA1">
                  <w:rPr>
                    <w:rFonts w:hint="eastAsia"/>
                    <w:color w:val="000000"/>
                    <w:szCs w:val="21"/>
                  </w:rPr>
                  <w:delText>用户</w:delText>
                </w:r>
                <w:r w:rsidDel="007E2CA1">
                  <w:rPr>
                    <w:color w:val="000000"/>
                    <w:szCs w:val="21"/>
                  </w:rPr>
                  <w:delText>在某些情况下主动提出</w:delText>
                </w:r>
                <w:r w:rsidDel="007E2CA1">
                  <w:rPr>
                    <w:rFonts w:hint="eastAsia"/>
                    <w:color w:val="000000"/>
                    <w:szCs w:val="21"/>
                  </w:rPr>
                  <w:delText>界面</w:delText>
                </w:r>
                <w:r w:rsidDel="007E2CA1">
                  <w:rPr>
                    <w:color w:val="000000"/>
                    <w:szCs w:val="21"/>
                  </w:rPr>
                  <w:delText>修改的申请</w:delText>
                </w:r>
              </w:del>
            </w:ins>
          </w:p>
        </w:tc>
      </w:tr>
      <w:tr w:rsidR="00271644" w:rsidDel="007E2CA1" w14:paraId="2CF72FAF" w14:textId="00A90366" w:rsidTr="00271644">
        <w:trPr>
          <w:trHeight w:val="285"/>
          <w:ins w:id="4084" w:author="Administrator" w:date="2018-11-08T22:35:00Z"/>
          <w:del w:id="4085" w:author="John" w:date="2018-11-09T23:01:00Z"/>
        </w:trPr>
        <w:tc>
          <w:tcPr>
            <w:tcW w:w="3991" w:type="dxa"/>
            <w:shd w:val="clear" w:color="auto" w:fill="auto"/>
            <w:vAlign w:val="center"/>
          </w:tcPr>
          <w:p w14:paraId="39B4D5FA" w14:textId="17C6C3E0" w:rsidR="00271644" w:rsidDel="007E2CA1" w:rsidRDefault="00271644" w:rsidP="00271644">
            <w:pPr>
              <w:spacing w:line="360" w:lineRule="auto"/>
              <w:rPr>
                <w:ins w:id="4086" w:author="Administrator" w:date="2018-11-08T22:35:00Z"/>
                <w:del w:id="4087" w:author="John" w:date="2018-11-09T23:01:00Z"/>
                <w:szCs w:val="21"/>
              </w:rPr>
            </w:pPr>
            <w:ins w:id="4088" w:author="Administrator" w:date="2018-11-08T22:35:00Z">
              <w:del w:id="4089" w:author="John" w:date="2018-11-09T23:01:00Z">
                <w:r w:rsidDel="007E2CA1">
                  <w:rPr>
                    <w:rFonts w:hint="eastAsia"/>
                    <w:szCs w:val="21"/>
                  </w:rPr>
                  <w:delText>小组</w:delText>
                </w:r>
                <w:r w:rsidDel="007E2CA1">
                  <w:rPr>
                    <w:szCs w:val="21"/>
                  </w:rPr>
                  <w:delText>人员去</w:delText>
                </w:r>
                <w:r w:rsidDel="007E2CA1">
                  <w:rPr>
                    <w:rFonts w:hint="eastAsia"/>
                    <w:szCs w:val="21"/>
                  </w:rPr>
                  <w:delText>见女朋友</w:delText>
                </w:r>
                <w:r w:rsidDel="007E2CA1">
                  <w:rPr>
                    <w:szCs w:val="21"/>
                  </w:rPr>
                  <w:delText>导致连工作都忘记</w:delText>
                </w:r>
              </w:del>
            </w:ins>
          </w:p>
        </w:tc>
        <w:tc>
          <w:tcPr>
            <w:tcW w:w="4197" w:type="dxa"/>
            <w:shd w:val="clear" w:color="auto" w:fill="auto"/>
            <w:vAlign w:val="center"/>
          </w:tcPr>
          <w:p w14:paraId="6981A080" w14:textId="1475A78A" w:rsidR="00271644" w:rsidDel="007E2CA1" w:rsidRDefault="00271644" w:rsidP="00271644">
            <w:pPr>
              <w:spacing w:line="360" w:lineRule="auto"/>
              <w:rPr>
                <w:ins w:id="4090" w:author="Administrator" w:date="2018-11-08T22:35:00Z"/>
                <w:del w:id="4091" w:author="John" w:date="2018-11-09T23:01:00Z"/>
                <w:color w:val="000000"/>
                <w:szCs w:val="21"/>
              </w:rPr>
            </w:pPr>
            <w:ins w:id="4092" w:author="Administrator" w:date="2018-11-08T22:35:00Z">
              <w:del w:id="4093" w:author="John" w:date="2018-11-09T23:01:00Z">
                <w:r w:rsidDel="007E2CA1">
                  <w:rPr>
                    <w:rFonts w:hint="eastAsia"/>
                    <w:color w:val="000000"/>
                    <w:szCs w:val="21"/>
                  </w:rPr>
                  <w:delText>组员</w:delText>
                </w:r>
                <w:r w:rsidDel="007E2CA1">
                  <w:rPr>
                    <w:color w:val="000000"/>
                    <w:szCs w:val="21"/>
                  </w:rPr>
                  <w:delText>在周末要去见女朋友</w:delText>
                </w:r>
              </w:del>
            </w:ins>
          </w:p>
        </w:tc>
      </w:tr>
    </w:tbl>
    <w:p w14:paraId="73A3630F" w14:textId="216DBECF" w:rsidR="00A5657F" w:rsidDel="007E2CA1" w:rsidRDefault="00A5657F" w:rsidP="00AC5569">
      <w:pPr>
        <w:pStyle w:val="a9"/>
        <w:rPr>
          <w:del w:id="4094" w:author="John" w:date="2018-11-09T23:01:00Z"/>
        </w:rPr>
      </w:pPr>
      <w:del w:id="4095" w:author="John" w:date="2018-11-09T23:01:00Z">
        <w:r w:rsidDel="007E2CA1">
          <w:rPr>
            <w:rFonts w:hint="eastAsia"/>
          </w:rPr>
          <w:delText>TBD</w:delText>
        </w:r>
      </w:del>
    </w:p>
    <w:p w14:paraId="62FF0B44" w14:textId="7BD72B04" w:rsidR="00D130FB" w:rsidDel="007E2CA1" w:rsidRDefault="009F215D" w:rsidP="00D130FB">
      <w:pPr>
        <w:pStyle w:val="2"/>
        <w:rPr>
          <w:del w:id="4096" w:author="John" w:date="2018-11-09T23:01:00Z"/>
        </w:rPr>
      </w:pPr>
      <w:ins w:id="4097" w:author="Administrator" w:date="2018-11-08T22:39:00Z">
        <w:del w:id="4098" w:author="John" w:date="2018-11-09T23:01:00Z">
          <w:r w:rsidDel="007E2CA1">
            <w:delText>8</w:delText>
          </w:r>
        </w:del>
      </w:ins>
      <w:del w:id="4099" w:author="John" w:date="2018-11-09T23:01:00Z">
        <w:r w:rsidR="005A41A3" w:rsidDel="007E2CA1">
          <w:rPr>
            <w:rFonts w:hint="eastAsia"/>
          </w:rPr>
          <w:delText>7</w:delText>
        </w:r>
        <w:r w:rsidR="00D130FB" w:rsidDel="007E2CA1">
          <w:delText>.4</w:delText>
        </w:r>
        <w:r w:rsidR="00D130FB" w:rsidDel="007E2CA1">
          <w:delText>风险评估</w:delText>
        </w:r>
      </w:del>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91"/>
        <w:gridCol w:w="1379"/>
        <w:gridCol w:w="1463"/>
        <w:gridCol w:w="1463"/>
      </w:tblGrid>
      <w:tr w:rsidR="00A5657F" w:rsidDel="007E2CA1" w14:paraId="24E9C3A8" w14:textId="79FE6CA2" w:rsidTr="005A41A3">
        <w:trPr>
          <w:trHeight w:val="285"/>
          <w:del w:id="4100" w:author="John" w:date="2018-11-09T23:01:00Z"/>
        </w:trPr>
        <w:tc>
          <w:tcPr>
            <w:tcW w:w="3991" w:type="dxa"/>
            <w:shd w:val="clear" w:color="auto" w:fill="auto"/>
            <w:vAlign w:val="center"/>
          </w:tcPr>
          <w:p w14:paraId="766535FC" w14:textId="216500CB" w:rsidR="00A5657F" w:rsidRPr="00AC5569" w:rsidDel="007E2CA1" w:rsidRDefault="00A5657F" w:rsidP="00AC5569">
            <w:pPr>
              <w:pStyle w:val="a9"/>
              <w:jc w:val="center"/>
              <w:rPr>
                <w:del w:id="4101" w:author="John" w:date="2018-11-09T23:01:00Z"/>
                <w:b/>
                <w:sz w:val="24"/>
              </w:rPr>
            </w:pPr>
            <w:del w:id="4102" w:author="John" w:date="2018-11-09T23:01:00Z">
              <w:r w:rsidRPr="00AC5569" w:rsidDel="007E2CA1">
                <w:rPr>
                  <w:rFonts w:hint="eastAsia"/>
                  <w:b/>
                  <w:sz w:val="24"/>
                </w:rPr>
                <w:delText>风险</w:delText>
              </w:r>
            </w:del>
          </w:p>
        </w:tc>
        <w:tc>
          <w:tcPr>
            <w:tcW w:w="1379" w:type="dxa"/>
            <w:shd w:val="clear" w:color="auto" w:fill="auto"/>
            <w:vAlign w:val="center"/>
          </w:tcPr>
          <w:p w14:paraId="23D4EF79" w14:textId="2EDF433E" w:rsidR="00A5657F" w:rsidRPr="00AC5569" w:rsidDel="007E2CA1" w:rsidRDefault="00A5657F" w:rsidP="00AC5569">
            <w:pPr>
              <w:pStyle w:val="a9"/>
              <w:jc w:val="center"/>
              <w:rPr>
                <w:del w:id="4103" w:author="John" w:date="2018-11-09T23:01:00Z"/>
                <w:b/>
                <w:sz w:val="24"/>
              </w:rPr>
            </w:pPr>
            <w:del w:id="4104" w:author="John" w:date="2018-11-09T23:01:00Z">
              <w:r w:rsidRPr="00AC5569" w:rsidDel="007E2CA1">
                <w:rPr>
                  <w:rFonts w:hint="eastAsia"/>
                  <w:b/>
                  <w:sz w:val="24"/>
                </w:rPr>
                <w:delText>优先级</w:delText>
              </w:r>
            </w:del>
          </w:p>
        </w:tc>
        <w:tc>
          <w:tcPr>
            <w:tcW w:w="1463" w:type="dxa"/>
            <w:shd w:val="clear" w:color="auto" w:fill="auto"/>
            <w:vAlign w:val="center"/>
          </w:tcPr>
          <w:p w14:paraId="3AF3B03A" w14:textId="5A770E00" w:rsidR="00A5657F" w:rsidRPr="00AC5569" w:rsidDel="007E2CA1" w:rsidRDefault="00A5657F" w:rsidP="00AC5569">
            <w:pPr>
              <w:pStyle w:val="a9"/>
              <w:jc w:val="center"/>
              <w:rPr>
                <w:del w:id="4105" w:author="John" w:date="2018-11-09T23:01:00Z"/>
                <w:b/>
                <w:sz w:val="24"/>
              </w:rPr>
            </w:pPr>
            <w:del w:id="4106" w:author="John" w:date="2018-11-09T23:01:00Z">
              <w:r w:rsidRPr="00AC5569" w:rsidDel="007E2CA1">
                <w:rPr>
                  <w:rFonts w:hint="eastAsia"/>
                  <w:b/>
                  <w:sz w:val="24"/>
                </w:rPr>
                <w:delText>影响程度</w:delText>
              </w:r>
            </w:del>
          </w:p>
        </w:tc>
        <w:tc>
          <w:tcPr>
            <w:tcW w:w="1463" w:type="dxa"/>
            <w:shd w:val="clear" w:color="auto" w:fill="auto"/>
            <w:vAlign w:val="center"/>
          </w:tcPr>
          <w:p w14:paraId="31BC6E8C" w14:textId="35904045" w:rsidR="00A5657F" w:rsidRPr="00AC5569" w:rsidDel="007E2CA1" w:rsidRDefault="00A5657F" w:rsidP="00AC5569">
            <w:pPr>
              <w:pStyle w:val="a9"/>
              <w:jc w:val="center"/>
              <w:rPr>
                <w:del w:id="4107" w:author="John" w:date="2018-11-09T23:01:00Z"/>
                <w:b/>
                <w:sz w:val="24"/>
              </w:rPr>
            </w:pPr>
            <w:del w:id="4108" w:author="John" w:date="2018-11-09T23:01:00Z">
              <w:r w:rsidRPr="00AC5569" w:rsidDel="007E2CA1">
                <w:rPr>
                  <w:rFonts w:hint="eastAsia"/>
                  <w:b/>
                  <w:sz w:val="24"/>
                </w:rPr>
                <w:delText>可能性等级</w:delText>
              </w:r>
            </w:del>
          </w:p>
        </w:tc>
      </w:tr>
      <w:tr w:rsidR="00A5657F" w:rsidDel="007E2CA1" w14:paraId="5DC57F96" w14:textId="517C5BC8" w:rsidTr="005A41A3">
        <w:trPr>
          <w:trHeight w:val="285"/>
          <w:del w:id="4109" w:author="John" w:date="2018-11-09T23:01:00Z"/>
        </w:trPr>
        <w:tc>
          <w:tcPr>
            <w:tcW w:w="3991" w:type="dxa"/>
            <w:shd w:val="clear" w:color="auto" w:fill="auto"/>
            <w:vAlign w:val="center"/>
          </w:tcPr>
          <w:p w14:paraId="3703D2DB" w14:textId="2F60E757" w:rsidR="00A5657F" w:rsidDel="007E2CA1" w:rsidRDefault="00A5657F" w:rsidP="00AC5569">
            <w:pPr>
              <w:pStyle w:val="a9"/>
              <w:rPr>
                <w:del w:id="4110" w:author="John" w:date="2018-11-09T23:01:00Z"/>
                <w:szCs w:val="21"/>
              </w:rPr>
            </w:pPr>
            <w:del w:id="4111" w:author="John" w:date="2018-11-09T23:01:00Z">
              <w:r w:rsidDel="007E2CA1">
                <w:rPr>
                  <w:rFonts w:hint="eastAsia"/>
                </w:rPr>
                <w:delText>小组人员因事请假</w:delText>
              </w:r>
            </w:del>
          </w:p>
        </w:tc>
        <w:tc>
          <w:tcPr>
            <w:tcW w:w="1379" w:type="dxa"/>
            <w:shd w:val="clear" w:color="auto" w:fill="auto"/>
            <w:vAlign w:val="center"/>
          </w:tcPr>
          <w:p w14:paraId="28BCF8B2" w14:textId="5DF249F6" w:rsidR="00A5657F" w:rsidDel="007E2CA1" w:rsidRDefault="00A5657F" w:rsidP="00AC5569">
            <w:pPr>
              <w:pStyle w:val="a9"/>
              <w:rPr>
                <w:del w:id="4112" w:author="John" w:date="2018-11-09T23:01:00Z"/>
                <w:sz w:val="22"/>
              </w:rPr>
            </w:pPr>
            <w:del w:id="4113" w:author="John" w:date="2018-11-09T23:01:00Z">
              <w:r w:rsidDel="007E2CA1">
                <w:rPr>
                  <w:rFonts w:hint="eastAsia"/>
                  <w:sz w:val="22"/>
                </w:rPr>
                <w:delText>高</w:delText>
              </w:r>
            </w:del>
          </w:p>
        </w:tc>
        <w:tc>
          <w:tcPr>
            <w:tcW w:w="1463" w:type="dxa"/>
            <w:shd w:val="clear" w:color="auto" w:fill="auto"/>
            <w:vAlign w:val="center"/>
          </w:tcPr>
          <w:p w14:paraId="749D9609" w14:textId="78F29D77" w:rsidR="00A5657F" w:rsidDel="007E2CA1" w:rsidRDefault="00A5657F" w:rsidP="00AC5569">
            <w:pPr>
              <w:pStyle w:val="a9"/>
              <w:rPr>
                <w:del w:id="4114" w:author="John" w:date="2018-11-09T23:01:00Z"/>
                <w:sz w:val="22"/>
              </w:rPr>
            </w:pPr>
            <w:del w:id="4115" w:author="John" w:date="2018-11-09T23:01:00Z">
              <w:r w:rsidDel="007E2CA1">
                <w:rPr>
                  <w:rFonts w:hint="eastAsia"/>
                  <w:sz w:val="22"/>
                </w:rPr>
                <w:delText>高</w:delText>
              </w:r>
            </w:del>
          </w:p>
        </w:tc>
        <w:tc>
          <w:tcPr>
            <w:tcW w:w="1463" w:type="dxa"/>
            <w:shd w:val="clear" w:color="auto" w:fill="auto"/>
            <w:vAlign w:val="center"/>
          </w:tcPr>
          <w:p w14:paraId="5C91BB26" w14:textId="3D611C02" w:rsidR="00A5657F" w:rsidDel="007E2CA1" w:rsidRDefault="00A5657F" w:rsidP="00AC5569">
            <w:pPr>
              <w:pStyle w:val="a9"/>
              <w:rPr>
                <w:del w:id="4116" w:author="John" w:date="2018-11-09T23:01:00Z"/>
                <w:sz w:val="22"/>
              </w:rPr>
            </w:pPr>
            <w:del w:id="4117" w:author="John" w:date="2018-11-09T23:01:00Z">
              <w:r w:rsidDel="007E2CA1">
                <w:rPr>
                  <w:rFonts w:hint="eastAsia"/>
                  <w:sz w:val="22"/>
                </w:rPr>
                <w:delText>高</w:delText>
              </w:r>
            </w:del>
          </w:p>
        </w:tc>
      </w:tr>
      <w:tr w:rsidR="00A5657F" w:rsidDel="007E2CA1" w14:paraId="0D09557A" w14:textId="52B0AAB0" w:rsidTr="005A41A3">
        <w:trPr>
          <w:trHeight w:val="285"/>
          <w:del w:id="4118" w:author="John" w:date="2018-11-09T23:01:00Z"/>
        </w:trPr>
        <w:tc>
          <w:tcPr>
            <w:tcW w:w="3991" w:type="dxa"/>
            <w:shd w:val="clear" w:color="auto" w:fill="auto"/>
            <w:vAlign w:val="center"/>
          </w:tcPr>
          <w:p w14:paraId="7CBC9513" w14:textId="046A4E47" w:rsidR="00A5657F" w:rsidDel="007E2CA1" w:rsidRDefault="00A5657F" w:rsidP="00AC5569">
            <w:pPr>
              <w:pStyle w:val="a9"/>
              <w:rPr>
                <w:del w:id="4119" w:author="John" w:date="2018-11-09T23:01:00Z"/>
                <w:szCs w:val="21"/>
              </w:rPr>
            </w:pPr>
            <w:del w:id="4120" w:author="John" w:date="2018-11-09T23:01:00Z">
              <w:r w:rsidDel="007E2CA1">
                <w:rPr>
                  <w:rFonts w:hint="eastAsia"/>
                  <w:szCs w:val="21"/>
                </w:rPr>
                <w:delText>个别人员无法完成项目</w:delText>
              </w:r>
            </w:del>
          </w:p>
        </w:tc>
        <w:tc>
          <w:tcPr>
            <w:tcW w:w="1379" w:type="dxa"/>
            <w:shd w:val="clear" w:color="auto" w:fill="auto"/>
            <w:vAlign w:val="center"/>
          </w:tcPr>
          <w:p w14:paraId="69AFF635" w14:textId="0DF38877" w:rsidR="00A5657F" w:rsidDel="007E2CA1" w:rsidRDefault="00A5657F" w:rsidP="00AC5569">
            <w:pPr>
              <w:pStyle w:val="a9"/>
              <w:rPr>
                <w:del w:id="4121" w:author="John" w:date="2018-11-09T23:01:00Z"/>
                <w:sz w:val="22"/>
              </w:rPr>
            </w:pPr>
            <w:del w:id="4122" w:author="John" w:date="2018-11-09T23:01:00Z">
              <w:r w:rsidDel="007E2CA1">
                <w:rPr>
                  <w:rFonts w:hint="eastAsia"/>
                  <w:sz w:val="22"/>
                </w:rPr>
                <w:delText>中</w:delText>
              </w:r>
            </w:del>
          </w:p>
        </w:tc>
        <w:tc>
          <w:tcPr>
            <w:tcW w:w="1463" w:type="dxa"/>
            <w:shd w:val="clear" w:color="auto" w:fill="auto"/>
            <w:vAlign w:val="center"/>
          </w:tcPr>
          <w:p w14:paraId="1E853648" w14:textId="385FFB25" w:rsidR="00A5657F" w:rsidDel="007E2CA1" w:rsidRDefault="00A5657F" w:rsidP="00AC5569">
            <w:pPr>
              <w:pStyle w:val="a9"/>
              <w:rPr>
                <w:del w:id="4123" w:author="John" w:date="2018-11-09T23:01:00Z"/>
                <w:sz w:val="22"/>
              </w:rPr>
            </w:pPr>
            <w:del w:id="4124" w:author="John" w:date="2018-11-09T23:01:00Z">
              <w:r w:rsidDel="007E2CA1">
                <w:rPr>
                  <w:rFonts w:hint="eastAsia"/>
                  <w:sz w:val="22"/>
                </w:rPr>
                <w:delText>低</w:delText>
              </w:r>
            </w:del>
          </w:p>
        </w:tc>
        <w:tc>
          <w:tcPr>
            <w:tcW w:w="1463" w:type="dxa"/>
            <w:shd w:val="clear" w:color="auto" w:fill="auto"/>
            <w:vAlign w:val="center"/>
          </w:tcPr>
          <w:p w14:paraId="778038A0" w14:textId="11891328" w:rsidR="00A5657F" w:rsidDel="007E2CA1" w:rsidRDefault="00A5657F" w:rsidP="00AC5569">
            <w:pPr>
              <w:pStyle w:val="a9"/>
              <w:rPr>
                <w:del w:id="4125" w:author="John" w:date="2018-11-09T23:01:00Z"/>
                <w:sz w:val="22"/>
              </w:rPr>
            </w:pPr>
            <w:del w:id="4126" w:author="John" w:date="2018-11-09T23:01:00Z">
              <w:r w:rsidDel="007E2CA1">
                <w:rPr>
                  <w:rFonts w:hint="eastAsia"/>
                  <w:sz w:val="22"/>
                </w:rPr>
                <w:delText>中</w:delText>
              </w:r>
            </w:del>
          </w:p>
        </w:tc>
      </w:tr>
      <w:tr w:rsidR="00A5657F" w:rsidDel="007E2CA1" w14:paraId="77F2AE35" w14:textId="52D5001B" w:rsidTr="005A41A3">
        <w:trPr>
          <w:trHeight w:val="285"/>
          <w:del w:id="4127" w:author="John" w:date="2018-11-09T23:01:00Z"/>
        </w:trPr>
        <w:tc>
          <w:tcPr>
            <w:tcW w:w="3991" w:type="dxa"/>
            <w:shd w:val="clear" w:color="auto" w:fill="auto"/>
            <w:vAlign w:val="center"/>
          </w:tcPr>
          <w:p w14:paraId="3A20ECD5" w14:textId="2A29B87E" w:rsidR="00A5657F" w:rsidDel="007E2CA1" w:rsidRDefault="00A5657F" w:rsidP="00AC5569">
            <w:pPr>
              <w:pStyle w:val="a9"/>
              <w:rPr>
                <w:del w:id="4128" w:author="John" w:date="2018-11-09T23:01:00Z"/>
                <w:szCs w:val="21"/>
              </w:rPr>
            </w:pPr>
            <w:del w:id="4129" w:author="John" w:date="2018-11-09T23:01:00Z">
              <w:r w:rsidDel="007E2CA1">
                <w:rPr>
                  <w:rFonts w:hint="eastAsia"/>
                  <w:szCs w:val="21"/>
                </w:rPr>
                <w:delText>git</w:delText>
              </w:r>
              <w:r w:rsidDel="007E2CA1">
                <w:rPr>
                  <w:rFonts w:hint="eastAsia"/>
                  <w:szCs w:val="21"/>
                </w:rPr>
                <w:delText>远端仓库崩溃</w:delText>
              </w:r>
            </w:del>
          </w:p>
        </w:tc>
        <w:tc>
          <w:tcPr>
            <w:tcW w:w="1379" w:type="dxa"/>
            <w:shd w:val="clear" w:color="auto" w:fill="auto"/>
            <w:vAlign w:val="center"/>
          </w:tcPr>
          <w:p w14:paraId="1C2A741C" w14:textId="5AD8C1C6" w:rsidR="00A5657F" w:rsidDel="007E2CA1" w:rsidRDefault="00A5657F" w:rsidP="00AC5569">
            <w:pPr>
              <w:pStyle w:val="a9"/>
              <w:rPr>
                <w:del w:id="4130" w:author="John" w:date="2018-11-09T23:01:00Z"/>
                <w:sz w:val="22"/>
              </w:rPr>
            </w:pPr>
            <w:del w:id="4131" w:author="John" w:date="2018-11-09T23:01:00Z">
              <w:r w:rsidDel="007E2CA1">
                <w:rPr>
                  <w:rFonts w:hint="eastAsia"/>
                  <w:sz w:val="22"/>
                </w:rPr>
                <w:delText>高</w:delText>
              </w:r>
            </w:del>
          </w:p>
        </w:tc>
        <w:tc>
          <w:tcPr>
            <w:tcW w:w="1463" w:type="dxa"/>
            <w:shd w:val="clear" w:color="auto" w:fill="auto"/>
            <w:vAlign w:val="center"/>
          </w:tcPr>
          <w:p w14:paraId="23B509A6" w14:textId="2717C26D" w:rsidR="00A5657F" w:rsidDel="007E2CA1" w:rsidRDefault="00A5657F" w:rsidP="00AC5569">
            <w:pPr>
              <w:pStyle w:val="a9"/>
              <w:rPr>
                <w:del w:id="4132" w:author="John" w:date="2018-11-09T23:01:00Z"/>
                <w:sz w:val="22"/>
              </w:rPr>
            </w:pPr>
            <w:del w:id="4133" w:author="John" w:date="2018-11-09T23:01:00Z">
              <w:r w:rsidDel="007E2CA1">
                <w:rPr>
                  <w:rFonts w:hint="eastAsia"/>
                  <w:sz w:val="22"/>
                </w:rPr>
                <w:delText>高</w:delText>
              </w:r>
            </w:del>
          </w:p>
        </w:tc>
        <w:tc>
          <w:tcPr>
            <w:tcW w:w="1463" w:type="dxa"/>
            <w:shd w:val="clear" w:color="auto" w:fill="auto"/>
            <w:vAlign w:val="center"/>
          </w:tcPr>
          <w:p w14:paraId="733FF6F9" w14:textId="3E68BADA" w:rsidR="00A5657F" w:rsidDel="007E2CA1" w:rsidRDefault="00A5657F" w:rsidP="00AC5569">
            <w:pPr>
              <w:pStyle w:val="a9"/>
              <w:rPr>
                <w:del w:id="4134" w:author="John" w:date="2018-11-09T23:01:00Z"/>
                <w:sz w:val="22"/>
              </w:rPr>
            </w:pPr>
            <w:del w:id="4135" w:author="John" w:date="2018-11-09T23:01:00Z">
              <w:r w:rsidDel="007E2CA1">
                <w:rPr>
                  <w:rFonts w:hint="eastAsia"/>
                  <w:sz w:val="22"/>
                </w:rPr>
                <w:delText>低</w:delText>
              </w:r>
            </w:del>
          </w:p>
        </w:tc>
      </w:tr>
      <w:tr w:rsidR="00A5657F" w:rsidDel="007E2CA1" w14:paraId="18B1599A" w14:textId="7C86EC7B" w:rsidTr="005A41A3">
        <w:trPr>
          <w:trHeight w:val="510"/>
          <w:del w:id="4136" w:author="John" w:date="2018-11-09T23:01:00Z"/>
        </w:trPr>
        <w:tc>
          <w:tcPr>
            <w:tcW w:w="3991" w:type="dxa"/>
            <w:shd w:val="clear" w:color="auto" w:fill="auto"/>
            <w:vAlign w:val="center"/>
          </w:tcPr>
          <w:p w14:paraId="34121BEB" w14:textId="3DB1B566" w:rsidR="00A5657F" w:rsidDel="007E2CA1" w:rsidRDefault="00A5657F" w:rsidP="00AC5569">
            <w:pPr>
              <w:pStyle w:val="a9"/>
              <w:rPr>
                <w:del w:id="4137" w:author="John" w:date="2018-11-09T23:01:00Z"/>
                <w:szCs w:val="21"/>
              </w:rPr>
            </w:pPr>
            <w:del w:id="4138" w:author="John" w:date="2018-11-09T23:01:00Z">
              <w:r w:rsidDel="007E2CA1">
                <w:rPr>
                  <w:rFonts w:hint="eastAsia"/>
                </w:rPr>
                <w:delText>与干系人联系邮件发送内容或格式错误</w:delText>
              </w:r>
            </w:del>
          </w:p>
        </w:tc>
        <w:tc>
          <w:tcPr>
            <w:tcW w:w="1379" w:type="dxa"/>
            <w:shd w:val="clear" w:color="auto" w:fill="auto"/>
            <w:vAlign w:val="center"/>
          </w:tcPr>
          <w:p w14:paraId="35C5D92B" w14:textId="4DEF4D22" w:rsidR="00A5657F" w:rsidDel="007E2CA1" w:rsidRDefault="00A5657F" w:rsidP="00AC5569">
            <w:pPr>
              <w:pStyle w:val="a9"/>
              <w:rPr>
                <w:del w:id="4139" w:author="John" w:date="2018-11-09T23:01:00Z"/>
                <w:sz w:val="22"/>
              </w:rPr>
            </w:pPr>
            <w:del w:id="4140" w:author="John" w:date="2018-11-09T23:01:00Z">
              <w:r w:rsidDel="007E2CA1">
                <w:rPr>
                  <w:rFonts w:hint="eastAsia"/>
                  <w:sz w:val="22"/>
                </w:rPr>
                <w:delText>高</w:delText>
              </w:r>
            </w:del>
          </w:p>
        </w:tc>
        <w:tc>
          <w:tcPr>
            <w:tcW w:w="1463" w:type="dxa"/>
            <w:shd w:val="clear" w:color="auto" w:fill="auto"/>
            <w:vAlign w:val="center"/>
          </w:tcPr>
          <w:p w14:paraId="02291573" w14:textId="6A38E8DC" w:rsidR="00A5657F" w:rsidDel="007E2CA1" w:rsidRDefault="00A5657F" w:rsidP="00AC5569">
            <w:pPr>
              <w:pStyle w:val="a9"/>
              <w:rPr>
                <w:del w:id="4141" w:author="John" w:date="2018-11-09T23:01:00Z"/>
                <w:sz w:val="22"/>
              </w:rPr>
            </w:pPr>
            <w:del w:id="4142" w:author="John" w:date="2018-11-09T23:01:00Z">
              <w:r w:rsidDel="007E2CA1">
                <w:rPr>
                  <w:rFonts w:hint="eastAsia"/>
                  <w:sz w:val="22"/>
                </w:rPr>
                <w:delText>中</w:delText>
              </w:r>
            </w:del>
          </w:p>
        </w:tc>
        <w:tc>
          <w:tcPr>
            <w:tcW w:w="1463" w:type="dxa"/>
            <w:shd w:val="clear" w:color="auto" w:fill="auto"/>
            <w:vAlign w:val="center"/>
          </w:tcPr>
          <w:p w14:paraId="7D28938C" w14:textId="4B970AD2" w:rsidR="00A5657F" w:rsidDel="007E2CA1" w:rsidRDefault="00A5657F" w:rsidP="00AC5569">
            <w:pPr>
              <w:pStyle w:val="a9"/>
              <w:rPr>
                <w:del w:id="4143" w:author="John" w:date="2018-11-09T23:01:00Z"/>
                <w:sz w:val="22"/>
              </w:rPr>
            </w:pPr>
            <w:del w:id="4144" w:author="John" w:date="2018-11-09T23:01:00Z">
              <w:r w:rsidDel="007E2CA1">
                <w:rPr>
                  <w:rFonts w:hint="eastAsia"/>
                  <w:sz w:val="22"/>
                </w:rPr>
                <w:delText>中</w:delText>
              </w:r>
            </w:del>
          </w:p>
        </w:tc>
      </w:tr>
      <w:tr w:rsidR="00A5657F" w:rsidDel="007E2CA1" w14:paraId="38D9F2E9" w14:textId="428EA84C" w:rsidTr="005A41A3">
        <w:trPr>
          <w:trHeight w:val="285"/>
          <w:del w:id="4145" w:author="John" w:date="2018-11-09T23:01:00Z"/>
        </w:trPr>
        <w:tc>
          <w:tcPr>
            <w:tcW w:w="3991" w:type="dxa"/>
            <w:shd w:val="clear" w:color="auto" w:fill="auto"/>
            <w:vAlign w:val="center"/>
          </w:tcPr>
          <w:p w14:paraId="66C7172D" w14:textId="179766F0" w:rsidR="00A5657F" w:rsidDel="007E2CA1" w:rsidRDefault="00A5657F" w:rsidP="00AC5569">
            <w:pPr>
              <w:pStyle w:val="a9"/>
              <w:rPr>
                <w:del w:id="4146" w:author="John" w:date="2018-11-09T23:01:00Z"/>
                <w:szCs w:val="21"/>
              </w:rPr>
            </w:pPr>
            <w:del w:id="4147" w:author="John" w:date="2018-11-09T23:01:00Z">
              <w:r w:rsidDel="007E2CA1">
                <w:rPr>
                  <w:rFonts w:hint="eastAsia"/>
                </w:rPr>
                <w:delText>项目文件结构不符合要求</w:delText>
              </w:r>
            </w:del>
          </w:p>
        </w:tc>
        <w:tc>
          <w:tcPr>
            <w:tcW w:w="1379" w:type="dxa"/>
            <w:shd w:val="clear" w:color="auto" w:fill="auto"/>
            <w:vAlign w:val="center"/>
          </w:tcPr>
          <w:p w14:paraId="7ED0F5F5" w14:textId="1F451501" w:rsidR="00A5657F" w:rsidDel="007E2CA1" w:rsidRDefault="00A5657F" w:rsidP="00AC5569">
            <w:pPr>
              <w:pStyle w:val="a9"/>
              <w:rPr>
                <w:del w:id="4148" w:author="John" w:date="2018-11-09T23:01:00Z"/>
                <w:sz w:val="22"/>
              </w:rPr>
            </w:pPr>
            <w:del w:id="4149" w:author="John" w:date="2018-11-09T23:01:00Z">
              <w:r w:rsidDel="007E2CA1">
                <w:rPr>
                  <w:rFonts w:hint="eastAsia"/>
                  <w:sz w:val="22"/>
                </w:rPr>
                <w:delText>高</w:delText>
              </w:r>
            </w:del>
          </w:p>
        </w:tc>
        <w:tc>
          <w:tcPr>
            <w:tcW w:w="1463" w:type="dxa"/>
            <w:shd w:val="clear" w:color="auto" w:fill="auto"/>
            <w:vAlign w:val="center"/>
          </w:tcPr>
          <w:p w14:paraId="3178A553" w14:textId="123C1FB7" w:rsidR="00A5657F" w:rsidDel="007E2CA1" w:rsidRDefault="00A5657F" w:rsidP="00AC5569">
            <w:pPr>
              <w:pStyle w:val="a9"/>
              <w:rPr>
                <w:del w:id="4150" w:author="John" w:date="2018-11-09T23:01:00Z"/>
                <w:sz w:val="22"/>
              </w:rPr>
            </w:pPr>
            <w:del w:id="4151" w:author="John" w:date="2018-11-09T23:01:00Z">
              <w:r w:rsidDel="007E2CA1">
                <w:rPr>
                  <w:rFonts w:hint="eastAsia"/>
                  <w:sz w:val="22"/>
                </w:rPr>
                <w:delText>中</w:delText>
              </w:r>
            </w:del>
          </w:p>
        </w:tc>
        <w:tc>
          <w:tcPr>
            <w:tcW w:w="1463" w:type="dxa"/>
            <w:shd w:val="clear" w:color="auto" w:fill="auto"/>
            <w:vAlign w:val="center"/>
          </w:tcPr>
          <w:p w14:paraId="7C6B3B96" w14:textId="465B95CD" w:rsidR="00A5657F" w:rsidDel="007E2CA1" w:rsidRDefault="00A5657F" w:rsidP="00AC5569">
            <w:pPr>
              <w:pStyle w:val="a9"/>
              <w:rPr>
                <w:del w:id="4152" w:author="John" w:date="2018-11-09T23:01:00Z"/>
                <w:sz w:val="22"/>
              </w:rPr>
            </w:pPr>
            <w:del w:id="4153" w:author="John" w:date="2018-11-09T23:01:00Z">
              <w:r w:rsidDel="007E2CA1">
                <w:rPr>
                  <w:rFonts w:hint="eastAsia"/>
                  <w:sz w:val="22"/>
                </w:rPr>
                <w:delText>低</w:delText>
              </w:r>
            </w:del>
          </w:p>
        </w:tc>
      </w:tr>
      <w:tr w:rsidR="00A5657F" w:rsidDel="007E2CA1" w14:paraId="6617DB06" w14:textId="100CBC12" w:rsidTr="005A41A3">
        <w:trPr>
          <w:trHeight w:val="285"/>
          <w:del w:id="4154" w:author="John" w:date="2018-11-09T23:01:00Z"/>
        </w:trPr>
        <w:tc>
          <w:tcPr>
            <w:tcW w:w="3991" w:type="dxa"/>
            <w:shd w:val="clear" w:color="auto" w:fill="auto"/>
            <w:vAlign w:val="center"/>
          </w:tcPr>
          <w:p w14:paraId="1C48B395" w14:textId="788298C1" w:rsidR="00A5657F" w:rsidDel="007E2CA1" w:rsidRDefault="00A5657F" w:rsidP="00AC5569">
            <w:pPr>
              <w:pStyle w:val="a9"/>
              <w:rPr>
                <w:del w:id="4155" w:author="John" w:date="2018-11-09T23:01:00Z"/>
                <w:szCs w:val="21"/>
              </w:rPr>
            </w:pPr>
            <w:del w:id="4156" w:author="John" w:date="2018-11-09T23:01:00Z">
              <w:r w:rsidDel="007E2CA1">
                <w:rPr>
                  <w:rFonts w:hint="eastAsia"/>
                  <w:szCs w:val="21"/>
                </w:rPr>
                <w:delText>对未来的计划和安排有疑问</w:delText>
              </w:r>
            </w:del>
          </w:p>
        </w:tc>
        <w:tc>
          <w:tcPr>
            <w:tcW w:w="1379" w:type="dxa"/>
            <w:shd w:val="clear" w:color="auto" w:fill="auto"/>
            <w:vAlign w:val="center"/>
          </w:tcPr>
          <w:p w14:paraId="2C1E13ED" w14:textId="24A3F796" w:rsidR="00A5657F" w:rsidDel="007E2CA1" w:rsidRDefault="00A5657F" w:rsidP="00AC5569">
            <w:pPr>
              <w:pStyle w:val="a9"/>
              <w:rPr>
                <w:del w:id="4157" w:author="John" w:date="2018-11-09T23:01:00Z"/>
                <w:sz w:val="22"/>
              </w:rPr>
            </w:pPr>
            <w:del w:id="4158" w:author="John" w:date="2018-11-09T23:01:00Z">
              <w:r w:rsidDel="007E2CA1">
                <w:rPr>
                  <w:rFonts w:hint="eastAsia"/>
                  <w:sz w:val="22"/>
                </w:rPr>
                <w:delText>高</w:delText>
              </w:r>
            </w:del>
          </w:p>
        </w:tc>
        <w:tc>
          <w:tcPr>
            <w:tcW w:w="1463" w:type="dxa"/>
            <w:shd w:val="clear" w:color="auto" w:fill="auto"/>
            <w:vAlign w:val="center"/>
          </w:tcPr>
          <w:p w14:paraId="18EF38CD" w14:textId="4DF83EA6" w:rsidR="00A5657F" w:rsidDel="007E2CA1" w:rsidRDefault="00A5657F" w:rsidP="00AC5569">
            <w:pPr>
              <w:pStyle w:val="a9"/>
              <w:rPr>
                <w:del w:id="4159" w:author="John" w:date="2018-11-09T23:01:00Z"/>
                <w:sz w:val="22"/>
              </w:rPr>
            </w:pPr>
            <w:del w:id="4160" w:author="John" w:date="2018-11-09T23:01:00Z">
              <w:r w:rsidDel="007E2CA1">
                <w:rPr>
                  <w:rFonts w:hint="eastAsia"/>
                  <w:sz w:val="22"/>
                </w:rPr>
                <w:delText>高</w:delText>
              </w:r>
            </w:del>
          </w:p>
        </w:tc>
        <w:tc>
          <w:tcPr>
            <w:tcW w:w="1463" w:type="dxa"/>
            <w:shd w:val="clear" w:color="auto" w:fill="auto"/>
            <w:vAlign w:val="center"/>
          </w:tcPr>
          <w:p w14:paraId="2C62D1D0" w14:textId="51FA72A3" w:rsidR="00A5657F" w:rsidDel="007E2CA1" w:rsidRDefault="00A5657F" w:rsidP="00AC5569">
            <w:pPr>
              <w:pStyle w:val="a9"/>
              <w:rPr>
                <w:del w:id="4161" w:author="John" w:date="2018-11-09T23:01:00Z"/>
                <w:sz w:val="22"/>
              </w:rPr>
            </w:pPr>
            <w:del w:id="4162" w:author="John" w:date="2018-11-09T23:01:00Z">
              <w:r w:rsidDel="007E2CA1">
                <w:rPr>
                  <w:rFonts w:hint="eastAsia"/>
                  <w:sz w:val="22"/>
                </w:rPr>
                <w:delText>高</w:delText>
              </w:r>
            </w:del>
          </w:p>
        </w:tc>
      </w:tr>
      <w:tr w:rsidR="00A5657F" w:rsidDel="007E2CA1" w14:paraId="23EB778D" w14:textId="10F7086B" w:rsidTr="005A41A3">
        <w:trPr>
          <w:trHeight w:val="285"/>
          <w:del w:id="4163" w:author="John" w:date="2018-11-09T23:01:00Z"/>
        </w:trPr>
        <w:tc>
          <w:tcPr>
            <w:tcW w:w="3991" w:type="dxa"/>
            <w:shd w:val="clear" w:color="auto" w:fill="auto"/>
            <w:vAlign w:val="center"/>
          </w:tcPr>
          <w:p w14:paraId="3C3A5371" w14:textId="0063B4CC" w:rsidR="00A5657F" w:rsidDel="007E2CA1" w:rsidRDefault="00A5657F" w:rsidP="00AC5569">
            <w:pPr>
              <w:pStyle w:val="a9"/>
              <w:rPr>
                <w:del w:id="4164" w:author="John" w:date="2018-11-09T23:01:00Z"/>
                <w:szCs w:val="21"/>
              </w:rPr>
            </w:pPr>
            <w:del w:id="4165" w:author="John" w:date="2018-11-09T23:01:00Z">
              <w:r w:rsidDel="007E2CA1">
                <w:rPr>
                  <w:rFonts w:hint="eastAsia"/>
                  <w:szCs w:val="21"/>
                </w:rPr>
                <w:delText>没有及时关注组内最新消息安排</w:delText>
              </w:r>
            </w:del>
          </w:p>
        </w:tc>
        <w:tc>
          <w:tcPr>
            <w:tcW w:w="1379" w:type="dxa"/>
            <w:shd w:val="clear" w:color="auto" w:fill="auto"/>
            <w:vAlign w:val="center"/>
          </w:tcPr>
          <w:p w14:paraId="249FDCDC" w14:textId="1D092860" w:rsidR="00A5657F" w:rsidDel="007E2CA1" w:rsidRDefault="00A5657F" w:rsidP="00AC5569">
            <w:pPr>
              <w:pStyle w:val="a9"/>
              <w:rPr>
                <w:del w:id="4166" w:author="John" w:date="2018-11-09T23:01:00Z"/>
                <w:sz w:val="22"/>
              </w:rPr>
            </w:pPr>
            <w:del w:id="4167" w:author="John" w:date="2018-11-09T23:01:00Z">
              <w:r w:rsidDel="007E2CA1">
                <w:rPr>
                  <w:rFonts w:hint="eastAsia"/>
                  <w:sz w:val="22"/>
                </w:rPr>
                <w:delText>中</w:delText>
              </w:r>
            </w:del>
          </w:p>
        </w:tc>
        <w:tc>
          <w:tcPr>
            <w:tcW w:w="1463" w:type="dxa"/>
            <w:shd w:val="clear" w:color="auto" w:fill="auto"/>
            <w:vAlign w:val="center"/>
          </w:tcPr>
          <w:p w14:paraId="23E8B05A" w14:textId="60439483" w:rsidR="00A5657F" w:rsidDel="007E2CA1" w:rsidRDefault="00A5657F" w:rsidP="00AC5569">
            <w:pPr>
              <w:pStyle w:val="a9"/>
              <w:rPr>
                <w:del w:id="4168" w:author="John" w:date="2018-11-09T23:01:00Z"/>
                <w:sz w:val="22"/>
              </w:rPr>
            </w:pPr>
            <w:del w:id="4169" w:author="John" w:date="2018-11-09T23:01:00Z">
              <w:r w:rsidDel="007E2CA1">
                <w:rPr>
                  <w:rFonts w:hint="eastAsia"/>
                  <w:sz w:val="22"/>
                </w:rPr>
                <w:delText>中</w:delText>
              </w:r>
            </w:del>
          </w:p>
        </w:tc>
        <w:tc>
          <w:tcPr>
            <w:tcW w:w="1463" w:type="dxa"/>
            <w:shd w:val="clear" w:color="auto" w:fill="auto"/>
            <w:vAlign w:val="center"/>
          </w:tcPr>
          <w:p w14:paraId="30C22AAA" w14:textId="2F3B4C9E" w:rsidR="00A5657F" w:rsidDel="007E2CA1" w:rsidRDefault="00A5657F" w:rsidP="00AC5569">
            <w:pPr>
              <w:pStyle w:val="a9"/>
              <w:rPr>
                <w:del w:id="4170" w:author="John" w:date="2018-11-09T23:01:00Z"/>
                <w:sz w:val="22"/>
              </w:rPr>
            </w:pPr>
            <w:del w:id="4171" w:author="John" w:date="2018-11-09T23:01:00Z">
              <w:r w:rsidDel="007E2CA1">
                <w:rPr>
                  <w:rFonts w:hint="eastAsia"/>
                  <w:sz w:val="22"/>
                </w:rPr>
                <w:delText>中</w:delText>
              </w:r>
            </w:del>
          </w:p>
        </w:tc>
      </w:tr>
      <w:tr w:rsidR="00A5657F" w:rsidDel="007E2CA1" w14:paraId="3F21022B" w14:textId="0FCD6F5E" w:rsidTr="005A41A3">
        <w:trPr>
          <w:trHeight w:val="285"/>
          <w:del w:id="4172" w:author="John" w:date="2018-11-09T23:01:00Z"/>
        </w:trPr>
        <w:tc>
          <w:tcPr>
            <w:tcW w:w="3991" w:type="dxa"/>
            <w:shd w:val="clear" w:color="auto" w:fill="auto"/>
            <w:vAlign w:val="center"/>
          </w:tcPr>
          <w:p w14:paraId="1B56341E" w14:textId="61EE2BE9" w:rsidR="00A5657F" w:rsidDel="007E2CA1" w:rsidRDefault="00A5657F" w:rsidP="00AC5569">
            <w:pPr>
              <w:pStyle w:val="a9"/>
              <w:rPr>
                <w:del w:id="4173" w:author="John" w:date="2018-11-09T23:01:00Z"/>
                <w:szCs w:val="21"/>
              </w:rPr>
            </w:pPr>
            <w:del w:id="4174" w:author="John" w:date="2018-11-09T23:01:00Z">
              <w:r w:rsidDel="007E2CA1">
                <w:rPr>
                  <w:rFonts w:hint="eastAsia"/>
                </w:rPr>
                <w:delText>开发经验不足</w:delText>
              </w:r>
            </w:del>
          </w:p>
        </w:tc>
        <w:tc>
          <w:tcPr>
            <w:tcW w:w="1379" w:type="dxa"/>
            <w:shd w:val="clear" w:color="auto" w:fill="auto"/>
            <w:vAlign w:val="center"/>
          </w:tcPr>
          <w:p w14:paraId="551A18D9" w14:textId="627B5044" w:rsidR="00A5657F" w:rsidDel="007E2CA1" w:rsidRDefault="00A5657F" w:rsidP="00AC5569">
            <w:pPr>
              <w:pStyle w:val="a9"/>
              <w:rPr>
                <w:del w:id="4175" w:author="John" w:date="2018-11-09T23:01:00Z"/>
                <w:sz w:val="22"/>
              </w:rPr>
            </w:pPr>
            <w:del w:id="4176" w:author="John" w:date="2018-11-09T23:01:00Z">
              <w:r w:rsidDel="007E2CA1">
                <w:rPr>
                  <w:rFonts w:hint="eastAsia"/>
                  <w:sz w:val="22"/>
                </w:rPr>
                <w:delText>中</w:delText>
              </w:r>
            </w:del>
          </w:p>
        </w:tc>
        <w:tc>
          <w:tcPr>
            <w:tcW w:w="1463" w:type="dxa"/>
            <w:shd w:val="clear" w:color="auto" w:fill="auto"/>
            <w:vAlign w:val="center"/>
          </w:tcPr>
          <w:p w14:paraId="65380E47" w14:textId="6F8FA21B" w:rsidR="00A5657F" w:rsidDel="007E2CA1" w:rsidRDefault="00A5657F" w:rsidP="00AC5569">
            <w:pPr>
              <w:pStyle w:val="a9"/>
              <w:rPr>
                <w:del w:id="4177" w:author="John" w:date="2018-11-09T23:01:00Z"/>
                <w:sz w:val="22"/>
              </w:rPr>
            </w:pPr>
            <w:del w:id="4178" w:author="John" w:date="2018-11-09T23:01:00Z">
              <w:r w:rsidDel="007E2CA1">
                <w:rPr>
                  <w:rFonts w:hint="eastAsia"/>
                  <w:sz w:val="22"/>
                </w:rPr>
                <w:delText>中</w:delText>
              </w:r>
            </w:del>
          </w:p>
        </w:tc>
        <w:tc>
          <w:tcPr>
            <w:tcW w:w="1463" w:type="dxa"/>
            <w:shd w:val="clear" w:color="auto" w:fill="auto"/>
            <w:vAlign w:val="center"/>
          </w:tcPr>
          <w:p w14:paraId="3288A4A4" w14:textId="78E54D25" w:rsidR="00A5657F" w:rsidDel="007E2CA1" w:rsidRDefault="00A5657F" w:rsidP="00AC5569">
            <w:pPr>
              <w:pStyle w:val="a9"/>
              <w:rPr>
                <w:del w:id="4179" w:author="John" w:date="2018-11-09T23:01:00Z"/>
                <w:sz w:val="22"/>
              </w:rPr>
            </w:pPr>
            <w:del w:id="4180" w:author="John" w:date="2018-11-09T23:01:00Z">
              <w:r w:rsidDel="007E2CA1">
                <w:rPr>
                  <w:rFonts w:hint="eastAsia"/>
                  <w:sz w:val="22"/>
                </w:rPr>
                <w:delText>中</w:delText>
              </w:r>
            </w:del>
          </w:p>
        </w:tc>
      </w:tr>
      <w:tr w:rsidR="00A5657F" w:rsidDel="007E2CA1" w14:paraId="6FF3E004" w14:textId="28972006" w:rsidTr="005A41A3">
        <w:trPr>
          <w:trHeight w:val="285"/>
          <w:del w:id="4181" w:author="John" w:date="2018-11-09T23:01:00Z"/>
        </w:trPr>
        <w:tc>
          <w:tcPr>
            <w:tcW w:w="3991" w:type="dxa"/>
            <w:shd w:val="clear" w:color="auto" w:fill="auto"/>
            <w:vAlign w:val="center"/>
          </w:tcPr>
          <w:p w14:paraId="705CF63F" w14:textId="531FEA59" w:rsidR="00A5657F" w:rsidDel="007E2CA1" w:rsidRDefault="00A5657F" w:rsidP="00AC5569">
            <w:pPr>
              <w:pStyle w:val="a9"/>
              <w:rPr>
                <w:del w:id="4182" w:author="John" w:date="2018-11-09T23:01:00Z"/>
                <w:szCs w:val="21"/>
              </w:rPr>
            </w:pPr>
            <w:del w:id="4183" w:author="John" w:date="2018-11-09T23:01:00Z">
              <w:r w:rsidDel="007E2CA1">
                <w:rPr>
                  <w:rFonts w:hint="eastAsia"/>
                  <w:szCs w:val="21"/>
                </w:rPr>
                <w:delText>人员空闲时间不确定</w:delText>
              </w:r>
            </w:del>
          </w:p>
        </w:tc>
        <w:tc>
          <w:tcPr>
            <w:tcW w:w="1379" w:type="dxa"/>
            <w:shd w:val="clear" w:color="auto" w:fill="auto"/>
            <w:vAlign w:val="center"/>
          </w:tcPr>
          <w:p w14:paraId="395FCBCB" w14:textId="3F795FD0" w:rsidR="00A5657F" w:rsidDel="007E2CA1" w:rsidRDefault="00A5657F" w:rsidP="00AC5569">
            <w:pPr>
              <w:pStyle w:val="a9"/>
              <w:rPr>
                <w:del w:id="4184" w:author="John" w:date="2018-11-09T23:01:00Z"/>
                <w:sz w:val="22"/>
              </w:rPr>
            </w:pPr>
            <w:del w:id="4185" w:author="John" w:date="2018-11-09T23:01:00Z">
              <w:r w:rsidDel="007E2CA1">
                <w:rPr>
                  <w:rFonts w:hint="eastAsia"/>
                  <w:sz w:val="22"/>
                </w:rPr>
                <w:delText>高</w:delText>
              </w:r>
            </w:del>
          </w:p>
        </w:tc>
        <w:tc>
          <w:tcPr>
            <w:tcW w:w="1463" w:type="dxa"/>
            <w:shd w:val="clear" w:color="auto" w:fill="auto"/>
            <w:vAlign w:val="center"/>
          </w:tcPr>
          <w:p w14:paraId="2B19FCCB" w14:textId="55C52366" w:rsidR="00A5657F" w:rsidDel="007E2CA1" w:rsidRDefault="00A5657F" w:rsidP="00AC5569">
            <w:pPr>
              <w:pStyle w:val="a9"/>
              <w:rPr>
                <w:del w:id="4186" w:author="John" w:date="2018-11-09T23:01:00Z"/>
                <w:sz w:val="22"/>
              </w:rPr>
            </w:pPr>
            <w:del w:id="4187" w:author="John" w:date="2018-11-09T23:01:00Z">
              <w:r w:rsidDel="007E2CA1">
                <w:rPr>
                  <w:rFonts w:hint="eastAsia"/>
                  <w:sz w:val="22"/>
                </w:rPr>
                <w:delText>高</w:delText>
              </w:r>
            </w:del>
          </w:p>
        </w:tc>
        <w:tc>
          <w:tcPr>
            <w:tcW w:w="1463" w:type="dxa"/>
            <w:shd w:val="clear" w:color="auto" w:fill="auto"/>
            <w:vAlign w:val="center"/>
          </w:tcPr>
          <w:p w14:paraId="1F03CD9E" w14:textId="22942689" w:rsidR="00A5657F" w:rsidDel="007E2CA1" w:rsidRDefault="00A5657F" w:rsidP="00AC5569">
            <w:pPr>
              <w:pStyle w:val="a9"/>
              <w:rPr>
                <w:del w:id="4188" w:author="John" w:date="2018-11-09T23:01:00Z"/>
                <w:sz w:val="22"/>
              </w:rPr>
            </w:pPr>
            <w:del w:id="4189" w:author="John" w:date="2018-11-09T23:01:00Z">
              <w:r w:rsidDel="007E2CA1">
                <w:rPr>
                  <w:rFonts w:hint="eastAsia"/>
                  <w:sz w:val="22"/>
                </w:rPr>
                <w:delText>高</w:delText>
              </w:r>
            </w:del>
          </w:p>
        </w:tc>
      </w:tr>
      <w:tr w:rsidR="00A5657F" w:rsidDel="007E2CA1" w14:paraId="2B65019A" w14:textId="1E5310F7" w:rsidTr="005A41A3">
        <w:trPr>
          <w:trHeight w:val="285"/>
          <w:del w:id="4190" w:author="John" w:date="2018-11-09T23:01:00Z"/>
        </w:trPr>
        <w:tc>
          <w:tcPr>
            <w:tcW w:w="3991" w:type="dxa"/>
            <w:shd w:val="clear" w:color="auto" w:fill="auto"/>
            <w:vAlign w:val="center"/>
          </w:tcPr>
          <w:p w14:paraId="79E5ED70" w14:textId="4ADD111A" w:rsidR="00A5657F" w:rsidDel="007E2CA1" w:rsidRDefault="00A5657F" w:rsidP="00AC5569">
            <w:pPr>
              <w:pStyle w:val="a9"/>
              <w:rPr>
                <w:del w:id="4191" w:author="John" w:date="2018-11-09T23:01:00Z"/>
                <w:szCs w:val="21"/>
              </w:rPr>
            </w:pPr>
            <w:del w:id="4192" w:author="John" w:date="2018-11-09T23:01:00Z">
              <w:r w:rsidDel="007E2CA1">
                <w:rPr>
                  <w:rFonts w:hint="eastAsia"/>
                </w:rPr>
                <w:delText>客户认为界面原型不行</w:delText>
              </w:r>
            </w:del>
          </w:p>
        </w:tc>
        <w:tc>
          <w:tcPr>
            <w:tcW w:w="1379" w:type="dxa"/>
            <w:shd w:val="clear" w:color="auto" w:fill="auto"/>
            <w:vAlign w:val="center"/>
          </w:tcPr>
          <w:p w14:paraId="04D2E8CA" w14:textId="16BAF44F" w:rsidR="00A5657F" w:rsidDel="007E2CA1" w:rsidRDefault="00A5657F" w:rsidP="00AC5569">
            <w:pPr>
              <w:pStyle w:val="a9"/>
              <w:rPr>
                <w:del w:id="4193" w:author="John" w:date="2018-11-09T23:01:00Z"/>
                <w:sz w:val="22"/>
              </w:rPr>
            </w:pPr>
            <w:del w:id="4194" w:author="John" w:date="2018-11-09T23:01:00Z">
              <w:r w:rsidDel="007E2CA1">
                <w:rPr>
                  <w:rFonts w:hint="eastAsia"/>
                  <w:sz w:val="22"/>
                </w:rPr>
                <w:delText>高</w:delText>
              </w:r>
            </w:del>
          </w:p>
        </w:tc>
        <w:tc>
          <w:tcPr>
            <w:tcW w:w="1463" w:type="dxa"/>
            <w:shd w:val="clear" w:color="auto" w:fill="auto"/>
            <w:vAlign w:val="center"/>
          </w:tcPr>
          <w:p w14:paraId="2A392DAE" w14:textId="04754E5B" w:rsidR="00A5657F" w:rsidDel="007E2CA1" w:rsidRDefault="00A5657F" w:rsidP="00AC5569">
            <w:pPr>
              <w:pStyle w:val="a9"/>
              <w:rPr>
                <w:del w:id="4195" w:author="John" w:date="2018-11-09T23:01:00Z"/>
                <w:sz w:val="22"/>
              </w:rPr>
            </w:pPr>
            <w:del w:id="4196" w:author="John" w:date="2018-11-09T23:01:00Z">
              <w:r w:rsidDel="007E2CA1">
                <w:rPr>
                  <w:rFonts w:hint="eastAsia"/>
                  <w:sz w:val="22"/>
                </w:rPr>
                <w:delText>高</w:delText>
              </w:r>
            </w:del>
          </w:p>
        </w:tc>
        <w:tc>
          <w:tcPr>
            <w:tcW w:w="1463" w:type="dxa"/>
            <w:shd w:val="clear" w:color="auto" w:fill="auto"/>
            <w:vAlign w:val="center"/>
          </w:tcPr>
          <w:p w14:paraId="6E9A2AB3" w14:textId="2B0C9F96" w:rsidR="00A5657F" w:rsidDel="007E2CA1" w:rsidRDefault="00A5657F" w:rsidP="00AC5569">
            <w:pPr>
              <w:pStyle w:val="a9"/>
              <w:rPr>
                <w:del w:id="4197" w:author="John" w:date="2018-11-09T23:01:00Z"/>
                <w:sz w:val="22"/>
              </w:rPr>
            </w:pPr>
            <w:del w:id="4198" w:author="John" w:date="2018-11-09T23:01:00Z">
              <w:r w:rsidDel="007E2CA1">
                <w:rPr>
                  <w:rFonts w:hint="eastAsia"/>
                  <w:sz w:val="22"/>
                </w:rPr>
                <w:delText>高</w:delText>
              </w:r>
            </w:del>
          </w:p>
        </w:tc>
      </w:tr>
      <w:tr w:rsidR="00A5657F" w:rsidDel="007E2CA1" w14:paraId="1C9A4EA9" w14:textId="26FE670C" w:rsidTr="005A41A3">
        <w:trPr>
          <w:trHeight w:val="285"/>
          <w:del w:id="4199" w:author="John" w:date="2018-11-09T23:01:00Z"/>
        </w:trPr>
        <w:tc>
          <w:tcPr>
            <w:tcW w:w="3991" w:type="dxa"/>
            <w:shd w:val="clear" w:color="auto" w:fill="auto"/>
            <w:vAlign w:val="center"/>
          </w:tcPr>
          <w:p w14:paraId="5CFB2C10" w14:textId="715576E7" w:rsidR="00A5657F" w:rsidDel="007E2CA1" w:rsidRDefault="00A5657F" w:rsidP="00AC5569">
            <w:pPr>
              <w:pStyle w:val="a9"/>
              <w:rPr>
                <w:del w:id="4200" w:author="John" w:date="2018-11-09T23:01:00Z"/>
                <w:szCs w:val="21"/>
              </w:rPr>
            </w:pPr>
            <w:del w:id="4201" w:author="John" w:date="2018-11-09T23:01:00Z">
              <w:r w:rsidDel="007E2CA1">
                <w:rPr>
                  <w:rFonts w:hint="eastAsia"/>
                </w:rPr>
                <w:delText>组员因事长期离开</w:delText>
              </w:r>
            </w:del>
          </w:p>
        </w:tc>
        <w:tc>
          <w:tcPr>
            <w:tcW w:w="1379" w:type="dxa"/>
            <w:shd w:val="clear" w:color="auto" w:fill="auto"/>
            <w:vAlign w:val="center"/>
          </w:tcPr>
          <w:p w14:paraId="2AD647B7" w14:textId="2A460BCE" w:rsidR="00A5657F" w:rsidDel="007E2CA1" w:rsidRDefault="00A5657F" w:rsidP="00AC5569">
            <w:pPr>
              <w:pStyle w:val="a9"/>
              <w:rPr>
                <w:del w:id="4202" w:author="John" w:date="2018-11-09T23:01:00Z"/>
                <w:sz w:val="22"/>
              </w:rPr>
            </w:pPr>
            <w:del w:id="4203" w:author="John" w:date="2018-11-09T23:01:00Z">
              <w:r w:rsidDel="007E2CA1">
                <w:rPr>
                  <w:rFonts w:hint="eastAsia"/>
                  <w:sz w:val="22"/>
                </w:rPr>
                <w:delText>中</w:delText>
              </w:r>
            </w:del>
          </w:p>
        </w:tc>
        <w:tc>
          <w:tcPr>
            <w:tcW w:w="1463" w:type="dxa"/>
            <w:shd w:val="clear" w:color="auto" w:fill="auto"/>
            <w:vAlign w:val="center"/>
          </w:tcPr>
          <w:p w14:paraId="798A1284" w14:textId="1073DC2F" w:rsidR="00A5657F" w:rsidDel="007E2CA1" w:rsidRDefault="00A5657F" w:rsidP="00AC5569">
            <w:pPr>
              <w:pStyle w:val="a9"/>
              <w:rPr>
                <w:del w:id="4204" w:author="John" w:date="2018-11-09T23:01:00Z"/>
                <w:sz w:val="22"/>
              </w:rPr>
            </w:pPr>
            <w:del w:id="4205" w:author="John" w:date="2018-11-09T23:01:00Z">
              <w:r w:rsidDel="007E2CA1">
                <w:rPr>
                  <w:rFonts w:hint="eastAsia"/>
                  <w:sz w:val="22"/>
                </w:rPr>
                <w:delText>高</w:delText>
              </w:r>
            </w:del>
          </w:p>
        </w:tc>
        <w:tc>
          <w:tcPr>
            <w:tcW w:w="1463" w:type="dxa"/>
            <w:shd w:val="clear" w:color="auto" w:fill="auto"/>
            <w:vAlign w:val="center"/>
          </w:tcPr>
          <w:p w14:paraId="40F54664" w14:textId="769E03A2" w:rsidR="00A5657F" w:rsidDel="007E2CA1" w:rsidRDefault="00A5657F" w:rsidP="00AC5569">
            <w:pPr>
              <w:pStyle w:val="a9"/>
              <w:rPr>
                <w:del w:id="4206" w:author="John" w:date="2018-11-09T23:01:00Z"/>
                <w:sz w:val="22"/>
              </w:rPr>
            </w:pPr>
            <w:del w:id="4207" w:author="John" w:date="2018-11-09T23:01:00Z">
              <w:r w:rsidDel="007E2CA1">
                <w:rPr>
                  <w:rFonts w:hint="eastAsia"/>
                  <w:sz w:val="22"/>
                </w:rPr>
                <w:delText>低</w:delText>
              </w:r>
            </w:del>
          </w:p>
        </w:tc>
      </w:tr>
      <w:tr w:rsidR="00A5657F" w:rsidDel="007E2CA1" w14:paraId="7A633BC9" w14:textId="6FFE9175" w:rsidTr="005A41A3">
        <w:trPr>
          <w:trHeight w:val="285"/>
          <w:del w:id="4208" w:author="John" w:date="2018-11-09T23:01:00Z"/>
        </w:trPr>
        <w:tc>
          <w:tcPr>
            <w:tcW w:w="3991" w:type="dxa"/>
            <w:shd w:val="clear" w:color="auto" w:fill="auto"/>
            <w:vAlign w:val="center"/>
          </w:tcPr>
          <w:p w14:paraId="66C8652F" w14:textId="35FF841C" w:rsidR="00A5657F" w:rsidDel="007E2CA1" w:rsidRDefault="00A5657F" w:rsidP="00AC5569">
            <w:pPr>
              <w:pStyle w:val="a9"/>
              <w:rPr>
                <w:del w:id="4209" w:author="John" w:date="2018-11-09T23:01:00Z"/>
                <w:szCs w:val="21"/>
              </w:rPr>
            </w:pPr>
            <w:del w:id="4210" w:author="John" w:date="2018-11-09T23:01:00Z">
              <w:r w:rsidDel="007E2CA1">
                <w:rPr>
                  <w:rFonts w:hint="eastAsia"/>
                </w:rPr>
                <w:delText>本地</w:delText>
              </w:r>
              <w:r w:rsidDel="007E2CA1">
                <w:delText>硬件</w:delText>
              </w:r>
              <w:r w:rsidDel="007E2CA1">
                <w:rPr>
                  <w:rFonts w:hint="eastAsia"/>
                </w:rPr>
                <w:delText>故障导致</w:delText>
              </w:r>
              <w:r w:rsidDel="007E2CA1">
                <w:delText>文档丢失</w:delText>
              </w:r>
            </w:del>
          </w:p>
        </w:tc>
        <w:tc>
          <w:tcPr>
            <w:tcW w:w="1379" w:type="dxa"/>
            <w:shd w:val="clear" w:color="auto" w:fill="auto"/>
            <w:vAlign w:val="center"/>
          </w:tcPr>
          <w:p w14:paraId="30DEBA54" w14:textId="7B42057A" w:rsidR="00A5657F" w:rsidDel="007E2CA1" w:rsidRDefault="00A5657F" w:rsidP="00AC5569">
            <w:pPr>
              <w:pStyle w:val="a9"/>
              <w:rPr>
                <w:del w:id="4211" w:author="John" w:date="2018-11-09T23:01:00Z"/>
                <w:sz w:val="22"/>
              </w:rPr>
            </w:pPr>
            <w:del w:id="4212" w:author="John" w:date="2018-11-09T23:01:00Z">
              <w:r w:rsidDel="007E2CA1">
                <w:rPr>
                  <w:rFonts w:hint="eastAsia"/>
                  <w:sz w:val="22"/>
                </w:rPr>
                <w:delText>高</w:delText>
              </w:r>
            </w:del>
          </w:p>
        </w:tc>
        <w:tc>
          <w:tcPr>
            <w:tcW w:w="1463" w:type="dxa"/>
            <w:shd w:val="clear" w:color="auto" w:fill="auto"/>
            <w:vAlign w:val="center"/>
          </w:tcPr>
          <w:p w14:paraId="6B9F04D3" w14:textId="5AA9505C" w:rsidR="00A5657F" w:rsidDel="007E2CA1" w:rsidRDefault="00A5657F" w:rsidP="00AC5569">
            <w:pPr>
              <w:pStyle w:val="a9"/>
              <w:rPr>
                <w:del w:id="4213" w:author="John" w:date="2018-11-09T23:01:00Z"/>
                <w:sz w:val="22"/>
              </w:rPr>
            </w:pPr>
            <w:del w:id="4214" w:author="John" w:date="2018-11-09T23:01:00Z">
              <w:r w:rsidDel="007E2CA1">
                <w:rPr>
                  <w:rFonts w:hint="eastAsia"/>
                  <w:sz w:val="22"/>
                </w:rPr>
                <w:delText>中</w:delText>
              </w:r>
            </w:del>
          </w:p>
        </w:tc>
        <w:tc>
          <w:tcPr>
            <w:tcW w:w="1463" w:type="dxa"/>
            <w:shd w:val="clear" w:color="auto" w:fill="auto"/>
            <w:vAlign w:val="center"/>
          </w:tcPr>
          <w:p w14:paraId="4E890A76" w14:textId="46240C74" w:rsidR="00A5657F" w:rsidDel="007E2CA1" w:rsidRDefault="00A5657F" w:rsidP="00AC5569">
            <w:pPr>
              <w:pStyle w:val="a9"/>
              <w:rPr>
                <w:del w:id="4215" w:author="John" w:date="2018-11-09T23:01:00Z"/>
                <w:sz w:val="22"/>
              </w:rPr>
            </w:pPr>
            <w:del w:id="4216" w:author="John" w:date="2018-11-09T23:01:00Z">
              <w:r w:rsidDel="007E2CA1">
                <w:rPr>
                  <w:rFonts w:hint="eastAsia"/>
                  <w:sz w:val="22"/>
                </w:rPr>
                <w:delText>低</w:delText>
              </w:r>
            </w:del>
          </w:p>
        </w:tc>
      </w:tr>
      <w:tr w:rsidR="00A5657F" w:rsidDel="007E2CA1" w14:paraId="7C39A1A4" w14:textId="4425C6E3" w:rsidTr="005A41A3">
        <w:trPr>
          <w:trHeight w:val="285"/>
          <w:del w:id="4217" w:author="John" w:date="2018-11-09T23:01:00Z"/>
        </w:trPr>
        <w:tc>
          <w:tcPr>
            <w:tcW w:w="3991" w:type="dxa"/>
            <w:shd w:val="clear" w:color="auto" w:fill="auto"/>
            <w:vAlign w:val="center"/>
          </w:tcPr>
          <w:p w14:paraId="4BF995F0" w14:textId="73D08FB7" w:rsidR="00A5657F" w:rsidDel="007E2CA1" w:rsidRDefault="00A5657F" w:rsidP="00AC5569">
            <w:pPr>
              <w:pStyle w:val="a9"/>
              <w:rPr>
                <w:del w:id="4218" w:author="John" w:date="2018-11-09T23:01:00Z"/>
                <w:szCs w:val="21"/>
              </w:rPr>
            </w:pPr>
            <w:del w:id="4219" w:author="John" w:date="2018-11-09T23:01:00Z">
              <w:r w:rsidDel="007E2CA1">
                <w:rPr>
                  <w:rFonts w:hint="eastAsia"/>
                </w:rPr>
                <w:delText>组员</w:delText>
              </w:r>
              <w:r w:rsidDel="007E2CA1">
                <w:delText>考评不公平</w:delText>
              </w:r>
              <w:r w:rsidDel="007E2CA1">
                <w:rPr>
                  <w:rFonts w:hint="eastAsia"/>
                </w:rPr>
                <w:delText>导致</w:delText>
              </w:r>
              <w:r w:rsidDel="007E2CA1">
                <w:delText>内部矛盾</w:delText>
              </w:r>
            </w:del>
          </w:p>
        </w:tc>
        <w:tc>
          <w:tcPr>
            <w:tcW w:w="1379" w:type="dxa"/>
            <w:shd w:val="clear" w:color="auto" w:fill="auto"/>
            <w:vAlign w:val="center"/>
          </w:tcPr>
          <w:p w14:paraId="40FA0535" w14:textId="114B98AC" w:rsidR="00A5657F" w:rsidDel="007E2CA1" w:rsidRDefault="00A5657F" w:rsidP="00AC5569">
            <w:pPr>
              <w:pStyle w:val="a9"/>
              <w:rPr>
                <w:del w:id="4220" w:author="John" w:date="2018-11-09T23:01:00Z"/>
                <w:sz w:val="22"/>
              </w:rPr>
            </w:pPr>
            <w:del w:id="4221" w:author="John" w:date="2018-11-09T23:01:00Z">
              <w:r w:rsidDel="007E2CA1">
                <w:rPr>
                  <w:rFonts w:hint="eastAsia"/>
                  <w:sz w:val="22"/>
                </w:rPr>
                <w:delText>中</w:delText>
              </w:r>
            </w:del>
          </w:p>
        </w:tc>
        <w:tc>
          <w:tcPr>
            <w:tcW w:w="1463" w:type="dxa"/>
            <w:shd w:val="clear" w:color="auto" w:fill="auto"/>
            <w:vAlign w:val="center"/>
          </w:tcPr>
          <w:p w14:paraId="52A6A71B" w14:textId="78582BAF" w:rsidR="00A5657F" w:rsidDel="007E2CA1" w:rsidRDefault="00A5657F" w:rsidP="00AC5569">
            <w:pPr>
              <w:pStyle w:val="a9"/>
              <w:rPr>
                <w:del w:id="4222" w:author="John" w:date="2018-11-09T23:01:00Z"/>
                <w:sz w:val="22"/>
              </w:rPr>
            </w:pPr>
            <w:del w:id="4223" w:author="John" w:date="2018-11-09T23:01:00Z">
              <w:r w:rsidDel="007E2CA1">
                <w:rPr>
                  <w:rFonts w:hint="eastAsia"/>
                  <w:sz w:val="22"/>
                </w:rPr>
                <w:delText>低</w:delText>
              </w:r>
            </w:del>
          </w:p>
        </w:tc>
        <w:tc>
          <w:tcPr>
            <w:tcW w:w="1463" w:type="dxa"/>
            <w:shd w:val="clear" w:color="auto" w:fill="auto"/>
            <w:vAlign w:val="center"/>
          </w:tcPr>
          <w:p w14:paraId="5E65A361" w14:textId="74C4FCDE" w:rsidR="00A5657F" w:rsidDel="007E2CA1" w:rsidRDefault="00A5657F" w:rsidP="00AC5569">
            <w:pPr>
              <w:pStyle w:val="a9"/>
              <w:rPr>
                <w:del w:id="4224" w:author="John" w:date="2018-11-09T23:01:00Z"/>
                <w:sz w:val="22"/>
              </w:rPr>
            </w:pPr>
            <w:del w:id="4225" w:author="John" w:date="2018-11-09T23:01:00Z">
              <w:r w:rsidDel="007E2CA1">
                <w:rPr>
                  <w:rFonts w:hint="eastAsia"/>
                  <w:sz w:val="22"/>
                </w:rPr>
                <w:delText>高</w:delText>
              </w:r>
            </w:del>
          </w:p>
        </w:tc>
      </w:tr>
      <w:tr w:rsidR="00A5657F" w:rsidDel="007E2CA1" w14:paraId="0D12FF5A" w14:textId="55129E07" w:rsidTr="005A41A3">
        <w:trPr>
          <w:trHeight w:val="285"/>
          <w:del w:id="4226" w:author="John" w:date="2018-11-09T23:01:00Z"/>
        </w:trPr>
        <w:tc>
          <w:tcPr>
            <w:tcW w:w="3991" w:type="dxa"/>
            <w:shd w:val="clear" w:color="auto" w:fill="auto"/>
            <w:vAlign w:val="center"/>
          </w:tcPr>
          <w:p w14:paraId="49FB15E0" w14:textId="77C3ED8F" w:rsidR="00A5657F" w:rsidDel="007E2CA1" w:rsidRDefault="00A5657F" w:rsidP="00AC5569">
            <w:pPr>
              <w:pStyle w:val="a9"/>
              <w:rPr>
                <w:del w:id="4227" w:author="John" w:date="2018-11-09T23:01:00Z"/>
                <w:szCs w:val="21"/>
              </w:rPr>
            </w:pPr>
            <w:del w:id="4228" w:author="John" w:date="2018-11-09T23:01:00Z">
              <w:r w:rsidDel="007E2CA1">
                <w:rPr>
                  <w:rFonts w:hint="eastAsia"/>
                </w:rPr>
                <w:delText>用户</w:delText>
              </w:r>
              <w:r w:rsidDel="007E2CA1">
                <w:delText>对</w:delText>
              </w:r>
              <w:r w:rsidDel="007E2CA1">
                <w:rPr>
                  <w:rFonts w:hint="eastAsia"/>
                </w:rPr>
                <w:delText>界面</w:delText>
              </w:r>
              <w:r w:rsidDel="007E2CA1">
                <w:delText>原型</w:delText>
              </w:r>
              <w:r w:rsidDel="007E2CA1">
                <w:rPr>
                  <w:rFonts w:hint="eastAsia"/>
                </w:rPr>
                <w:delText>有</w:delText>
              </w:r>
              <w:r w:rsidDel="007E2CA1">
                <w:delText>新的提议</w:delText>
              </w:r>
            </w:del>
          </w:p>
        </w:tc>
        <w:tc>
          <w:tcPr>
            <w:tcW w:w="1379" w:type="dxa"/>
            <w:shd w:val="clear" w:color="auto" w:fill="auto"/>
            <w:vAlign w:val="center"/>
          </w:tcPr>
          <w:p w14:paraId="4083119C" w14:textId="1529AFBF" w:rsidR="00A5657F" w:rsidDel="007E2CA1" w:rsidRDefault="00A5657F" w:rsidP="00AC5569">
            <w:pPr>
              <w:pStyle w:val="a9"/>
              <w:rPr>
                <w:del w:id="4229" w:author="John" w:date="2018-11-09T23:01:00Z"/>
                <w:sz w:val="22"/>
              </w:rPr>
            </w:pPr>
            <w:del w:id="4230" w:author="John" w:date="2018-11-09T23:01:00Z">
              <w:r w:rsidDel="007E2CA1">
                <w:rPr>
                  <w:rFonts w:hint="eastAsia"/>
                  <w:sz w:val="22"/>
                </w:rPr>
                <w:delText>高</w:delText>
              </w:r>
            </w:del>
          </w:p>
        </w:tc>
        <w:tc>
          <w:tcPr>
            <w:tcW w:w="1463" w:type="dxa"/>
            <w:shd w:val="clear" w:color="auto" w:fill="auto"/>
            <w:vAlign w:val="center"/>
          </w:tcPr>
          <w:p w14:paraId="7F476256" w14:textId="0F8F495E" w:rsidR="00A5657F" w:rsidDel="007E2CA1" w:rsidRDefault="00A5657F" w:rsidP="00AC5569">
            <w:pPr>
              <w:pStyle w:val="a9"/>
              <w:rPr>
                <w:del w:id="4231" w:author="John" w:date="2018-11-09T23:01:00Z"/>
                <w:sz w:val="22"/>
              </w:rPr>
            </w:pPr>
            <w:del w:id="4232" w:author="John" w:date="2018-11-09T23:01:00Z">
              <w:r w:rsidDel="007E2CA1">
                <w:rPr>
                  <w:rFonts w:hint="eastAsia"/>
                  <w:sz w:val="22"/>
                </w:rPr>
                <w:delText>高</w:delText>
              </w:r>
            </w:del>
          </w:p>
        </w:tc>
        <w:tc>
          <w:tcPr>
            <w:tcW w:w="1463" w:type="dxa"/>
            <w:shd w:val="clear" w:color="auto" w:fill="auto"/>
            <w:vAlign w:val="center"/>
          </w:tcPr>
          <w:p w14:paraId="7094872F" w14:textId="64F2E39B" w:rsidR="00A5657F" w:rsidDel="007E2CA1" w:rsidRDefault="00A5657F" w:rsidP="00AC5569">
            <w:pPr>
              <w:pStyle w:val="a9"/>
              <w:rPr>
                <w:del w:id="4233" w:author="John" w:date="2018-11-09T23:01:00Z"/>
                <w:sz w:val="22"/>
              </w:rPr>
            </w:pPr>
            <w:del w:id="4234" w:author="John" w:date="2018-11-09T23:01:00Z">
              <w:r w:rsidDel="007E2CA1">
                <w:rPr>
                  <w:rFonts w:hint="eastAsia"/>
                  <w:sz w:val="22"/>
                </w:rPr>
                <w:delText>低</w:delText>
              </w:r>
            </w:del>
          </w:p>
        </w:tc>
      </w:tr>
      <w:tr w:rsidR="00271644" w:rsidDel="007E2CA1" w14:paraId="264262ED" w14:textId="3BEDED92" w:rsidTr="005A41A3">
        <w:trPr>
          <w:trHeight w:val="285"/>
          <w:ins w:id="4235" w:author="Administrator" w:date="2018-11-08T22:36:00Z"/>
          <w:del w:id="4236" w:author="John" w:date="2018-11-09T23:01:00Z"/>
        </w:trPr>
        <w:tc>
          <w:tcPr>
            <w:tcW w:w="3991" w:type="dxa"/>
            <w:shd w:val="clear" w:color="auto" w:fill="auto"/>
            <w:vAlign w:val="center"/>
          </w:tcPr>
          <w:p w14:paraId="154CB89A" w14:textId="3C348B9C" w:rsidR="00271644" w:rsidDel="007E2CA1" w:rsidRDefault="00271644" w:rsidP="00271644">
            <w:pPr>
              <w:pStyle w:val="a9"/>
              <w:rPr>
                <w:ins w:id="4237" w:author="Administrator" w:date="2018-11-08T22:36:00Z"/>
                <w:del w:id="4238" w:author="John" w:date="2018-11-09T23:01:00Z"/>
              </w:rPr>
            </w:pPr>
            <w:ins w:id="4239" w:author="Administrator" w:date="2018-11-08T22:36:00Z">
              <w:del w:id="4240" w:author="John" w:date="2018-11-09T23:01:00Z">
                <w:r w:rsidDel="007E2CA1">
                  <w:rPr>
                    <w:rFonts w:hint="eastAsia"/>
                    <w:szCs w:val="21"/>
                  </w:rPr>
                  <w:delText>小组</w:delText>
                </w:r>
                <w:r w:rsidDel="007E2CA1">
                  <w:rPr>
                    <w:szCs w:val="21"/>
                  </w:rPr>
                  <w:delText>人员去</w:delText>
                </w:r>
                <w:r w:rsidDel="007E2CA1">
                  <w:rPr>
                    <w:rFonts w:hint="eastAsia"/>
                    <w:szCs w:val="21"/>
                  </w:rPr>
                  <w:delText>见女朋友</w:delText>
                </w:r>
                <w:r w:rsidDel="007E2CA1">
                  <w:rPr>
                    <w:szCs w:val="21"/>
                  </w:rPr>
                  <w:delText>导致连工作都忘记</w:delText>
                </w:r>
              </w:del>
            </w:ins>
          </w:p>
        </w:tc>
        <w:tc>
          <w:tcPr>
            <w:tcW w:w="1379" w:type="dxa"/>
            <w:shd w:val="clear" w:color="auto" w:fill="auto"/>
            <w:vAlign w:val="center"/>
          </w:tcPr>
          <w:p w14:paraId="3B52A32B" w14:textId="19D48A26" w:rsidR="00271644" w:rsidDel="007E2CA1" w:rsidRDefault="00271644" w:rsidP="00271644">
            <w:pPr>
              <w:pStyle w:val="a9"/>
              <w:rPr>
                <w:ins w:id="4241" w:author="Administrator" w:date="2018-11-08T22:36:00Z"/>
                <w:del w:id="4242" w:author="John" w:date="2018-11-09T23:01:00Z"/>
                <w:sz w:val="22"/>
              </w:rPr>
            </w:pPr>
            <w:ins w:id="4243" w:author="Administrator" w:date="2018-11-08T22:36:00Z">
              <w:del w:id="4244" w:author="John" w:date="2018-11-09T23:01:00Z">
                <w:r w:rsidDel="007E2CA1">
                  <w:rPr>
                    <w:rFonts w:hint="eastAsia"/>
                    <w:color w:val="000000"/>
                    <w:szCs w:val="21"/>
                  </w:rPr>
                  <w:delText>高</w:delText>
                </w:r>
              </w:del>
            </w:ins>
          </w:p>
        </w:tc>
        <w:tc>
          <w:tcPr>
            <w:tcW w:w="1463" w:type="dxa"/>
            <w:shd w:val="clear" w:color="auto" w:fill="auto"/>
            <w:vAlign w:val="center"/>
          </w:tcPr>
          <w:p w14:paraId="6C4A7D70" w14:textId="544A1E08" w:rsidR="00271644" w:rsidDel="007E2CA1" w:rsidRDefault="00271644" w:rsidP="00271644">
            <w:pPr>
              <w:pStyle w:val="a9"/>
              <w:rPr>
                <w:ins w:id="4245" w:author="Administrator" w:date="2018-11-08T22:36:00Z"/>
                <w:del w:id="4246" w:author="John" w:date="2018-11-09T23:01:00Z"/>
                <w:sz w:val="22"/>
              </w:rPr>
            </w:pPr>
            <w:ins w:id="4247" w:author="Administrator" w:date="2018-11-08T22:36:00Z">
              <w:del w:id="4248" w:author="John" w:date="2018-11-09T23:01:00Z">
                <w:r w:rsidDel="007E2CA1">
                  <w:rPr>
                    <w:rFonts w:hint="eastAsia"/>
                    <w:color w:val="000000"/>
                    <w:szCs w:val="21"/>
                  </w:rPr>
                  <w:delText>高</w:delText>
                </w:r>
              </w:del>
            </w:ins>
          </w:p>
        </w:tc>
        <w:tc>
          <w:tcPr>
            <w:tcW w:w="1463" w:type="dxa"/>
            <w:shd w:val="clear" w:color="auto" w:fill="auto"/>
            <w:vAlign w:val="center"/>
          </w:tcPr>
          <w:p w14:paraId="00BB2335" w14:textId="51516DCB" w:rsidR="00271644" w:rsidDel="007E2CA1" w:rsidRDefault="00271644" w:rsidP="00271644">
            <w:pPr>
              <w:pStyle w:val="a9"/>
              <w:rPr>
                <w:ins w:id="4249" w:author="Administrator" w:date="2018-11-08T22:36:00Z"/>
                <w:del w:id="4250" w:author="John" w:date="2018-11-09T23:01:00Z"/>
                <w:sz w:val="22"/>
              </w:rPr>
            </w:pPr>
            <w:ins w:id="4251" w:author="Administrator" w:date="2018-11-08T22:36:00Z">
              <w:del w:id="4252" w:author="John" w:date="2018-11-09T23:01:00Z">
                <w:r w:rsidDel="007E2CA1">
                  <w:rPr>
                    <w:rFonts w:hint="eastAsia"/>
                    <w:color w:val="000000"/>
                    <w:szCs w:val="21"/>
                  </w:rPr>
                  <w:delText>高</w:delText>
                </w:r>
              </w:del>
            </w:ins>
          </w:p>
        </w:tc>
      </w:tr>
    </w:tbl>
    <w:p w14:paraId="78D74B00" w14:textId="31BFD84D" w:rsidR="00A5657F" w:rsidRPr="00A5657F" w:rsidDel="007E2CA1" w:rsidRDefault="00A5657F" w:rsidP="00A5657F">
      <w:pPr>
        <w:rPr>
          <w:del w:id="4253" w:author="John" w:date="2018-11-09T23:01:00Z"/>
        </w:rPr>
      </w:pPr>
    </w:p>
    <w:p w14:paraId="04CAE76C" w14:textId="41F5D1CB" w:rsidR="00D130FB" w:rsidDel="007E2CA1" w:rsidRDefault="009F215D" w:rsidP="00D130FB">
      <w:pPr>
        <w:pStyle w:val="2"/>
        <w:rPr>
          <w:del w:id="4254" w:author="John" w:date="2018-11-09T23:01:00Z"/>
        </w:rPr>
      </w:pPr>
      <w:ins w:id="4255" w:author="Administrator" w:date="2018-11-08T22:39:00Z">
        <w:del w:id="4256" w:author="John" w:date="2018-11-09T23:01:00Z">
          <w:r w:rsidDel="007E2CA1">
            <w:delText>8</w:delText>
          </w:r>
        </w:del>
      </w:ins>
      <w:del w:id="4257" w:author="John" w:date="2018-11-09T23:01:00Z">
        <w:r w:rsidR="005A41A3" w:rsidDel="007E2CA1">
          <w:rPr>
            <w:rFonts w:hint="eastAsia"/>
          </w:rPr>
          <w:delText>7</w:delText>
        </w:r>
        <w:r w:rsidR="00D130FB" w:rsidDel="007E2CA1">
          <w:delText>.5</w:delText>
        </w:r>
        <w:r w:rsidR="00D130FB" w:rsidDel="007E2CA1">
          <w:delText>风险控制</w:delText>
        </w:r>
      </w:del>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2"/>
        <w:gridCol w:w="4034"/>
      </w:tblGrid>
      <w:tr w:rsidR="00A5657F" w:rsidDel="007E2CA1" w14:paraId="32B5EB67" w14:textId="7063A2E8" w:rsidTr="005A41A3">
        <w:trPr>
          <w:trHeight w:val="524"/>
          <w:del w:id="4258" w:author="John" w:date="2018-11-09T23:01:00Z"/>
        </w:trPr>
        <w:tc>
          <w:tcPr>
            <w:tcW w:w="4262" w:type="dxa"/>
            <w:shd w:val="clear" w:color="auto" w:fill="auto"/>
            <w:vAlign w:val="center"/>
          </w:tcPr>
          <w:p w14:paraId="7DE13FE8" w14:textId="1798D680" w:rsidR="00A5657F" w:rsidRPr="00AC5569" w:rsidDel="007E2CA1" w:rsidRDefault="00A5657F" w:rsidP="00AC5569">
            <w:pPr>
              <w:pStyle w:val="a9"/>
              <w:jc w:val="center"/>
              <w:rPr>
                <w:del w:id="4259" w:author="John" w:date="2018-11-09T23:01:00Z"/>
                <w:b/>
                <w:sz w:val="24"/>
              </w:rPr>
            </w:pPr>
            <w:del w:id="4260" w:author="John" w:date="2018-11-09T23:01:00Z">
              <w:r w:rsidRPr="00AC5569" w:rsidDel="007E2CA1">
                <w:rPr>
                  <w:rFonts w:hint="eastAsia"/>
                  <w:b/>
                  <w:sz w:val="24"/>
                </w:rPr>
                <w:delText>风险</w:delText>
              </w:r>
            </w:del>
          </w:p>
        </w:tc>
        <w:tc>
          <w:tcPr>
            <w:tcW w:w="4034" w:type="dxa"/>
            <w:shd w:val="clear" w:color="auto" w:fill="auto"/>
            <w:vAlign w:val="center"/>
          </w:tcPr>
          <w:p w14:paraId="455D98A6" w14:textId="374515D7" w:rsidR="00A5657F" w:rsidRPr="00AC5569" w:rsidDel="007E2CA1" w:rsidRDefault="00A5657F" w:rsidP="00AC5569">
            <w:pPr>
              <w:pStyle w:val="a9"/>
              <w:jc w:val="center"/>
              <w:rPr>
                <w:del w:id="4261" w:author="John" w:date="2018-11-09T23:01:00Z"/>
                <w:b/>
                <w:sz w:val="24"/>
              </w:rPr>
            </w:pPr>
            <w:del w:id="4262" w:author="John" w:date="2018-11-09T23:01:00Z">
              <w:r w:rsidRPr="00AC5569" w:rsidDel="007E2CA1">
                <w:rPr>
                  <w:rFonts w:hint="eastAsia"/>
                  <w:b/>
                  <w:sz w:val="24"/>
                </w:rPr>
                <w:delText>控制手段</w:delText>
              </w:r>
            </w:del>
          </w:p>
        </w:tc>
      </w:tr>
      <w:tr w:rsidR="00A5657F" w:rsidDel="007E2CA1" w14:paraId="2092AC13" w14:textId="2E126924" w:rsidTr="005A41A3">
        <w:trPr>
          <w:trHeight w:val="312"/>
          <w:del w:id="4263" w:author="John" w:date="2018-11-09T23:01:00Z"/>
        </w:trPr>
        <w:tc>
          <w:tcPr>
            <w:tcW w:w="4262" w:type="dxa"/>
            <w:shd w:val="clear" w:color="auto" w:fill="auto"/>
            <w:vAlign w:val="center"/>
          </w:tcPr>
          <w:p w14:paraId="081492C2" w14:textId="3CEA3248" w:rsidR="00A5657F" w:rsidDel="007E2CA1" w:rsidRDefault="00A5657F" w:rsidP="00AC5569">
            <w:pPr>
              <w:pStyle w:val="a9"/>
              <w:rPr>
                <w:del w:id="4264" w:author="John" w:date="2018-11-09T23:01:00Z"/>
                <w:szCs w:val="21"/>
              </w:rPr>
            </w:pPr>
            <w:del w:id="4265" w:author="John" w:date="2018-11-09T23:01:00Z">
              <w:r w:rsidDel="007E2CA1">
                <w:rPr>
                  <w:rFonts w:hint="eastAsia"/>
                </w:rPr>
                <w:delText>小组人员因事请假</w:delText>
              </w:r>
            </w:del>
          </w:p>
        </w:tc>
        <w:tc>
          <w:tcPr>
            <w:tcW w:w="4034" w:type="dxa"/>
            <w:shd w:val="clear" w:color="auto" w:fill="auto"/>
            <w:vAlign w:val="center"/>
          </w:tcPr>
          <w:p w14:paraId="184EC2C5" w14:textId="7B84BB4D" w:rsidR="00A5657F" w:rsidDel="007E2CA1" w:rsidRDefault="00A5657F" w:rsidP="00AC5569">
            <w:pPr>
              <w:pStyle w:val="a9"/>
              <w:rPr>
                <w:del w:id="4266" w:author="John" w:date="2018-11-09T23:01:00Z"/>
                <w:szCs w:val="21"/>
              </w:rPr>
            </w:pPr>
            <w:del w:id="4267" w:author="John" w:date="2018-11-09T23:01:00Z">
              <w:r w:rsidDel="007E2CA1">
                <w:rPr>
                  <w:rFonts w:hint="eastAsia"/>
                </w:rPr>
                <w:delText>更改一下任务的分配</w:delText>
              </w:r>
            </w:del>
          </w:p>
        </w:tc>
      </w:tr>
      <w:tr w:rsidR="00A5657F" w:rsidDel="007E2CA1" w14:paraId="78432FF4" w14:textId="602E190E" w:rsidTr="005A41A3">
        <w:trPr>
          <w:trHeight w:val="280"/>
          <w:del w:id="4268" w:author="John" w:date="2018-11-09T23:01:00Z"/>
        </w:trPr>
        <w:tc>
          <w:tcPr>
            <w:tcW w:w="4262" w:type="dxa"/>
            <w:shd w:val="clear" w:color="auto" w:fill="auto"/>
            <w:vAlign w:val="center"/>
          </w:tcPr>
          <w:p w14:paraId="35E02AB2" w14:textId="4085457A" w:rsidR="00A5657F" w:rsidDel="007E2CA1" w:rsidRDefault="00A5657F" w:rsidP="00AC5569">
            <w:pPr>
              <w:pStyle w:val="a9"/>
              <w:rPr>
                <w:del w:id="4269" w:author="John" w:date="2018-11-09T23:01:00Z"/>
                <w:szCs w:val="21"/>
              </w:rPr>
            </w:pPr>
            <w:del w:id="4270" w:author="John" w:date="2018-11-09T23:01:00Z">
              <w:r w:rsidDel="007E2CA1">
                <w:rPr>
                  <w:rFonts w:hint="eastAsia"/>
                  <w:szCs w:val="21"/>
                </w:rPr>
                <w:delText>个别人员无法完成项目</w:delText>
              </w:r>
            </w:del>
          </w:p>
        </w:tc>
        <w:tc>
          <w:tcPr>
            <w:tcW w:w="4034" w:type="dxa"/>
            <w:shd w:val="clear" w:color="auto" w:fill="auto"/>
            <w:vAlign w:val="center"/>
          </w:tcPr>
          <w:p w14:paraId="73D2C7AD" w14:textId="19229EAD" w:rsidR="00A5657F" w:rsidDel="007E2CA1" w:rsidRDefault="00A5657F" w:rsidP="00AC5569">
            <w:pPr>
              <w:pStyle w:val="a9"/>
              <w:rPr>
                <w:del w:id="4271" w:author="John" w:date="2018-11-09T23:01:00Z"/>
                <w:szCs w:val="21"/>
              </w:rPr>
            </w:pPr>
            <w:del w:id="4272" w:author="John" w:date="2018-11-09T23:01:00Z">
              <w:r w:rsidDel="007E2CA1">
                <w:rPr>
                  <w:rFonts w:hint="eastAsia"/>
                </w:rPr>
                <w:delText>对能力进行培训提升</w:delText>
              </w:r>
            </w:del>
          </w:p>
        </w:tc>
      </w:tr>
      <w:tr w:rsidR="00A5657F" w:rsidDel="007E2CA1" w14:paraId="0C15EFB8" w14:textId="14DA9CD7" w:rsidTr="005A41A3">
        <w:trPr>
          <w:trHeight w:val="90"/>
          <w:del w:id="4273" w:author="John" w:date="2018-11-09T23:01:00Z"/>
        </w:trPr>
        <w:tc>
          <w:tcPr>
            <w:tcW w:w="4262" w:type="dxa"/>
            <w:shd w:val="clear" w:color="auto" w:fill="auto"/>
            <w:vAlign w:val="center"/>
          </w:tcPr>
          <w:p w14:paraId="4493AA70" w14:textId="7EF385E9" w:rsidR="00A5657F" w:rsidDel="007E2CA1" w:rsidRDefault="00A5657F" w:rsidP="00AC5569">
            <w:pPr>
              <w:pStyle w:val="a9"/>
              <w:rPr>
                <w:del w:id="4274" w:author="John" w:date="2018-11-09T23:01:00Z"/>
                <w:szCs w:val="21"/>
              </w:rPr>
            </w:pPr>
            <w:del w:id="4275" w:author="John" w:date="2018-11-09T23:01:00Z">
              <w:r w:rsidDel="007E2CA1">
                <w:rPr>
                  <w:rFonts w:hint="eastAsia"/>
                  <w:szCs w:val="21"/>
                </w:rPr>
                <w:delText>git</w:delText>
              </w:r>
              <w:r w:rsidDel="007E2CA1">
                <w:rPr>
                  <w:rFonts w:hint="eastAsia"/>
                  <w:szCs w:val="21"/>
                </w:rPr>
                <w:delText>远端仓库崩溃</w:delText>
              </w:r>
            </w:del>
          </w:p>
        </w:tc>
        <w:tc>
          <w:tcPr>
            <w:tcW w:w="4034" w:type="dxa"/>
            <w:shd w:val="clear" w:color="auto" w:fill="auto"/>
            <w:vAlign w:val="center"/>
          </w:tcPr>
          <w:p w14:paraId="6FFE5BD5" w14:textId="47E41A88" w:rsidR="00A5657F" w:rsidDel="007E2CA1" w:rsidRDefault="00A5657F" w:rsidP="00AC5569">
            <w:pPr>
              <w:pStyle w:val="a9"/>
              <w:rPr>
                <w:del w:id="4276" w:author="John" w:date="2018-11-09T23:01:00Z"/>
                <w:szCs w:val="21"/>
              </w:rPr>
            </w:pPr>
            <w:del w:id="4277" w:author="John" w:date="2018-11-09T23:01:00Z">
              <w:r w:rsidDel="007E2CA1">
                <w:rPr>
                  <w:rFonts w:hint="eastAsia"/>
                  <w:szCs w:val="21"/>
                </w:rPr>
                <w:delText>立即创建新的仓库</w:delText>
              </w:r>
            </w:del>
          </w:p>
        </w:tc>
      </w:tr>
      <w:tr w:rsidR="00A5657F" w:rsidDel="007E2CA1" w14:paraId="4181EEE4" w14:textId="135F5FD3" w:rsidTr="005A41A3">
        <w:trPr>
          <w:trHeight w:val="220"/>
          <w:del w:id="4278" w:author="John" w:date="2018-11-09T23:01:00Z"/>
        </w:trPr>
        <w:tc>
          <w:tcPr>
            <w:tcW w:w="4262" w:type="dxa"/>
            <w:shd w:val="clear" w:color="auto" w:fill="auto"/>
            <w:vAlign w:val="center"/>
          </w:tcPr>
          <w:p w14:paraId="409A2AB4" w14:textId="4E328048" w:rsidR="00A5657F" w:rsidDel="007E2CA1" w:rsidRDefault="00A5657F" w:rsidP="00AC5569">
            <w:pPr>
              <w:pStyle w:val="a9"/>
              <w:rPr>
                <w:del w:id="4279" w:author="John" w:date="2018-11-09T23:01:00Z"/>
                <w:szCs w:val="21"/>
              </w:rPr>
            </w:pPr>
            <w:del w:id="4280" w:author="John" w:date="2018-11-09T23:01:00Z">
              <w:r w:rsidDel="007E2CA1">
                <w:rPr>
                  <w:rFonts w:hint="eastAsia"/>
                </w:rPr>
                <w:delText>与干系人联系邮件发送内容或格式错误</w:delText>
              </w:r>
            </w:del>
          </w:p>
        </w:tc>
        <w:tc>
          <w:tcPr>
            <w:tcW w:w="4034" w:type="dxa"/>
            <w:shd w:val="clear" w:color="auto" w:fill="auto"/>
            <w:vAlign w:val="center"/>
          </w:tcPr>
          <w:p w14:paraId="75651274" w14:textId="2657DA53" w:rsidR="00A5657F" w:rsidDel="007E2CA1" w:rsidRDefault="00A5657F" w:rsidP="00AC5569">
            <w:pPr>
              <w:pStyle w:val="a9"/>
              <w:rPr>
                <w:del w:id="4281" w:author="John" w:date="2018-11-09T23:01:00Z"/>
                <w:szCs w:val="21"/>
              </w:rPr>
            </w:pPr>
            <w:del w:id="4282" w:author="John" w:date="2018-11-09T23:01:00Z">
              <w:r w:rsidDel="007E2CA1">
                <w:rPr>
                  <w:rFonts w:hint="eastAsia"/>
                </w:rPr>
                <w:delText>提前发邮件，及时发现错误并修正</w:delText>
              </w:r>
            </w:del>
          </w:p>
        </w:tc>
      </w:tr>
      <w:tr w:rsidR="00A5657F" w:rsidDel="007E2CA1" w14:paraId="694CAA1A" w14:textId="4D24489D" w:rsidTr="005A41A3">
        <w:trPr>
          <w:trHeight w:val="295"/>
          <w:del w:id="4283" w:author="John" w:date="2018-11-09T23:01:00Z"/>
        </w:trPr>
        <w:tc>
          <w:tcPr>
            <w:tcW w:w="4262" w:type="dxa"/>
            <w:shd w:val="clear" w:color="auto" w:fill="auto"/>
            <w:vAlign w:val="center"/>
          </w:tcPr>
          <w:p w14:paraId="30B67952" w14:textId="0EE05EB7" w:rsidR="00A5657F" w:rsidDel="007E2CA1" w:rsidRDefault="00A5657F" w:rsidP="00AC5569">
            <w:pPr>
              <w:pStyle w:val="a9"/>
              <w:rPr>
                <w:del w:id="4284" w:author="John" w:date="2018-11-09T23:01:00Z"/>
                <w:szCs w:val="21"/>
              </w:rPr>
            </w:pPr>
            <w:del w:id="4285" w:author="John" w:date="2018-11-09T23:01:00Z">
              <w:r w:rsidDel="007E2CA1">
                <w:rPr>
                  <w:rFonts w:hint="eastAsia"/>
                </w:rPr>
                <w:delText>项目文件结构不符合要求</w:delText>
              </w:r>
            </w:del>
          </w:p>
        </w:tc>
        <w:tc>
          <w:tcPr>
            <w:tcW w:w="4034" w:type="dxa"/>
            <w:shd w:val="clear" w:color="auto" w:fill="auto"/>
            <w:vAlign w:val="center"/>
          </w:tcPr>
          <w:p w14:paraId="6359061E" w14:textId="63339692" w:rsidR="00A5657F" w:rsidDel="007E2CA1" w:rsidRDefault="00A5657F" w:rsidP="00AC5569">
            <w:pPr>
              <w:pStyle w:val="a9"/>
              <w:rPr>
                <w:del w:id="4286" w:author="John" w:date="2018-11-09T23:01:00Z"/>
                <w:szCs w:val="21"/>
              </w:rPr>
            </w:pPr>
            <w:del w:id="4287" w:author="John" w:date="2018-11-09T23:01:00Z">
              <w:r w:rsidDel="007E2CA1">
                <w:rPr>
                  <w:rFonts w:hint="eastAsia"/>
                </w:rPr>
                <w:delText>配置管理员修改文件结构</w:delText>
              </w:r>
            </w:del>
          </w:p>
        </w:tc>
      </w:tr>
      <w:tr w:rsidR="00A5657F" w:rsidDel="007E2CA1" w14:paraId="2C6A6500" w14:textId="0F807B67" w:rsidTr="005A41A3">
        <w:trPr>
          <w:trHeight w:val="405"/>
          <w:del w:id="4288" w:author="John" w:date="2018-11-09T23:01:00Z"/>
        </w:trPr>
        <w:tc>
          <w:tcPr>
            <w:tcW w:w="4262" w:type="dxa"/>
            <w:shd w:val="clear" w:color="auto" w:fill="auto"/>
            <w:vAlign w:val="center"/>
          </w:tcPr>
          <w:p w14:paraId="3D26954A" w14:textId="6FE52F92" w:rsidR="00A5657F" w:rsidDel="007E2CA1" w:rsidRDefault="00A5657F" w:rsidP="00AC5569">
            <w:pPr>
              <w:pStyle w:val="a9"/>
              <w:rPr>
                <w:del w:id="4289" w:author="John" w:date="2018-11-09T23:01:00Z"/>
                <w:szCs w:val="21"/>
              </w:rPr>
            </w:pPr>
            <w:del w:id="4290" w:author="John" w:date="2018-11-09T23:01:00Z">
              <w:r w:rsidDel="007E2CA1">
                <w:rPr>
                  <w:rFonts w:hint="eastAsia"/>
                  <w:szCs w:val="21"/>
                </w:rPr>
                <w:delText>对未来的计划和安排有疑问</w:delText>
              </w:r>
            </w:del>
          </w:p>
        </w:tc>
        <w:tc>
          <w:tcPr>
            <w:tcW w:w="4034" w:type="dxa"/>
            <w:shd w:val="clear" w:color="auto" w:fill="auto"/>
            <w:vAlign w:val="center"/>
          </w:tcPr>
          <w:p w14:paraId="0C3A1CAA" w14:textId="4259F107" w:rsidR="00A5657F" w:rsidDel="007E2CA1" w:rsidRDefault="00A5657F" w:rsidP="00AC5569">
            <w:pPr>
              <w:pStyle w:val="a9"/>
              <w:rPr>
                <w:del w:id="4291" w:author="John" w:date="2018-11-09T23:01:00Z"/>
                <w:szCs w:val="21"/>
              </w:rPr>
            </w:pPr>
            <w:del w:id="4292" w:author="John" w:date="2018-11-09T23:01:00Z">
              <w:r w:rsidDel="007E2CA1">
                <w:rPr>
                  <w:rFonts w:hint="eastAsia"/>
                </w:rPr>
                <w:delText>找指导老师明确任务，给组员分配好未来一周的工作</w:delText>
              </w:r>
            </w:del>
          </w:p>
        </w:tc>
      </w:tr>
      <w:tr w:rsidR="00A5657F" w:rsidDel="007E2CA1" w14:paraId="2C39099C" w14:textId="1D5F9598" w:rsidTr="005A41A3">
        <w:trPr>
          <w:trHeight w:val="134"/>
          <w:del w:id="4293" w:author="John" w:date="2018-11-09T23:01:00Z"/>
        </w:trPr>
        <w:tc>
          <w:tcPr>
            <w:tcW w:w="4262" w:type="dxa"/>
            <w:shd w:val="clear" w:color="auto" w:fill="auto"/>
            <w:vAlign w:val="center"/>
          </w:tcPr>
          <w:p w14:paraId="08B1702B" w14:textId="6E6AC11E" w:rsidR="00A5657F" w:rsidDel="007E2CA1" w:rsidRDefault="00A5657F" w:rsidP="00AC5569">
            <w:pPr>
              <w:pStyle w:val="a9"/>
              <w:rPr>
                <w:del w:id="4294" w:author="John" w:date="2018-11-09T23:01:00Z"/>
                <w:szCs w:val="21"/>
              </w:rPr>
            </w:pPr>
            <w:del w:id="4295" w:author="John" w:date="2018-11-09T23:01:00Z">
              <w:r w:rsidDel="007E2CA1">
                <w:rPr>
                  <w:rFonts w:hint="eastAsia"/>
                  <w:szCs w:val="21"/>
                </w:rPr>
                <w:delText>没有及时关注组内最新消息安排</w:delText>
              </w:r>
            </w:del>
          </w:p>
        </w:tc>
        <w:tc>
          <w:tcPr>
            <w:tcW w:w="4034" w:type="dxa"/>
            <w:shd w:val="clear" w:color="auto" w:fill="auto"/>
            <w:vAlign w:val="center"/>
          </w:tcPr>
          <w:p w14:paraId="1A28D9D2" w14:textId="0918F444" w:rsidR="00A5657F" w:rsidDel="007E2CA1" w:rsidRDefault="00A5657F" w:rsidP="00AC5569">
            <w:pPr>
              <w:pStyle w:val="a9"/>
              <w:rPr>
                <w:del w:id="4296" w:author="John" w:date="2018-11-09T23:01:00Z"/>
                <w:szCs w:val="21"/>
              </w:rPr>
            </w:pPr>
            <w:del w:id="4297" w:author="John" w:date="2018-11-09T23:01:00Z">
              <w:r w:rsidDel="007E2CA1">
                <w:rPr>
                  <w:rFonts w:hint="eastAsia"/>
                  <w:szCs w:val="21"/>
                </w:rPr>
                <w:delText>多看看微信群了解最新动态</w:delText>
              </w:r>
            </w:del>
          </w:p>
        </w:tc>
      </w:tr>
      <w:tr w:rsidR="00A5657F" w:rsidDel="007E2CA1" w14:paraId="129C575C" w14:textId="139397D9" w:rsidTr="005A41A3">
        <w:trPr>
          <w:trHeight w:val="90"/>
          <w:del w:id="4298" w:author="John" w:date="2018-11-09T23:01:00Z"/>
        </w:trPr>
        <w:tc>
          <w:tcPr>
            <w:tcW w:w="4262" w:type="dxa"/>
            <w:shd w:val="clear" w:color="auto" w:fill="auto"/>
            <w:vAlign w:val="center"/>
          </w:tcPr>
          <w:p w14:paraId="2332619E" w14:textId="08EE796C" w:rsidR="00A5657F" w:rsidDel="007E2CA1" w:rsidRDefault="00A5657F" w:rsidP="00AC5569">
            <w:pPr>
              <w:pStyle w:val="a9"/>
              <w:rPr>
                <w:del w:id="4299" w:author="John" w:date="2018-11-09T23:01:00Z"/>
                <w:szCs w:val="21"/>
              </w:rPr>
            </w:pPr>
            <w:del w:id="4300" w:author="John" w:date="2018-11-09T23:01:00Z">
              <w:r w:rsidDel="007E2CA1">
                <w:rPr>
                  <w:rFonts w:hint="eastAsia"/>
                </w:rPr>
                <w:delText>开发经验不足</w:delText>
              </w:r>
            </w:del>
          </w:p>
        </w:tc>
        <w:tc>
          <w:tcPr>
            <w:tcW w:w="4034" w:type="dxa"/>
            <w:shd w:val="clear" w:color="auto" w:fill="auto"/>
            <w:vAlign w:val="center"/>
          </w:tcPr>
          <w:p w14:paraId="5ED7A9DC" w14:textId="1A53954E" w:rsidR="00A5657F" w:rsidDel="007E2CA1" w:rsidRDefault="00A5657F" w:rsidP="00AC5569">
            <w:pPr>
              <w:pStyle w:val="a9"/>
              <w:rPr>
                <w:del w:id="4301" w:author="John" w:date="2018-11-09T23:01:00Z"/>
                <w:szCs w:val="21"/>
              </w:rPr>
            </w:pPr>
            <w:del w:id="4302" w:author="John" w:date="2018-11-09T23:01:00Z">
              <w:r w:rsidDel="007E2CA1">
                <w:rPr>
                  <w:rFonts w:hint="eastAsia"/>
                </w:rPr>
                <w:delText>去找标准样本</w:delText>
              </w:r>
            </w:del>
          </w:p>
        </w:tc>
      </w:tr>
      <w:tr w:rsidR="00A5657F" w:rsidDel="007E2CA1" w14:paraId="1F67ED9D" w14:textId="3D4D0BE1" w:rsidTr="005A41A3">
        <w:trPr>
          <w:trHeight w:val="510"/>
          <w:del w:id="4303" w:author="John" w:date="2018-11-09T23:01:00Z"/>
        </w:trPr>
        <w:tc>
          <w:tcPr>
            <w:tcW w:w="4262" w:type="dxa"/>
            <w:shd w:val="clear" w:color="auto" w:fill="auto"/>
            <w:vAlign w:val="center"/>
          </w:tcPr>
          <w:p w14:paraId="12D01042" w14:textId="2EC2746B" w:rsidR="00A5657F" w:rsidDel="007E2CA1" w:rsidRDefault="00A5657F" w:rsidP="00AC5569">
            <w:pPr>
              <w:pStyle w:val="a9"/>
              <w:rPr>
                <w:del w:id="4304" w:author="John" w:date="2018-11-09T23:01:00Z"/>
                <w:szCs w:val="21"/>
              </w:rPr>
            </w:pPr>
            <w:del w:id="4305" w:author="John" w:date="2018-11-09T23:01:00Z">
              <w:r w:rsidDel="007E2CA1">
                <w:rPr>
                  <w:rFonts w:hint="eastAsia"/>
                  <w:szCs w:val="21"/>
                </w:rPr>
                <w:delText>人员空闲时间不确定</w:delText>
              </w:r>
            </w:del>
          </w:p>
        </w:tc>
        <w:tc>
          <w:tcPr>
            <w:tcW w:w="4034" w:type="dxa"/>
            <w:shd w:val="clear" w:color="auto" w:fill="auto"/>
            <w:vAlign w:val="center"/>
          </w:tcPr>
          <w:p w14:paraId="530C716B" w14:textId="0BC91C3D" w:rsidR="00A5657F" w:rsidDel="007E2CA1" w:rsidRDefault="00A5657F" w:rsidP="00AC5569">
            <w:pPr>
              <w:pStyle w:val="a9"/>
              <w:rPr>
                <w:del w:id="4306" w:author="John" w:date="2018-11-09T23:01:00Z"/>
                <w:szCs w:val="21"/>
              </w:rPr>
            </w:pPr>
            <w:del w:id="4307" w:author="John" w:date="2018-11-09T23:01:00Z">
              <w:r w:rsidDel="007E2CA1">
                <w:rPr>
                  <w:rFonts w:hint="eastAsia"/>
                </w:rPr>
                <w:delText>开会时提前明确接下来一周的安排，有事需请假</w:delText>
              </w:r>
            </w:del>
          </w:p>
        </w:tc>
      </w:tr>
      <w:tr w:rsidR="00A5657F" w:rsidDel="007E2CA1" w14:paraId="6524548D" w14:textId="240EC69E" w:rsidTr="005A41A3">
        <w:trPr>
          <w:trHeight w:val="90"/>
          <w:del w:id="4308" w:author="John" w:date="2018-11-09T23:01:00Z"/>
        </w:trPr>
        <w:tc>
          <w:tcPr>
            <w:tcW w:w="4262" w:type="dxa"/>
            <w:shd w:val="clear" w:color="auto" w:fill="auto"/>
            <w:vAlign w:val="center"/>
          </w:tcPr>
          <w:p w14:paraId="71136E68" w14:textId="1ADA3ED4" w:rsidR="00A5657F" w:rsidDel="007E2CA1" w:rsidRDefault="00A5657F" w:rsidP="00AC5569">
            <w:pPr>
              <w:pStyle w:val="a9"/>
              <w:rPr>
                <w:del w:id="4309" w:author="John" w:date="2018-11-09T23:01:00Z"/>
                <w:szCs w:val="21"/>
              </w:rPr>
            </w:pPr>
            <w:del w:id="4310" w:author="John" w:date="2018-11-09T23:01:00Z">
              <w:r w:rsidDel="007E2CA1">
                <w:rPr>
                  <w:rFonts w:hint="eastAsia"/>
                </w:rPr>
                <w:delText>客户认为界面原型不行</w:delText>
              </w:r>
            </w:del>
          </w:p>
        </w:tc>
        <w:tc>
          <w:tcPr>
            <w:tcW w:w="4034" w:type="dxa"/>
            <w:shd w:val="clear" w:color="auto" w:fill="auto"/>
            <w:vAlign w:val="center"/>
          </w:tcPr>
          <w:p w14:paraId="117F8BD6" w14:textId="0FA7665D" w:rsidR="00A5657F" w:rsidDel="007E2CA1" w:rsidRDefault="00A5657F" w:rsidP="00AC5569">
            <w:pPr>
              <w:pStyle w:val="a9"/>
              <w:rPr>
                <w:del w:id="4311" w:author="John" w:date="2018-11-09T23:01:00Z"/>
                <w:szCs w:val="21"/>
              </w:rPr>
            </w:pPr>
            <w:del w:id="4312" w:author="John" w:date="2018-11-09T23:01:00Z">
              <w:r w:rsidDel="007E2CA1">
                <w:rPr>
                  <w:rFonts w:hint="eastAsia"/>
                  <w:szCs w:val="21"/>
                </w:rPr>
                <w:delText>当场手画和客户确认是否可行</w:delText>
              </w:r>
            </w:del>
          </w:p>
        </w:tc>
      </w:tr>
      <w:tr w:rsidR="00A5657F" w:rsidDel="007E2CA1" w14:paraId="4E529CE5" w14:textId="2185C05F" w:rsidTr="005A41A3">
        <w:trPr>
          <w:trHeight w:val="270"/>
          <w:del w:id="4313" w:author="John" w:date="2018-11-09T23:01:00Z"/>
        </w:trPr>
        <w:tc>
          <w:tcPr>
            <w:tcW w:w="4262" w:type="dxa"/>
            <w:shd w:val="clear" w:color="auto" w:fill="auto"/>
            <w:vAlign w:val="center"/>
          </w:tcPr>
          <w:p w14:paraId="3DCC8DD3" w14:textId="529D1451" w:rsidR="00A5657F" w:rsidDel="007E2CA1" w:rsidRDefault="00A5657F" w:rsidP="00AC5569">
            <w:pPr>
              <w:pStyle w:val="a9"/>
              <w:rPr>
                <w:del w:id="4314" w:author="John" w:date="2018-11-09T23:01:00Z"/>
                <w:szCs w:val="21"/>
              </w:rPr>
            </w:pPr>
            <w:del w:id="4315" w:author="John" w:date="2018-11-09T23:01:00Z">
              <w:r w:rsidDel="007E2CA1">
                <w:rPr>
                  <w:rFonts w:hint="eastAsia"/>
                </w:rPr>
                <w:delText>组员因事长期离开</w:delText>
              </w:r>
            </w:del>
          </w:p>
        </w:tc>
        <w:tc>
          <w:tcPr>
            <w:tcW w:w="4034" w:type="dxa"/>
            <w:shd w:val="clear" w:color="auto" w:fill="auto"/>
            <w:vAlign w:val="center"/>
          </w:tcPr>
          <w:p w14:paraId="6B69A101" w14:textId="6C94BF8F" w:rsidR="00A5657F" w:rsidDel="007E2CA1" w:rsidRDefault="00A5657F" w:rsidP="00AC5569">
            <w:pPr>
              <w:pStyle w:val="a9"/>
              <w:rPr>
                <w:del w:id="4316" w:author="John" w:date="2018-11-09T23:01:00Z"/>
                <w:szCs w:val="21"/>
              </w:rPr>
            </w:pPr>
            <w:del w:id="4317" w:author="John" w:date="2018-11-09T23:01:00Z">
              <w:r w:rsidDel="007E2CA1">
                <w:rPr>
                  <w:rFonts w:hint="eastAsia"/>
                  <w:szCs w:val="21"/>
                </w:rPr>
                <w:delText>找到替补</w:delText>
              </w:r>
            </w:del>
          </w:p>
        </w:tc>
      </w:tr>
      <w:tr w:rsidR="00A5657F" w:rsidDel="007E2CA1" w14:paraId="411BA72B" w14:textId="43483A34" w:rsidTr="005A41A3">
        <w:trPr>
          <w:trHeight w:val="215"/>
          <w:del w:id="4318" w:author="John" w:date="2018-11-09T23:01:00Z"/>
        </w:trPr>
        <w:tc>
          <w:tcPr>
            <w:tcW w:w="4262" w:type="dxa"/>
            <w:shd w:val="clear" w:color="auto" w:fill="auto"/>
            <w:vAlign w:val="center"/>
          </w:tcPr>
          <w:p w14:paraId="5259EF02" w14:textId="687F866F" w:rsidR="00A5657F" w:rsidDel="007E2CA1" w:rsidRDefault="00A5657F" w:rsidP="00AC5569">
            <w:pPr>
              <w:pStyle w:val="a9"/>
              <w:rPr>
                <w:del w:id="4319" w:author="John" w:date="2018-11-09T23:01:00Z"/>
                <w:szCs w:val="21"/>
              </w:rPr>
            </w:pPr>
            <w:del w:id="4320" w:author="John" w:date="2018-11-09T23:01:00Z">
              <w:r w:rsidDel="007E2CA1">
                <w:rPr>
                  <w:rFonts w:hint="eastAsia"/>
                </w:rPr>
                <w:delText>本地</w:delText>
              </w:r>
              <w:r w:rsidDel="007E2CA1">
                <w:delText>硬件</w:delText>
              </w:r>
              <w:r w:rsidDel="007E2CA1">
                <w:rPr>
                  <w:rFonts w:hint="eastAsia"/>
                </w:rPr>
                <w:delText>故障导致</w:delText>
              </w:r>
              <w:r w:rsidDel="007E2CA1">
                <w:delText>文档丢失</w:delText>
              </w:r>
            </w:del>
          </w:p>
        </w:tc>
        <w:tc>
          <w:tcPr>
            <w:tcW w:w="4034" w:type="dxa"/>
            <w:shd w:val="clear" w:color="auto" w:fill="auto"/>
            <w:vAlign w:val="center"/>
          </w:tcPr>
          <w:p w14:paraId="5F32F631" w14:textId="0555AFDC" w:rsidR="00A5657F" w:rsidDel="007E2CA1" w:rsidRDefault="00A5657F" w:rsidP="00AC5569">
            <w:pPr>
              <w:pStyle w:val="a9"/>
              <w:rPr>
                <w:del w:id="4321" w:author="John" w:date="2018-11-09T23:01:00Z"/>
                <w:szCs w:val="21"/>
              </w:rPr>
            </w:pPr>
            <w:del w:id="4322" w:author="John" w:date="2018-11-09T23:01:00Z">
              <w:r w:rsidDel="007E2CA1">
                <w:rPr>
                  <w:rFonts w:hint="eastAsia"/>
                  <w:szCs w:val="21"/>
                </w:rPr>
                <w:delText>在本地以及云端多处备份</w:delText>
              </w:r>
            </w:del>
          </w:p>
        </w:tc>
      </w:tr>
      <w:tr w:rsidR="00A5657F" w:rsidDel="007E2CA1" w14:paraId="43B58979" w14:textId="6BD43C54" w:rsidTr="005A41A3">
        <w:trPr>
          <w:trHeight w:val="385"/>
          <w:del w:id="4323" w:author="John" w:date="2018-11-09T23:01:00Z"/>
        </w:trPr>
        <w:tc>
          <w:tcPr>
            <w:tcW w:w="4262" w:type="dxa"/>
            <w:shd w:val="clear" w:color="auto" w:fill="auto"/>
            <w:vAlign w:val="center"/>
          </w:tcPr>
          <w:p w14:paraId="5CE8EFA4" w14:textId="2E05FEAD" w:rsidR="00A5657F" w:rsidDel="007E2CA1" w:rsidRDefault="00A5657F" w:rsidP="00AC5569">
            <w:pPr>
              <w:pStyle w:val="a9"/>
              <w:rPr>
                <w:del w:id="4324" w:author="John" w:date="2018-11-09T23:01:00Z"/>
                <w:szCs w:val="21"/>
              </w:rPr>
            </w:pPr>
            <w:del w:id="4325" w:author="John" w:date="2018-11-09T23:01:00Z">
              <w:r w:rsidDel="007E2CA1">
                <w:rPr>
                  <w:rFonts w:hint="eastAsia"/>
                </w:rPr>
                <w:delText>组员</w:delText>
              </w:r>
              <w:r w:rsidDel="007E2CA1">
                <w:delText>考评不公平</w:delText>
              </w:r>
              <w:r w:rsidDel="007E2CA1">
                <w:rPr>
                  <w:rFonts w:hint="eastAsia"/>
                </w:rPr>
                <w:delText>导致</w:delText>
              </w:r>
              <w:r w:rsidDel="007E2CA1">
                <w:delText>内部矛盾</w:delText>
              </w:r>
            </w:del>
          </w:p>
        </w:tc>
        <w:tc>
          <w:tcPr>
            <w:tcW w:w="4034" w:type="dxa"/>
            <w:shd w:val="clear" w:color="auto" w:fill="auto"/>
            <w:vAlign w:val="center"/>
          </w:tcPr>
          <w:p w14:paraId="6F3E4A4E" w14:textId="463EA1DC" w:rsidR="00A5657F" w:rsidDel="007E2CA1" w:rsidRDefault="00A5657F" w:rsidP="00AC5569">
            <w:pPr>
              <w:pStyle w:val="a9"/>
              <w:rPr>
                <w:del w:id="4326" w:author="John" w:date="2018-11-09T23:01:00Z"/>
                <w:szCs w:val="21"/>
              </w:rPr>
            </w:pPr>
            <w:del w:id="4327" w:author="John" w:date="2018-11-09T23:01:00Z">
              <w:r w:rsidDel="007E2CA1">
                <w:delText>以项目经理</w:delText>
              </w:r>
              <w:r w:rsidDel="007E2CA1">
                <w:rPr>
                  <w:rFonts w:hint="eastAsia"/>
                </w:rPr>
                <w:delText>为中心</w:delText>
              </w:r>
              <w:r w:rsidDel="007E2CA1">
                <w:delText>共同完善考评制度</w:delText>
              </w:r>
            </w:del>
          </w:p>
        </w:tc>
      </w:tr>
      <w:tr w:rsidR="00A5657F" w:rsidDel="007E2CA1" w14:paraId="106DD38C" w14:textId="0299E625" w:rsidTr="005A41A3">
        <w:trPr>
          <w:trHeight w:val="765"/>
          <w:del w:id="4328" w:author="John" w:date="2018-11-09T23:01:00Z"/>
        </w:trPr>
        <w:tc>
          <w:tcPr>
            <w:tcW w:w="4262" w:type="dxa"/>
            <w:shd w:val="clear" w:color="auto" w:fill="auto"/>
            <w:vAlign w:val="center"/>
          </w:tcPr>
          <w:p w14:paraId="2667B99B" w14:textId="3218A552" w:rsidR="00A5657F" w:rsidDel="007E2CA1" w:rsidRDefault="00A5657F" w:rsidP="00AC5569">
            <w:pPr>
              <w:pStyle w:val="a9"/>
              <w:rPr>
                <w:del w:id="4329" w:author="John" w:date="2018-11-09T23:01:00Z"/>
                <w:szCs w:val="21"/>
              </w:rPr>
            </w:pPr>
            <w:del w:id="4330" w:author="John" w:date="2018-11-09T23:01:00Z">
              <w:r w:rsidDel="007E2CA1">
                <w:rPr>
                  <w:rFonts w:hint="eastAsia"/>
                </w:rPr>
                <w:delText>用户</w:delText>
              </w:r>
              <w:r w:rsidDel="007E2CA1">
                <w:delText>对</w:delText>
              </w:r>
              <w:r w:rsidDel="007E2CA1">
                <w:rPr>
                  <w:rFonts w:hint="eastAsia"/>
                </w:rPr>
                <w:delText>界面</w:delText>
              </w:r>
              <w:r w:rsidDel="007E2CA1">
                <w:delText>原型</w:delText>
              </w:r>
              <w:r w:rsidDel="007E2CA1">
                <w:rPr>
                  <w:rFonts w:hint="eastAsia"/>
                </w:rPr>
                <w:delText>有</w:delText>
              </w:r>
              <w:r w:rsidDel="007E2CA1">
                <w:delText>新的提议</w:delText>
              </w:r>
            </w:del>
          </w:p>
        </w:tc>
        <w:tc>
          <w:tcPr>
            <w:tcW w:w="4034" w:type="dxa"/>
            <w:shd w:val="clear" w:color="auto" w:fill="auto"/>
            <w:vAlign w:val="center"/>
          </w:tcPr>
          <w:p w14:paraId="74483032" w14:textId="5985F1CB" w:rsidR="00A5657F" w:rsidDel="007E2CA1" w:rsidRDefault="00A5657F" w:rsidP="00AC5569">
            <w:pPr>
              <w:pStyle w:val="a9"/>
              <w:rPr>
                <w:del w:id="4331" w:author="John" w:date="2018-11-09T23:01:00Z"/>
                <w:sz w:val="22"/>
              </w:rPr>
            </w:pPr>
            <w:del w:id="4332" w:author="John" w:date="2018-11-09T23:01:00Z">
              <w:r w:rsidDel="007E2CA1">
                <w:rPr>
                  <w:rFonts w:hint="eastAsia"/>
                </w:rPr>
                <w:delText>保证和</w:delText>
              </w:r>
              <w:r w:rsidDel="007E2CA1">
                <w:delText>技术人员的</w:delText>
              </w:r>
              <w:r w:rsidDel="007E2CA1">
                <w:rPr>
                  <w:rFonts w:hint="eastAsia"/>
                </w:rPr>
                <w:delText>同步</w:delText>
              </w:r>
              <w:r w:rsidDel="007E2CA1">
                <w:delText>沟通</w:delText>
              </w:r>
              <w:r w:rsidDel="007E2CA1">
                <w:rPr>
                  <w:rFonts w:hint="eastAsia"/>
                </w:rPr>
                <w:delText>，</w:delText>
              </w:r>
              <w:r w:rsidDel="007E2CA1">
                <w:delText>确认</w:delText>
              </w:r>
              <w:r w:rsidDel="007E2CA1">
                <w:rPr>
                  <w:rFonts w:hint="eastAsia"/>
                </w:rPr>
                <w:delText>工作量与</w:delText>
              </w:r>
              <w:r w:rsidDel="007E2CA1">
                <w:delText>可行性</w:delText>
              </w:r>
            </w:del>
          </w:p>
        </w:tc>
      </w:tr>
      <w:tr w:rsidR="00271644" w:rsidDel="007E2CA1" w14:paraId="0C2B3CB0" w14:textId="27F26A4C" w:rsidTr="005A41A3">
        <w:trPr>
          <w:trHeight w:val="765"/>
          <w:ins w:id="4333" w:author="Administrator" w:date="2018-11-08T22:36:00Z"/>
          <w:del w:id="4334" w:author="John" w:date="2018-11-09T23:01:00Z"/>
        </w:trPr>
        <w:tc>
          <w:tcPr>
            <w:tcW w:w="4262" w:type="dxa"/>
            <w:shd w:val="clear" w:color="auto" w:fill="auto"/>
            <w:vAlign w:val="center"/>
          </w:tcPr>
          <w:p w14:paraId="28910B03" w14:textId="031144E4" w:rsidR="00271644" w:rsidDel="007E2CA1" w:rsidRDefault="00271644" w:rsidP="00271644">
            <w:pPr>
              <w:pStyle w:val="a9"/>
              <w:rPr>
                <w:ins w:id="4335" w:author="Administrator" w:date="2018-11-08T22:36:00Z"/>
                <w:del w:id="4336" w:author="John" w:date="2018-11-09T23:01:00Z"/>
              </w:rPr>
            </w:pPr>
            <w:ins w:id="4337" w:author="Administrator" w:date="2018-11-08T22:36:00Z">
              <w:del w:id="4338" w:author="John" w:date="2018-11-09T23:01:00Z">
                <w:r w:rsidDel="007E2CA1">
                  <w:rPr>
                    <w:rFonts w:hint="eastAsia"/>
                    <w:szCs w:val="21"/>
                  </w:rPr>
                  <w:delText>小组</w:delText>
                </w:r>
                <w:r w:rsidDel="007E2CA1">
                  <w:rPr>
                    <w:szCs w:val="21"/>
                  </w:rPr>
                  <w:delText>人员去</w:delText>
                </w:r>
                <w:r w:rsidDel="007E2CA1">
                  <w:rPr>
                    <w:rFonts w:hint="eastAsia"/>
                    <w:szCs w:val="21"/>
                  </w:rPr>
                  <w:delText>见女朋友</w:delText>
                </w:r>
                <w:r w:rsidDel="007E2CA1">
                  <w:rPr>
                    <w:szCs w:val="21"/>
                  </w:rPr>
                  <w:delText>导致连工作都忘记</w:delText>
                </w:r>
              </w:del>
            </w:ins>
          </w:p>
        </w:tc>
        <w:tc>
          <w:tcPr>
            <w:tcW w:w="4034" w:type="dxa"/>
            <w:shd w:val="clear" w:color="auto" w:fill="auto"/>
            <w:vAlign w:val="center"/>
          </w:tcPr>
          <w:p w14:paraId="5F604B07" w14:textId="63615478" w:rsidR="00271644" w:rsidDel="007E2CA1" w:rsidRDefault="00271644" w:rsidP="00271644">
            <w:pPr>
              <w:pStyle w:val="a9"/>
              <w:rPr>
                <w:ins w:id="4339" w:author="Administrator" w:date="2018-11-08T22:36:00Z"/>
                <w:del w:id="4340" w:author="John" w:date="2018-11-09T23:01:00Z"/>
              </w:rPr>
            </w:pPr>
            <w:ins w:id="4341" w:author="Administrator" w:date="2018-11-08T22:36:00Z">
              <w:del w:id="4342" w:author="John" w:date="2018-11-09T23:01:00Z">
                <w:r w:rsidDel="007E2CA1">
                  <w:rPr>
                    <w:rFonts w:hint="eastAsia"/>
                    <w:szCs w:val="21"/>
                  </w:rPr>
                  <w:delText>项目经理</w:delText>
                </w:r>
                <w:r w:rsidDel="007E2CA1">
                  <w:rPr>
                    <w:szCs w:val="21"/>
                  </w:rPr>
                  <w:delText>核实后确认确实发生</w:delText>
                </w:r>
                <w:r w:rsidDel="007E2CA1">
                  <w:rPr>
                    <w:rFonts w:hint="eastAsia"/>
                    <w:szCs w:val="21"/>
                  </w:rPr>
                  <w:delText>，</w:delText>
                </w:r>
                <w:r w:rsidDel="007E2CA1">
                  <w:rPr>
                    <w:szCs w:val="21"/>
                  </w:rPr>
                  <w:delText>将该组员该项任务</w:delText>
                </w:r>
                <w:r w:rsidDel="007E2CA1">
                  <w:rPr>
                    <w:rFonts w:hint="eastAsia"/>
                    <w:szCs w:val="21"/>
                  </w:rPr>
                  <w:delText>绩效</w:delText>
                </w:r>
                <w:r w:rsidDel="007E2CA1">
                  <w:rPr>
                    <w:szCs w:val="21"/>
                  </w:rPr>
                  <w:delText>设为及格，并要求补完</w:delText>
                </w:r>
                <w:r w:rsidDel="007E2CA1">
                  <w:rPr>
                    <w:rFonts w:hint="eastAsia"/>
                    <w:szCs w:val="21"/>
                  </w:rPr>
                  <w:delText>，</w:delText>
                </w:r>
                <w:r w:rsidDel="007E2CA1">
                  <w:rPr>
                    <w:szCs w:val="21"/>
                  </w:rPr>
                  <w:delText>不能完成则设为不及格</w:delText>
                </w:r>
              </w:del>
            </w:ins>
          </w:p>
        </w:tc>
      </w:tr>
    </w:tbl>
    <w:p w14:paraId="79DEAD72" w14:textId="12745AFD" w:rsidR="00AB38FF" w:rsidDel="00263D2E" w:rsidRDefault="00FB563B" w:rsidP="00AB38FF">
      <w:pPr>
        <w:pStyle w:val="1"/>
        <w:rPr>
          <w:del w:id="4343" w:author="John" w:date="2018-11-11T17:45:00Z"/>
        </w:rPr>
      </w:pPr>
      <w:ins w:id="4344" w:author="Administrator" w:date="2018-11-08T22:39:00Z">
        <w:del w:id="4345" w:author="John" w:date="2018-11-09T23:13:00Z">
          <w:r w:rsidDel="00FB563B">
            <w:delText>9</w:delText>
          </w:r>
        </w:del>
      </w:ins>
      <w:del w:id="4346" w:author="John" w:date="2018-11-11T17:45:00Z">
        <w:r w:rsidDel="00263D2E">
          <w:rPr>
            <w:rFonts w:hint="eastAsia"/>
          </w:rPr>
          <w:delText>8</w:delText>
        </w:r>
        <w:r w:rsidDel="00263D2E">
          <w:rPr>
            <w:rFonts w:hint="eastAsia"/>
          </w:rPr>
          <w:delText>其他与项目有关的问题</w:delText>
        </w:r>
      </w:del>
    </w:p>
    <w:p w14:paraId="00733B0A" w14:textId="0D313141" w:rsidR="00A5657F" w:rsidDel="00263D2E" w:rsidRDefault="00A5657F" w:rsidP="00AC5569">
      <w:pPr>
        <w:pStyle w:val="a9"/>
        <w:rPr>
          <w:del w:id="4347" w:author="John" w:date="2018-11-11T17:45:00Z"/>
        </w:rPr>
      </w:pPr>
      <w:del w:id="4348" w:author="John" w:date="2018-11-11T17:45:00Z">
        <w:r w:rsidDel="00263D2E">
          <w:rPr>
            <w:rFonts w:hint="eastAsia"/>
          </w:rPr>
          <w:delText>未来可能的变化。</w:delText>
        </w:r>
      </w:del>
    </w:p>
    <w:p w14:paraId="1299EDC6" w14:textId="47E9061B" w:rsidR="00AB38FF" w:rsidRDefault="00263D2E" w:rsidP="00AB38FF">
      <w:pPr>
        <w:pStyle w:val="1"/>
      </w:pPr>
      <w:bookmarkStart w:id="4349" w:name="_Toc531175930"/>
      <w:ins w:id="4350" w:author="John" w:date="2018-11-11T17:45:00Z">
        <w:r>
          <w:rPr>
            <w:rFonts w:hint="eastAsia"/>
          </w:rPr>
          <w:t>7</w:t>
        </w:r>
      </w:ins>
      <w:ins w:id="4351" w:author="Administrator" w:date="2018-11-08T22:39:00Z">
        <w:del w:id="4352" w:author="John" w:date="2018-11-09T23:13:00Z">
          <w:r w:rsidDel="00FB563B">
            <w:delText>10</w:delText>
          </w:r>
        </w:del>
      </w:ins>
      <w:del w:id="4353" w:author="Administrator" w:date="2018-11-08T22:39:00Z">
        <w:r w:rsidDel="009F215D">
          <w:rPr>
            <w:rFonts w:hint="eastAsia"/>
          </w:rPr>
          <w:delText>9</w:delText>
        </w:r>
      </w:del>
      <w:r>
        <w:rPr>
          <w:rFonts w:hint="eastAsia"/>
        </w:rPr>
        <w:t>可行性分析报告总结</w:t>
      </w:r>
      <w:bookmarkEnd w:id="4349"/>
    </w:p>
    <w:p w14:paraId="1F4B1528" w14:textId="49C001E9" w:rsidR="00A5657F" w:rsidRDefault="00362C3F" w:rsidP="00AC5569">
      <w:pPr>
        <w:pStyle w:val="a9"/>
      </w:pPr>
      <w:r>
        <w:rPr>
          <w:rFonts w:hint="eastAsia"/>
        </w:rPr>
        <w:t>一、</w:t>
      </w:r>
      <w:r w:rsidR="00A5657F">
        <w:rPr>
          <w:rFonts w:hint="eastAsia"/>
        </w:rPr>
        <w:t>技术可行性方面，开发人员共有：前端开发人员</w:t>
      </w:r>
      <w:r w:rsidR="00A5657F">
        <w:rPr>
          <w:rFonts w:hint="eastAsia"/>
        </w:rPr>
        <w:t>2</w:t>
      </w:r>
      <w:r w:rsidR="00A5657F">
        <w:rPr>
          <w:rFonts w:hint="eastAsia"/>
        </w:rPr>
        <w:t>名，后端开发人员</w:t>
      </w:r>
      <w:r w:rsidR="00A5657F">
        <w:rPr>
          <w:rFonts w:hint="eastAsia"/>
        </w:rPr>
        <w:t>3</w:t>
      </w:r>
      <w:r w:rsidR="00A5657F">
        <w:rPr>
          <w:rFonts w:hint="eastAsia"/>
        </w:rPr>
        <w:t>名，版本控制人员</w:t>
      </w:r>
      <w:r w:rsidR="00A5657F">
        <w:rPr>
          <w:rFonts w:hint="eastAsia"/>
        </w:rPr>
        <w:t>1</w:t>
      </w:r>
      <w:r w:rsidR="00A5657F">
        <w:rPr>
          <w:rFonts w:hint="eastAsia"/>
        </w:rPr>
        <w:t>名以及项目经理</w:t>
      </w:r>
      <w:r w:rsidR="00A5657F">
        <w:rPr>
          <w:rFonts w:hint="eastAsia"/>
        </w:rPr>
        <w:t>1</w:t>
      </w:r>
      <w:r w:rsidR="00A5657F">
        <w:rPr>
          <w:rFonts w:hint="eastAsia"/>
        </w:rPr>
        <w:t>名，都有一定的独立开发能力、代码能力以及开发设备。</w:t>
      </w:r>
    </w:p>
    <w:p w14:paraId="1E7757CE" w14:textId="16E9A2A0" w:rsidR="00A5657F" w:rsidRDefault="00362C3F" w:rsidP="00AC5569">
      <w:pPr>
        <w:pStyle w:val="a9"/>
      </w:pPr>
      <w:r>
        <w:rPr>
          <w:rFonts w:hint="eastAsia"/>
        </w:rPr>
        <w:t>二、</w:t>
      </w:r>
      <w:r w:rsidR="00A5657F">
        <w:rPr>
          <w:rFonts w:hint="eastAsia"/>
        </w:rPr>
        <w:t>法律可行性上，本项目未涉及侵权、违法等相关行为。</w:t>
      </w:r>
    </w:p>
    <w:p w14:paraId="63703D1F" w14:textId="7FF1E6D2" w:rsidR="00A5657F" w:rsidRDefault="00362C3F" w:rsidP="00AC5569">
      <w:pPr>
        <w:pStyle w:val="a9"/>
      </w:pPr>
      <w:r>
        <w:rPr>
          <w:rFonts w:hint="eastAsia"/>
        </w:rPr>
        <w:t>三、</w:t>
      </w:r>
      <w:r w:rsidR="00A5657F">
        <w:rPr>
          <w:rFonts w:hint="eastAsia"/>
        </w:rPr>
        <w:t>用户操作可行性方面，我们对不同的用户群体（教师、学生、管理员等）有不同的功能设计，可以满足各方需求。用户基本上都是有一定电脑基础的，浏览操作简单的网页界面应该是没有问题的。</w:t>
      </w:r>
    </w:p>
    <w:p w14:paraId="7D15779D" w14:textId="626EF39B" w:rsidR="00A5657F" w:rsidRDefault="00362C3F" w:rsidP="00AC5569">
      <w:pPr>
        <w:pStyle w:val="a9"/>
      </w:pPr>
      <w:r>
        <w:rPr>
          <w:rFonts w:hint="eastAsia"/>
        </w:rPr>
        <w:t>四、</w:t>
      </w:r>
      <w:r w:rsidR="00A5657F">
        <w:rPr>
          <w:rFonts w:hint="eastAsia"/>
        </w:rPr>
        <w:t>通过对市场的预测分析以及根据该网站的完成度和软件需求和项目管理课程的重要性可以推测该网站可以在上课期间可以达到稳定的浏览人数。</w:t>
      </w:r>
    </w:p>
    <w:p w14:paraId="7A40B41F" w14:textId="2A4DA1DB" w:rsidR="00A5657F" w:rsidRPr="00A5657F" w:rsidDel="00263D2E" w:rsidRDefault="00A5657F" w:rsidP="00AC5569">
      <w:pPr>
        <w:pStyle w:val="a9"/>
        <w:rPr>
          <w:del w:id="4354" w:author="John" w:date="2018-11-11T17:45:00Z"/>
        </w:rPr>
      </w:pPr>
      <w:r>
        <w:rPr>
          <w:rFonts w:hint="eastAsia"/>
        </w:rPr>
        <w:t>综上所述：该项目是可行的。</w:t>
      </w:r>
    </w:p>
    <w:p w14:paraId="24B5D7DD" w14:textId="764E84E6" w:rsidR="00721B3A" w:rsidRPr="00721B3A" w:rsidRDefault="005A41A3">
      <w:pPr>
        <w:pStyle w:val="a9"/>
        <w:pPrChange w:id="4355" w:author="John" w:date="2018-11-11T17:45:00Z">
          <w:pPr>
            <w:pStyle w:val="1"/>
          </w:pPr>
        </w:pPrChange>
      </w:pPr>
      <w:del w:id="4356" w:author="John" w:date="2018-11-09T23:13:00Z">
        <w:r w:rsidDel="00FB563B">
          <w:rPr>
            <w:rFonts w:hint="eastAsia"/>
          </w:rPr>
          <w:delText>1</w:delText>
        </w:r>
      </w:del>
      <w:ins w:id="4357" w:author="Administrator" w:date="2018-11-08T22:40:00Z">
        <w:del w:id="4358" w:author="John" w:date="2018-11-09T23:13:00Z">
          <w:r w:rsidR="009F215D" w:rsidDel="00FB563B">
            <w:delText>1</w:delText>
          </w:r>
        </w:del>
      </w:ins>
      <w:del w:id="4359" w:author="John" w:date="2018-11-11T17:45:00Z">
        <w:r w:rsidR="005B6F49" w:rsidDel="00263D2E">
          <w:rPr>
            <w:rFonts w:hint="eastAsia"/>
          </w:rPr>
          <w:delText>0</w:delText>
        </w:r>
        <w:r w:rsidR="00721B3A" w:rsidDel="00263D2E">
          <w:rPr>
            <w:rFonts w:hint="eastAsia"/>
          </w:rPr>
          <w:delText>附录</w:delText>
        </w:r>
      </w:del>
    </w:p>
    <w:sectPr w:rsidR="00721B3A" w:rsidRPr="00721B3A">
      <w:headerReference w:type="default" r:id="rId13"/>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B98307" w14:textId="77777777" w:rsidR="006056A3" w:rsidRDefault="006056A3" w:rsidP="00835FAF">
      <w:r>
        <w:separator/>
      </w:r>
    </w:p>
  </w:endnote>
  <w:endnote w:type="continuationSeparator" w:id="0">
    <w:p w14:paraId="039A0213" w14:textId="77777777" w:rsidR="006056A3" w:rsidRDefault="006056A3" w:rsidP="00835F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5617611"/>
      <w:docPartObj>
        <w:docPartGallery w:val="Page Numbers (Bottom of Page)"/>
        <w:docPartUnique/>
      </w:docPartObj>
    </w:sdtPr>
    <w:sdtEndPr/>
    <w:sdtContent>
      <w:sdt>
        <w:sdtPr>
          <w:id w:val="1728636285"/>
          <w:docPartObj>
            <w:docPartGallery w:val="Page Numbers (Top of Page)"/>
            <w:docPartUnique/>
          </w:docPartObj>
        </w:sdtPr>
        <w:sdtEndPr/>
        <w:sdtContent>
          <w:p w14:paraId="0DF8DDD1" w14:textId="19F650A0" w:rsidR="000A5245" w:rsidRDefault="000A5245">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21</w:t>
            </w:r>
            <w:r>
              <w:rPr>
                <w:b/>
                <w:bCs/>
                <w:sz w:val="24"/>
                <w:szCs w:val="24"/>
              </w:rPr>
              <w:fldChar w:fldCharType="end"/>
            </w:r>
            <w:r>
              <w:rPr>
                <w:lang w:val="zh-CN"/>
              </w:rPr>
              <w:t xml:space="preserve"> </w:t>
            </w:r>
            <w:r>
              <w:rPr>
                <w:lang w:val="zh-CN"/>
              </w:rPr>
              <w:t xml:space="preserve">/ </w:t>
            </w:r>
            <w:r>
              <w:rPr>
                <w:b/>
                <w:bCs/>
                <w:sz w:val="24"/>
                <w:szCs w:val="24"/>
              </w:rPr>
              <w:fldChar w:fldCharType="begin"/>
            </w:r>
            <w:r>
              <w:rPr>
                <w:b/>
                <w:bCs/>
              </w:rPr>
              <w:instrText>NUMPAGES</w:instrText>
            </w:r>
            <w:r>
              <w:rPr>
                <w:b/>
                <w:bCs/>
                <w:sz w:val="24"/>
                <w:szCs w:val="24"/>
              </w:rPr>
              <w:fldChar w:fldCharType="separate"/>
            </w:r>
            <w:r>
              <w:rPr>
                <w:b/>
                <w:bCs/>
                <w:noProof/>
              </w:rPr>
              <w:t>26</w:t>
            </w:r>
            <w:r>
              <w:rPr>
                <w:b/>
                <w:bCs/>
                <w:sz w:val="24"/>
                <w:szCs w:val="24"/>
              </w:rPr>
              <w:fldChar w:fldCharType="end"/>
            </w:r>
          </w:p>
        </w:sdtContent>
      </w:sdt>
    </w:sdtContent>
  </w:sdt>
  <w:p w14:paraId="7B27CF74" w14:textId="77777777" w:rsidR="000A5245" w:rsidRDefault="000A524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6A19BC" w14:textId="77777777" w:rsidR="006056A3" w:rsidRDefault="006056A3" w:rsidP="00835FAF">
      <w:r>
        <w:separator/>
      </w:r>
    </w:p>
  </w:footnote>
  <w:footnote w:type="continuationSeparator" w:id="0">
    <w:p w14:paraId="08D3460B" w14:textId="77777777" w:rsidR="006056A3" w:rsidRDefault="006056A3" w:rsidP="00835F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D7FB7" w14:textId="5670C07B" w:rsidR="00B55606" w:rsidRDefault="00B55606">
    <w:pPr>
      <w:pStyle w:val="a3"/>
      <w:rPr>
        <w:ins w:id="4360" w:author="柏成 叶" w:date="2019-01-14T18:15:00Z"/>
      </w:rPr>
    </w:pPr>
    <w:ins w:id="4361" w:author="柏成 叶" w:date="2019-01-14T18:15:00Z">
      <w:r>
        <w:t>PRD2018-G03-</w:t>
      </w:r>
      <w:r>
        <w:rPr>
          <w:rFonts w:hint="eastAsia"/>
        </w:rPr>
        <w:t>可行性分析报告</w:t>
      </w:r>
    </w:ins>
  </w:p>
  <w:p w14:paraId="79A01942" w14:textId="77777777" w:rsidR="00B55606" w:rsidRDefault="00B55606">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AE2BEA"/>
    <w:multiLevelType w:val="multilevel"/>
    <w:tmpl w:val="60AE2BE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
    <w15:presenceInfo w15:providerId="None" w15:userId="John"/>
  </w15:person>
  <w15:person w15:author="柏成 叶">
    <w15:presenceInfo w15:providerId="Windows Live" w15:userId="1d36ed1414af610d"/>
  </w15:person>
  <w15:person w15:author="Administrator">
    <w15:presenceInfo w15:providerId="None" w15:userId="Administrator"/>
  </w15:person>
  <w15:person w15:author="叶 柏成">
    <w15:presenceInfo w15:providerId="Windows Live" w15:userId="dcf20fb2c93dfb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56F"/>
    <w:rsid w:val="00011EB8"/>
    <w:rsid w:val="00020E7A"/>
    <w:rsid w:val="000256BD"/>
    <w:rsid w:val="00067573"/>
    <w:rsid w:val="00071643"/>
    <w:rsid w:val="000923DD"/>
    <w:rsid w:val="000A2587"/>
    <w:rsid w:val="000A5245"/>
    <w:rsid w:val="000C198A"/>
    <w:rsid w:val="000E502B"/>
    <w:rsid w:val="001002EB"/>
    <w:rsid w:val="0010043B"/>
    <w:rsid w:val="00112187"/>
    <w:rsid w:val="00142677"/>
    <w:rsid w:val="0020548A"/>
    <w:rsid w:val="00205DAB"/>
    <w:rsid w:val="002152B3"/>
    <w:rsid w:val="0023245E"/>
    <w:rsid w:val="00234F9A"/>
    <w:rsid w:val="00246DA3"/>
    <w:rsid w:val="00263D2E"/>
    <w:rsid w:val="00271644"/>
    <w:rsid w:val="00292CE8"/>
    <w:rsid w:val="002B6A15"/>
    <w:rsid w:val="002C16CB"/>
    <w:rsid w:val="002C5AF1"/>
    <w:rsid w:val="002D6F0D"/>
    <w:rsid w:val="00313D07"/>
    <w:rsid w:val="00342B28"/>
    <w:rsid w:val="003609CC"/>
    <w:rsid w:val="00362C3F"/>
    <w:rsid w:val="00364DD2"/>
    <w:rsid w:val="0037543D"/>
    <w:rsid w:val="00397E5F"/>
    <w:rsid w:val="003A2166"/>
    <w:rsid w:val="003D1E3A"/>
    <w:rsid w:val="003D490F"/>
    <w:rsid w:val="003E189F"/>
    <w:rsid w:val="003F10EA"/>
    <w:rsid w:val="00401D0A"/>
    <w:rsid w:val="0040656F"/>
    <w:rsid w:val="00410D43"/>
    <w:rsid w:val="004172E7"/>
    <w:rsid w:val="004428FB"/>
    <w:rsid w:val="00454728"/>
    <w:rsid w:val="0046484B"/>
    <w:rsid w:val="00482115"/>
    <w:rsid w:val="004A40D5"/>
    <w:rsid w:val="004B28B5"/>
    <w:rsid w:val="004D572F"/>
    <w:rsid w:val="004F1A0F"/>
    <w:rsid w:val="004F45CF"/>
    <w:rsid w:val="00501FC8"/>
    <w:rsid w:val="005221E3"/>
    <w:rsid w:val="00560AE1"/>
    <w:rsid w:val="00573DF0"/>
    <w:rsid w:val="00587BA6"/>
    <w:rsid w:val="005A41A3"/>
    <w:rsid w:val="005A540A"/>
    <w:rsid w:val="005B6F49"/>
    <w:rsid w:val="005D1913"/>
    <w:rsid w:val="005D40AE"/>
    <w:rsid w:val="005D7CB1"/>
    <w:rsid w:val="005E68A6"/>
    <w:rsid w:val="006056A3"/>
    <w:rsid w:val="006604AA"/>
    <w:rsid w:val="00663C5F"/>
    <w:rsid w:val="00686195"/>
    <w:rsid w:val="006B6835"/>
    <w:rsid w:val="006C01BE"/>
    <w:rsid w:val="006C48FC"/>
    <w:rsid w:val="0070384E"/>
    <w:rsid w:val="00714A8A"/>
    <w:rsid w:val="00721561"/>
    <w:rsid w:val="00721B3A"/>
    <w:rsid w:val="00744061"/>
    <w:rsid w:val="007613F1"/>
    <w:rsid w:val="00767E33"/>
    <w:rsid w:val="00792AAA"/>
    <w:rsid w:val="007E2CA1"/>
    <w:rsid w:val="007E65D6"/>
    <w:rsid w:val="007F2B76"/>
    <w:rsid w:val="007F3684"/>
    <w:rsid w:val="00835FAF"/>
    <w:rsid w:val="00865225"/>
    <w:rsid w:val="008655D0"/>
    <w:rsid w:val="0087791D"/>
    <w:rsid w:val="0088721F"/>
    <w:rsid w:val="008952CA"/>
    <w:rsid w:val="00896B8F"/>
    <w:rsid w:val="008A4C0B"/>
    <w:rsid w:val="008B6A8C"/>
    <w:rsid w:val="008E0C86"/>
    <w:rsid w:val="00900778"/>
    <w:rsid w:val="00925727"/>
    <w:rsid w:val="00927C5C"/>
    <w:rsid w:val="00982CE6"/>
    <w:rsid w:val="009B3021"/>
    <w:rsid w:val="009C1F9E"/>
    <w:rsid w:val="009F215D"/>
    <w:rsid w:val="009F3AD6"/>
    <w:rsid w:val="00A00F69"/>
    <w:rsid w:val="00A4110A"/>
    <w:rsid w:val="00A5657F"/>
    <w:rsid w:val="00A71E1A"/>
    <w:rsid w:val="00A8521A"/>
    <w:rsid w:val="00AB38FF"/>
    <w:rsid w:val="00AC25AE"/>
    <w:rsid w:val="00AC5569"/>
    <w:rsid w:val="00AF5593"/>
    <w:rsid w:val="00B16E57"/>
    <w:rsid w:val="00B20D1E"/>
    <w:rsid w:val="00B25475"/>
    <w:rsid w:val="00B26013"/>
    <w:rsid w:val="00B50F80"/>
    <w:rsid w:val="00B55606"/>
    <w:rsid w:val="00BA50DB"/>
    <w:rsid w:val="00BB0C08"/>
    <w:rsid w:val="00BC4722"/>
    <w:rsid w:val="00BE6453"/>
    <w:rsid w:val="00C227BF"/>
    <w:rsid w:val="00C26456"/>
    <w:rsid w:val="00C34869"/>
    <w:rsid w:val="00C82DBD"/>
    <w:rsid w:val="00CA12A8"/>
    <w:rsid w:val="00CA3C4B"/>
    <w:rsid w:val="00CA5F77"/>
    <w:rsid w:val="00D130FB"/>
    <w:rsid w:val="00D2725A"/>
    <w:rsid w:val="00D410F5"/>
    <w:rsid w:val="00D43F9F"/>
    <w:rsid w:val="00D651C6"/>
    <w:rsid w:val="00D83C63"/>
    <w:rsid w:val="00DB251A"/>
    <w:rsid w:val="00DB56EB"/>
    <w:rsid w:val="00DD5752"/>
    <w:rsid w:val="00DE1325"/>
    <w:rsid w:val="00E03A5F"/>
    <w:rsid w:val="00E273E4"/>
    <w:rsid w:val="00E333B9"/>
    <w:rsid w:val="00E50DB4"/>
    <w:rsid w:val="00E765D7"/>
    <w:rsid w:val="00E87378"/>
    <w:rsid w:val="00EC3DD8"/>
    <w:rsid w:val="00EF3B0E"/>
    <w:rsid w:val="00F079D3"/>
    <w:rsid w:val="00F2004B"/>
    <w:rsid w:val="00F42931"/>
    <w:rsid w:val="00FA0FF3"/>
    <w:rsid w:val="00FB1372"/>
    <w:rsid w:val="00FB563B"/>
    <w:rsid w:val="00FE01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611D32"/>
  <w15:chartTrackingRefBased/>
  <w15:docId w15:val="{516087A2-3C3E-4A73-9E23-DDFC49DF8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92CE8"/>
    <w:pPr>
      <w:widowControl w:val="0"/>
      <w:jc w:val="both"/>
    </w:pPr>
  </w:style>
  <w:style w:type="paragraph" w:styleId="1">
    <w:name w:val="heading 1"/>
    <w:next w:val="a"/>
    <w:link w:val="10"/>
    <w:autoRedefine/>
    <w:uiPriority w:val="9"/>
    <w:qFormat/>
    <w:rsid w:val="00AC5569"/>
    <w:pPr>
      <w:keepNext/>
      <w:keepLines/>
      <w:spacing w:before="340" w:after="330" w:line="578" w:lineRule="auto"/>
      <w:outlineLvl w:val="0"/>
    </w:pPr>
    <w:rPr>
      <w:rFonts w:asciiTheme="majorHAnsi" w:eastAsia="宋体" w:hAnsiTheme="majorHAnsi"/>
      <w:b/>
      <w:bCs/>
      <w:sz w:val="44"/>
    </w:rPr>
  </w:style>
  <w:style w:type="paragraph" w:styleId="2">
    <w:name w:val="heading 2"/>
    <w:basedOn w:val="a"/>
    <w:next w:val="a"/>
    <w:link w:val="20"/>
    <w:autoRedefine/>
    <w:uiPriority w:val="9"/>
    <w:unhideWhenUsed/>
    <w:qFormat/>
    <w:rsid w:val="00AC5569"/>
    <w:pPr>
      <w:keepNext/>
      <w:keepLines/>
      <w:spacing w:before="260" w:after="260" w:line="416" w:lineRule="auto"/>
      <w:outlineLvl w:val="1"/>
    </w:pPr>
    <w:rPr>
      <w:rFonts w:asciiTheme="majorHAnsi" w:eastAsia="宋体" w:hAnsiTheme="majorHAnsi" w:cstheme="majorBidi"/>
      <w:b/>
      <w:bCs/>
      <w:sz w:val="32"/>
      <w:szCs w:val="32"/>
    </w:rPr>
  </w:style>
  <w:style w:type="paragraph" w:styleId="3">
    <w:name w:val="heading 3"/>
    <w:basedOn w:val="a"/>
    <w:next w:val="a"/>
    <w:link w:val="30"/>
    <w:autoRedefine/>
    <w:uiPriority w:val="9"/>
    <w:unhideWhenUsed/>
    <w:qFormat/>
    <w:rsid w:val="00792AAA"/>
    <w:pPr>
      <w:keepNext/>
      <w:keepLines/>
      <w:spacing w:before="260" w:after="260" w:line="416" w:lineRule="auto"/>
      <w:outlineLvl w:val="2"/>
      <w:pPrChange w:id="0" w:author="John" w:date="2018-11-10T15:43:00Z">
        <w:pPr>
          <w:keepNext/>
          <w:keepLines/>
          <w:widowControl w:val="0"/>
          <w:spacing w:before="260" w:after="260" w:line="416" w:lineRule="auto"/>
          <w:jc w:val="both"/>
          <w:outlineLvl w:val="2"/>
        </w:pPr>
      </w:pPrChange>
    </w:pPr>
    <w:rPr>
      <w:rFonts w:ascii="宋体" w:eastAsia="宋体" w:hAnsi="宋体"/>
      <w:bCs/>
      <w:sz w:val="30"/>
      <w:szCs w:val="32"/>
      <w:rPrChange w:id="0" w:author="John" w:date="2018-11-10T15:43:00Z">
        <w:rPr>
          <w:rFonts w:asciiTheme="minorHAnsi" w:eastAsia="宋体" w:hAnsiTheme="minorHAnsi" w:cstheme="minorBidi"/>
          <w:bCs/>
          <w:kern w:val="2"/>
          <w:sz w:val="30"/>
          <w:szCs w:val="32"/>
          <w:lang w:val="en-US" w:eastAsia="zh-CN" w:bidi="ar-SA"/>
        </w:rPr>
      </w:rPrChange>
    </w:rPr>
  </w:style>
  <w:style w:type="paragraph" w:styleId="4">
    <w:name w:val="heading 4"/>
    <w:basedOn w:val="a"/>
    <w:next w:val="a"/>
    <w:link w:val="40"/>
    <w:uiPriority w:val="9"/>
    <w:unhideWhenUsed/>
    <w:qFormat/>
    <w:rsid w:val="009C1F9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35FA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35FAF"/>
    <w:rPr>
      <w:sz w:val="18"/>
      <w:szCs w:val="18"/>
    </w:rPr>
  </w:style>
  <w:style w:type="paragraph" w:styleId="a5">
    <w:name w:val="footer"/>
    <w:basedOn w:val="a"/>
    <w:link w:val="a6"/>
    <w:uiPriority w:val="99"/>
    <w:unhideWhenUsed/>
    <w:rsid w:val="00835FAF"/>
    <w:pPr>
      <w:tabs>
        <w:tab w:val="center" w:pos="4153"/>
        <w:tab w:val="right" w:pos="8306"/>
      </w:tabs>
      <w:snapToGrid w:val="0"/>
      <w:jc w:val="left"/>
    </w:pPr>
    <w:rPr>
      <w:sz w:val="18"/>
      <w:szCs w:val="18"/>
    </w:rPr>
  </w:style>
  <w:style w:type="character" w:customStyle="1" w:styleId="a6">
    <w:name w:val="页脚 字符"/>
    <w:basedOn w:val="a0"/>
    <w:link w:val="a5"/>
    <w:uiPriority w:val="99"/>
    <w:rsid w:val="00835FAF"/>
    <w:rPr>
      <w:sz w:val="18"/>
      <w:szCs w:val="18"/>
    </w:rPr>
  </w:style>
  <w:style w:type="character" w:customStyle="1" w:styleId="10">
    <w:name w:val="标题 1 字符"/>
    <w:basedOn w:val="a0"/>
    <w:link w:val="1"/>
    <w:uiPriority w:val="9"/>
    <w:rsid w:val="00AC5569"/>
    <w:rPr>
      <w:rFonts w:asciiTheme="majorHAnsi" w:eastAsia="宋体" w:hAnsiTheme="majorHAnsi"/>
      <w:b/>
      <w:bCs/>
      <w:sz w:val="44"/>
    </w:rPr>
  </w:style>
  <w:style w:type="character" w:customStyle="1" w:styleId="20">
    <w:name w:val="标题 2 字符"/>
    <w:basedOn w:val="a0"/>
    <w:link w:val="2"/>
    <w:uiPriority w:val="9"/>
    <w:rsid w:val="00AC5569"/>
    <w:rPr>
      <w:rFonts w:asciiTheme="majorHAnsi" w:eastAsia="宋体" w:hAnsiTheme="majorHAnsi" w:cstheme="majorBidi"/>
      <w:b/>
      <w:bCs/>
      <w:sz w:val="32"/>
      <w:szCs w:val="32"/>
    </w:rPr>
  </w:style>
  <w:style w:type="character" w:customStyle="1" w:styleId="30">
    <w:name w:val="标题 3 字符"/>
    <w:basedOn w:val="a0"/>
    <w:link w:val="3"/>
    <w:uiPriority w:val="9"/>
    <w:rsid w:val="00792AAA"/>
    <w:rPr>
      <w:rFonts w:ascii="宋体" w:eastAsia="宋体" w:hAnsi="宋体"/>
      <w:bCs/>
      <w:sz w:val="30"/>
      <w:szCs w:val="32"/>
    </w:rPr>
  </w:style>
  <w:style w:type="paragraph" w:styleId="TOC">
    <w:name w:val="TOC Heading"/>
    <w:basedOn w:val="1"/>
    <w:next w:val="a"/>
    <w:uiPriority w:val="39"/>
    <w:unhideWhenUsed/>
    <w:qFormat/>
    <w:rsid w:val="004172E7"/>
    <w:pPr>
      <w:spacing w:before="240" w:after="0" w:line="259" w:lineRule="auto"/>
      <w:outlineLvl w:val="9"/>
    </w:pPr>
    <w:rPr>
      <w:rFonts w:cstheme="majorBidi"/>
      <w:b w:val="0"/>
      <w:bCs w:val="0"/>
      <w:color w:val="2F5496" w:themeColor="accent1" w:themeShade="BF"/>
      <w:kern w:val="0"/>
      <w:sz w:val="32"/>
      <w:szCs w:val="32"/>
    </w:rPr>
  </w:style>
  <w:style w:type="paragraph" w:styleId="TOC1">
    <w:name w:val="toc 1"/>
    <w:basedOn w:val="a"/>
    <w:next w:val="a"/>
    <w:autoRedefine/>
    <w:uiPriority w:val="39"/>
    <w:unhideWhenUsed/>
    <w:rsid w:val="004172E7"/>
  </w:style>
  <w:style w:type="paragraph" w:styleId="TOC2">
    <w:name w:val="toc 2"/>
    <w:basedOn w:val="a"/>
    <w:next w:val="a"/>
    <w:autoRedefine/>
    <w:uiPriority w:val="39"/>
    <w:unhideWhenUsed/>
    <w:rsid w:val="004172E7"/>
    <w:pPr>
      <w:ind w:leftChars="200" w:left="420"/>
    </w:pPr>
  </w:style>
  <w:style w:type="paragraph" w:styleId="TOC3">
    <w:name w:val="toc 3"/>
    <w:basedOn w:val="a"/>
    <w:next w:val="a"/>
    <w:autoRedefine/>
    <w:uiPriority w:val="39"/>
    <w:unhideWhenUsed/>
    <w:rsid w:val="004172E7"/>
    <w:pPr>
      <w:ind w:leftChars="400" w:left="840"/>
    </w:pPr>
  </w:style>
  <w:style w:type="character" w:styleId="a7">
    <w:name w:val="Hyperlink"/>
    <w:basedOn w:val="a0"/>
    <w:uiPriority w:val="99"/>
    <w:unhideWhenUsed/>
    <w:rsid w:val="004172E7"/>
    <w:rPr>
      <w:color w:val="0563C1" w:themeColor="hyperlink"/>
      <w:u w:val="single"/>
    </w:rPr>
  </w:style>
  <w:style w:type="table" w:styleId="a8">
    <w:name w:val="Table Grid"/>
    <w:basedOn w:val="a1"/>
    <w:uiPriority w:val="39"/>
    <w:rsid w:val="00EF3B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未处理的提及1"/>
    <w:basedOn w:val="a0"/>
    <w:uiPriority w:val="99"/>
    <w:semiHidden/>
    <w:unhideWhenUsed/>
    <w:rsid w:val="00410D43"/>
    <w:rPr>
      <w:color w:val="605E5C"/>
      <w:shd w:val="clear" w:color="auto" w:fill="E1DFDD"/>
    </w:rPr>
  </w:style>
  <w:style w:type="paragraph" w:styleId="a9">
    <w:name w:val="No Spacing"/>
    <w:uiPriority w:val="1"/>
    <w:qFormat/>
    <w:rsid w:val="00292CE8"/>
    <w:pPr>
      <w:widowControl w:val="0"/>
      <w:spacing w:line="360" w:lineRule="auto"/>
      <w:jc w:val="both"/>
    </w:pPr>
    <w:rPr>
      <w:rFonts w:eastAsia="宋体"/>
    </w:rPr>
  </w:style>
  <w:style w:type="paragraph" w:styleId="aa">
    <w:name w:val="caption"/>
    <w:basedOn w:val="a"/>
    <w:next w:val="a"/>
    <w:uiPriority w:val="35"/>
    <w:unhideWhenUsed/>
    <w:qFormat/>
    <w:rsid w:val="008A4C0B"/>
    <w:rPr>
      <w:rFonts w:asciiTheme="majorHAnsi" w:eastAsia="黑体" w:hAnsiTheme="majorHAnsi" w:cstheme="majorBidi"/>
      <w:sz w:val="20"/>
      <w:szCs w:val="20"/>
    </w:rPr>
  </w:style>
  <w:style w:type="paragraph" w:styleId="ab">
    <w:name w:val="Subtitle"/>
    <w:basedOn w:val="a"/>
    <w:next w:val="a"/>
    <w:link w:val="ac"/>
    <w:uiPriority w:val="11"/>
    <w:qFormat/>
    <w:rsid w:val="00C34869"/>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c">
    <w:name w:val="副标题 字符"/>
    <w:basedOn w:val="a0"/>
    <w:link w:val="ab"/>
    <w:uiPriority w:val="11"/>
    <w:rsid w:val="00C34869"/>
    <w:rPr>
      <w:rFonts w:asciiTheme="majorHAnsi" w:eastAsia="宋体" w:hAnsiTheme="majorHAnsi" w:cstheme="majorBidi"/>
      <w:b/>
      <w:bCs/>
      <w:kern w:val="28"/>
      <w:sz w:val="32"/>
      <w:szCs w:val="32"/>
    </w:rPr>
  </w:style>
  <w:style w:type="paragraph" w:styleId="ad">
    <w:name w:val="Date"/>
    <w:basedOn w:val="a"/>
    <w:next w:val="a"/>
    <w:link w:val="ae"/>
    <w:uiPriority w:val="99"/>
    <w:semiHidden/>
    <w:unhideWhenUsed/>
    <w:rsid w:val="008655D0"/>
    <w:pPr>
      <w:ind w:leftChars="2500" w:left="100"/>
    </w:pPr>
  </w:style>
  <w:style w:type="character" w:customStyle="1" w:styleId="ae">
    <w:name w:val="日期 字符"/>
    <w:basedOn w:val="a0"/>
    <w:link w:val="ad"/>
    <w:uiPriority w:val="99"/>
    <w:semiHidden/>
    <w:rsid w:val="008655D0"/>
  </w:style>
  <w:style w:type="paragraph" w:styleId="af">
    <w:name w:val="Balloon Text"/>
    <w:basedOn w:val="a"/>
    <w:link w:val="af0"/>
    <w:uiPriority w:val="99"/>
    <w:semiHidden/>
    <w:unhideWhenUsed/>
    <w:rsid w:val="00501FC8"/>
    <w:rPr>
      <w:sz w:val="18"/>
      <w:szCs w:val="18"/>
    </w:rPr>
  </w:style>
  <w:style w:type="character" w:customStyle="1" w:styleId="af0">
    <w:name w:val="批注框文本 字符"/>
    <w:basedOn w:val="a0"/>
    <w:link w:val="af"/>
    <w:uiPriority w:val="99"/>
    <w:semiHidden/>
    <w:rsid w:val="00501FC8"/>
    <w:rPr>
      <w:sz w:val="18"/>
      <w:szCs w:val="18"/>
    </w:rPr>
  </w:style>
  <w:style w:type="character" w:customStyle="1" w:styleId="40">
    <w:name w:val="标题 4 字符"/>
    <w:basedOn w:val="a0"/>
    <w:link w:val="4"/>
    <w:uiPriority w:val="9"/>
    <w:rsid w:val="009C1F9E"/>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DF3EC2-4089-4D2E-B426-E45D292F1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816</TotalTime>
  <Pages>21</Pages>
  <Words>3743</Words>
  <Characters>21338</Characters>
  <Application>Microsoft Office Word</Application>
  <DocSecurity>0</DocSecurity>
  <Lines>177</Lines>
  <Paragraphs>50</Paragraphs>
  <ScaleCrop>false</ScaleCrop>
  <Company/>
  <LinksUpToDate>false</LinksUpToDate>
  <CharactersWithSpaces>25031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 柏成</dc:creator>
  <cp:keywords/>
  <dc:description/>
  <cp:lastModifiedBy>柏成 叶</cp:lastModifiedBy>
  <cp:revision>85</cp:revision>
  <dcterms:created xsi:type="dcterms:W3CDTF">2018-10-07T08:58:00Z</dcterms:created>
  <dcterms:modified xsi:type="dcterms:W3CDTF">2019-01-14T10:17:00Z</dcterms:modified>
</cp:coreProperties>
</file>