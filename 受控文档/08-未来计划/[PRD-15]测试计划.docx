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FB0" w:rsidRDefault="00917FB0" w:rsidP="00917FB0">
      <w:pPr>
        <w:jc w:val="center"/>
        <w:rPr>
          <w:b/>
        </w:rPr>
      </w:pPr>
    </w:p>
    <w:p w:rsidR="00917FB0" w:rsidRDefault="00917FB0" w:rsidP="00917FB0">
      <w:pPr>
        <w:jc w:val="center"/>
        <w:rPr>
          <w:b/>
        </w:rPr>
      </w:pPr>
      <w:r>
        <w:rPr>
          <w:b/>
          <w:noProof/>
        </w:rPr>
        <w:drawing>
          <wp:inline distT="0" distB="0" distL="0" distR="0" wp14:anchorId="4B521F87" wp14:editId="28904E55">
            <wp:extent cx="2057400" cy="2305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9881" cy="2319332"/>
                    </a:xfrm>
                    <a:prstGeom prst="rect">
                      <a:avLst/>
                    </a:prstGeom>
                  </pic:spPr>
                </pic:pic>
              </a:graphicData>
            </a:graphic>
          </wp:inline>
        </w:drawing>
      </w:r>
    </w:p>
    <w:p w:rsidR="00917FB0" w:rsidRDefault="00917FB0" w:rsidP="00917FB0">
      <w:pPr>
        <w:jc w:val="center"/>
        <w:rPr>
          <w:b/>
        </w:rPr>
      </w:pPr>
    </w:p>
    <w:p w:rsidR="00917FB0" w:rsidRDefault="00917FB0" w:rsidP="00917FB0">
      <w:pPr>
        <w:rPr>
          <w:b/>
        </w:rPr>
      </w:pPr>
    </w:p>
    <w:p w:rsidR="00917FB0" w:rsidRDefault="00917FB0" w:rsidP="00917FB0">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917FB0" w:rsidTr="000F4802">
        <w:tc>
          <w:tcPr>
            <w:tcW w:w="2653" w:type="dxa"/>
            <w:vMerge w:val="restart"/>
            <w:shd w:val="clear" w:color="auto" w:fill="auto"/>
          </w:tcPr>
          <w:p w:rsidR="00917FB0" w:rsidRDefault="00917FB0" w:rsidP="000F4802">
            <w:r>
              <w:rPr>
                <w:rFonts w:hint="eastAsia"/>
              </w:rPr>
              <w:t>文件状态：</w:t>
            </w:r>
          </w:p>
          <w:p w:rsidR="00917FB0" w:rsidRDefault="00917FB0" w:rsidP="000F4802">
            <w:r>
              <w:rPr>
                <w:rFonts w:hint="eastAsia"/>
              </w:rPr>
              <w:t xml:space="preserve">　[</w:t>
            </w:r>
            <w:r>
              <w:t xml:space="preserve">  </w:t>
            </w:r>
            <w:r>
              <w:rPr>
                <w:rFonts w:hint="eastAsia"/>
              </w:rPr>
              <w:t>]草稿</w:t>
            </w:r>
          </w:p>
          <w:p w:rsidR="00917FB0" w:rsidRDefault="00917FB0" w:rsidP="000F4802">
            <w:r>
              <w:rPr>
                <w:rFonts w:hint="eastAsia"/>
              </w:rPr>
              <w:t xml:space="preserve">　[  ]正式发布</w:t>
            </w:r>
          </w:p>
          <w:p w:rsidR="00917FB0" w:rsidRDefault="00917FB0" w:rsidP="000F4802">
            <w:r>
              <w:rPr>
                <w:rFonts w:hint="eastAsia"/>
              </w:rPr>
              <w:t xml:space="preserve">　[√]正在修改</w:t>
            </w:r>
          </w:p>
        </w:tc>
        <w:tc>
          <w:tcPr>
            <w:tcW w:w="1170" w:type="dxa"/>
            <w:shd w:val="clear" w:color="auto" w:fill="BEBEBE"/>
          </w:tcPr>
          <w:p w:rsidR="00917FB0" w:rsidRDefault="00917FB0" w:rsidP="000F4802">
            <w:pPr>
              <w:rPr>
                <w:b/>
                <w:szCs w:val="21"/>
              </w:rPr>
            </w:pPr>
            <w:r>
              <w:rPr>
                <w:rFonts w:hint="eastAsia"/>
                <w:b/>
                <w:szCs w:val="21"/>
              </w:rPr>
              <w:t>文件标识：</w:t>
            </w:r>
          </w:p>
        </w:tc>
        <w:tc>
          <w:tcPr>
            <w:tcW w:w="4873" w:type="dxa"/>
          </w:tcPr>
          <w:p w:rsidR="00917FB0" w:rsidRDefault="00917FB0" w:rsidP="000F4802">
            <w:pPr>
              <w:rPr>
                <w:szCs w:val="21"/>
              </w:rPr>
            </w:pPr>
            <w:r>
              <w:rPr>
                <w:szCs w:val="21"/>
              </w:rPr>
              <w:t>PRD-2018-G15-</w:t>
            </w:r>
            <w:r>
              <w:rPr>
                <w:rFonts w:hint="eastAsia"/>
                <w:szCs w:val="21"/>
              </w:rPr>
              <w:t>测试</w:t>
            </w:r>
            <w:r>
              <w:rPr>
                <w:szCs w:val="21"/>
              </w:rPr>
              <w:t>计划</w:t>
            </w:r>
          </w:p>
        </w:tc>
      </w:tr>
      <w:tr w:rsidR="00917FB0" w:rsidTr="000F4802">
        <w:tc>
          <w:tcPr>
            <w:tcW w:w="2653" w:type="dxa"/>
            <w:vMerge/>
            <w:shd w:val="clear" w:color="auto" w:fill="auto"/>
          </w:tcPr>
          <w:p w:rsidR="00917FB0" w:rsidRDefault="00917FB0" w:rsidP="000F4802"/>
        </w:tc>
        <w:tc>
          <w:tcPr>
            <w:tcW w:w="1170" w:type="dxa"/>
            <w:shd w:val="clear" w:color="auto" w:fill="BEBEBE"/>
          </w:tcPr>
          <w:p w:rsidR="00917FB0" w:rsidRDefault="00917FB0" w:rsidP="000F4802">
            <w:pPr>
              <w:rPr>
                <w:b/>
                <w:szCs w:val="21"/>
              </w:rPr>
            </w:pPr>
            <w:r>
              <w:rPr>
                <w:rFonts w:hint="eastAsia"/>
                <w:b/>
                <w:szCs w:val="21"/>
              </w:rPr>
              <w:t>当前版本：</w:t>
            </w:r>
          </w:p>
        </w:tc>
        <w:tc>
          <w:tcPr>
            <w:tcW w:w="4873" w:type="dxa"/>
          </w:tcPr>
          <w:p w:rsidR="00917FB0" w:rsidRDefault="00917FB0" w:rsidP="00917FB0">
            <w:pPr>
              <w:rPr>
                <w:szCs w:val="21"/>
              </w:rPr>
            </w:pPr>
            <w:r>
              <w:rPr>
                <w:szCs w:val="21"/>
              </w:rPr>
              <w:t>0.</w:t>
            </w:r>
            <w:r>
              <w:rPr>
                <w:rFonts w:hint="eastAsia"/>
                <w:szCs w:val="21"/>
              </w:rPr>
              <w:t>1.</w:t>
            </w:r>
            <w:r w:rsidR="00E66A55">
              <w:rPr>
                <w:rFonts w:hint="eastAsia"/>
                <w:szCs w:val="21"/>
              </w:rPr>
              <w:t>1</w:t>
            </w:r>
            <w:del w:id="0" w:author="hyx" w:date="2018-11-10T14:08:00Z">
              <w:r>
                <w:rPr>
                  <w:rFonts w:hint="eastAsia"/>
                  <w:szCs w:val="21"/>
                </w:rPr>
                <w:delText>4</w:delText>
              </w:r>
            </w:del>
          </w:p>
        </w:tc>
      </w:tr>
      <w:tr w:rsidR="00917FB0" w:rsidTr="000F4802">
        <w:tc>
          <w:tcPr>
            <w:tcW w:w="2653" w:type="dxa"/>
            <w:vMerge/>
            <w:shd w:val="clear" w:color="auto" w:fill="auto"/>
          </w:tcPr>
          <w:p w:rsidR="00917FB0" w:rsidRDefault="00917FB0" w:rsidP="000F4802"/>
        </w:tc>
        <w:tc>
          <w:tcPr>
            <w:tcW w:w="1170" w:type="dxa"/>
            <w:shd w:val="clear" w:color="auto" w:fill="BEBEBE"/>
          </w:tcPr>
          <w:p w:rsidR="00917FB0" w:rsidRDefault="00917FB0" w:rsidP="000F4802">
            <w:pPr>
              <w:rPr>
                <w:b/>
                <w:szCs w:val="21"/>
              </w:rPr>
            </w:pPr>
            <w:r>
              <w:rPr>
                <w:rFonts w:hint="eastAsia"/>
                <w:b/>
                <w:szCs w:val="21"/>
              </w:rPr>
              <w:t>作者：</w:t>
            </w:r>
          </w:p>
        </w:tc>
        <w:tc>
          <w:tcPr>
            <w:tcW w:w="4873" w:type="dxa"/>
          </w:tcPr>
          <w:p w:rsidR="00917FB0" w:rsidRDefault="00917FB0" w:rsidP="000F4802">
            <w:pPr>
              <w:rPr>
                <w:szCs w:val="21"/>
              </w:rPr>
            </w:pPr>
            <w:r>
              <w:rPr>
                <w:rFonts w:hint="eastAsia"/>
                <w:szCs w:val="21"/>
              </w:rPr>
              <w:t>黄叶轩，陈俊仁，陈苏民，徐双铅，吕迪</w:t>
            </w:r>
          </w:p>
        </w:tc>
      </w:tr>
      <w:tr w:rsidR="00917FB0" w:rsidTr="000F4802">
        <w:tc>
          <w:tcPr>
            <w:tcW w:w="2653" w:type="dxa"/>
            <w:vMerge/>
            <w:shd w:val="clear" w:color="auto" w:fill="auto"/>
          </w:tcPr>
          <w:p w:rsidR="00917FB0" w:rsidRDefault="00917FB0" w:rsidP="000F4802"/>
        </w:tc>
        <w:tc>
          <w:tcPr>
            <w:tcW w:w="1170" w:type="dxa"/>
            <w:shd w:val="clear" w:color="auto" w:fill="BEBEBE"/>
          </w:tcPr>
          <w:p w:rsidR="00917FB0" w:rsidRDefault="00917FB0" w:rsidP="000F4802">
            <w:pPr>
              <w:rPr>
                <w:b/>
                <w:szCs w:val="21"/>
              </w:rPr>
            </w:pPr>
            <w:r>
              <w:rPr>
                <w:rFonts w:hint="eastAsia"/>
                <w:b/>
                <w:szCs w:val="21"/>
              </w:rPr>
              <w:t>完成日期：</w:t>
            </w:r>
          </w:p>
        </w:tc>
        <w:tc>
          <w:tcPr>
            <w:tcW w:w="4873" w:type="dxa"/>
          </w:tcPr>
          <w:p w:rsidR="00917FB0" w:rsidRDefault="00917FB0" w:rsidP="00917FB0">
            <w:pPr>
              <w:rPr>
                <w:szCs w:val="21"/>
              </w:rPr>
            </w:pPr>
            <w:r>
              <w:rPr>
                <w:rFonts w:hint="eastAsia"/>
                <w:szCs w:val="21"/>
              </w:rPr>
              <w:t>2019-1-12</w:t>
            </w:r>
            <w:del w:id="1" w:author="hyx" w:date="2018-11-10T14:08:00Z">
              <w:r>
                <w:rPr>
                  <w:rFonts w:hint="eastAsia"/>
                  <w:szCs w:val="21"/>
                </w:rPr>
                <w:delText>31</w:delText>
              </w:r>
            </w:del>
          </w:p>
        </w:tc>
      </w:tr>
    </w:tbl>
    <w:p w:rsidR="00917FB0" w:rsidRDefault="00917FB0" w:rsidP="00917FB0">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测试</w:t>
      </w:r>
      <w:r>
        <w:rPr>
          <w:rFonts w:ascii="Calibri Light" w:hAnsi="Calibri Light" w:cs="Times New Roman"/>
          <w:b/>
          <w:spacing w:val="15"/>
          <w:sz w:val="32"/>
          <w:szCs w:val="56"/>
        </w:rPr>
        <w:t>计划</w:t>
      </w:r>
    </w:p>
    <w:p w:rsidR="00917FB0" w:rsidRDefault="00917FB0" w:rsidP="00917FB0">
      <w:pPr>
        <w:numPr>
          <w:ilvl w:val="1"/>
          <w:numId w:val="0"/>
        </w:numPr>
        <w:spacing w:afterLines="1150" w:after="3588" w:line="720" w:lineRule="auto"/>
        <w:contextualSpacing/>
        <w:jc w:val="center"/>
        <w:textAlignment w:val="center"/>
        <w:rPr>
          <w:rFonts w:cs="Times New Roman"/>
          <w:b/>
          <w:spacing w:val="15"/>
          <w:sz w:val="32"/>
          <w:szCs w:val="56"/>
        </w:rPr>
      </w:pPr>
    </w:p>
    <w:p w:rsidR="00917FB0" w:rsidRDefault="00917FB0" w:rsidP="00917FB0">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917FB0" w:rsidRDefault="00917FB0" w:rsidP="00917FB0">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917FB0" w:rsidRDefault="00917FB0" w:rsidP="00917FB0">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917FB0" w:rsidRDefault="00917FB0" w:rsidP="00917FB0">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917FB0" w:rsidRDefault="00917FB0" w:rsidP="00917FB0">
      <w:pPr>
        <w:keepNext/>
        <w:keepLines/>
        <w:spacing w:before="340" w:after="330" w:line="578" w:lineRule="auto"/>
        <w:jc w:val="center"/>
        <w:outlineLvl w:val="0"/>
        <w:rPr>
          <w:rFonts w:ascii="Times New Roman" w:hAnsi="Times New Roman" w:cs="Times New Roman"/>
          <w:b/>
          <w:bCs/>
          <w:kern w:val="44"/>
          <w:sz w:val="44"/>
          <w:szCs w:val="44"/>
        </w:rPr>
      </w:pPr>
      <w:bookmarkStart w:id="2" w:name="_Toc495739754"/>
      <w:bookmarkStart w:id="3" w:name="_Toc496719355"/>
      <w:bookmarkStart w:id="4" w:name="_Toc466020645"/>
      <w:bookmarkStart w:id="5" w:name="_Toc466742046"/>
      <w:bookmarkStart w:id="6" w:name="_Toc27132"/>
      <w:bookmarkStart w:id="7" w:name="_Toc12861"/>
      <w:bookmarkStart w:id="8" w:name="_Toc60"/>
      <w:bookmarkStart w:id="9" w:name="_Toc446076693"/>
      <w:bookmarkStart w:id="10" w:name="_Toc447553497"/>
      <w:bookmarkStart w:id="11" w:name="_Toc530709081"/>
      <w:bookmarkStart w:id="12" w:name="_Toc535069943"/>
      <w:r>
        <w:rPr>
          <w:rFonts w:ascii="Times New Roman" w:hAnsi="Times New Roman" w:cs="Times New Roman" w:hint="eastAsia"/>
          <w:b/>
          <w:bCs/>
          <w:kern w:val="44"/>
          <w:sz w:val="44"/>
          <w:szCs w:val="44"/>
        </w:rPr>
        <w:lastRenderedPageBreak/>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2"/>
      <w:bookmarkEnd w:id="3"/>
      <w:bookmarkEnd w:id="4"/>
      <w:bookmarkEnd w:id="5"/>
      <w:bookmarkEnd w:id="6"/>
      <w:bookmarkEnd w:id="7"/>
      <w:bookmarkEnd w:id="8"/>
      <w:bookmarkEnd w:id="9"/>
      <w:bookmarkEnd w:id="10"/>
      <w:bookmarkEnd w:id="11"/>
      <w:bookmarkEnd w:id="12"/>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917FB0" w:rsidTr="000F4802">
        <w:trPr>
          <w:trHeight w:val="300"/>
        </w:trPr>
        <w:tc>
          <w:tcPr>
            <w:tcW w:w="1269" w:type="dxa"/>
            <w:shd w:val="clear" w:color="auto" w:fill="B8CCE4" w:themeFill="accent1" w:themeFillTint="66"/>
          </w:tcPr>
          <w:p w:rsidR="00917FB0" w:rsidRDefault="00917FB0" w:rsidP="000F4802">
            <w:pPr>
              <w:jc w:val="center"/>
              <w:rPr>
                <w:b/>
                <w:szCs w:val="21"/>
              </w:rPr>
            </w:pPr>
            <w:r>
              <w:rPr>
                <w:rFonts w:hint="eastAsia"/>
                <w:b/>
                <w:szCs w:val="21"/>
              </w:rPr>
              <w:t>版本</w:t>
            </w:r>
          </w:p>
        </w:tc>
        <w:tc>
          <w:tcPr>
            <w:tcW w:w="1704" w:type="dxa"/>
            <w:shd w:val="clear" w:color="auto" w:fill="B8CCE4" w:themeFill="accent1" w:themeFillTint="66"/>
          </w:tcPr>
          <w:p w:rsidR="00917FB0" w:rsidRDefault="00917FB0" w:rsidP="000F4802">
            <w:pPr>
              <w:jc w:val="center"/>
              <w:rPr>
                <w:b/>
                <w:szCs w:val="21"/>
              </w:rPr>
            </w:pPr>
            <w:r>
              <w:rPr>
                <w:rFonts w:hint="eastAsia"/>
                <w:b/>
                <w:szCs w:val="21"/>
              </w:rPr>
              <w:t>作者</w:t>
            </w:r>
          </w:p>
        </w:tc>
        <w:tc>
          <w:tcPr>
            <w:tcW w:w="1930" w:type="dxa"/>
            <w:shd w:val="clear" w:color="auto" w:fill="B8CCE4" w:themeFill="accent1" w:themeFillTint="66"/>
          </w:tcPr>
          <w:p w:rsidR="00917FB0" w:rsidRDefault="00917FB0" w:rsidP="000F4802">
            <w:pPr>
              <w:jc w:val="center"/>
              <w:rPr>
                <w:b/>
                <w:szCs w:val="21"/>
              </w:rPr>
            </w:pPr>
            <w:r>
              <w:rPr>
                <w:rFonts w:hint="eastAsia"/>
                <w:b/>
                <w:szCs w:val="21"/>
              </w:rPr>
              <w:t>协助者</w:t>
            </w:r>
          </w:p>
        </w:tc>
        <w:tc>
          <w:tcPr>
            <w:tcW w:w="1671" w:type="dxa"/>
            <w:shd w:val="clear" w:color="auto" w:fill="B8CCE4" w:themeFill="accent1" w:themeFillTint="66"/>
          </w:tcPr>
          <w:p w:rsidR="00917FB0" w:rsidRDefault="00917FB0" w:rsidP="000F4802">
            <w:pPr>
              <w:jc w:val="center"/>
              <w:rPr>
                <w:b/>
                <w:szCs w:val="21"/>
              </w:rPr>
            </w:pPr>
            <w:r>
              <w:rPr>
                <w:rFonts w:hint="eastAsia"/>
                <w:b/>
                <w:szCs w:val="21"/>
              </w:rPr>
              <w:t>起止日期</w:t>
            </w:r>
          </w:p>
        </w:tc>
        <w:tc>
          <w:tcPr>
            <w:tcW w:w="1672" w:type="dxa"/>
            <w:shd w:val="clear" w:color="auto" w:fill="B8CCE4" w:themeFill="accent1" w:themeFillTint="66"/>
          </w:tcPr>
          <w:p w:rsidR="00917FB0" w:rsidRDefault="00917FB0" w:rsidP="000F4802">
            <w:pPr>
              <w:jc w:val="center"/>
              <w:rPr>
                <w:b/>
                <w:szCs w:val="21"/>
              </w:rPr>
            </w:pPr>
            <w:r>
              <w:rPr>
                <w:rFonts w:hint="eastAsia"/>
                <w:b/>
                <w:szCs w:val="21"/>
              </w:rPr>
              <w:t>备注</w:t>
            </w:r>
          </w:p>
        </w:tc>
      </w:tr>
      <w:tr w:rsidR="00917FB0" w:rsidTr="000F4802">
        <w:trPr>
          <w:trHeight w:val="90"/>
        </w:trPr>
        <w:tc>
          <w:tcPr>
            <w:tcW w:w="1269" w:type="dxa"/>
          </w:tcPr>
          <w:p w:rsidR="00917FB0" w:rsidRDefault="00917FB0" w:rsidP="000F4802">
            <w:pPr>
              <w:rPr>
                <w:szCs w:val="21"/>
              </w:rPr>
            </w:pPr>
            <w:r>
              <w:rPr>
                <w:rFonts w:hint="eastAsia"/>
                <w:szCs w:val="21"/>
              </w:rPr>
              <w:t>0.</w:t>
            </w:r>
            <w:r>
              <w:rPr>
                <w:szCs w:val="21"/>
              </w:rPr>
              <w:t>1.0</w:t>
            </w:r>
          </w:p>
        </w:tc>
        <w:tc>
          <w:tcPr>
            <w:tcW w:w="1704" w:type="dxa"/>
          </w:tcPr>
          <w:p w:rsidR="00917FB0" w:rsidRDefault="00917FB0" w:rsidP="000F4802">
            <w:pPr>
              <w:rPr>
                <w:szCs w:val="21"/>
              </w:rPr>
            </w:pPr>
            <w:r>
              <w:rPr>
                <w:rFonts w:hint="eastAsia"/>
                <w:szCs w:val="21"/>
              </w:rPr>
              <w:t>吕迪</w:t>
            </w:r>
          </w:p>
        </w:tc>
        <w:tc>
          <w:tcPr>
            <w:tcW w:w="1930" w:type="dxa"/>
          </w:tcPr>
          <w:p w:rsidR="00917FB0" w:rsidRDefault="00917FB0" w:rsidP="000F4802">
            <w:pPr>
              <w:rPr>
                <w:szCs w:val="21"/>
              </w:rPr>
            </w:pPr>
            <w:bookmarkStart w:id="13" w:name="OLE_LINK1"/>
            <w:bookmarkStart w:id="14" w:name="OLE_LINK2"/>
            <w:bookmarkStart w:id="15" w:name="OLE_LINK4"/>
            <w:r>
              <w:rPr>
                <w:rFonts w:hint="eastAsia"/>
                <w:szCs w:val="21"/>
              </w:rPr>
              <w:t>黄叶轩，陈俊仁，</w:t>
            </w:r>
          </w:p>
          <w:p w:rsidR="00917FB0" w:rsidRDefault="00917FB0" w:rsidP="000F4802">
            <w:pPr>
              <w:rPr>
                <w:szCs w:val="21"/>
              </w:rPr>
            </w:pPr>
            <w:bookmarkStart w:id="16" w:name="OLE_LINK5"/>
            <w:bookmarkStart w:id="17" w:name="OLE_LINK6"/>
            <w:bookmarkEnd w:id="13"/>
            <w:bookmarkEnd w:id="14"/>
            <w:bookmarkEnd w:id="15"/>
            <w:r>
              <w:rPr>
                <w:rFonts w:hint="eastAsia"/>
                <w:szCs w:val="21"/>
              </w:rPr>
              <w:t>陈苏民，徐双铅，</w:t>
            </w:r>
          </w:p>
          <w:p w:rsidR="00917FB0" w:rsidRDefault="00917FB0" w:rsidP="000F4802">
            <w:pPr>
              <w:rPr>
                <w:szCs w:val="21"/>
              </w:rPr>
            </w:pPr>
            <w:bookmarkStart w:id="18" w:name="OLE_LINK7"/>
            <w:bookmarkStart w:id="19" w:name="OLE_LINK8"/>
            <w:bookmarkStart w:id="20" w:name="OLE_LINK9"/>
            <w:bookmarkEnd w:id="16"/>
            <w:bookmarkEnd w:id="17"/>
            <w:r>
              <w:rPr>
                <w:rFonts w:hint="eastAsia"/>
                <w:szCs w:val="21"/>
              </w:rPr>
              <w:t>吕迪</w:t>
            </w:r>
            <w:bookmarkEnd w:id="18"/>
            <w:bookmarkEnd w:id="19"/>
            <w:bookmarkEnd w:id="20"/>
          </w:p>
        </w:tc>
        <w:tc>
          <w:tcPr>
            <w:tcW w:w="1671" w:type="dxa"/>
          </w:tcPr>
          <w:p w:rsidR="00917FB0" w:rsidRDefault="00917FB0" w:rsidP="00917FB0">
            <w:pPr>
              <w:rPr>
                <w:szCs w:val="21"/>
              </w:rPr>
            </w:pPr>
            <w:r>
              <w:rPr>
                <w:rFonts w:hint="eastAsia"/>
                <w:szCs w:val="21"/>
              </w:rPr>
              <w:t>2019/1/12-2019/1/12</w:t>
            </w:r>
          </w:p>
        </w:tc>
        <w:tc>
          <w:tcPr>
            <w:tcW w:w="1672" w:type="dxa"/>
          </w:tcPr>
          <w:p w:rsidR="00917FB0" w:rsidRDefault="00917FB0" w:rsidP="000F4802">
            <w:pPr>
              <w:rPr>
                <w:szCs w:val="21"/>
              </w:rPr>
            </w:pPr>
            <w:r>
              <w:rPr>
                <w:rFonts w:hint="eastAsia"/>
                <w:szCs w:val="21"/>
              </w:rPr>
              <w:t>起草</w:t>
            </w:r>
          </w:p>
        </w:tc>
      </w:tr>
      <w:tr w:rsidR="00E66A55" w:rsidTr="000F4802">
        <w:trPr>
          <w:trHeight w:val="90"/>
        </w:trPr>
        <w:tc>
          <w:tcPr>
            <w:tcW w:w="1269" w:type="dxa"/>
          </w:tcPr>
          <w:p w:rsidR="00E66A55" w:rsidRDefault="00E66A55" w:rsidP="000F4802">
            <w:pPr>
              <w:rPr>
                <w:rFonts w:hint="eastAsia"/>
                <w:szCs w:val="21"/>
              </w:rPr>
            </w:pPr>
            <w:r>
              <w:rPr>
                <w:rFonts w:hint="eastAsia"/>
                <w:szCs w:val="21"/>
              </w:rPr>
              <w:t>0.1.1</w:t>
            </w:r>
          </w:p>
        </w:tc>
        <w:tc>
          <w:tcPr>
            <w:tcW w:w="1704" w:type="dxa"/>
          </w:tcPr>
          <w:p w:rsidR="00E66A55" w:rsidRDefault="00E66A55" w:rsidP="000F4802">
            <w:pPr>
              <w:rPr>
                <w:rFonts w:hint="eastAsia"/>
                <w:szCs w:val="21"/>
              </w:rPr>
            </w:pPr>
            <w:r>
              <w:rPr>
                <w:rFonts w:hint="eastAsia"/>
                <w:szCs w:val="21"/>
              </w:rPr>
              <w:t>陈俊仁</w:t>
            </w:r>
          </w:p>
        </w:tc>
        <w:tc>
          <w:tcPr>
            <w:tcW w:w="1930" w:type="dxa"/>
          </w:tcPr>
          <w:p w:rsidR="00E66A55" w:rsidRDefault="00E66A55" w:rsidP="00E66A55">
            <w:pPr>
              <w:rPr>
                <w:szCs w:val="21"/>
              </w:rPr>
            </w:pPr>
            <w:r>
              <w:rPr>
                <w:rFonts w:hint="eastAsia"/>
                <w:szCs w:val="21"/>
              </w:rPr>
              <w:t>黄叶轩，陈俊仁，</w:t>
            </w:r>
          </w:p>
          <w:p w:rsidR="00E66A55" w:rsidRDefault="00E66A55" w:rsidP="00E66A55">
            <w:pPr>
              <w:rPr>
                <w:szCs w:val="21"/>
              </w:rPr>
            </w:pPr>
            <w:r>
              <w:rPr>
                <w:rFonts w:hint="eastAsia"/>
                <w:szCs w:val="21"/>
              </w:rPr>
              <w:t>陈苏民，徐双铅，</w:t>
            </w:r>
          </w:p>
          <w:p w:rsidR="00E66A55" w:rsidRDefault="00E66A55" w:rsidP="00E66A55">
            <w:pPr>
              <w:rPr>
                <w:rFonts w:hint="eastAsia"/>
                <w:szCs w:val="21"/>
              </w:rPr>
            </w:pPr>
            <w:r>
              <w:rPr>
                <w:rFonts w:hint="eastAsia"/>
                <w:szCs w:val="21"/>
              </w:rPr>
              <w:t>吕迪</w:t>
            </w:r>
          </w:p>
        </w:tc>
        <w:tc>
          <w:tcPr>
            <w:tcW w:w="1671" w:type="dxa"/>
          </w:tcPr>
          <w:p w:rsidR="00E66A55" w:rsidRDefault="00E66A55" w:rsidP="00917FB0">
            <w:pPr>
              <w:rPr>
                <w:rFonts w:hint="eastAsia"/>
                <w:szCs w:val="21"/>
              </w:rPr>
            </w:pPr>
            <w:r>
              <w:rPr>
                <w:rFonts w:hint="eastAsia"/>
                <w:szCs w:val="21"/>
              </w:rPr>
              <w:t>2019/1/1</w:t>
            </w:r>
            <w:r>
              <w:rPr>
                <w:rFonts w:hint="eastAsia"/>
                <w:szCs w:val="21"/>
              </w:rPr>
              <w:t>5</w:t>
            </w:r>
            <w:r>
              <w:rPr>
                <w:rFonts w:hint="eastAsia"/>
                <w:szCs w:val="21"/>
              </w:rPr>
              <w:t>-2019/1/1</w:t>
            </w:r>
            <w:r>
              <w:rPr>
                <w:rFonts w:hint="eastAsia"/>
                <w:szCs w:val="21"/>
              </w:rPr>
              <w:t>5</w:t>
            </w:r>
          </w:p>
        </w:tc>
        <w:tc>
          <w:tcPr>
            <w:tcW w:w="1672" w:type="dxa"/>
          </w:tcPr>
          <w:p w:rsidR="00E66A55" w:rsidRDefault="00E66A55" w:rsidP="000F4802">
            <w:pPr>
              <w:rPr>
                <w:rFonts w:hint="eastAsia"/>
                <w:szCs w:val="21"/>
              </w:rPr>
            </w:pPr>
            <w:r>
              <w:rPr>
                <w:rFonts w:hint="eastAsia"/>
                <w:szCs w:val="21"/>
              </w:rPr>
              <w:t>修改了一些细节地方</w:t>
            </w:r>
            <w:bookmarkStart w:id="21" w:name="_GoBack"/>
            <w:bookmarkEnd w:id="21"/>
          </w:p>
        </w:tc>
      </w:tr>
    </w:tbl>
    <w:p w:rsidR="000F4802" w:rsidRDefault="000F4802"/>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917FB0" w:rsidRDefault="00917FB0"/>
    <w:p w:rsidR="00F2516E" w:rsidRDefault="00F2516E" w:rsidP="00F2516E">
      <w:pPr>
        <w:jc w:val="center"/>
        <w:rPr>
          <w:sz w:val="44"/>
          <w:szCs w:val="44"/>
        </w:rPr>
      </w:pPr>
      <w:r w:rsidRPr="00F2516E">
        <w:rPr>
          <w:rFonts w:hint="eastAsia"/>
          <w:sz w:val="44"/>
          <w:szCs w:val="44"/>
        </w:rPr>
        <w:t>目录</w:t>
      </w:r>
    </w:p>
    <w:p w:rsidR="00F2516E" w:rsidRDefault="00F2516E">
      <w:pPr>
        <w:pStyle w:val="TOC1"/>
        <w:tabs>
          <w:tab w:val="right" w:leader="dot" w:pos="8296"/>
        </w:tabs>
        <w:rPr>
          <w:noProof/>
        </w:rPr>
      </w:pPr>
      <w:r>
        <w:rPr>
          <w:sz w:val="44"/>
          <w:szCs w:val="44"/>
        </w:rPr>
        <w:fldChar w:fldCharType="begin"/>
      </w:r>
      <w:r>
        <w:rPr>
          <w:sz w:val="44"/>
          <w:szCs w:val="44"/>
        </w:rPr>
        <w:instrText xml:space="preserve"> </w:instrText>
      </w:r>
      <w:r>
        <w:rPr>
          <w:rFonts w:hint="eastAsia"/>
          <w:sz w:val="44"/>
          <w:szCs w:val="44"/>
        </w:rPr>
        <w:instrText>TOC \o "1-3" \h \z \u</w:instrText>
      </w:r>
      <w:r>
        <w:rPr>
          <w:sz w:val="44"/>
          <w:szCs w:val="44"/>
        </w:rPr>
        <w:instrText xml:space="preserve"> </w:instrText>
      </w:r>
      <w:r>
        <w:rPr>
          <w:sz w:val="44"/>
          <w:szCs w:val="44"/>
        </w:rPr>
        <w:fldChar w:fldCharType="separate"/>
      </w:r>
      <w:hyperlink w:anchor="_Toc535069943" w:history="1">
        <w:r w:rsidRPr="008D3FAE">
          <w:rPr>
            <w:rStyle w:val="af0"/>
            <w:rFonts w:ascii="Times New Roman" w:hAnsi="Times New Roman" w:cs="Times New Roman" w:hint="eastAsia"/>
            <w:b/>
            <w:bCs/>
            <w:noProof/>
            <w:kern w:val="44"/>
          </w:rPr>
          <w:t>版</w:t>
        </w:r>
        <w:r w:rsidRPr="008D3FAE">
          <w:rPr>
            <w:rStyle w:val="af0"/>
            <w:rFonts w:ascii="Times New Roman" w:hAnsi="Times New Roman" w:cs="Times New Roman"/>
            <w:b/>
            <w:bCs/>
            <w:noProof/>
            <w:kern w:val="44"/>
          </w:rPr>
          <w:t xml:space="preserve"> </w:t>
        </w:r>
        <w:r w:rsidRPr="008D3FAE">
          <w:rPr>
            <w:rStyle w:val="af0"/>
            <w:rFonts w:ascii="Times New Roman" w:hAnsi="Times New Roman" w:cs="Times New Roman" w:hint="eastAsia"/>
            <w:b/>
            <w:bCs/>
            <w:noProof/>
            <w:kern w:val="44"/>
          </w:rPr>
          <w:t>本</w:t>
        </w:r>
        <w:r w:rsidRPr="008D3FAE">
          <w:rPr>
            <w:rStyle w:val="af0"/>
            <w:rFonts w:ascii="Times New Roman" w:hAnsi="Times New Roman" w:cs="Times New Roman"/>
            <w:b/>
            <w:bCs/>
            <w:noProof/>
            <w:kern w:val="44"/>
          </w:rPr>
          <w:t xml:space="preserve"> </w:t>
        </w:r>
        <w:r w:rsidRPr="008D3FAE">
          <w:rPr>
            <w:rStyle w:val="af0"/>
            <w:rFonts w:ascii="Times New Roman" w:hAnsi="Times New Roman" w:cs="Times New Roman" w:hint="eastAsia"/>
            <w:b/>
            <w:bCs/>
            <w:noProof/>
            <w:kern w:val="44"/>
          </w:rPr>
          <w:t>历</w:t>
        </w:r>
        <w:r w:rsidRPr="008D3FAE">
          <w:rPr>
            <w:rStyle w:val="af0"/>
            <w:rFonts w:ascii="Times New Roman" w:hAnsi="Times New Roman" w:cs="Times New Roman"/>
            <w:b/>
            <w:bCs/>
            <w:noProof/>
            <w:kern w:val="44"/>
          </w:rPr>
          <w:t xml:space="preserve"> </w:t>
        </w:r>
        <w:r w:rsidRPr="008D3FAE">
          <w:rPr>
            <w:rStyle w:val="af0"/>
            <w:rFonts w:ascii="Times New Roman" w:hAnsi="Times New Roman" w:cs="Times New Roman" w:hint="eastAsia"/>
            <w:b/>
            <w:bCs/>
            <w:noProof/>
            <w:kern w:val="44"/>
          </w:rPr>
          <w:t>史</w:t>
        </w:r>
        <w:r>
          <w:rPr>
            <w:noProof/>
            <w:webHidden/>
          </w:rPr>
          <w:tab/>
        </w:r>
        <w:r>
          <w:rPr>
            <w:noProof/>
            <w:webHidden/>
          </w:rPr>
          <w:fldChar w:fldCharType="begin"/>
        </w:r>
        <w:r>
          <w:rPr>
            <w:noProof/>
            <w:webHidden/>
          </w:rPr>
          <w:instrText xml:space="preserve"> PAGEREF _Toc535069943 \h </w:instrText>
        </w:r>
        <w:r>
          <w:rPr>
            <w:noProof/>
            <w:webHidden/>
          </w:rPr>
        </w:r>
        <w:r>
          <w:rPr>
            <w:noProof/>
            <w:webHidden/>
          </w:rPr>
          <w:fldChar w:fldCharType="separate"/>
        </w:r>
        <w:r>
          <w:rPr>
            <w:noProof/>
            <w:webHidden/>
          </w:rPr>
          <w:t>2</w:t>
        </w:r>
        <w:r>
          <w:rPr>
            <w:noProof/>
            <w:webHidden/>
          </w:rPr>
          <w:fldChar w:fldCharType="end"/>
        </w:r>
      </w:hyperlink>
    </w:p>
    <w:p w:rsidR="00F2516E" w:rsidRDefault="00ED12A4">
      <w:pPr>
        <w:pStyle w:val="TOC1"/>
        <w:tabs>
          <w:tab w:val="left" w:pos="420"/>
          <w:tab w:val="right" w:leader="dot" w:pos="8296"/>
        </w:tabs>
        <w:rPr>
          <w:noProof/>
        </w:rPr>
      </w:pPr>
      <w:hyperlink w:anchor="_Toc535069944" w:history="1">
        <w:r w:rsidR="00F2516E" w:rsidRPr="008D3FAE">
          <w:rPr>
            <w:rStyle w:val="af0"/>
            <w:noProof/>
          </w:rPr>
          <w:t>1</w:t>
        </w:r>
        <w:r w:rsidR="00F2516E">
          <w:rPr>
            <w:noProof/>
          </w:rPr>
          <w:tab/>
        </w:r>
        <w:r w:rsidR="00F2516E" w:rsidRPr="008D3FAE">
          <w:rPr>
            <w:rStyle w:val="af0"/>
            <w:rFonts w:hint="eastAsia"/>
            <w:noProof/>
          </w:rPr>
          <w:t>引言</w:t>
        </w:r>
        <w:r w:rsidR="00F2516E">
          <w:rPr>
            <w:noProof/>
            <w:webHidden/>
          </w:rPr>
          <w:tab/>
        </w:r>
        <w:r w:rsidR="00F2516E">
          <w:rPr>
            <w:noProof/>
            <w:webHidden/>
          </w:rPr>
          <w:fldChar w:fldCharType="begin"/>
        </w:r>
        <w:r w:rsidR="00F2516E">
          <w:rPr>
            <w:noProof/>
            <w:webHidden/>
          </w:rPr>
          <w:instrText xml:space="preserve"> PAGEREF _Toc535069944 \h </w:instrText>
        </w:r>
        <w:r w:rsidR="00F2516E">
          <w:rPr>
            <w:noProof/>
            <w:webHidden/>
          </w:rPr>
        </w:r>
        <w:r w:rsidR="00F2516E">
          <w:rPr>
            <w:noProof/>
            <w:webHidden/>
          </w:rPr>
          <w:fldChar w:fldCharType="separate"/>
        </w:r>
        <w:r w:rsidR="00F2516E">
          <w:rPr>
            <w:noProof/>
            <w:webHidden/>
          </w:rPr>
          <w:t>4</w:t>
        </w:r>
        <w:r w:rsidR="00F2516E">
          <w:rPr>
            <w:noProof/>
            <w:webHidden/>
          </w:rPr>
          <w:fldChar w:fldCharType="end"/>
        </w:r>
      </w:hyperlink>
    </w:p>
    <w:p w:rsidR="00F2516E" w:rsidRDefault="00ED12A4">
      <w:pPr>
        <w:pStyle w:val="TOC2"/>
        <w:tabs>
          <w:tab w:val="left" w:pos="1050"/>
          <w:tab w:val="right" w:leader="dot" w:pos="8296"/>
        </w:tabs>
        <w:rPr>
          <w:noProof/>
        </w:rPr>
      </w:pPr>
      <w:hyperlink w:anchor="_Toc535069945" w:history="1">
        <w:r w:rsidR="00F2516E" w:rsidRPr="008D3FAE">
          <w:rPr>
            <w:rStyle w:val="af0"/>
            <w:noProof/>
          </w:rPr>
          <w:t>1.1</w:t>
        </w:r>
        <w:r w:rsidR="00F2516E">
          <w:rPr>
            <w:noProof/>
          </w:rPr>
          <w:tab/>
        </w:r>
        <w:r w:rsidR="00F2516E" w:rsidRPr="008D3FAE">
          <w:rPr>
            <w:rStyle w:val="af0"/>
            <w:rFonts w:hint="eastAsia"/>
            <w:noProof/>
          </w:rPr>
          <w:t>编写目的</w:t>
        </w:r>
        <w:r w:rsidR="00F2516E">
          <w:rPr>
            <w:noProof/>
            <w:webHidden/>
          </w:rPr>
          <w:tab/>
        </w:r>
        <w:r w:rsidR="00F2516E">
          <w:rPr>
            <w:noProof/>
            <w:webHidden/>
          </w:rPr>
          <w:fldChar w:fldCharType="begin"/>
        </w:r>
        <w:r w:rsidR="00F2516E">
          <w:rPr>
            <w:noProof/>
            <w:webHidden/>
          </w:rPr>
          <w:instrText xml:space="preserve"> PAGEREF _Toc535069945 \h </w:instrText>
        </w:r>
        <w:r w:rsidR="00F2516E">
          <w:rPr>
            <w:noProof/>
            <w:webHidden/>
          </w:rPr>
        </w:r>
        <w:r w:rsidR="00F2516E">
          <w:rPr>
            <w:noProof/>
            <w:webHidden/>
          </w:rPr>
          <w:fldChar w:fldCharType="separate"/>
        </w:r>
        <w:r w:rsidR="00F2516E">
          <w:rPr>
            <w:noProof/>
            <w:webHidden/>
          </w:rPr>
          <w:t>4</w:t>
        </w:r>
        <w:r w:rsidR="00F2516E">
          <w:rPr>
            <w:noProof/>
            <w:webHidden/>
          </w:rPr>
          <w:fldChar w:fldCharType="end"/>
        </w:r>
      </w:hyperlink>
    </w:p>
    <w:p w:rsidR="00F2516E" w:rsidRDefault="00ED12A4">
      <w:pPr>
        <w:pStyle w:val="TOC2"/>
        <w:tabs>
          <w:tab w:val="left" w:pos="1050"/>
          <w:tab w:val="right" w:leader="dot" w:pos="8296"/>
        </w:tabs>
        <w:rPr>
          <w:noProof/>
        </w:rPr>
      </w:pPr>
      <w:hyperlink w:anchor="_Toc535069946" w:history="1">
        <w:r w:rsidR="00F2516E" w:rsidRPr="008D3FAE">
          <w:rPr>
            <w:rStyle w:val="af0"/>
            <w:noProof/>
          </w:rPr>
          <w:t>1.2</w:t>
        </w:r>
        <w:r w:rsidR="00F2516E">
          <w:rPr>
            <w:noProof/>
          </w:rPr>
          <w:tab/>
        </w:r>
        <w:r w:rsidR="00F2516E" w:rsidRPr="008D3FAE">
          <w:rPr>
            <w:rStyle w:val="af0"/>
            <w:rFonts w:hint="eastAsia"/>
            <w:noProof/>
          </w:rPr>
          <w:t>背景</w:t>
        </w:r>
        <w:r w:rsidR="00F2516E">
          <w:rPr>
            <w:noProof/>
            <w:webHidden/>
          </w:rPr>
          <w:tab/>
        </w:r>
        <w:r w:rsidR="00F2516E">
          <w:rPr>
            <w:noProof/>
            <w:webHidden/>
          </w:rPr>
          <w:fldChar w:fldCharType="begin"/>
        </w:r>
        <w:r w:rsidR="00F2516E">
          <w:rPr>
            <w:noProof/>
            <w:webHidden/>
          </w:rPr>
          <w:instrText xml:space="preserve"> PAGEREF _Toc535069946 \h </w:instrText>
        </w:r>
        <w:r w:rsidR="00F2516E">
          <w:rPr>
            <w:noProof/>
            <w:webHidden/>
          </w:rPr>
        </w:r>
        <w:r w:rsidR="00F2516E">
          <w:rPr>
            <w:noProof/>
            <w:webHidden/>
          </w:rPr>
          <w:fldChar w:fldCharType="separate"/>
        </w:r>
        <w:r w:rsidR="00F2516E">
          <w:rPr>
            <w:noProof/>
            <w:webHidden/>
          </w:rPr>
          <w:t>4</w:t>
        </w:r>
        <w:r w:rsidR="00F2516E">
          <w:rPr>
            <w:noProof/>
            <w:webHidden/>
          </w:rPr>
          <w:fldChar w:fldCharType="end"/>
        </w:r>
      </w:hyperlink>
    </w:p>
    <w:p w:rsidR="00F2516E" w:rsidRDefault="00ED12A4">
      <w:pPr>
        <w:pStyle w:val="TOC3"/>
        <w:tabs>
          <w:tab w:val="left" w:pos="1680"/>
          <w:tab w:val="right" w:leader="dot" w:pos="8296"/>
        </w:tabs>
        <w:rPr>
          <w:noProof/>
        </w:rPr>
      </w:pPr>
      <w:hyperlink w:anchor="_Toc535069947" w:history="1">
        <w:r w:rsidR="00F2516E" w:rsidRPr="008D3FAE">
          <w:rPr>
            <w:rStyle w:val="af0"/>
            <w:noProof/>
          </w:rPr>
          <w:t>1.2.1</w:t>
        </w:r>
        <w:r w:rsidR="00F2516E">
          <w:rPr>
            <w:noProof/>
          </w:rPr>
          <w:tab/>
        </w:r>
        <w:r w:rsidR="00F2516E" w:rsidRPr="008D3FAE">
          <w:rPr>
            <w:rStyle w:val="af0"/>
            <w:rFonts w:hint="eastAsia"/>
            <w:noProof/>
          </w:rPr>
          <w:t>待测试系统名称</w:t>
        </w:r>
        <w:r w:rsidR="00F2516E">
          <w:rPr>
            <w:noProof/>
            <w:webHidden/>
          </w:rPr>
          <w:tab/>
        </w:r>
        <w:r w:rsidR="00F2516E">
          <w:rPr>
            <w:noProof/>
            <w:webHidden/>
          </w:rPr>
          <w:fldChar w:fldCharType="begin"/>
        </w:r>
        <w:r w:rsidR="00F2516E">
          <w:rPr>
            <w:noProof/>
            <w:webHidden/>
          </w:rPr>
          <w:instrText xml:space="preserve"> PAGEREF _Toc535069947 \h </w:instrText>
        </w:r>
        <w:r w:rsidR="00F2516E">
          <w:rPr>
            <w:noProof/>
            <w:webHidden/>
          </w:rPr>
        </w:r>
        <w:r w:rsidR="00F2516E">
          <w:rPr>
            <w:noProof/>
            <w:webHidden/>
          </w:rPr>
          <w:fldChar w:fldCharType="separate"/>
        </w:r>
        <w:r w:rsidR="00F2516E">
          <w:rPr>
            <w:noProof/>
            <w:webHidden/>
          </w:rPr>
          <w:t>4</w:t>
        </w:r>
        <w:r w:rsidR="00F2516E">
          <w:rPr>
            <w:noProof/>
            <w:webHidden/>
          </w:rPr>
          <w:fldChar w:fldCharType="end"/>
        </w:r>
      </w:hyperlink>
    </w:p>
    <w:p w:rsidR="00F2516E" w:rsidRDefault="00ED12A4">
      <w:pPr>
        <w:pStyle w:val="TOC3"/>
        <w:tabs>
          <w:tab w:val="left" w:pos="1680"/>
          <w:tab w:val="right" w:leader="dot" w:pos="8296"/>
        </w:tabs>
        <w:rPr>
          <w:noProof/>
        </w:rPr>
      </w:pPr>
      <w:hyperlink w:anchor="_Toc535069948" w:history="1">
        <w:r w:rsidR="00F2516E" w:rsidRPr="008D3FAE">
          <w:rPr>
            <w:rStyle w:val="af0"/>
            <w:noProof/>
          </w:rPr>
          <w:t>1.2.2</w:t>
        </w:r>
        <w:r w:rsidR="00F2516E">
          <w:rPr>
            <w:noProof/>
          </w:rPr>
          <w:tab/>
        </w:r>
        <w:r w:rsidR="00F2516E" w:rsidRPr="008D3FAE">
          <w:rPr>
            <w:rStyle w:val="af0"/>
            <w:rFonts w:hint="eastAsia"/>
            <w:noProof/>
          </w:rPr>
          <w:t>用户代表</w:t>
        </w:r>
        <w:r w:rsidR="00F2516E">
          <w:rPr>
            <w:noProof/>
            <w:webHidden/>
          </w:rPr>
          <w:tab/>
        </w:r>
        <w:r w:rsidR="00F2516E">
          <w:rPr>
            <w:noProof/>
            <w:webHidden/>
          </w:rPr>
          <w:fldChar w:fldCharType="begin"/>
        </w:r>
        <w:r w:rsidR="00F2516E">
          <w:rPr>
            <w:noProof/>
            <w:webHidden/>
          </w:rPr>
          <w:instrText xml:space="preserve"> PAGEREF _Toc535069948 \h </w:instrText>
        </w:r>
        <w:r w:rsidR="00F2516E">
          <w:rPr>
            <w:noProof/>
            <w:webHidden/>
          </w:rPr>
        </w:r>
        <w:r w:rsidR="00F2516E">
          <w:rPr>
            <w:noProof/>
            <w:webHidden/>
          </w:rPr>
          <w:fldChar w:fldCharType="separate"/>
        </w:r>
        <w:r w:rsidR="00F2516E">
          <w:rPr>
            <w:noProof/>
            <w:webHidden/>
          </w:rPr>
          <w:t>4</w:t>
        </w:r>
        <w:r w:rsidR="00F2516E">
          <w:rPr>
            <w:noProof/>
            <w:webHidden/>
          </w:rPr>
          <w:fldChar w:fldCharType="end"/>
        </w:r>
      </w:hyperlink>
    </w:p>
    <w:p w:rsidR="00F2516E" w:rsidRDefault="00ED12A4">
      <w:pPr>
        <w:pStyle w:val="TOC3"/>
        <w:tabs>
          <w:tab w:val="left" w:pos="1680"/>
          <w:tab w:val="right" w:leader="dot" w:pos="8296"/>
        </w:tabs>
        <w:rPr>
          <w:noProof/>
        </w:rPr>
      </w:pPr>
      <w:hyperlink w:anchor="_Toc535069949" w:history="1">
        <w:r w:rsidR="00F2516E" w:rsidRPr="008D3FAE">
          <w:rPr>
            <w:rStyle w:val="af0"/>
            <w:noProof/>
          </w:rPr>
          <w:t>1.2.3</w:t>
        </w:r>
        <w:r w:rsidR="00F2516E">
          <w:rPr>
            <w:noProof/>
          </w:rPr>
          <w:tab/>
        </w:r>
        <w:r w:rsidR="00F2516E" w:rsidRPr="008D3FAE">
          <w:rPr>
            <w:rStyle w:val="af0"/>
            <w:rFonts w:hint="eastAsia"/>
            <w:noProof/>
          </w:rPr>
          <w:t>用户</w:t>
        </w:r>
        <w:r w:rsidR="00F2516E">
          <w:rPr>
            <w:noProof/>
            <w:webHidden/>
          </w:rPr>
          <w:tab/>
        </w:r>
        <w:r w:rsidR="00F2516E">
          <w:rPr>
            <w:noProof/>
            <w:webHidden/>
          </w:rPr>
          <w:fldChar w:fldCharType="begin"/>
        </w:r>
        <w:r w:rsidR="00F2516E">
          <w:rPr>
            <w:noProof/>
            <w:webHidden/>
          </w:rPr>
          <w:instrText xml:space="preserve"> PAGEREF _Toc535069949 \h </w:instrText>
        </w:r>
        <w:r w:rsidR="00F2516E">
          <w:rPr>
            <w:noProof/>
            <w:webHidden/>
          </w:rPr>
        </w:r>
        <w:r w:rsidR="00F2516E">
          <w:rPr>
            <w:noProof/>
            <w:webHidden/>
          </w:rPr>
          <w:fldChar w:fldCharType="separate"/>
        </w:r>
        <w:r w:rsidR="00F2516E">
          <w:rPr>
            <w:noProof/>
            <w:webHidden/>
          </w:rPr>
          <w:t>5</w:t>
        </w:r>
        <w:r w:rsidR="00F2516E">
          <w:rPr>
            <w:noProof/>
            <w:webHidden/>
          </w:rPr>
          <w:fldChar w:fldCharType="end"/>
        </w:r>
      </w:hyperlink>
    </w:p>
    <w:p w:rsidR="00F2516E" w:rsidRDefault="00ED12A4">
      <w:pPr>
        <w:pStyle w:val="TOC3"/>
        <w:tabs>
          <w:tab w:val="left" w:pos="1680"/>
          <w:tab w:val="right" w:leader="dot" w:pos="8296"/>
        </w:tabs>
        <w:rPr>
          <w:noProof/>
        </w:rPr>
      </w:pPr>
      <w:hyperlink w:anchor="_Toc535069950" w:history="1">
        <w:r w:rsidR="00F2516E" w:rsidRPr="008D3FAE">
          <w:rPr>
            <w:rStyle w:val="af0"/>
            <w:noProof/>
          </w:rPr>
          <w:t>1.2.4</w:t>
        </w:r>
        <w:r w:rsidR="00F2516E">
          <w:rPr>
            <w:noProof/>
          </w:rPr>
          <w:tab/>
        </w:r>
        <w:r w:rsidR="00F2516E" w:rsidRPr="008D3FAE">
          <w:rPr>
            <w:rStyle w:val="af0"/>
            <w:rFonts w:hint="eastAsia"/>
            <w:noProof/>
          </w:rPr>
          <w:t>组织分解结构</w:t>
        </w:r>
        <w:r w:rsidR="00F2516E">
          <w:rPr>
            <w:noProof/>
            <w:webHidden/>
          </w:rPr>
          <w:tab/>
        </w:r>
        <w:r w:rsidR="00F2516E">
          <w:rPr>
            <w:noProof/>
            <w:webHidden/>
          </w:rPr>
          <w:fldChar w:fldCharType="begin"/>
        </w:r>
        <w:r w:rsidR="00F2516E">
          <w:rPr>
            <w:noProof/>
            <w:webHidden/>
          </w:rPr>
          <w:instrText xml:space="preserve"> PAGEREF _Toc535069950 \h </w:instrText>
        </w:r>
        <w:r w:rsidR="00F2516E">
          <w:rPr>
            <w:noProof/>
            <w:webHidden/>
          </w:rPr>
        </w:r>
        <w:r w:rsidR="00F2516E">
          <w:rPr>
            <w:noProof/>
            <w:webHidden/>
          </w:rPr>
          <w:fldChar w:fldCharType="separate"/>
        </w:r>
        <w:r w:rsidR="00F2516E">
          <w:rPr>
            <w:noProof/>
            <w:webHidden/>
          </w:rPr>
          <w:t>6</w:t>
        </w:r>
        <w:r w:rsidR="00F2516E">
          <w:rPr>
            <w:noProof/>
            <w:webHidden/>
          </w:rPr>
          <w:fldChar w:fldCharType="end"/>
        </w:r>
      </w:hyperlink>
    </w:p>
    <w:p w:rsidR="00F2516E" w:rsidRDefault="00ED12A4">
      <w:pPr>
        <w:pStyle w:val="TOC3"/>
        <w:tabs>
          <w:tab w:val="left" w:pos="1680"/>
          <w:tab w:val="right" w:leader="dot" w:pos="8296"/>
        </w:tabs>
        <w:rPr>
          <w:noProof/>
        </w:rPr>
      </w:pPr>
      <w:hyperlink w:anchor="_Toc535069951" w:history="1">
        <w:r w:rsidR="00F2516E" w:rsidRPr="008D3FAE">
          <w:rPr>
            <w:rStyle w:val="af0"/>
            <w:noProof/>
          </w:rPr>
          <w:t>1.2.5</w:t>
        </w:r>
        <w:r w:rsidR="00F2516E">
          <w:rPr>
            <w:noProof/>
          </w:rPr>
          <w:tab/>
        </w:r>
        <w:r w:rsidR="00F2516E" w:rsidRPr="008D3FAE">
          <w:rPr>
            <w:rStyle w:val="af0"/>
            <w:rFonts w:hint="eastAsia"/>
            <w:noProof/>
          </w:rPr>
          <w:t>测试人员</w:t>
        </w:r>
        <w:r w:rsidR="00F2516E">
          <w:rPr>
            <w:noProof/>
            <w:webHidden/>
          </w:rPr>
          <w:tab/>
        </w:r>
        <w:r w:rsidR="00F2516E">
          <w:rPr>
            <w:noProof/>
            <w:webHidden/>
          </w:rPr>
          <w:fldChar w:fldCharType="begin"/>
        </w:r>
        <w:r w:rsidR="00F2516E">
          <w:rPr>
            <w:noProof/>
            <w:webHidden/>
          </w:rPr>
          <w:instrText xml:space="preserve"> PAGEREF _Toc535069951 \h </w:instrText>
        </w:r>
        <w:r w:rsidR="00F2516E">
          <w:rPr>
            <w:noProof/>
            <w:webHidden/>
          </w:rPr>
        </w:r>
        <w:r w:rsidR="00F2516E">
          <w:rPr>
            <w:noProof/>
            <w:webHidden/>
          </w:rPr>
          <w:fldChar w:fldCharType="separate"/>
        </w:r>
        <w:r w:rsidR="00F2516E">
          <w:rPr>
            <w:noProof/>
            <w:webHidden/>
          </w:rPr>
          <w:t>6</w:t>
        </w:r>
        <w:r w:rsidR="00F2516E">
          <w:rPr>
            <w:noProof/>
            <w:webHidden/>
          </w:rPr>
          <w:fldChar w:fldCharType="end"/>
        </w:r>
      </w:hyperlink>
    </w:p>
    <w:p w:rsidR="00F2516E" w:rsidRDefault="00ED12A4">
      <w:pPr>
        <w:pStyle w:val="TOC3"/>
        <w:tabs>
          <w:tab w:val="left" w:pos="1680"/>
          <w:tab w:val="right" w:leader="dot" w:pos="8296"/>
        </w:tabs>
        <w:rPr>
          <w:noProof/>
        </w:rPr>
      </w:pPr>
      <w:hyperlink w:anchor="_Toc535069952" w:history="1">
        <w:r w:rsidR="00F2516E" w:rsidRPr="008D3FAE">
          <w:rPr>
            <w:rStyle w:val="af0"/>
            <w:noProof/>
          </w:rPr>
          <w:t>1.2.6</w:t>
        </w:r>
        <w:r w:rsidR="00F2516E">
          <w:rPr>
            <w:noProof/>
          </w:rPr>
          <w:tab/>
        </w:r>
        <w:r w:rsidR="00F2516E" w:rsidRPr="008D3FAE">
          <w:rPr>
            <w:rStyle w:val="af0"/>
            <w:rFonts w:hint="eastAsia"/>
            <w:noProof/>
          </w:rPr>
          <w:t>前序任务</w:t>
        </w:r>
        <w:r w:rsidR="00F2516E">
          <w:rPr>
            <w:noProof/>
            <w:webHidden/>
          </w:rPr>
          <w:tab/>
        </w:r>
        <w:r w:rsidR="00F2516E">
          <w:rPr>
            <w:noProof/>
            <w:webHidden/>
          </w:rPr>
          <w:fldChar w:fldCharType="begin"/>
        </w:r>
        <w:r w:rsidR="00F2516E">
          <w:rPr>
            <w:noProof/>
            <w:webHidden/>
          </w:rPr>
          <w:instrText xml:space="preserve"> PAGEREF _Toc535069952 \h </w:instrText>
        </w:r>
        <w:r w:rsidR="00F2516E">
          <w:rPr>
            <w:noProof/>
            <w:webHidden/>
          </w:rPr>
        </w:r>
        <w:r w:rsidR="00F2516E">
          <w:rPr>
            <w:noProof/>
            <w:webHidden/>
          </w:rPr>
          <w:fldChar w:fldCharType="separate"/>
        </w:r>
        <w:r w:rsidR="00F2516E">
          <w:rPr>
            <w:noProof/>
            <w:webHidden/>
          </w:rPr>
          <w:t>7</w:t>
        </w:r>
        <w:r w:rsidR="00F2516E">
          <w:rPr>
            <w:noProof/>
            <w:webHidden/>
          </w:rPr>
          <w:fldChar w:fldCharType="end"/>
        </w:r>
      </w:hyperlink>
    </w:p>
    <w:p w:rsidR="00F2516E" w:rsidRDefault="00ED12A4">
      <w:pPr>
        <w:pStyle w:val="TOC2"/>
        <w:tabs>
          <w:tab w:val="left" w:pos="1050"/>
          <w:tab w:val="right" w:leader="dot" w:pos="8296"/>
        </w:tabs>
        <w:rPr>
          <w:noProof/>
        </w:rPr>
      </w:pPr>
      <w:hyperlink w:anchor="_Toc535069953" w:history="1">
        <w:r w:rsidR="00F2516E" w:rsidRPr="008D3FAE">
          <w:rPr>
            <w:rStyle w:val="af0"/>
            <w:noProof/>
          </w:rPr>
          <w:t>1.3</w:t>
        </w:r>
        <w:r w:rsidR="00F2516E">
          <w:rPr>
            <w:noProof/>
          </w:rPr>
          <w:tab/>
        </w:r>
        <w:r w:rsidR="00F2516E" w:rsidRPr="008D3FAE">
          <w:rPr>
            <w:rStyle w:val="af0"/>
            <w:rFonts w:hint="eastAsia"/>
            <w:noProof/>
          </w:rPr>
          <w:t>参考资料</w:t>
        </w:r>
        <w:r w:rsidR="00F2516E">
          <w:rPr>
            <w:noProof/>
            <w:webHidden/>
          </w:rPr>
          <w:tab/>
        </w:r>
        <w:r w:rsidR="00F2516E">
          <w:rPr>
            <w:noProof/>
            <w:webHidden/>
          </w:rPr>
          <w:fldChar w:fldCharType="begin"/>
        </w:r>
        <w:r w:rsidR="00F2516E">
          <w:rPr>
            <w:noProof/>
            <w:webHidden/>
          </w:rPr>
          <w:instrText xml:space="preserve"> PAGEREF _Toc535069953 \h </w:instrText>
        </w:r>
        <w:r w:rsidR="00F2516E">
          <w:rPr>
            <w:noProof/>
            <w:webHidden/>
          </w:rPr>
        </w:r>
        <w:r w:rsidR="00F2516E">
          <w:rPr>
            <w:noProof/>
            <w:webHidden/>
          </w:rPr>
          <w:fldChar w:fldCharType="separate"/>
        </w:r>
        <w:r w:rsidR="00F2516E">
          <w:rPr>
            <w:noProof/>
            <w:webHidden/>
          </w:rPr>
          <w:t>7</w:t>
        </w:r>
        <w:r w:rsidR="00F2516E">
          <w:rPr>
            <w:noProof/>
            <w:webHidden/>
          </w:rPr>
          <w:fldChar w:fldCharType="end"/>
        </w:r>
      </w:hyperlink>
    </w:p>
    <w:p w:rsidR="00F2516E" w:rsidRDefault="00ED12A4">
      <w:pPr>
        <w:pStyle w:val="TOC1"/>
        <w:tabs>
          <w:tab w:val="left" w:pos="420"/>
          <w:tab w:val="right" w:leader="dot" w:pos="8296"/>
        </w:tabs>
        <w:rPr>
          <w:noProof/>
        </w:rPr>
      </w:pPr>
      <w:hyperlink w:anchor="_Toc535069954" w:history="1">
        <w:r w:rsidR="00F2516E" w:rsidRPr="008D3FAE">
          <w:rPr>
            <w:rStyle w:val="af0"/>
            <w:noProof/>
          </w:rPr>
          <w:t>2</w:t>
        </w:r>
        <w:r w:rsidR="00F2516E">
          <w:rPr>
            <w:noProof/>
          </w:rPr>
          <w:tab/>
        </w:r>
        <w:r w:rsidR="00F2516E" w:rsidRPr="008D3FAE">
          <w:rPr>
            <w:rStyle w:val="af0"/>
            <w:rFonts w:hint="eastAsia"/>
            <w:noProof/>
          </w:rPr>
          <w:t>计划</w:t>
        </w:r>
        <w:r w:rsidR="00F2516E">
          <w:rPr>
            <w:noProof/>
            <w:webHidden/>
          </w:rPr>
          <w:tab/>
        </w:r>
        <w:r w:rsidR="00F2516E">
          <w:rPr>
            <w:noProof/>
            <w:webHidden/>
          </w:rPr>
          <w:fldChar w:fldCharType="begin"/>
        </w:r>
        <w:r w:rsidR="00F2516E">
          <w:rPr>
            <w:noProof/>
            <w:webHidden/>
          </w:rPr>
          <w:instrText xml:space="preserve"> PAGEREF _Toc535069954 \h </w:instrText>
        </w:r>
        <w:r w:rsidR="00F2516E">
          <w:rPr>
            <w:noProof/>
            <w:webHidden/>
          </w:rPr>
        </w:r>
        <w:r w:rsidR="00F2516E">
          <w:rPr>
            <w:noProof/>
            <w:webHidden/>
          </w:rPr>
          <w:fldChar w:fldCharType="separate"/>
        </w:r>
        <w:r w:rsidR="00F2516E">
          <w:rPr>
            <w:noProof/>
            <w:webHidden/>
          </w:rPr>
          <w:t>7</w:t>
        </w:r>
        <w:r w:rsidR="00F2516E">
          <w:rPr>
            <w:noProof/>
            <w:webHidden/>
          </w:rPr>
          <w:fldChar w:fldCharType="end"/>
        </w:r>
      </w:hyperlink>
    </w:p>
    <w:p w:rsidR="00F2516E" w:rsidRDefault="00ED12A4">
      <w:pPr>
        <w:pStyle w:val="TOC2"/>
        <w:tabs>
          <w:tab w:val="left" w:pos="1050"/>
          <w:tab w:val="right" w:leader="dot" w:pos="8296"/>
        </w:tabs>
        <w:rPr>
          <w:noProof/>
        </w:rPr>
      </w:pPr>
      <w:hyperlink w:anchor="_Toc535069955" w:history="1">
        <w:r w:rsidR="00F2516E" w:rsidRPr="008D3FAE">
          <w:rPr>
            <w:rStyle w:val="af0"/>
            <w:noProof/>
          </w:rPr>
          <w:t>2.1</w:t>
        </w:r>
        <w:r w:rsidR="00F2516E">
          <w:rPr>
            <w:noProof/>
          </w:rPr>
          <w:tab/>
        </w:r>
        <w:r w:rsidR="00F2516E" w:rsidRPr="008D3FAE">
          <w:rPr>
            <w:rStyle w:val="af0"/>
            <w:rFonts w:hint="eastAsia"/>
            <w:noProof/>
          </w:rPr>
          <w:t>软件说明</w:t>
        </w:r>
        <w:r w:rsidR="00F2516E">
          <w:rPr>
            <w:noProof/>
            <w:webHidden/>
          </w:rPr>
          <w:tab/>
        </w:r>
        <w:r w:rsidR="00F2516E">
          <w:rPr>
            <w:noProof/>
            <w:webHidden/>
          </w:rPr>
          <w:fldChar w:fldCharType="begin"/>
        </w:r>
        <w:r w:rsidR="00F2516E">
          <w:rPr>
            <w:noProof/>
            <w:webHidden/>
          </w:rPr>
          <w:instrText xml:space="preserve"> PAGEREF _Toc535069955 \h </w:instrText>
        </w:r>
        <w:r w:rsidR="00F2516E">
          <w:rPr>
            <w:noProof/>
            <w:webHidden/>
          </w:rPr>
        </w:r>
        <w:r w:rsidR="00F2516E">
          <w:rPr>
            <w:noProof/>
            <w:webHidden/>
          </w:rPr>
          <w:fldChar w:fldCharType="separate"/>
        </w:r>
        <w:r w:rsidR="00F2516E">
          <w:rPr>
            <w:noProof/>
            <w:webHidden/>
          </w:rPr>
          <w:t>7</w:t>
        </w:r>
        <w:r w:rsidR="00F2516E">
          <w:rPr>
            <w:noProof/>
            <w:webHidden/>
          </w:rPr>
          <w:fldChar w:fldCharType="end"/>
        </w:r>
      </w:hyperlink>
    </w:p>
    <w:p w:rsidR="00F2516E" w:rsidRDefault="00ED12A4">
      <w:pPr>
        <w:pStyle w:val="TOC3"/>
        <w:tabs>
          <w:tab w:val="left" w:pos="1680"/>
          <w:tab w:val="right" w:leader="dot" w:pos="8296"/>
        </w:tabs>
        <w:rPr>
          <w:noProof/>
        </w:rPr>
      </w:pPr>
      <w:hyperlink w:anchor="_Toc535069956" w:history="1">
        <w:r w:rsidR="00F2516E" w:rsidRPr="008D3FAE">
          <w:rPr>
            <w:rStyle w:val="af0"/>
            <w:noProof/>
          </w:rPr>
          <w:t>2.1.1</w:t>
        </w:r>
        <w:r w:rsidR="00F2516E">
          <w:rPr>
            <w:noProof/>
          </w:rPr>
          <w:tab/>
        </w:r>
        <w:r w:rsidR="00F2516E" w:rsidRPr="008D3FAE">
          <w:rPr>
            <w:rStyle w:val="af0"/>
            <w:rFonts w:hint="eastAsia"/>
            <w:noProof/>
          </w:rPr>
          <w:t>质量指标</w:t>
        </w:r>
        <w:r w:rsidR="00F2516E">
          <w:rPr>
            <w:noProof/>
            <w:webHidden/>
          </w:rPr>
          <w:tab/>
        </w:r>
        <w:r w:rsidR="00F2516E">
          <w:rPr>
            <w:noProof/>
            <w:webHidden/>
          </w:rPr>
          <w:fldChar w:fldCharType="begin"/>
        </w:r>
        <w:r w:rsidR="00F2516E">
          <w:rPr>
            <w:noProof/>
            <w:webHidden/>
          </w:rPr>
          <w:instrText xml:space="preserve"> PAGEREF _Toc535069956 \h </w:instrText>
        </w:r>
        <w:r w:rsidR="00F2516E">
          <w:rPr>
            <w:noProof/>
            <w:webHidden/>
          </w:rPr>
        </w:r>
        <w:r w:rsidR="00F2516E">
          <w:rPr>
            <w:noProof/>
            <w:webHidden/>
          </w:rPr>
          <w:fldChar w:fldCharType="separate"/>
        </w:r>
        <w:r w:rsidR="00F2516E">
          <w:rPr>
            <w:noProof/>
            <w:webHidden/>
          </w:rPr>
          <w:t>7</w:t>
        </w:r>
        <w:r w:rsidR="00F2516E">
          <w:rPr>
            <w:noProof/>
            <w:webHidden/>
          </w:rPr>
          <w:fldChar w:fldCharType="end"/>
        </w:r>
      </w:hyperlink>
    </w:p>
    <w:p w:rsidR="00F2516E" w:rsidRDefault="00ED12A4">
      <w:pPr>
        <w:pStyle w:val="TOC2"/>
        <w:tabs>
          <w:tab w:val="left" w:pos="1050"/>
          <w:tab w:val="right" w:leader="dot" w:pos="8296"/>
        </w:tabs>
        <w:rPr>
          <w:noProof/>
        </w:rPr>
      </w:pPr>
      <w:hyperlink w:anchor="_Toc535069957" w:history="1">
        <w:r w:rsidR="00F2516E" w:rsidRPr="008D3FAE">
          <w:rPr>
            <w:rStyle w:val="af0"/>
            <w:noProof/>
          </w:rPr>
          <w:t>2.2</w:t>
        </w:r>
        <w:r w:rsidR="00F2516E">
          <w:rPr>
            <w:noProof/>
          </w:rPr>
          <w:tab/>
        </w:r>
        <w:r w:rsidR="00F2516E" w:rsidRPr="008D3FAE">
          <w:rPr>
            <w:rStyle w:val="af0"/>
            <w:rFonts w:hint="eastAsia"/>
            <w:noProof/>
          </w:rPr>
          <w:t>测试内容</w:t>
        </w:r>
        <w:r w:rsidR="00F2516E">
          <w:rPr>
            <w:noProof/>
            <w:webHidden/>
          </w:rPr>
          <w:tab/>
        </w:r>
        <w:r w:rsidR="00F2516E">
          <w:rPr>
            <w:noProof/>
            <w:webHidden/>
          </w:rPr>
          <w:fldChar w:fldCharType="begin"/>
        </w:r>
        <w:r w:rsidR="00F2516E">
          <w:rPr>
            <w:noProof/>
            <w:webHidden/>
          </w:rPr>
          <w:instrText xml:space="preserve"> PAGEREF _Toc535069957 \h </w:instrText>
        </w:r>
        <w:r w:rsidR="00F2516E">
          <w:rPr>
            <w:noProof/>
            <w:webHidden/>
          </w:rPr>
        </w:r>
        <w:r w:rsidR="00F2516E">
          <w:rPr>
            <w:noProof/>
            <w:webHidden/>
          </w:rPr>
          <w:fldChar w:fldCharType="separate"/>
        </w:r>
        <w:r w:rsidR="00F2516E">
          <w:rPr>
            <w:noProof/>
            <w:webHidden/>
          </w:rPr>
          <w:t>8</w:t>
        </w:r>
        <w:r w:rsidR="00F2516E">
          <w:rPr>
            <w:noProof/>
            <w:webHidden/>
          </w:rPr>
          <w:fldChar w:fldCharType="end"/>
        </w:r>
      </w:hyperlink>
    </w:p>
    <w:p w:rsidR="00F2516E" w:rsidRDefault="00ED12A4">
      <w:pPr>
        <w:pStyle w:val="TOC2"/>
        <w:tabs>
          <w:tab w:val="left" w:pos="1050"/>
          <w:tab w:val="right" w:leader="dot" w:pos="8296"/>
        </w:tabs>
        <w:rPr>
          <w:noProof/>
        </w:rPr>
      </w:pPr>
      <w:hyperlink w:anchor="_Toc535069958" w:history="1">
        <w:r w:rsidR="00F2516E" w:rsidRPr="008D3FAE">
          <w:rPr>
            <w:rStyle w:val="af0"/>
            <w:noProof/>
          </w:rPr>
          <w:t>2.3</w:t>
        </w:r>
        <w:r w:rsidR="00F2516E">
          <w:rPr>
            <w:noProof/>
          </w:rPr>
          <w:tab/>
        </w:r>
        <w:r w:rsidR="00F2516E" w:rsidRPr="008D3FAE">
          <w:rPr>
            <w:rStyle w:val="af0"/>
            <w:rFonts w:hint="eastAsia"/>
            <w:noProof/>
          </w:rPr>
          <w:t>工作分解结构</w:t>
        </w:r>
        <w:r w:rsidR="00F2516E" w:rsidRPr="008D3FAE">
          <w:rPr>
            <w:rStyle w:val="af0"/>
            <w:noProof/>
          </w:rPr>
          <w:t>wbs</w:t>
        </w:r>
        <w:r w:rsidR="00F2516E">
          <w:rPr>
            <w:noProof/>
            <w:webHidden/>
          </w:rPr>
          <w:tab/>
        </w:r>
        <w:r w:rsidR="00F2516E">
          <w:rPr>
            <w:noProof/>
            <w:webHidden/>
          </w:rPr>
          <w:fldChar w:fldCharType="begin"/>
        </w:r>
        <w:r w:rsidR="00F2516E">
          <w:rPr>
            <w:noProof/>
            <w:webHidden/>
          </w:rPr>
          <w:instrText xml:space="preserve"> PAGEREF _Toc535069958 \h </w:instrText>
        </w:r>
        <w:r w:rsidR="00F2516E">
          <w:rPr>
            <w:noProof/>
            <w:webHidden/>
          </w:rPr>
        </w:r>
        <w:r w:rsidR="00F2516E">
          <w:rPr>
            <w:noProof/>
            <w:webHidden/>
          </w:rPr>
          <w:fldChar w:fldCharType="separate"/>
        </w:r>
        <w:r w:rsidR="00F2516E">
          <w:rPr>
            <w:noProof/>
            <w:webHidden/>
          </w:rPr>
          <w:t>9</w:t>
        </w:r>
        <w:r w:rsidR="00F2516E">
          <w:rPr>
            <w:noProof/>
            <w:webHidden/>
          </w:rPr>
          <w:fldChar w:fldCharType="end"/>
        </w:r>
      </w:hyperlink>
    </w:p>
    <w:p w:rsidR="00F2516E" w:rsidRDefault="00ED12A4">
      <w:pPr>
        <w:pStyle w:val="TOC2"/>
        <w:tabs>
          <w:tab w:val="left" w:pos="1050"/>
          <w:tab w:val="right" w:leader="dot" w:pos="8296"/>
        </w:tabs>
        <w:rPr>
          <w:noProof/>
        </w:rPr>
      </w:pPr>
      <w:hyperlink w:anchor="_Toc535069959" w:history="1">
        <w:r w:rsidR="00F2516E" w:rsidRPr="008D3FAE">
          <w:rPr>
            <w:rStyle w:val="af0"/>
            <w:noProof/>
          </w:rPr>
          <w:t>2.4</w:t>
        </w:r>
        <w:r w:rsidR="00F2516E">
          <w:rPr>
            <w:noProof/>
          </w:rPr>
          <w:tab/>
        </w:r>
        <w:r w:rsidR="00F2516E" w:rsidRPr="008D3FAE">
          <w:rPr>
            <w:rStyle w:val="af0"/>
            <w:rFonts w:hint="eastAsia"/>
            <w:noProof/>
          </w:rPr>
          <w:t>单元测试</w:t>
        </w:r>
        <w:r w:rsidR="00F2516E">
          <w:rPr>
            <w:noProof/>
            <w:webHidden/>
          </w:rPr>
          <w:tab/>
        </w:r>
        <w:r w:rsidR="00F2516E">
          <w:rPr>
            <w:noProof/>
            <w:webHidden/>
          </w:rPr>
          <w:fldChar w:fldCharType="begin"/>
        </w:r>
        <w:r w:rsidR="00F2516E">
          <w:rPr>
            <w:noProof/>
            <w:webHidden/>
          </w:rPr>
          <w:instrText xml:space="preserve"> PAGEREF _Toc535069959 \h </w:instrText>
        </w:r>
        <w:r w:rsidR="00F2516E">
          <w:rPr>
            <w:noProof/>
            <w:webHidden/>
          </w:rPr>
        </w:r>
        <w:r w:rsidR="00F2516E">
          <w:rPr>
            <w:noProof/>
            <w:webHidden/>
          </w:rPr>
          <w:fldChar w:fldCharType="separate"/>
        </w:r>
        <w:r w:rsidR="00F2516E">
          <w:rPr>
            <w:noProof/>
            <w:webHidden/>
          </w:rPr>
          <w:t>9</w:t>
        </w:r>
        <w:r w:rsidR="00F2516E">
          <w:rPr>
            <w:noProof/>
            <w:webHidden/>
          </w:rPr>
          <w:fldChar w:fldCharType="end"/>
        </w:r>
      </w:hyperlink>
    </w:p>
    <w:p w:rsidR="00F2516E" w:rsidRDefault="00ED12A4">
      <w:pPr>
        <w:pStyle w:val="TOC3"/>
        <w:tabs>
          <w:tab w:val="left" w:pos="1680"/>
          <w:tab w:val="right" w:leader="dot" w:pos="8296"/>
        </w:tabs>
        <w:rPr>
          <w:noProof/>
        </w:rPr>
      </w:pPr>
      <w:hyperlink w:anchor="_Toc535069960" w:history="1">
        <w:r w:rsidR="00F2516E" w:rsidRPr="008D3FAE">
          <w:rPr>
            <w:rStyle w:val="af0"/>
            <w:noProof/>
          </w:rPr>
          <w:t>2.4.1</w:t>
        </w:r>
        <w:r w:rsidR="00F2516E">
          <w:rPr>
            <w:noProof/>
          </w:rPr>
          <w:tab/>
        </w:r>
        <w:r w:rsidR="00F2516E" w:rsidRPr="008D3FAE">
          <w:rPr>
            <w:rStyle w:val="af0"/>
            <w:rFonts w:hint="eastAsia"/>
            <w:noProof/>
          </w:rPr>
          <w:t>进度安排</w:t>
        </w:r>
        <w:r w:rsidR="00F2516E">
          <w:rPr>
            <w:noProof/>
            <w:webHidden/>
          </w:rPr>
          <w:tab/>
        </w:r>
        <w:r w:rsidR="00F2516E">
          <w:rPr>
            <w:noProof/>
            <w:webHidden/>
          </w:rPr>
          <w:fldChar w:fldCharType="begin"/>
        </w:r>
        <w:r w:rsidR="00F2516E">
          <w:rPr>
            <w:noProof/>
            <w:webHidden/>
          </w:rPr>
          <w:instrText xml:space="preserve"> PAGEREF _Toc535069960 \h </w:instrText>
        </w:r>
        <w:r w:rsidR="00F2516E">
          <w:rPr>
            <w:noProof/>
            <w:webHidden/>
          </w:rPr>
        </w:r>
        <w:r w:rsidR="00F2516E">
          <w:rPr>
            <w:noProof/>
            <w:webHidden/>
          </w:rPr>
          <w:fldChar w:fldCharType="separate"/>
        </w:r>
        <w:r w:rsidR="00F2516E">
          <w:rPr>
            <w:noProof/>
            <w:webHidden/>
          </w:rPr>
          <w:t>9</w:t>
        </w:r>
        <w:r w:rsidR="00F2516E">
          <w:rPr>
            <w:noProof/>
            <w:webHidden/>
          </w:rPr>
          <w:fldChar w:fldCharType="end"/>
        </w:r>
      </w:hyperlink>
    </w:p>
    <w:p w:rsidR="00F2516E" w:rsidRDefault="00ED12A4">
      <w:pPr>
        <w:pStyle w:val="TOC3"/>
        <w:tabs>
          <w:tab w:val="left" w:pos="1680"/>
          <w:tab w:val="right" w:leader="dot" w:pos="8296"/>
        </w:tabs>
        <w:rPr>
          <w:noProof/>
        </w:rPr>
      </w:pPr>
      <w:hyperlink w:anchor="_Toc535069961" w:history="1">
        <w:r w:rsidR="00F2516E" w:rsidRPr="008D3FAE">
          <w:rPr>
            <w:rStyle w:val="af0"/>
            <w:noProof/>
          </w:rPr>
          <w:t>2.4.2</w:t>
        </w:r>
        <w:r w:rsidR="00F2516E">
          <w:rPr>
            <w:noProof/>
          </w:rPr>
          <w:tab/>
        </w:r>
        <w:r w:rsidR="00F2516E" w:rsidRPr="008D3FAE">
          <w:rPr>
            <w:rStyle w:val="af0"/>
            <w:rFonts w:hint="eastAsia"/>
            <w:noProof/>
          </w:rPr>
          <w:t>条件</w:t>
        </w:r>
        <w:r w:rsidR="00F2516E">
          <w:rPr>
            <w:noProof/>
            <w:webHidden/>
          </w:rPr>
          <w:tab/>
        </w:r>
        <w:r w:rsidR="00F2516E">
          <w:rPr>
            <w:noProof/>
            <w:webHidden/>
          </w:rPr>
          <w:fldChar w:fldCharType="begin"/>
        </w:r>
        <w:r w:rsidR="00F2516E">
          <w:rPr>
            <w:noProof/>
            <w:webHidden/>
          </w:rPr>
          <w:instrText xml:space="preserve"> PAGEREF _Toc535069961 \h </w:instrText>
        </w:r>
        <w:r w:rsidR="00F2516E">
          <w:rPr>
            <w:noProof/>
            <w:webHidden/>
          </w:rPr>
        </w:r>
        <w:r w:rsidR="00F2516E">
          <w:rPr>
            <w:noProof/>
            <w:webHidden/>
          </w:rPr>
          <w:fldChar w:fldCharType="separate"/>
        </w:r>
        <w:r w:rsidR="00F2516E">
          <w:rPr>
            <w:noProof/>
            <w:webHidden/>
          </w:rPr>
          <w:t>9</w:t>
        </w:r>
        <w:r w:rsidR="00F2516E">
          <w:rPr>
            <w:noProof/>
            <w:webHidden/>
          </w:rPr>
          <w:fldChar w:fldCharType="end"/>
        </w:r>
      </w:hyperlink>
    </w:p>
    <w:p w:rsidR="00F2516E" w:rsidRDefault="00ED12A4">
      <w:pPr>
        <w:pStyle w:val="TOC3"/>
        <w:tabs>
          <w:tab w:val="left" w:pos="1680"/>
          <w:tab w:val="right" w:leader="dot" w:pos="8296"/>
        </w:tabs>
        <w:rPr>
          <w:noProof/>
        </w:rPr>
      </w:pPr>
      <w:hyperlink w:anchor="_Toc535069962" w:history="1">
        <w:r w:rsidR="00F2516E" w:rsidRPr="008D3FAE">
          <w:rPr>
            <w:rStyle w:val="af0"/>
            <w:noProof/>
          </w:rPr>
          <w:t>2.4.3</w:t>
        </w:r>
        <w:r w:rsidR="00F2516E">
          <w:rPr>
            <w:noProof/>
          </w:rPr>
          <w:tab/>
        </w:r>
        <w:r w:rsidR="00F2516E" w:rsidRPr="008D3FAE">
          <w:rPr>
            <w:rStyle w:val="af0"/>
            <w:rFonts w:hint="eastAsia"/>
            <w:noProof/>
          </w:rPr>
          <w:t>测试资料</w:t>
        </w:r>
        <w:r w:rsidR="00F2516E">
          <w:rPr>
            <w:noProof/>
            <w:webHidden/>
          </w:rPr>
          <w:tab/>
        </w:r>
        <w:r w:rsidR="00F2516E">
          <w:rPr>
            <w:noProof/>
            <w:webHidden/>
          </w:rPr>
          <w:fldChar w:fldCharType="begin"/>
        </w:r>
        <w:r w:rsidR="00F2516E">
          <w:rPr>
            <w:noProof/>
            <w:webHidden/>
          </w:rPr>
          <w:instrText xml:space="preserve"> PAGEREF _Toc535069962 \h </w:instrText>
        </w:r>
        <w:r w:rsidR="00F2516E">
          <w:rPr>
            <w:noProof/>
            <w:webHidden/>
          </w:rPr>
        </w:r>
        <w:r w:rsidR="00F2516E">
          <w:rPr>
            <w:noProof/>
            <w:webHidden/>
          </w:rPr>
          <w:fldChar w:fldCharType="separate"/>
        </w:r>
        <w:r w:rsidR="00F2516E">
          <w:rPr>
            <w:noProof/>
            <w:webHidden/>
          </w:rPr>
          <w:t>10</w:t>
        </w:r>
        <w:r w:rsidR="00F2516E">
          <w:rPr>
            <w:noProof/>
            <w:webHidden/>
          </w:rPr>
          <w:fldChar w:fldCharType="end"/>
        </w:r>
      </w:hyperlink>
    </w:p>
    <w:p w:rsidR="00F2516E" w:rsidRDefault="00ED12A4">
      <w:pPr>
        <w:pStyle w:val="TOC3"/>
        <w:tabs>
          <w:tab w:val="left" w:pos="1680"/>
          <w:tab w:val="right" w:leader="dot" w:pos="8296"/>
        </w:tabs>
        <w:rPr>
          <w:noProof/>
        </w:rPr>
      </w:pPr>
      <w:hyperlink w:anchor="_Toc535069963" w:history="1">
        <w:r w:rsidR="00F2516E" w:rsidRPr="008D3FAE">
          <w:rPr>
            <w:rStyle w:val="af0"/>
            <w:noProof/>
          </w:rPr>
          <w:t>2.4.4</w:t>
        </w:r>
        <w:r w:rsidR="00F2516E">
          <w:rPr>
            <w:noProof/>
          </w:rPr>
          <w:tab/>
        </w:r>
        <w:r w:rsidR="00F2516E" w:rsidRPr="008D3FAE">
          <w:rPr>
            <w:rStyle w:val="af0"/>
            <w:rFonts w:hint="eastAsia"/>
            <w:noProof/>
          </w:rPr>
          <w:t>测试培训</w:t>
        </w:r>
        <w:r w:rsidR="00F2516E">
          <w:rPr>
            <w:noProof/>
            <w:webHidden/>
          </w:rPr>
          <w:tab/>
        </w:r>
        <w:r w:rsidR="00F2516E">
          <w:rPr>
            <w:noProof/>
            <w:webHidden/>
          </w:rPr>
          <w:fldChar w:fldCharType="begin"/>
        </w:r>
        <w:r w:rsidR="00F2516E">
          <w:rPr>
            <w:noProof/>
            <w:webHidden/>
          </w:rPr>
          <w:instrText xml:space="preserve"> PAGEREF _Toc535069963 \h </w:instrText>
        </w:r>
        <w:r w:rsidR="00F2516E">
          <w:rPr>
            <w:noProof/>
            <w:webHidden/>
          </w:rPr>
        </w:r>
        <w:r w:rsidR="00F2516E">
          <w:rPr>
            <w:noProof/>
            <w:webHidden/>
          </w:rPr>
          <w:fldChar w:fldCharType="separate"/>
        </w:r>
        <w:r w:rsidR="00F2516E">
          <w:rPr>
            <w:noProof/>
            <w:webHidden/>
          </w:rPr>
          <w:t>10</w:t>
        </w:r>
        <w:r w:rsidR="00F2516E">
          <w:rPr>
            <w:noProof/>
            <w:webHidden/>
          </w:rPr>
          <w:fldChar w:fldCharType="end"/>
        </w:r>
      </w:hyperlink>
    </w:p>
    <w:p w:rsidR="00F2516E" w:rsidRDefault="00ED12A4">
      <w:pPr>
        <w:pStyle w:val="TOC2"/>
        <w:tabs>
          <w:tab w:val="left" w:pos="1050"/>
          <w:tab w:val="right" w:leader="dot" w:pos="8296"/>
        </w:tabs>
        <w:rPr>
          <w:noProof/>
        </w:rPr>
      </w:pPr>
      <w:hyperlink w:anchor="_Toc535069964" w:history="1">
        <w:r w:rsidR="00F2516E" w:rsidRPr="008D3FAE">
          <w:rPr>
            <w:rStyle w:val="af0"/>
            <w:noProof/>
          </w:rPr>
          <w:t>2.5</w:t>
        </w:r>
        <w:r w:rsidR="00F2516E">
          <w:rPr>
            <w:noProof/>
          </w:rPr>
          <w:tab/>
        </w:r>
        <w:r w:rsidR="00F2516E" w:rsidRPr="008D3FAE">
          <w:rPr>
            <w:rStyle w:val="af0"/>
            <w:rFonts w:hint="eastAsia"/>
            <w:noProof/>
          </w:rPr>
          <w:t>集成测试</w:t>
        </w:r>
        <w:r w:rsidR="00F2516E">
          <w:rPr>
            <w:noProof/>
            <w:webHidden/>
          </w:rPr>
          <w:tab/>
        </w:r>
        <w:r w:rsidR="00F2516E">
          <w:rPr>
            <w:noProof/>
            <w:webHidden/>
          </w:rPr>
          <w:fldChar w:fldCharType="begin"/>
        </w:r>
        <w:r w:rsidR="00F2516E">
          <w:rPr>
            <w:noProof/>
            <w:webHidden/>
          </w:rPr>
          <w:instrText xml:space="preserve"> PAGEREF _Toc535069964 \h </w:instrText>
        </w:r>
        <w:r w:rsidR="00F2516E">
          <w:rPr>
            <w:noProof/>
            <w:webHidden/>
          </w:rPr>
        </w:r>
        <w:r w:rsidR="00F2516E">
          <w:rPr>
            <w:noProof/>
            <w:webHidden/>
          </w:rPr>
          <w:fldChar w:fldCharType="separate"/>
        </w:r>
        <w:r w:rsidR="00F2516E">
          <w:rPr>
            <w:noProof/>
            <w:webHidden/>
          </w:rPr>
          <w:t>11</w:t>
        </w:r>
        <w:r w:rsidR="00F2516E">
          <w:rPr>
            <w:noProof/>
            <w:webHidden/>
          </w:rPr>
          <w:fldChar w:fldCharType="end"/>
        </w:r>
      </w:hyperlink>
    </w:p>
    <w:p w:rsidR="00F2516E" w:rsidRDefault="00ED12A4">
      <w:pPr>
        <w:pStyle w:val="TOC3"/>
        <w:tabs>
          <w:tab w:val="left" w:pos="1680"/>
          <w:tab w:val="right" w:leader="dot" w:pos="8296"/>
        </w:tabs>
        <w:rPr>
          <w:noProof/>
        </w:rPr>
      </w:pPr>
      <w:hyperlink w:anchor="_Toc535069965" w:history="1">
        <w:r w:rsidR="00F2516E" w:rsidRPr="008D3FAE">
          <w:rPr>
            <w:rStyle w:val="af0"/>
            <w:noProof/>
          </w:rPr>
          <w:t>2.5.1</w:t>
        </w:r>
        <w:r w:rsidR="00F2516E">
          <w:rPr>
            <w:noProof/>
          </w:rPr>
          <w:tab/>
        </w:r>
        <w:r w:rsidR="00F2516E" w:rsidRPr="008D3FAE">
          <w:rPr>
            <w:rStyle w:val="af0"/>
            <w:rFonts w:hint="eastAsia"/>
            <w:noProof/>
          </w:rPr>
          <w:t>进度安排</w:t>
        </w:r>
        <w:r w:rsidR="00F2516E">
          <w:rPr>
            <w:noProof/>
            <w:webHidden/>
          </w:rPr>
          <w:tab/>
        </w:r>
        <w:r w:rsidR="00F2516E">
          <w:rPr>
            <w:noProof/>
            <w:webHidden/>
          </w:rPr>
          <w:fldChar w:fldCharType="begin"/>
        </w:r>
        <w:r w:rsidR="00F2516E">
          <w:rPr>
            <w:noProof/>
            <w:webHidden/>
          </w:rPr>
          <w:instrText xml:space="preserve"> PAGEREF _Toc535069965 \h </w:instrText>
        </w:r>
        <w:r w:rsidR="00F2516E">
          <w:rPr>
            <w:noProof/>
            <w:webHidden/>
          </w:rPr>
        </w:r>
        <w:r w:rsidR="00F2516E">
          <w:rPr>
            <w:noProof/>
            <w:webHidden/>
          </w:rPr>
          <w:fldChar w:fldCharType="separate"/>
        </w:r>
        <w:r w:rsidR="00F2516E">
          <w:rPr>
            <w:noProof/>
            <w:webHidden/>
          </w:rPr>
          <w:t>11</w:t>
        </w:r>
        <w:r w:rsidR="00F2516E">
          <w:rPr>
            <w:noProof/>
            <w:webHidden/>
          </w:rPr>
          <w:fldChar w:fldCharType="end"/>
        </w:r>
      </w:hyperlink>
    </w:p>
    <w:p w:rsidR="00F2516E" w:rsidRDefault="00ED12A4">
      <w:pPr>
        <w:pStyle w:val="TOC3"/>
        <w:tabs>
          <w:tab w:val="left" w:pos="1680"/>
          <w:tab w:val="right" w:leader="dot" w:pos="8296"/>
        </w:tabs>
        <w:rPr>
          <w:noProof/>
        </w:rPr>
      </w:pPr>
      <w:hyperlink w:anchor="_Toc535069966" w:history="1">
        <w:r w:rsidR="00F2516E" w:rsidRPr="008D3FAE">
          <w:rPr>
            <w:rStyle w:val="af0"/>
            <w:noProof/>
          </w:rPr>
          <w:t>2.5.2</w:t>
        </w:r>
        <w:r w:rsidR="00F2516E">
          <w:rPr>
            <w:noProof/>
          </w:rPr>
          <w:tab/>
        </w:r>
        <w:r w:rsidR="00F2516E" w:rsidRPr="008D3FAE">
          <w:rPr>
            <w:rStyle w:val="af0"/>
            <w:rFonts w:hint="eastAsia"/>
            <w:noProof/>
          </w:rPr>
          <w:t>条件</w:t>
        </w:r>
        <w:r w:rsidR="00F2516E">
          <w:rPr>
            <w:noProof/>
            <w:webHidden/>
          </w:rPr>
          <w:tab/>
        </w:r>
        <w:r w:rsidR="00F2516E">
          <w:rPr>
            <w:noProof/>
            <w:webHidden/>
          </w:rPr>
          <w:fldChar w:fldCharType="begin"/>
        </w:r>
        <w:r w:rsidR="00F2516E">
          <w:rPr>
            <w:noProof/>
            <w:webHidden/>
          </w:rPr>
          <w:instrText xml:space="preserve"> PAGEREF _Toc535069966 \h </w:instrText>
        </w:r>
        <w:r w:rsidR="00F2516E">
          <w:rPr>
            <w:noProof/>
            <w:webHidden/>
          </w:rPr>
        </w:r>
        <w:r w:rsidR="00F2516E">
          <w:rPr>
            <w:noProof/>
            <w:webHidden/>
          </w:rPr>
          <w:fldChar w:fldCharType="separate"/>
        </w:r>
        <w:r w:rsidR="00F2516E">
          <w:rPr>
            <w:noProof/>
            <w:webHidden/>
          </w:rPr>
          <w:t>11</w:t>
        </w:r>
        <w:r w:rsidR="00F2516E">
          <w:rPr>
            <w:noProof/>
            <w:webHidden/>
          </w:rPr>
          <w:fldChar w:fldCharType="end"/>
        </w:r>
      </w:hyperlink>
    </w:p>
    <w:p w:rsidR="00F2516E" w:rsidRDefault="00ED12A4">
      <w:pPr>
        <w:pStyle w:val="TOC3"/>
        <w:tabs>
          <w:tab w:val="left" w:pos="1680"/>
          <w:tab w:val="right" w:leader="dot" w:pos="8296"/>
        </w:tabs>
        <w:rPr>
          <w:noProof/>
        </w:rPr>
      </w:pPr>
      <w:hyperlink w:anchor="_Toc535069967" w:history="1">
        <w:r w:rsidR="00F2516E" w:rsidRPr="008D3FAE">
          <w:rPr>
            <w:rStyle w:val="af0"/>
            <w:noProof/>
          </w:rPr>
          <w:t>2.5.3</w:t>
        </w:r>
        <w:r w:rsidR="00F2516E">
          <w:rPr>
            <w:noProof/>
          </w:rPr>
          <w:tab/>
        </w:r>
        <w:r w:rsidR="00F2516E" w:rsidRPr="008D3FAE">
          <w:rPr>
            <w:rStyle w:val="af0"/>
            <w:rFonts w:hint="eastAsia"/>
            <w:noProof/>
          </w:rPr>
          <w:t>测试资料</w:t>
        </w:r>
        <w:r w:rsidR="00F2516E">
          <w:rPr>
            <w:noProof/>
            <w:webHidden/>
          </w:rPr>
          <w:tab/>
        </w:r>
        <w:r w:rsidR="00F2516E">
          <w:rPr>
            <w:noProof/>
            <w:webHidden/>
          </w:rPr>
          <w:fldChar w:fldCharType="begin"/>
        </w:r>
        <w:r w:rsidR="00F2516E">
          <w:rPr>
            <w:noProof/>
            <w:webHidden/>
          </w:rPr>
          <w:instrText xml:space="preserve"> PAGEREF _Toc535069967 \h </w:instrText>
        </w:r>
        <w:r w:rsidR="00F2516E">
          <w:rPr>
            <w:noProof/>
            <w:webHidden/>
          </w:rPr>
        </w:r>
        <w:r w:rsidR="00F2516E">
          <w:rPr>
            <w:noProof/>
            <w:webHidden/>
          </w:rPr>
          <w:fldChar w:fldCharType="separate"/>
        </w:r>
        <w:r w:rsidR="00F2516E">
          <w:rPr>
            <w:noProof/>
            <w:webHidden/>
          </w:rPr>
          <w:t>11</w:t>
        </w:r>
        <w:r w:rsidR="00F2516E">
          <w:rPr>
            <w:noProof/>
            <w:webHidden/>
          </w:rPr>
          <w:fldChar w:fldCharType="end"/>
        </w:r>
      </w:hyperlink>
    </w:p>
    <w:p w:rsidR="00F2516E" w:rsidRDefault="00ED12A4">
      <w:pPr>
        <w:pStyle w:val="TOC3"/>
        <w:tabs>
          <w:tab w:val="left" w:pos="1680"/>
          <w:tab w:val="right" w:leader="dot" w:pos="8296"/>
        </w:tabs>
        <w:rPr>
          <w:noProof/>
        </w:rPr>
      </w:pPr>
      <w:hyperlink w:anchor="_Toc535069968" w:history="1">
        <w:r w:rsidR="00F2516E" w:rsidRPr="008D3FAE">
          <w:rPr>
            <w:rStyle w:val="af0"/>
            <w:noProof/>
          </w:rPr>
          <w:t>2.5.4</w:t>
        </w:r>
        <w:r w:rsidR="00F2516E">
          <w:rPr>
            <w:noProof/>
          </w:rPr>
          <w:tab/>
        </w:r>
        <w:r w:rsidR="00F2516E" w:rsidRPr="008D3FAE">
          <w:rPr>
            <w:rStyle w:val="af0"/>
            <w:rFonts w:hint="eastAsia"/>
            <w:noProof/>
          </w:rPr>
          <w:t>测试培训</w:t>
        </w:r>
        <w:r w:rsidR="00F2516E">
          <w:rPr>
            <w:noProof/>
            <w:webHidden/>
          </w:rPr>
          <w:tab/>
        </w:r>
        <w:r w:rsidR="00F2516E">
          <w:rPr>
            <w:noProof/>
            <w:webHidden/>
          </w:rPr>
          <w:fldChar w:fldCharType="begin"/>
        </w:r>
        <w:r w:rsidR="00F2516E">
          <w:rPr>
            <w:noProof/>
            <w:webHidden/>
          </w:rPr>
          <w:instrText xml:space="preserve"> PAGEREF _Toc535069968 \h </w:instrText>
        </w:r>
        <w:r w:rsidR="00F2516E">
          <w:rPr>
            <w:noProof/>
            <w:webHidden/>
          </w:rPr>
        </w:r>
        <w:r w:rsidR="00F2516E">
          <w:rPr>
            <w:noProof/>
            <w:webHidden/>
          </w:rPr>
          <w:fldChar w:fldCharType="separate"/>
        </w:r>
        <w:r w:rsidR="00F2516E">
          <w:rPr>
            <w:noProof/>
            <w:webHidden/>
          </w:rPr>
          <w:t>12</w:t>
        </w:r>
        <w:r w:rsidR="00F2516E">
          <w:rPr>
            <w:noProof/>
            <w:webHidden/>
          </w:rPr>
          <w:fldChar w:fldCharType="end"/>
        </w:r>
      </w:hyperlink>
    </w:p>
    <w:p w:rsidR="00F2516E" w:rsidRDefault="00ED12A4">
      <w:pPr>
        <w:pStyle w:val="TOC2"/>
        <w:tabs>
          <w:tab w:val="left" w:pos="1050"/>
          <w:tab w:val="right" w:leader="dot" w:pos="8296"/>
        </w:tabs>
        <w:rPr>
          <w:noProof/>
        </w:rPr>
      </w:pPr>
      <w:hyperlink w:anchor="_Toc535069969" w:history="1">
        <w:r w:rsidR="00F2516E" w:rsidRPr="008D3FAE">
          <w:rPr>
            <w:rStyle w:val="af0"/>
            <w:noProof/>
          </w:rPr>
          <w:t>2.6</w:t>
        </w:r>
        <w:r w:rsidR="00F2516E">
          <w:rPr>
            <w:noProof/>
          </w:rPr>
          <w:tab/>
        </w:r>
        <w:r w:rsidR="00F2516E" w:rsidRPr="008D3FAE">
          <w:rPr>
            <w:rStyle w:val="af0"/>
            <w:rFonts w:hint="eastAsia"/>
            <w:noProof/>
          </w:rPr>
          <w:t>系统测试</w:t>
        </w:r>
        <w:r w:rsidR="00F2516E">
          <w:rPr>
            <w:noProof/>
            <w:webHidden/>
          </w:rPr>
          <w:tab/>
        </w:r>
        <w:r w:rsidR="00F2516E">
          <w:rPr>
            <w:noProof/>
            <w:webHidden/>
          </w:rPr>
          <w:fldChar w:fldCharType="begin"/>
        </w:r>
        <w:r w:rsidR="00F2516E">
          <w:rPr>
            <w:noProof/>
            <w:webHidden/>
          </w:rPr>
          <w:instrText xml:space="preserve"> PAGEREF _Toc535069969 \h </w:instrText>
        </w:r>
        <w:r w:rsidR="00F2516E">
          <w:rPr>
            <w:noProof/>
            <w:webHidden/>
          </w:rPr>
        </w:r>
        <w:r w:rsidR="00F2516E">
          <w:rPr>
            <w:noProof/>
            <w:webHidden/>
          </w:rPr>
          <w:fldChar w:fldCharType="separate"/>
        </w:r>
        <w:r w:rsidR="00F2516E">
          <w:rPr>
            <w:noProof/>
            <w:webHidden/>
          </w:rPr>
          <w:t>12</w:t>
        </w:r>
        <w:r w:rsidR="00F2516E">
          <w:rPr>
            <w:noProof/>
            <w:webHidden/>
          </w:rPr>
          <w:fldChar w:fldCharType="end"/>
        </w:r>
      </w:hyperlink>
    </w:p>
    <w:p w:rsidR="00F2516E" w:rsidRDefault="00ED12A4">
      <w:pPr>
        <w:pStyle w:val="TOC3"/>
        <w:tabs>
          <w:tab w:val="left" w:pos="1680"/>
          <w:tab w:val="right" w:leader="dot" w:pos="8296"/>
        </w:tabs>
        <w:rPr>
          <w:noProof/>
        </w:rPr>
      </w:pPr>
      <w:hyperlink w:anchor="_Toc535069970" w:history="1">
        <w:r w:rsidR="00F2516E" w:rsidRPr="008D3FAE">
          <w:rPr>
            <w:rStyle w:val="af0"/>
            <w:noProof/>
          </w:rPr>
          <w:t>2.6.1</w:t>
        </w:r>
        <w:r w:rsidR="00F2516E">
          <w:rPr>
            <w:noProof/>
          </w:rPr>
          <w:tab/>
        </w:r>
        <w:r w:rsidR="00F2516E" w:rsidRPr="008D3FAE">
          <w:rPr>
            <w:rStyle w:val="af0"/>
            <w:rFonts w:hint="eastAsia"/>
            <w:noProof/>
          </w:rPr>
          <w:t>进度安排</w:t>
        </w:r>
        <w:r w:rsidR="00F2516E">
          <w:rPr>
            <w:noProof/>
            <w:webHidden/>
          </w:rPr>
          <w:tab/>
        </w:r>
        <w:r w:rsidR="00F2516E">
          <w:rPr>
            <w:noProof/>
            <w:webHidden/>
          </w:rPr>
          <w:fldChar w:fldCharType="begin"/>
        </w:r>
        <w:r w:rsidR="00F2516E">
          <w:rPr>
            <w:noProof/>
            <w:webHidden/>
          </w:rPr>
          <w:instrText xml:space="preserve"> PAGEREF _Toc535069970 \h </w:instrText>
        </w:r>
        <w:r w:rsidR="00F2516E">
          <w:rPr>
            <w:noProof/>
            <w:webHidden/>
          </w:rPr>
        </w:r>
        <w:r w:rsidR="00F2516E">
          <w:rPr>
            <w:noProof/>
            <w:webHidden/>
          </w:rPr>
          <w:fldChar w:fldCharType="separate"/>
        </w:r>
        <w:r w:rsidR="00F2516E">
          <w:rPr>
            <w:noProof/>
            <w:webHidden/>
          </w:rPr>
          <w:t>12</w:t>
        </w:r>
        <w:r w:rsidR="00F2516E">
          <w:rPr>
            <w:noProof/>
            <w:webHidden/>
          </w:rPr>
          <w:fldChar w:fldCharType="end"/>
        </w:r>
      </w:hyperlink>
    </w:p>
    <w:p w:rsidR="00F2516E" w:rsidRDefault="00ED12A4">
      <w:pPr>
        <w:pStyle w:val="TOC3"/>
        <w:tabs>
          <w:tab w:val="left" w:pos="1680"/>
          <w:tab w:val="right" w:leader="dot" w:pos="8296"/>
        </w:tabs>
        <w:rPr>
          <w:noProof/>
        </w:rPr>
      </w:pPr>
      <w:hyperlink w:anchor="_Toc535069971" w:history="1">
        <w:r w:rsidR="00F2516E" w:rsidRPr="008D3FAE">
          <w:rPr>
            <w:rStyle w:val="af0"/>
            <w:noProof/>
          </w:rPr>
          <w:t>2.6.2</w:t>
        </w:r>
        <w:r w:rsidR="00F2516E">
          <w:rPr>
            <w:noProof/>
          </w:rPr>
          <w:tab/>
        </w:r>
        <w:r w:rsidR="00F2516E" w:rsidRPr="008D3FAE">
          <w:rPr>
            <w:rStyle w:val="af0"/>
            <w:rFonts w:hint="eastAsia"/>
            <w:noProof/>
          </w:rPr>
          <w:t>条件</w:t>
        </w:r>
        <w:r w:rsidR="00F2516E">
          <w:rPr>
            <w:noProof/>
            <w:webHidden/>
          </w:rPr>
          <w:tab/>
        </w:r>
        <w:r w:rsidR="00F2516E">
          <w:rPr>
            <w:noProof/>
            <w:webHidden/>
          </w:rPr>
          <w:fldChar w:fldCharType="begin"/>
        </w:r>
        <w:r w:rsidR="00F2516E">
          <w:rPr>
            <w:noProof/>
            <w:webHidden/>
          </w:rPr>
          <w:instrText xml:space="preserve"> PAGEREF _Toc535069971 \h </w:instrText>
        </w:r>
        <w:r w:rsidR="00F2516E">
          <w:rPr>
            <w:noProof/>
            <w:webHidden/>
          </w:rPr>
        </w:r>
        <w:r w:rsidR="00F2516E">
          <w:rPr>
            <w:noProof/>
            <w:webHidden/>
          </w:rPr>
          <w:fldChar w:fldCharType="separate"/>
        </w:r>
        <w:r w:rsidR="00F2516E">
          <w:rPr>
            <w:noProof/>
            <w:webHidden/>
          </w:rPr>
          <w:t>12</w:t>
        </w:r>
        <w:r w:rsidR="00F2516E">
          <w:rPr>
            <w:noProof/>
            <w:webHidden/>
          </w:rPr>
          <w:fldChar w:fldCharType="end"/>
        </w:r>
      </w:hyperlink>
    </w:p>
    <w:p w:rsidR="00F2516E" w:rsidRDefault="00ED12A4">
      <w:pPr>
        <w:pStyle w:val="TOC3"/>
        <w:tabs>
          <w:tab w:val="left" w:pos="1680"/>
          <w:tab w:val="right" w:leader="dot" w:pos="8296"/>
        </w:tabs>
        <w:rPr>
          <w:noProof/>
        </w:rPr>
      </w:pPr>
      <w:hyperlink w:anchor="_Toc535069972" w:history="1">
        <w:r w:rsidR="00F2516E" w:rsidRPr="008D3FAE">
          <w:rPr>
            <w:rStyle w:val="af0"/>
            <w:noProof/>
          </w:rPr>
          <w:t>2.6.3</w:t>
        </w:r>
        <w:r w:rsidR="00F2516E">
          <w:rPr>
            <w:noProof/>
          </w:rPr>
          <w:tab/>
        </w:r>
        <w:r w:rsidR="00F2516E" w:rsidRPr="008D3FAE">
          <w:rPr>
            <w:rStyle w:val="af0"/>
            <w:rFonts w:hint="eastAsia"/>
            <w:noProof/>
          </w:rPr>
          <w:t>测试资料</w:t>
        </w:r>
        <w:r w:rsidR="00F2516E">
          <w:rPr>
            <w:noProof/>
            <w:webHidden/>
          </w:rPr>
          <w:tab/>
        </w:r>
        <w:r w:rsidR="00F2516E">
          <w:rPr>
            <w:noProof/>
            <w:webHidden/>
          </w:rPr>
          <w:fldChar w:fldCharType="begin"/>
        </w:r>
        <w:r w:rsidR="00F2516E">
          <w:rPr>
            <w:noProof/>
            <w:webHidden/>
          </w:rPr>
          <w:instrText xml:space="preserve"> PAGEREF _Toc535069972 \h </w:instrText>
        </w:r>
        <w:r w:rsidR="00F2516E">
          <w:rPr>
            <w:noProof/>
            <w:webHidden/>
          </w:rPr>
        </w:r>
        <w:r w:rsidR="00F2516E">
          <w:rPr>
            <w:noProof/>
            <w:webHidden/>
          </w:rPr>
          <w:fldChar w:fldCharType="separate"/>
        </w:r>
        <w:r w:rsidR="00F2516E">
          <w:rPr>
            <w:noProof/>
            <w:webHidden/>
          </w:rPr>
          <w:t>12</w:t>
        </w:r>
        <w:r w:rsidR="00F2516E">
          <w:rPr>
            <w:noProof/>
            <w:webHidden/>
          </w:rPr>
          <w:fldChar w:fldCharType="end"/>
        </w:r>
      </w:hyperlink>
    </w:p>
    <w:p w:rsidR="00F2516E" w:rsidRDefault="00ED12A4">
      <w:pPr>
        <w:pStyle w:val="TOC3"/>
        <w:tabs>
          <w:tab w:val="left" w:pos="1680"/>
          <w:tab w:val="right" w:leader="dot" w:pos="8296"/>
        </w:tabs>
        <w:rPr>
          <w:noProof/>
        </w:rPr>
      </w:pPr>
      <w:hyperlink w:anchor="_Toc535069973" w:history="1">
        <w:r w:rsidR="00F2516E" w:rsidRPr="008D3FAE">
          <w:rPr>
            <w:rStyle w:val="af0"/>
            <w:noProof/>
          </w:rPr>
          <w:t>2.6.4</w:t>
        </w:r>
        <w:r w:rsidR="00F2516E">
          <w:rPr>
            <w:noProof/>
          </w:rPr>
          <w:tab/>
        </w:r>
        <w:r w:rsidR="00F2516E" w:rsidRPr="008D3FAE">
          <w:rPr>
            <w:rStyle w:val="af0"/>
            <w:rFonts w:hint="eastAsia"/>
            <w:noProof/>
          </w:rPr>
          <w:t>测试培训</w:t>
        </w:r>
        <w:r w:rsidR="00F2516E">
          <w:rPr>
            <w:noProof/>
            <w:webHidden/>
          </w:rPr>
          <w:tab/>
        </w:r>
        <w:r w:rsidR="00F2516E">
          <w:rPr>
            <w:noProof/>
            <w:webHidden/>
          </w:rPr>
          <w:fldChar w:fldCharType="begin"/>
        </w:r>
        <w:r w:rsidR="00F2516E">
          <w:rPr>
            <w:noProof/>
            <w:webHidden/>
          </w:rPr>
          <w:instrText xml:space="preserve"> PAGEREF _Toc535069973 \h </w:instrText>
        </w:r>
        <w:r w:rsidR="00F2516E">
          <w:rPr>
            <w:noProof/>
            <w:webHidden/>
          </w:rPr>
        </w:r>
        <w:r w:rsidR="00F2516E">
          <w:rPr>
            <w:noProof/>
            <w:webHidden/>
          </w:rPr>
          <w:fldChar w:fldCharType="separate"/>
        </w:r>
        <w:r w:rsidR="00F2516E">
          <w:rPr>
            <w:noProof/>
            <w:webHidden/>
          </w:rPr>
          <w:t>13</w:t>
        </w:r>
        <w:r w:rsidR="00F2516E">
          <w:rPr>
            <w:noProof/>
            <w:webHidden/>
          </w:rPr>
          <w:fldChar w:fldCharType="end"/>
        </w:r>
      </w:hyperlink>
    </w:p>
    <w:p w:rsidR="00F2516E" w:rsidRDefault="00ED12A4">
      <w:pPr>
        <w:pStyle w:val="TOC2"/>
        <w:tabs>
          <w:tab w:val="left" w:pos="1050"/>
          <w:tab w:val="right" w:leader="dot" w:pos="8296"/>
        </w:tabs>
        <w:rPr>
          <w:noProof/>
        </w:rPr>
      </w:pPr>
      <w:hyperlink w:anchor="_Toc535069974" w:history="1">
        <w:r w:rsidR="00F2516E" w:rsidRPr="008D3FAE">
          <w:rPr>
            <w:rStyle w:val="af0"/>
            <w:noProof/>
          </w:rPr>
          <w:t>2.7</w:t>
        </w:r>
        <w:r w:rsidR="00F2516E">
          <w:rPr>
            <w:noProof/>
          </w:rPr>
          <w:tab/>
        </w:r>
        <w:r w:rsidR="00F2516E" w:rsidRPr="008D3FAE">
          <w:rPr>
            <w:rStyle w:val="af0"/>
            <w:rFonts w:hint="eastAsia"/>
            <w:noProof/>
          </w:rPr>
          <w:t>性能测试</w:t>
        </w:r>
        <w:r w:rsidR="00F2516E">
          <w:rPr>
            <w:noProof/>
            <w:webHidden/>
          </w:rPr>
          <w:tab/>
        </w:r>
        <w:r w:rsidR="00F2516E">
          <w:rPr>
            <w:noProof/>
            <w:webHidden/>
          </w:rPr>
          <w:fldChar w:fldCharType="begin"/>
        </w:r>
        <w:r w:rsidR="00F2516E">
          <w:rPr>
            <w:noProof/>
            <w:webHidden/>
          </w:rPr>
          <w:instrText xml:space="preserve"> PAGEREF _Toc535069974 \h </w:instrText>
        </w:r>
        <w:r w:rsidR="00F2516E">
          <w:rPr>
            <w:noProof/>
            <w:webHidden/>
          </w:rPr>
        </w:r>
        <w:r w:rsidR="00F2516E">
          <w:rPr>
            <w:noProof/>
            <w:webHidden/>
          </w:rPr>
          <w:fldChar w:fldCharType="separate"/>
        </w:r>
        <w:r w:rsidR="00F2516E">
          <w:rPr>
            <w:noProof/>
            <w:webHidden/>
          </w:rPr>
          <w:t>13</w:t>
        </w:r>
        <w:r w:rsidR="00F2516E">
          <w:rPr>
            <w:noProof/>
            <w:webHidden/>
          </w:rPr>
          <w:fldChar w:fldCharType="end"/>
        </w:r>
      </w:hyperlink>
    </w:p>
    <w:p w:rsidR="00F2516E" w:rsidRDefault="00ED12A4">
      <w:pPr>
        <w:pStyle w:val="TOC3"/>
        <w:tabs>
          <w:tab w:val="left" w:pos="1680"/>
          <w:tab w:val="right" w:leader="dot" w:pos="8296"/>
        </w:tabs>
        <w:rPr>
          <w:noProof/>
        </w:rPr>
      </w:pPr>
      <w:hyperlink w:anchor="_Toc535069975" w:history="1">
        <w:r w:rsidR="00F2516E" w:rsidRPr="008D3FAE">
          <w:rPr>
            <w:rStyle w:val="af0"/>
            <w:noProof/>
          </w:rPr>
          <w:t>2.7.1</w:t>
        </w:r>
        <w:r w:rsidR="00F2516E">
          <w:rPr>
            <w:noProof/>
          </w:rPr>
          <w:tab/>
        </w:r>
        <w:r w:rsidR="00F2516E" w:rsidRPr="008D3FAE">
          <w:rPr>
            <w:rStyle w:val="af0"/>
            <w:rFonts w:hint="eastAsia"/>
            <w:noProof/>
          </w:rPr>
          <w:t>进度安排</w:t>
        </w:r>
        <w:r w:rsidR="00F2516E">
          <w:rPr>
            <w:noProof/>
            <w:webHidden/>
          </w:rPr>
          <w:tab/>
        </w:r>
        <w:r w:rsidR="00F2516E">
          <w:rPr>
            <w:noProof/>
            <w:webHidden/>
          </w:rPr>
          <w:fldChar w:fldCharType="begin"/>
        </w:r>
        <w:r w:rsidR="00F2516E">
          <w:rPr>
            <w:noProof/>
            <w:webHidden/>
          </w:rPr>
          <w:instrText xml:space="preserve"> PAGEREF _Toc535069975 \h </w:instrText>
        </w:r>
        <w:r w:rsidR="00F2516E">
          <w:rPr>
            <w:noProof/>
            <w:webHidden/>
          </w:rPr>
        </w:r>
        <w:r w:rsidR="00F2516E">
          <w:rPr>
            <w:noProof/>
            <w:webHidden/>
          </w:rPr>
          <w:fldChar w:fldCharType="separate"/>
        </w:r>
        <w:r w:rsidR="00F2516E">
          <w:rPr>
            <w:noProof/>
            <w:webHidden/>
          </w:rPr>
          <w:t>13</w:t>
        </w:r>
        <w:r w:rsidR="00F2516E">
          <w:rPr>
            <w:noProof/>
            <w:webHidden/>
          </w:rPr>
          <w:fldChar w:fldCharType="end"/>
        </w:r>
      </w:hyperlink>
    </w:p>
    <w:p w:rsidR="00F2516E" w:rsidRDefault="00ED12A4">
      <w:pPr>
        <w:pStyle w:val="TOC3"/>
        <w:tabs>
          <w:tab w:val="left" w:pos="1680"/>
          <w:tab w:val="right" w:leader="dot" w:pos="8296"/>
        </w:tabs>
        <w:rPr>
          <w:noProof/>
        </w:rPr>
      </w:pPr>
      <w:hyperlink w:anchor="_Toc535069976" w:history="1">
        <w:r w:rsidR="00F2516E" w:rsidRPr="008D3FAE">
          <w:rPr>
            <w:rStyle w:val="af0"/>
            <w:noProof/>
          </w:rPr>
          <w:t>2.7.2</w:t>
        </w:r>
        <w:r w:rsidR="00F2516E">
          <w:rPr>
            <w:noProof/>
          </w:rPr>
          <w:tab/>
        </w:r>
        <w:r w:rsidR="00F2516E" w:rsidRPr="008D3FAE">
          <w:rPr>
            <w:rStyle w:val="af0"/>
            <w:rFonts w:hint="eastAsia"/>
            <w:noProof/>
          </w:rPr>
          <w:t>条件</w:t>
        </w:r>
        <w:r w:rsidR="00F2516E">
          <w:rPr>
            <w:noProof/>
            <w:webHidden/>
          </w:rPr>
          <w:tab/>
        </w:r>
        <w:r w:rsidR="00F2516E">
          <w:rPr>
            <w:noProof/>
            <w:webHidden/>
          </w:rPr>
          <w:fldChar w:fldCharType="begin"/>
        </w:r>
        <w:r w:rsidR="00F2516E">
          <w:rPr>
            <w:noProof/>
            <w:webHidden/>
          </w:rPr>
          <w:instrText xml:space="preserve"> PAGEREF _Toc535069976 \h </w:instrText>
        </w:r>
        <w:r w:rsidR="00F2516E">
          <w:rPr>
            <w:noProof/>
            <w:webHidden/>
          </w:rPr>
        </w:r>
        <w:r w:rsidR="00F2516E">
          <w:rPr>
            <w:noProof/>
            <w:webHidden/>
          </w:rPr>
          <w:fldChar w:fldCharType="separate"/>
        </w:r>
        <w:r w:rsidR="00F2516E">
          <w:rPr>
            <w:noProof/>
            <w:webHidden/>
          </w:rPr>
          <w:t>13</w:t>
        </w:r>
        <w:r w:rsidR="00F2516E">
          <w:rPr>
            <w:noProof/>
            <w:webHidden/>
          </w:rPr>
          <w:fldChar w:fldCharType="end"/>
        </w:r>
      </w:hyperlink>
    </w:p>
    <w:p w:rsidR="00F2516E" w:rsidRDefault="00ED12A4">
      <w:pPr>
        <w:pStyle w:val="TOC3"/>
        <w:tabs>
          <w:tab w:val="left" w:pos="1680"/>
          <w:tab w:val="right" w:leader="dot" w:pos="8296"/>
        </w:tabs>
        <w:rPr>
          <w:noProof/>
        </w:rPr>
      </w:pPr>
      <w:hyperlink w:anchor="_Toc535069977" w:history="1">
        <w:r w:rsidR="00F2516E" w:rsidRPr="008D3FAE">
          <w:rPr>
            <w:rStyle w:val="af0"/>
            <w:noProof/>
          </w:rPr>
          <w:t>2.7.3</w:t>
        </w:r>
        <w:r w:rsidR="00F2516E">
          <w:rPr>
            <w:noProof/>
          </w:rPr>
          <w:tab/>
        </w:r>
        <w:r w:rsidR="00F2516E" w:rsidRPr="008D3FAE">
          <w:rPr>
            <w:rStyle w:val="af0"/>
            <w:rFonts w:hint="eastAsia"/>
            <w:noProof/>
          </w:rPr>
          <w:t>测试资料</w:t>
        </w:r>
        <w:r w:rsidR="00F2516E">
          <w:rPr>
            <w:noProof/>
            <w:webHidden/>
          </w:rPr>
          <w:tab/>
        </w:r>
        <w:r w:rsidR="00F2516E">
          <w:rPr>
            <w:noProof/>
            <w:webHidden/>
          </w:rPr>
          <w:fldChar w:fldCharType="begin"/>
        </w:r>
        <w:r w:rsidR="00F2516E">
          <w:rPr>
            <w:noProof/>
            <w:webHidden/>
          </w:rPr>
          <w:instrText xml:space="preserve"> PAGEREF _Toc535069977 \h </w:instrText>
        </w:r>
        <w:r w:rsidR="00F2516E">
          <w:rPr>
            <w:noProof/>
            <w:webHidden/>
          </w:rPr>
        </w:r>
        <w:r w:rsidR="00F2516E">
          <w:rPr>
            <w:noProof/>
            <w:webHidden/>
          </w:rPr>
          <w:fldChar w:fldCharType="separate"/>
        </w:r>
        <w:r w:rsidR="00F2516E">
          <w:rPr>
            <w:noProof/>
            <w:webHidden/>
          </w:rPr>
          <w:t>13</w:t>
        </w:r>
        <w:r w:rsidR="00F2516E">
          <w:rPr>
            <w:noProof/>
            <w:webHidden/>
          </w:rPr>
          <w:fldChar w:fldCharType="end"/>
        </w:r>
      </w:hyperlink>
    </w:p>
    <w:p w:rsidR="00F2516E" w:rsidRDefault="00ED12A4">
      <w:pPr>
        <w:pStyle w:val="TOC3"/>
        <w:tabs>
          <w:tab w:val="left" w:pos="1680"/>
          <w:tab w:val="right" w:leader="dot" w:pos="8296"/>
        </w:tabs>
        <w:rPr>
          <w:noProof/>
        </w:rPr>
      </w:pPr>
      <w:hyperlink w:anchor="_Toc535069978" w:history="1">
        <w:r w:rsidR="00F2516E" w:rsidRPr="008D3FAE">
          <w:rPr>
            <w:rStyle w:val="af0"/>
            <w:noProof/>
          </w:rPr>
          <w:t>2.7.4</w:t>
        </w:r>
        <w:r w:rsidR="00F2516E">
          <w:rPr>
            <w:noProof/>
          </w:rPr>
          <w:tab/>
        </w:r>
        <w:r w:rsidR="00F2516E" w:rsidRPr="008D3FAE">
          <w:rPr>
            <w:rStyle w:val="af0"/>
            <w:rFonts w:hint="eastAsia"/>
            <w:noProof/>
          </w:rPr>
          <w:t>测试培训</w:t>
        </w:r>
        <w:r w:rsidR="00F2516E">
          <w:rPr>
            <w:noProof/>
            <w:webHidden/>
          </w:rPr>
          <w:tab/>
        </w:r>
        <w:r w:rsidR="00F2516E">
          <w:rPr>
            <w:noProof/>
            <w:webHidden/>
          </w:rPr>
          <w:fldChar w:fldCharType="begin"/>
        </w:r>
        <w:r w:rsidR="00F2516E">
          <w:rPr>
            <w:noProof/>
            <w:webHidden/>
          </w:rPr>
          <w:instrText xml:space="preserve"> PAGEREF _Toc535069978 \h </w:instrText>
        </w:r>
        <w:r w:rsidR="00F2516E">
          <w:rPr>
            <w:noProof/>
            <w:webHidden/>
          </w:rPr>
        </w:r>
        <w:r w:rsidR="00F2516E">
          <w:rPr>
            <w:noProof/>
            <w:webHidden/>
          </w:rPr>
          <w:fldChar w:fldCharType="separate"/>
        </w:r>
        <w:r w:rsidR="00F2516E">
          <w:rPr>
            <w:noProof/>
            <w:webHidden/>
          </w:rPr>
          <w:t>13</w:t>
        </w:r>
        <w:r w:rsidR="00F2516E">
          <w:rPr>
            <w:noProof/>
            <w:webHidden/>
          </w:rPr>
          <w:fldChar w:fldCharType="end"/>
        </w:r>
      </w:hyperlink>
    </w:p>
    <w:p w:rsidR="00F2516E" w:rsidRDefault="00ED12A4">
      <w:pPr>
        <w:pStyle w:val="TOC2"/>
        <w:tabs>
          <w:tab w:val="left" w:pos="1050"/>
          <w:tab w:val="right" w:leader="dot" w:pos="8296"/>
        </w:tabs>
        <w:rPr>
          <w:noProof/>
        </w:rPr>
      </w:pPr>
      <w:hyperlink w:anchor="_Toc535069979" w:history="1">
        <w:r w:rsidR="00F2516E" w:rsidRPr="008D3FAE">
          <w:rPr>
            <w:rStyle w:val="af0"/>
            <w:noProof/>
          </w:rPr>
          <w:t>2.8</w:t>
        </w:r>
        <w:r w:rsidR="00F2516E">
          <w:rPr>
            <w:noProof/>
          </w:rPr>
          <w:tab/>
        </w:r>
        <w:r w:rsidR="00F2516E" w:rsidRPr="008D3FAE">
          <w:rPr>
            <w:rStyle w:val="af0"/>
            <w:rFonts w:hint="eastAsia"/>
            <w:noProof/>
          </w:rPr>
          <w:t>压力测试</w:t>
        </w:r>
        <w:r w:rsidR="00F2516E">
          <w:rPr>
            <w:noProof/>
            <w:webHidden/>
          </w:rPr>
          <w:tab/>
        </w:r>
        <w:r w:rsidR="00F2516E">
          <w:rPr>
            <w:noProof/>
            <w:webHidden/>
          </w:rPr>
          <w:fldChar w:fldCharType="begin"/>
        </w:r>
        <w:r w:rsidR="00F2516E">
          <w:rPr>
            <w:noProof/>
            <w:webHidden/>
          </w:rPr>
          <w:instrText xml:space="preserve"> PAGEREF _Toc535069979 \h </w:instrText>
        </w:r>
        <w:r w:rsidR="00F2516E">
          <w:rPr>
            <w:noProof/>
            <w:webHidden/>
          </w:rPr>
        </w:r>
        <w:r w:rsidR="00F2516E">
          <w:rPr>
            <w:noProof/>
            <w:webHidden/>
          </w:rPr>
          <w:fldChar w:fldCharType="separate"/>
        </w:r>
        <w:r w:rsidR="00F2516E">
          <w:rPr>
            <w:noProof/>
            <w:webHidden/>
          </w:rPr>
          <w:t>14</w:t>
        </w:r>
        <w:r w:rsidR="00F2516E">
          <w:rPr>
            <w:noProof/>
            <w:webHidden/>
          </w:rPr>
          <w:fldChar w:fldCharType="end"/>
        </w:r>
      </w:hyperlink>
    </w:p>
    <w:p w:rsidR="00F2516E" w:rsidRDefault="00ED12A4">
      <w:pPr>
        <w:pStyle w:val="TOC3"/>
        <w:tabs>
          <w:tab w:val="left" w:pos="1680"/>
          <w:tab w:val="right" w:leader="dot" w:pos="8296"/>
        </w:tabs>
        <w:rPr>
          <w:noProof/>
        </w:rPr>
      </w:pPr>
      <w:hyperlink w:anchor="_Toc535069980" w:history="1">
        <w:r w:rsidR="00F2516E" w:rsidRPr="008D3FAE">
          <w:rPr>
            <w:rStyle w:val="af0"/>
            <w:noProof/>
          </w:rPr>
          <w:t>2.8.1</w:t>
        </w:r>
        <w:r w:rsidR="00F2516E">
          <w:rPr>
            <w:noProof/>
          </w:rPr>
          <w:tab/>
        </w:r>
        <w:r w:rsidR="00F2516E" w:rsidRPr="008D3FAE">
          <w:rPr>
            <w:rStyle w:val="af0"/>
            <w:rFonts w:hint="eastAsia"/>
            <w:noProof/>
          </w:rPr>
          <w:t>进度安排</w:t>
        </w:r>
        <w:r w:rsidR="00F2516E">
          <w:rPr>
            <w:noProof/>
            <w:webHidden/>
          </w:rPr>
          <w:tab/>
        </w:r>
        <w:r w:rsidR="00F2516E">
          <w:rPr>
            <w:noProof/>
            <w:webHidden/>
          </w:rPr>
          <w:fldChar w:fldCharType="begin"/>
        </w:r>
        <w:r w:rsidR="00F2516E">
          <w:rPr>
            <w:noProof/>
            <w:webHidden/>
          </w:rPr>
          <w:instrText xml:space="preserve"> PAGEREF _Toc535069980 \h </w:instrText>
        </w:r>
        <w:r w:rsidR="00F2516E">
          <w:rPr>
            <w:noProof/>
            <w:webHidden/>
          </w:rPr>
        </w:r>
        <w:r w:rsidR="00F2516E">
          <w:rPr>
            <w:noProof/>
            <w:webHidden/>
          </w:rPr>
          <w:fldChar w:fldCharType="separate"/>
        </w:r>
        <w:r w:rsidR="00F2516E">
          <w:rPr>
            <w:noProof/>
            <w:webHidden/>
          </w:rPr>
          <w:t>14</w:t>
        </w:r>
        <w:r w:rsidR="00F2516E">
          <w:rPr>
            <w:noProof/>
            <w:webHidden/>
          </w:rPr>
          <w:fldChar w:fldCharType="end"/>
        </w:r>
      </w:hyperlink>
    </w:p>
    <w:p w:rsidR="00F2516E" w:rsidRDefault="00ED12A4">
      <w:pPr>
        <w:pStyle w:val="TOC3"/>
        <w:tabs>
          <w:tab w:val="left" w:pos="1680"/>
          <w:tab w:val="right" w:leader="dot" w:pos="8296"/>
        </w:tabs>
        <w:rPr>
          <w:noProof/>
        </w:rPr>
      </w:pPr>
      <w:hyperlink w:anchor="_Toc535069981" w:history="1">
        <w:r w:rsidR="00F2516E" w:rsidRPr="008D3FAE">
          <w:rPr>
            <w:rStyle w:val="af0"/>
            <w:noProof/>
          </w:rPr>
          <w:t>2.8.2</w:t>
        </w:r>
        <w:r w:rsidR="00F2516E">
          <w:rPr>
            <w:noProof/>
          </w:rPr>
          <w:tab/>
        </w:r>
        <w:r w:rsidR="00F2516E" w:rsidRPr="008D3FAE">
          <w:rPr>
            <w:rStyle w:val="af0"/>
            <w:rFonts w:hint="eastAsia"/>
            <w:noProof/>
          </w:rPr>
          <w:t>条件</w:t>
        </w:r>
        <w:r w:rsidR="00F2516E">
          <w:rPr>
            <w:noProof/>
            <w:webHidden/>
          </w:rPr>
          <w:tab/>
        </w:r>
        <w:r w:rsidR="00F2516E">
          <w:rPr>
            <w:noProof/>
            <w:webHidden/>
          </w:rPr>
          <w:fldChar w:fldCharType="begin"/>
        </w:r>
        <w:r w:rsidR="00F2516E">
          <w:rPr>
            <w:noProof/>
            <w:webHidden/>
          </w:rPr>
          <w:instrText xml:space="preserve"> PAGEREF _Toc535069981 \h </w:instrText>
        </w:r>
        <w:r w:rsidR="00F2516E">
          <w:rPr>
            <w:noProof/>
            <w:webHidden/>
          </w:rPr>
        </w:r>
        <w:r w:rsidR="00F2516E">
          <w:rPr>
            <w:noProof/>
            <w:webHidden/>
          </w:rPr>
          <w:fldChar w:fldCharType="separate"/>
        </w:r>
        <w:r w:rsidR="00F2516E">
          <w:rPr>
            <w:noProof/>
            <w:webHidden/>
          </w:rPr>
          <w:t>14</w:t>
        </w:r>
        <w:r w:rsidR="00F2516E">
          <w:rPr>
            <w:noProof/>
            <w:webHidden/>
          </w:rPr>
          <w:fldChar w:fldCharType="end"/>
        </w:r>
      </w:hyperlink>
    </w:p>
    <w:p w:rsidR="00F2516E" w:rsidRDefault="00ED12A4">
      <w:pPr>
        <w:pStyle w:val="TOC3"/>
        <w:tabs>
          <w:tab w:val="left" w:pos="1680"/>
          <w:tab w:val="right" w:leader="dot" w:pos="8296"/>
        </w:tabs>
        <w:rPr>
          <w:noProof/>
        </w:rPr>
      </w:pPr>
      <w:hyperlink w:anchor="_Toc535069982" w:history="1">
        <w:r w:rsidR="00F2516E" w:rsidRPr="008D3FAE">
          <w:rPr>
            <w:rStyle w:val="af0"/>
            <w:noProof/>
          </w:rPr>
          <w:t>2.8.3</w:t>
        </w:r>
        <w:r w:rsidR="00F2516E">
          <w:rPr>
            <w:noProof/>
          </w:rPr>
          <w:tab/>
        </w:r>
        <w:r w:rsidR="00F2516E" w:rsidRPr="008D3FAE">
          <w:rPr>
            <w:rStyle w:val="af0"/>
            <w:rFonts w:hint="eastAsia"/>
            <w:noProof/>
          </w:rPr>
          <w:t>测试资料</w:t>
        </w:r>
        <w:r w:rsidR="00F2516E">
          <w:rPr>
            <w:noProof/>
            <w:webHidden/>
          </w:rPr>
          <w:tab/>
        </w:r>
        <w:r w:rsidR="00F2516E">
          <w:rPr>
            <w:noProof/>
            <w:webHidden/>
          </w:rPr>
          <w:fldChar w:fldCharType="begin"/>
        </w:r>
        <w:r w:rsidR="00F2516E">
          <w:rPr>
            <w:noProof/>
            <w:webHidden/>
          </w:rPr>
          <w:instrText xml:space="preserve"> PAGEREF _Toc535069982 \h </w:instrText>
        </w:r>
        <w:r w:rsidR="00F2516E">
          <w:rPr>
            <w:noProof/>
            <w:webHidden/>
          </w:rPr>
        </w:r>
        <w:r w:rsidR="00F2516E">
          <w:rPr>
            <w:noProof/>
            <w:webHidden/>
          </w:rPr>
          <w:fldChar w:fldCharType="separate"/>
        </w:r>
        <w:r w:rsidR="00F2516E">
          <w:rPr>
            <w:noProof/>
            <w:webHidden/>
          </w:rPr>
          <w:t>14</w:t>
        </w:r>
        <w:r w:rsidR="00F2516E">
          <w:rPr>
            <w:noProof/>
            <w:webHidden/>
          </w:rPr>
          <w:fldChar w:fldCharType="end"/>
        </w:r>
      </w:hyperlink>
    </w:p>
    <w:p w:rsidR="00F2516E" w:rsidRDefault="00ED12A4">
      <w:pPr>
        <w:pStyle w:val="TOC3"/>
        <w:tabs>
          <w:tab w:val="left" w:pos="1680"/>
          <w:tab w:val="right" w:leader="dot" w:pos="8296"/>
        </w:tabs>
        <w:rPr>
          <w:noProof/>
        </w:rPr>
      </w:pPr>
      <w:hyperlink w:anchor="_Toc535069983" w:history="1">
        <w:r w:rsidR="00F2516E" w:rsidRPr="008D3FAE">
          <w:rPr>
            <w:rStyle w:val="af0"/>
            <w:noProof/>
          </w:rPr>
          <w:t>2.8.4</w:t>
        </w:r>
        <w:r w:rsidR="00F2516E">
          <w:rPr>
            <w:noProof/>
          </w:rPr>
          <w:tab/>
        </w:r>
        <w:r w:rsidR="00F2516E" w:rsidRPr="008D3FAE">
          <w:rPr>
            <w:rStyle w:val="af0"/>
            <w:rFonts w:hint="eastAsia"/>
            <w:noProof/>
          </w:rPr>
          <w:t>测试培训</w:t>
        </w:r>
        <w:r w:rsidR="00F2516E">
          <w:rPr>
            <w:noProof/>
            <w:webHidden/>
          </w:rPr>
          <w:tab/>
        </w:r>
        <w:r w:rsidR="00F2516E">
          <w:rPr>
            <w:noProof/>
            <w:webHidden/>
          </w:rPr>
          <w:fldChar w:fldCharType="begin"/>
        </w:r>
        <w:r w:rsidR="00F2516E">
          <w:rPr>
            <w:noProof/>
            <w:webHidden/>
          </w:rPr>
          <w:instrText xml:space="preserve"> PAGEREF _Toc535069983 \h </w:instrText>
        </w:r>
        <w:r w:rsidR="00F2516E">
          <w:rPr>
            <w:noProof/>
            <w:webHidden/>
          </w:rPr>
        </w:r>
        <w:r w:rsidR="00F2516E">
          <w:rPr>
            <w:noProof/>
            <w:webHidden/>
          </w:rPr>
          <w:fldChar w:fldCharType="separate"/>
        </w:r>
        <w:r w:rsidR="00F2516E">
          <w:rPr>
            <w:noProof/>
            <w:webHidden/>
          </w:rPr>
          <w:t>14</w:t>
        </w:r>
        <w:r w:rsidR="00F2516E">
          <w:rPr>
            <w:noProof/>
            <w:webHidden/>
          </w:rPr>
          <w:fldChar w:fldCharType="end"/>
        </w:r>
      </w:hyperlink>
    </w:p>
    <w:p w:rsidR="00F2516E" w:rsidRDefault="00ED12A4">
      <w:pPr>
        <w:pStyle w:val="TOC1"/>
        <w:tabs>
          <w:tab w:val="left" w:pos="420"/>
          <w:tab w:val="right" w:leader="dot" w:pos="8296"/>
        </w:tabs>
        <w:rPr>
          <w:noProof/>
        </w:rPr>
      </w:pPr>
      <w:hyperlink w:anchor="_Toc535069984" w:history="1">
        <w:r w:rsidR="00F2516E" w:rsidRPr="008D3FAE">
          <w:rPr>
            <w:rStyle w:val="af0"/>
            <w:noProof/>
          </w:rPr>
          <w:t>3</w:t>
        </w:r>
        <w:r w:rsidR="00F2516E">
          <w:rPr>
            <w:noProof/>
          </w:rPr>
          <w:tab/>
        </w:r>
        <w:r w:rsidR="00F2516E" w:rsidRPr="008D3FAE">
          <w:rPr>
            <w:rStyle w:val="af0"/>
            <w:rFonts w:hint="eastAsia"/>
            <w:noProof/>
          </w:rPr>
          <w:t>测试设计说明</w:t>
        </w:r>
        <w:r w:rsidR="00F2516E">
          <w:rPr>
            <w:noProof/>
            <w:webHidden/>
          </w:rPr>
          <w:tab/>
        </w:r>
        <w:r w:rsidR="00F2516E">
          <w:rPr>
            <w:noProof/>
            <w:webHidden/>
          </w:rPr>
          <w:fldChar w:fldCharType="begin"/>
        </w:r>
        <w:r w:rsidR="00F2516E">
          <w:rPr>
            <w:noProof/>
            <w:webHidden/>
          </w:rPr>
          <w:instrText xml:space="preserve"> PAGEREF _Toc535069984 \h </w:instrText>
        </w:r>
        <w:r w:rsidR="00F2516E">
          <w:rPr>
            <w:noProof/>
            <w:webHidden/>
          </w:rPr>
        </w:r>
        <w:r w:rsidR="00F2516E">
          <w:rPr>
            <w:noProof/>
            <w:webHidden/>
          </w:rPr>
          <w:fldChar w:fldCharType="separate"/>
        </w:r>
        <w:r w:rsidR="00F2516E">
          <w:rPr>
            <w:noProof/>
            <w:webHidden/>
          </w:rPr>
          <w:t>14</w:t>
        </w:r>
        <w:r w:rsidR="00F2516E">
          <w:rPr>
            <w:noProof/>
            <w:webHidden/>
          </w:rPr>
          <w:fldChar w:fldCharType="end"/>
        </w:r>
      </w:hyperlink>
    </w:p>
    <w:p w:rsidR="00F2516E" w:rsidRDefault="00ED12A4">
      <w:pPr>
        <w:pStyle w:val="TOC2"/>
        <w:tabs>
          <w:tab w:val="left" w:pos="1050"/>
          <w:tab w:val="right" w:leader="dot" w:pos="8296"/>
        </w:tabs>
        <w:rPr>
          <w:noProof/>
        </w:rPr>
      </w:pPr>
      <w:hyperlink w:anchor="_Toc535069985" w:history="1">
        <w:r w:rsidR="00F2516E" w:rsidRPr="008D3FAE">
          <w:rPr>
            <w:rStyle w:val="af0"/>
            <w:noProof/>
          </w:rPr>
          <w:t>3.1</w:t>
        </w:r>
        <w:r w:rsidR="00F2516E">
          <w:rPr>
            <w:noProof/>
          </w:rPr>
          <w:tab/>
        </w:r>
        <w:r w:rsidR="00F2516E" w:rsidRPr="008D3FAE">
          <w:rPr>
            <w:rStyle w:val="af0"/>
            <w:rFonts w:hint="eastAsia"/>
            <w:noProof/>
          </w:rPr>
          <w:t>功能性测试</w:t>
        </w:r>
        <w:r w:rsidR="00F2516E">
          <w:rPr>
            <w:noProof/>
            <w:webHidden/>
          </w:rPr>
          <w:tab/>
        </w:r>
        <w:r w:rsidR="00F2516E">
          <w:rPr>
            <w:noProof/>
            <w:webHidden/>
          </w:rPr>
          <w:fldChar w:fldCharType="begin"/>
        </w:r>
        <w:r w:rsidR="00F2516E">
          <w:rPr>
            <w:noProof/>
            <w:webHidden/>
          </w:rPr>
          <w:instrText xml:space="preserve"> PAGEREF _Toc535069985 \h </w:instrText>
        </w:r>
        <w:r w:rsidR="00F2516E">
          <w:rPr>
            <w:noProof/>
            <w:webHidden/>
          </w:rPr>
        </w:r>
        <w:r w:rsidR="00F2516E">
          <w:rPr>
            <w:noProof/>
            <w:webHidden/>
          </w:rPr>
          <w:fldChar w:fldCharType="separate"/>
        </w:r>
        <w:r w:rsidR="00F2516E">
          <w:rPr>
            <w:noProof/>
            <w:webHidden/>
          </w:rPr>
          <w:t>14</w:t>
        </w:r>
        <w:r w:rsidR="00F2516E">
          <w:rPr>
            <w:noProof/>
            <w:webHidden/>
          </w:rPr>
          <w:fldChar w:fldCharType="end"/>
        </w:r>
      </w:hyperlink>
    </w:p>
    <w:p w:rsidR="00F2516E" w:rsidRDefault="00ED12A4">
      <w:pPr>
        <w:pStyle w:val="TOC2"/>
        <w:tabs>
          <w:tab w:val="left" w:pos="1050"/>
          <w:tab w:val="right" w:leader="dot" w:pos="8296"/>
        </w:tabs>
        <w:rPr>
          <w:noProof/>
        </w:rPr>
      </w:pPr>
      <w:hyperlink w:anchor="_Toc535069986" w:history="1">
        <w:r w:rsidR="00F2516E" w:rsidRPr="008D3FAE">
          <w:rPr>
            <w:rStyle w:val="af0"/>
            <w:noProof/>
          </w:rPr>
          <w:t>3.2</w:t>
        </w:r>
        <w:r w:rsidR="00F2516E">
          <w:rPr>
            <w:noProof/>
          </w:rPr>
          <w:tab/>
        </w:r>
        <w:r w:rsidR="00F2516E" w:rsidRPr="008D3FAE">
          <w:rPr>
            <w:rStyle w:val="af0"/>
            <w:rFonts w:hint="eastAsia"/>
            <w:noProof/>
          </w:rPr>
          <w:t>非功能性测试</w:t>
        </w:r>
        <w:r w:rsidR="00F2516E">
          <w:rPr>
            <w:noProof/>
            <w:webHidden/>
          </w:rPr>
          <w:tab/>
        </w:r>
        <w:r w:rsidR="00F2516E">
          <w:rPr>
            <w:noProof/>
            <w:webHidden/>
          </w:rPr>
          <w:fldChar w:fldCharType="begin"/>
        </w:r>
        <w:r w:rsidR="00F2516E">
          <w:rPr>
            <w:noProof/>
            <w:webHidden/>
          </w:rPr>
          <w:instrText xml:space="preserve"> PAGEREF _Toc535069986 \h </w:instrText>
        </w:r>
        <w:r w:rsidR="00F2516E">
          <w:rPr>
            <w:noProof/>
            <w:webHidden/>
          </w:rPr>
        </w:r>
        <w:r w:rsidR="00F2516E">
          <w:rPr>
            <w:noProof/>
            <w:webHidden/>
          </w:rPr>
          <w:fldChar w:fldCharType="separate"/>
        </w:r>
        <w:r w:rsidR="00F2516E">
          <w:rPr>
            <w:noProof/>
            <w:webHidden/>
          </w:rPr>
          <w:t>14</w:t>
        </w:r>
        <w:r w:rsidR="00F2516E">
          <w:rPr>
            <w:noProof/>
            <w:webHidden/>
          </w:rPr>
          <w:fldChar w:fldCharType="end"/>
        </w:r>
      </w:hyperlink>
    </w:p>
    <w:p w:rsidR="00F2516E" w:rsidRDefault="00ED12A4">
      <w:pPr>
        <w:pStyle w:val="TOC3"/>
        <w:tabs>
          <w:tab w:val="left" w:pos="1680"/>
          <w:tab w:val="right" w:leader="dot" w:pos="8296"/>
        </w:tabs>
        <w:rPr>
          <w:noProof/>
        </w:rPr>
      </w:pPr>
      <w:hyperlink w:anchor="_Toc535069987" w:history="1">
        <w:r w:rsidR="00F2516E" w:rsidRPr="008D3FAE">
          <w:rPr>
            <w:rStyle w:val="af0"/>
            <w:noProof/>
          </w:rPr>
          <w:t>3.2.1</w:t>
        </w:r>
        <w:r w:rsidR="00F2516E">
          <w:rPr>
            <w:noProof/>
          </w:rPr>
          <w:tab/>
        </w:r>
        <w:r w:rsidR="00F2516E" w:rsidRPr="008D3FAE">
          <w:rPr>
            <w:rStyle w:val="af0"/>
            <w:rFonts w:hint="eastAsia"/>
            <w:noProof/>
          </w:rPr>
          <w:t>性能测试</w:t>
        </w:r>
        <w:r w:rsidR="00F2516E">
          <w:rPr>
            <w:noProof/>
            <w:webHidden/>
          </w:rPr>
          <w:tab/>
        </w:r>
        <w:r w:rsidR="00F2516E">
          <w:rPr>
            <w:noProof/>
            <w:webHidden/>
          </w:rPr>
          <w:fldChar w:fldCharType="begin"/>
        </w:r>
        <w:r w:rsidR="00F2516E">
          <w:rPr>
            <w:noProof/>
            <w:webHidden/>
          </w:rPr>
          <w:instrText xml:space="preserve"> PAGEREF _Toc535069987 \h </w:instrText>
        </w:r>
        <w:r w:rsidR="00F2516E">
          <w:rPr>
            <w:noProof/>
            <w:webHidden/>
          </w:rPr>
        </w:r>
        <w:r w:rsidR="00F2516E">
          <w:rPr>
            <w:noProof/>
            <w:webHidden/>
          </w:rPr>
          <w:fldChar w:fldCharType="separate"/>
        </w:r>
        <w:r w:rsidR="00F2516E">
          <w:rPr>
            <w:noProof/>
            <w:webHidden/>
          </w:rPr>
          <w:t>14</w:t>
        </w:r>
        <w:r w:rsidR="00F2516E">
          <w:rPr>
            <w:noProof/>
            <w:webHidden/>
          </w:rPr>
          <w:fldChar w:fldCharType="end"/>
        </w:r>
      </w:hyperlink>
    </w:p>
    <w:p w:rsidR="00F2516E" w:rsidRDefault="00ED12A4">
      <w:pPr>
        <w:pStyle w:val="TOC3"/>
        <w:tabs>
          <w:tab w:val="left" w:pos="1680"/>
          <w:tab w:val="right" w:leader="dot" w:pos="8296"/>
        </w:tabs>
        <w:rPr>
          <w:noProof/>
        </w:rPr>
      </w:pPr>
      <w:hyperlink w:anchor="_Toc535069988" w:history="1">
        <w:r w:rsidR="00F2516E" w:rsidRPr="008D3FAE">
          <w:rPr>
            <w:rStyle w:val="af0"/>
            <w:noProof/>
          </w:rPr>
          <w:t>3.2.2</w:t>
        </w:r>
        <w:r w:rsidR="00F2516E">
          <w:rPr>
            <w:noProof/>
          </w:rPr>
          <w:tab/>
        </w:r>
        <w:r w:rsidR="00F2516E" w:rsidRPr="008D3FAE">
          <w:rPr>
            <w:rStyle w:val="af0"/>
            <w:rFonts w:hint="eastAsia"/>
            <w:noProof/>
          </w:rPr>
          <w:t>可用性测试</w:t>
        </w:r>
        <w:r w:rsidR="00F2516E">
          <w:rPr>
            <w:noProof/>
            <w:webHidden/>
          </w:rPr>
          <w:tab/>
        </w:r>
        <w:r w:rsidR="00F2516E">
          <w:rPr>
            <w:noProof/>
            <w:webHidden/>
          </w:rPr>
          <w:fldChar w:fldCharType="begin"/>
        </w:r>
        <w:r w:rsidR="00F2516E">
          <w:rPr>
            <w:noProof/>
            <w:webHidden/>
          </w:rPr>
          <w:instrText xml:space="preserve"> PAGEREF _Toc535069988 \h </w:instrText>
        </w:r>
        <w:r w:rsidR="00F2516E">
          <w:rPr>
            <w:noProof/>
            <w:webHidden/>
          </w:rPr>
        </w:r>
        <w:r w:rsidR="00F2516E">
          <w:rPr>
            <w:noProof/>
            <w:webHidden/>
          </w:rPr>
          <w:fldChar w:fldCharType="separate"/>
        </w:r>
        <w:r w:rsidR="00F2516E">
          <w:rPr>
            <w:noProof/>
            <w:webHidden/>
          </w:rPr>
          <w:t>15</w:t>
        </w:r>
        <w:r w:rsidR="00F2516E">
          <w:rPr>
            <w:noProof/>
            <w:webHidden/>
          </w:rPr>
          <w:fldChar w:fldCharType="end"/>
        </w:r>
      </w:hyperlink>
    </w:p>
    <w:p w:rsidR="00F2516E" w:rsidRDefault="00ED12A4">
      <w:pPr>
        <w:pStyle w:val="TOC3"/>
        <w:tabs>
          <w:tab w:val="left" w:pos="1680"/>
          <w:tab w:val="right" w:leader="dot" w:pos="8296"/>
        </w:tabs>
        <w:rPr>
          <w:noProof/>
        </w:rPr>
      </w:pPr>
      <w:hyperlink w:anchor="_Toc535069989" w:history="1">
        <w:r w:rsidR="00F2516E" w:rsidRPr="008D3FAE">
          <w:rPr>
            <w:rStyle w:val="af0"/>
            <w:noProof/>
          </w:rPr>
          <w:t>3.2.3</w:t>
        </w:r>
        <w:r w:rsidR="00F2516E">
          <w:rPr>
            <w:noProof/>
          </w:rPr>
          <w:tab/>
        </w:r>
        <w:r w:rsidR="00F2516E" w:rsidRPr="008D3FAE">
          <w:rPr>
            <w:rStyle w:val="af0"/>
            <w:rFonts w:hint="eastAsia"/>
            <w:noProof/>
          </w:rPr>
          <w:t>安全性测试</w:t>
        </w:r>
        <w:r w:rsidR="00F2516E">
          <w:rPr>
            <w:noProof/>
            <w:webHidden/>
          </w:rPr>
          <w:tab/>
        </w:r>
        <w:r w:rsidR="00F2516E">
          <w:rPr>
            <w:noProof/>
            <w:webHidden/>
          </w:rPr>
          <w:fldChar w:fldCharType="begin"/>
        </w:r>
        <w:r w:rsidR="00F2516E">
          <w:rPr>
            <w:noProof/>
            <w:webHidden/>
          </w:rPr>
          <w:instrText xml:space="preserve"> PAGEREF _Toc535069989 \h </w:instrText>
        </w:r>
        <w:r w:rsidR="00F2516E">
          <w:rPr>
            <w:noProof/>
            <w:webHidden/>
          </w:rPr>
        </w:r>
        <w:r w:rsidR="00F2516E">
          <w:rPr>
            <w:noProof/>
            <w:webHidden/>
          </w:rPr>
          <w:fldChar w:fldCharType="separate"/>
        </w:r>
        <w:r w:rsidR="00F2516E">
          <w:rPr>
            <w:noProof/>
            <w:webHidden/>
          </w:rPr>
          <w:t>15</w:t>
        </w:r>
        <w:r w:rsidR="00F2516E">
          <w:rPr>
            <w:noProof/>
            <w:webHidden/>
          </w:rPr>
          <w:fldChar w:fldCharType="end"/>
        </w:r>
      </w:hyperlink>
    </w:p>
    <w:p w:rsidR="00F2516E" w:rsidRDefault="00ED12A4">
      <w:pPr>
        <w:pStyle w:val="TOC3"/>
        <w:tabs>
          <w:tab w:val="left" w:pos="1680"/>
          <w:tab w:val="right" w:leader="dot" w:pos="8296"/>
        </w:tabs>
        <w:rPr>
          <w:noProof/>
        </w:rPr>
      </w:pPr>
      <w:hyperlink w:anchor="_Toc535069990" w:history="1">
        <w:r w:rsidR="00F2516E" w:rsidRPr="008D3FAE">
          <w:rPr>
            <w:rStyle w:val="af0"/>
            <w:noProof/>
          </w:rPr>
          <w:t>3.2.4</w:t>
        </w:r>
        <w:r w:rsidR="00F2516E">
          <w:rPr>
            <w:noProof/>
          </w:rPr>
          <w:tab/>
        </w:r>
        <w:r w:rsidR="00F2516E" w:rsidRPr="008D3FAE">
          <w:rPr>
            <w:rStyle w:val="af0"/>
            <w:rFonts w:hint="eastAsia"/>
            <w:noProof/>
          </w:rPr>
          <w:t>应急需求测试</w:t>
        </w:r>
        <w:r w:rsidR="00F2516E">
          <w:rPr>
            <w:noProof/>
            <w:webHidden/>
          </w:rPr>
          <w:tab/>
        </w:r>
        <w:r w:rsidR="00F2516E">
          <w:rPr>
            <w:noProof/>
            <w:webHidden/>
          </w:rPr>
          <w:fldChar w:fldCharType="begin"/>
        </w:r>
        <w:r w:rsidR="00F2516E">
          <w:rPr>
            <w:noProof/>
            <w:webHidden/>
          </w:rPr>
          <w:instrText xml:space="preserve"> PAGEREF _Toc535069990 \h </w:instrText>
        </w:r>
        <w:r w:rsidR="00F2516E">
          <w:rPr>
            <w:noProof/>
            <w:webHidden/>
          </w:rPr>
        </w:r>
        <w:r w:rsidR="00F2516E">
          <w:rPr>
            <w:noProof/>
            <w:webHidden/>
          </w:rPr>
          <w:fldChar w:fldCharType="separate"/>
        </w:r>
        <w:r w:rsidR="00F2516E">
          <w:rPr>
            <w:noProof/>
            <w:webHidden/>
          </w:rPr>
          <w:t>15</w:t>
        </w:r>
        <w:r w:rsidR="00F2516E">
          <w:rPr>
            <w:noProof/>
            <w:webHidden/>
          </w:rPr>
          <w:fldChar w:fldCharType="end"/>
        </w:r>
      </w:hyperlink>
    </w:p>
    <w:p w:rsidR="00F2516E" w:rsidRDefault="00ED12A4">
      <w:pPr>
        <w:pStyle w:val="TOC1"/>
        <w:tabs>
          <w:tab w:val="left" w:pos="420"/>
          <w:tab w:val="right" w:leader="dot" w:pos="8296"/>
        </w:tabs>
        <w:rPr>
          <w:noProof/>
        </w:rPr>
      </w:pPr>
      <w:hyperlink w:anchor="_Toc535069991" w:history="1">
        <w:r w:rsidR="00F2516E" w:rsidRPr="008D3FAE">
          <w:rPr>
            <w:rStyle w:val="af0"/>
            <w:noProof/>
          </w:rPr>
          <w:t>4</w:t>
        </w:r>
        <w:r w:rsidR="00F2516E">
          <w:rPr>
            <w:noProof/>
          </w:rPr>
          <w:tab/>
        </w:r>
        <w:r w:rsidR="00F2516E" w:rsidRPr="008D3FAE">
          <w:rPr>
            <w:rStyle w:val="af0"/>
            <w:rFonts w:hint="eastAsia"/>
            <w:noProof/>
          </w:rPr>
          <w:t>评价准则</w:t>
        </w:r>
        <w:r w:rsidR="00F2516E">
          <w:rPr>
            <w:noProof/>
            <w:webHidden/>
          </w:rPr>
          <w:tab/>
        </w:r>
        <w:r w:rsidR="00F2516E">
          <w:rPr>
            <w:noProof/>
            <w:webHidden/>
          </w:rPr>
          <w:fldChar w:fldCharType="begin"/>
        </w:r>
        <w:r w:rsidR="00F2516E">
          <w:rPr>
            <w:noProof/>
            <w:webHidden/>
          </w:rPr>
          <w:instrText xml:space="preserve"> PAGEREF _Toc535069991 \h </w:instrText>
        </w:r>
        <w:r w:rsidR="00F2516E">
          <w:rPr>
            <w:noProof/>
            <w:webHidden/>
          </w:rPr>
        </w:r>
        <w:r w:rsidR="00F2516E">
          <w:rPr>
            <w:noProof/>
            <w:webHidden/>
          </w:rPr>
          <w:fldChar w:fldCharType="separate"/>
        </w:r>
        <w:r w:rsidR="00F2516E">
          <w:rPr>
            <w:noProof/>
            <w:webHidden/>
          </w:rPr>
          <w:t>15</w:t>
        </w:r>
        <w:r w:rsidR="00F2516E">
          <w:rPr>
            <w:noProof/>
            <w:webHidden/>
          </w:rPr>
          <w:fldChar w:fldCharType="end"/>
        </w:r>
      </w:hyperlink>
    </w:p>
    <w:p w:rsidR="00F2516E" w:rsidRDefault="00ED12A4">
      <w:pPr>
        <w:pStyle w:val="TOC2"/>
        <w:tabs>
          <w:tab w:val="left" w:pos="1050"/>
          <w:tab w:val="right" w:leader="dot" w:pos="8296"/>
        </w:tabs>
        <w:rPr>
          <w:noProof/>
        </w:rPr>
      </w:pPr>
      <w:hyperlink w:anchor="_Toc535069992" w:history="1">
        <w:r w:rsidR="00F2516E" w:rsidRPr="008D3FAE">
          <w:rPr>
            <w:rStyle w:val="af0"/>
            <w:noProof/>
          </w:rPr>
          <w:t>4.1</w:t>
        </w:r>
        <w:r w:rsidR="00F2516E">
          <w:rPr>
            <w:noProof/>
          </w:rPr>
          <w:tab/>
        </w:r>
        <w:r w:rsidR="00F2516E" w:rsidRPr="008D3FAE">
          <w:rPr>
            <w:rStyle w:val="af0"/>
            <w:rFonts w:hint="eastAsia"/>
            <w:noProof/>
          </w:rPr>
          <w:t>范围</w:t>
        </w:r>
        <w:r w:rsidR="00F2516E">
          <w:rPr>
            <w:noProof/>
            <w:webHidden/>
          </w:rPr>
          <w:tab/>
        </w:r>
        <w:r w:rsidR="00F2516E">
          <w:rPr>
            <w:noProof/>
            <w:webHidden/>
          </w:rPr>
          <w:fldChar w:fldCharType="begin"/>
        </w:r>
        <w:r w:rsidR="00F2516E">
          <w:rPr>
            <w:noProof/>
            <w:webHidden/>
          </w:rPr>
          <w:instrText xml:space="preserve"> PAGEREF _Toc535069992 \h </w:instrText>
        </w:r>
        <w:r w:rsidR="00F2516E">
          <w:rPr>
            <w:noProof/>
            <w:webHidden/>
          </w:rPr>
        </w:r>
        <w:r w:rsidR="00F2516E">
          <w:rPr>
            <w:noProof/>
            <w:webHidden/>
          </w:rPr>
          <w:fldChar w:fldCharType="separate"/>
        </w:r>
        <w:r w:rsidR="00F2516E">
          <w:rPr>
            <w:noProof/>
            <w:webHidden/>
          </w:rPr>
          <w:t>15</w:t>
        </w:r>
        <w:r w:rsidR="00F2516E">
          <w:rPr>
            <w:noProof/>
            <w:webHidden/>
          </w:rPr>
          <w:fldChar w:fldCharType="end"/>
        </w:r>
      </w:hyperlink>
    </w:p>
    <w:p w:rsidR="00F2516E" w:rsidRDefault="00ED12A4">
      <w:pPr>
        <w:pStyle w:val="TOC2"/>
        <w:tabs>
          <w:tab w:val="left" w:pos="1050"/>
          <w:tab w:val="right" w:leader="dot" w:pos="8296"/>
        </w:tabs>
        <w:rPr>
          <w:noProof/>
        </w:rPr>
      </w:pPr>
      <w:hyperlink w:anchor="_Toc535069993" w:history="1">
        <w:r w:rsidR="00F2516E" w:rsidRPr="008D3FAE">
          <w:rPr>
            <w:rStyle w:val="af0"/>
            <w:noProof/>
          </w:rPr>
          <w:t>4.2</w:t>
        </w:r>
        <w:r w:rsidR="00F2516E">
          <w:rPr>
            <w:noProof/>
          </w:rPr>
          <w:tab/>
        </w:r>
        <w:r w:rsidR="00F2516E" w:rsidRPr="008D3FAE">
          <w:rPr>
            <w:rStyle w:val="af0"/>
            <w:rFonts w:hint="eastAsia"/>
            <w:noProof/>
          </w:rPr>
          <w:t>数据整理</w:t>
        </w:r>
        <w:r w:rsidR="00F2516E">
          <w:rPr>
            <w:noProof/>
            <w:webHidden/>
          </w:rPr>
          <w:tab/>
        </w:r>
        <w:r w:rsidR="00F2516E">
          <w:rPr>
            <w:noProof/>
            <w:webHidden/>
          </w:rPr>
          <w:fldChar w:fldCharType="begin"/>
        </w:r>
        <w:r w:rsidR="00F2516E">
          <w:rPr>
            <w:noProof/>
            <w:webHidden/>
          </w:rPr>
          <w:instrText xml:space="preserve"> PAGEREF _Toc535069993 \h </w:instrText>
        </w:r>
        <w:r w:rsidR="00F2516E">
          <w:rPr>
            <w:noProof/>
            <w:webHidden/>
          </w:rPr>
        </w:r>
        <w:r w:rsidR="00F2516E">
          <w:rPr>
            <w:noProof/>
            <w:webHidden/>
          </w:rPr>
          <w:fldChar w:fldCharType="separate"/>
        </w:r>
        <w:r w:rsidR="00F2516E">
          <w:rPr>
            <w:noProof/>
            <w:webHidden/>
          </w:rPr>
          <w:t>15</w:t>
        </w:r>
        <w:r w:rsidR="00F2516E">
          <w:rPr>
            <w:noProof/>
            <w:webHidden/>
          </w:rPr>
          <w:fldChar w:fldCharType="end"/>
        </w:r>
      </w:hyperlink>
    </w:p>
    <w:p w:rsidR="00F2516E" w:rsidRDefault="00ED12A4">
      <w:pPr>
        <w:pStyle w:val="TOC2"/>
        <w:tabs>
          <w:tab w:val="left" w:pos="1050"/>
          <w:tab w:val="right" w:leader="dot" w:pos="8296"/>
        </w:tabs>
        <w:rPr>
          <w:noProof/>
        </w:rPr>
      </w:pPr>
      <w:hyperlink w:anchor="_Toc535069994" w:history="1">
        <w:r w:rsidR="00F2516E" w:rsidRPr="008D3FAE">
          <w:rPr>
            <w:rStyle w:val="af0"/>
            <w:noProof/>
          </w:rPr>
          <w:t>4.3</w:t>
        </w:r>
        <w:r w:rsidR="00F2516E">
          <w:rPr>
            <w:noProof/>
          </w:rPr>
          <w:tab/>
        </w:r>
        <w:r w:rsidR="00F2516E" w:rsidRPr="008D3FAE">
          <w:rPr>
            <w:rStyle w:val="af0"/>
            <w:rFonts w:hint="eastAsia"/>
            <w:noProof/>
          </w:rPr>
          <w:t>尺度</w:t>
        </w:r>
        <w:r w:rsidR="00F2516E">
          <w:rPr>
            <w:noProof/>
            <w:webHidden/>
          </w:rPr>
          <w:tab/>
        </w:r>
        <w:r w:rsidR="00F2516E">
          <w:rPr>
            <w:noProof/>
            <w:webHidden/>
          </w:rPr>
          <w:fldChar w:fldCharType="begin"/>
        </w:r>
        <w:r w:rsidR="00F2516E">
          <w:rPr>
            <w:noProof/>
            <w:webHidden/>
          </w:rPr>
          <w:instrText xml:space="preserve"> PAGEREF _Toc535069994 \h </w:instrText>
        </w:r>
        <w:r w:rsidR="00F2516E">
          <w:rPr>
            <w:noProof/>
            <w:webHidden/>
          </w:rPr>
        </w:r>
        <w:r w:rsidR="00F2516E">
          <w:rPr>
            <w:noProof/>
            <w:webHidden/>
          </w:rPr>
          <w:fldChar w:fldCharType="separate"/>
        </w:r>
        <w:r w:rsidR="00F2516E">
          <w:rPr>
            <w:noProof/>
            <w:webHidden/>
          </w:rPr>
          <w:t>15</w:t>
        </w:r>
        <w:r w:rsidR="00F2516E">
          <w:rPr>
            <w:noProof/>
            <w:webHidden/>
          </w:rPr>
          <w:fldChar w:fldCharType="end"/>
        </w:r>
      </w:hyperlink>
    </w:p>
    <w:p w:rsidR="00F2516E" w:rsidRDefault="00F2516E" w:rsidP="00F2516E">
      <w:pPr>
        <w:jc w:val="center"/>
        <w:rPr>
          <w:sz w:val="44"/>
          <w:szCs w:val="44"/>
        </w:rPr>
      </w:pPr>
      <w:r>
        <w:rPr>
          <w:sz w:val="44"/>
          <w:szCs w:val="44"/>
        </w:rPr>
        <w:fldChar w:fldCharType="end"/>
      </w:r>
    </w:p>
    <w:p w:rsidR="00F2516E" w:rsidRDefault="00F2516E" w:rsidP="00F2516E">
      <w:pPr>
        <w:jc w:val="center"/>
        <w:rPr>
          <w:sz w:val="44"/>
          <w:szCs w:val="44"/>
        </w:rPr>
      </w:pPr>
    </w:p>
    <w:p w:rsidR="00F2516E" w:rsidRDefault="00F2516E" w:rsidP="00F2516E">
      <w:pPr>
        <w:jc w:val="center"/>
        <w:rPr>
          <w:sz w:val="44"/>
          <w:szCs w:val="44"/>
        </w:rPr>
      </w:pPr>
    </w:p>
    <w:p w:rsidR="00F2516E" w:rsidRDefault="00F2516E" w:rsidP="00F2516E">
      <w:pPr>
        <w:jc w:val="center"/>
        <w:rPr>
          <w:sz w:val="44"/>
          <w:szCs w:val="44"/>
        </w:rPr>
      </w:pPr>
    </w:p>
    <w:p w:rsidR="00F2516E" w:rsidRDefault="00F2516E" w:rsidP="00F2516E">
      <w:pPr>
        <w:jc w:val="center"/>
        <w:rPr>
          <w:sz w:val="44"/>
          <w:szCs w:val="44"/>
        </w:rPr>
      </w:pPr>
    </w:p>
    <w:p w:rsidR="00F2516E" w:rsidRDefault="00F2516E" w:rsidP="00F2516E">
      <w:pPr>
        <w:jc w:val="center"/>
        <w:rPr>
          <w:sz w:val="44"/>
          <w:szCs w:val="44"/>
        </w:rPr>
      </w:pPr>
    </w:p>
    <w:p w:rsidR="00F2516E" w:rsidRDefault="00F2516E" w:rsidP="00F2516E">
      <w:pPr>
        <w:jc w:val="center"/>
        <w:rPr>
          <w:sz w:val="44"/>
          <w:szCs w:val="44"/>
        </w:rPr>
      </w:pPr>
    </w:p>
    <w:p w:rsidR="00F2516E" w:rsidRDefault="00F2516E" w:rsidP="00F2516E">
      <w:pPr>
        <w:jc w:val="center"/>
        <w:rPr>
          <w:sz w:val="44"/>
          <w:szCs w:val="44"/>
        </w:rPr>
      </w:pPr>
    </w:p>
    <w:p w:rsidR="00F2516E" w:rsidRDefault="00F2516E" w:rsidP="00F2516E">
      <w:pPr>
        <w:jc w:val="center"/>
        <w:rPr>
          <w:sz w:val="44"/>
          <w:szCs w:val="44"/>
        </w:rPr>
      </w:pPr>
    </w:p>
    <w:p w:rsidR="00F2516E" w:rsidRDefault="00F2516E" w:rsidP="00F2516E">
      <w:pPr>
        <w:jc w:val="center"/>
        <w:rPr>
          <w:sz w:val="44"/>
          <w:szCs w:val="44"/>
        </w:rPr>
      </w:pPr>
    </w:p>
    <w:p w:rsidR="00F2516E" w:rsidRDefault="00F2516E" w:rsidP="00F2516E">
      <w:pPr>
        <w:jc w:val="center"/>
        <w:rPr>
          <w:sz w:val="44"/>
          <w:szCs w:val="44"/>
        </w:rPr>
      </w:pPr>
    </w:p>
    <w:p w:rsidR="00F2516E" w:rsidRDefault="00F2516E" w:rsidP="00F2516E">
      <w:pPr>
        <w:jc w:val="center"/>
        <w:rPr>
          <w:sz w:val="44"/>
          <w:szCs w:val="44"/>
        </w:rPr>
      </w:pPr>
    </w:p>
    <w:p w:rsidR="00F2516E" w:rsidRDefault="00F2516E" w:rsidP="00F2516E">
      <w:pPr>
        <w:jc w:val="center"/>
        <w:rPr>
          <w:sz w:val="44"/>
          <w:szCs w:val="44"/>
        </w:rPr>
      </w:pPr>
    </w:p>
    <w:p w:rsidR="00F2516E" w:rsidRPr="00F2516E" w:rsidRDefault="00F2516E" w:rsidP="00F2516E">
      <w:pPr>
        <w:jc w:val="center"/>
        <w:rPr>
          <w:sz w:val="44"/>
          <w:szCs w:val="44"/>
        </w:rPr>
      </w:pPr>
    </w:p>
    <w:p w:rsidR="00917FB0" w:rsidRDefault="00917FB0" w:rsidP="00917FB0">
      <w:pPr>
        <w:pStyle w:val="1"/>
      </w:pPr>
      <w:bookmarkStart w:id="22" w:name="_Toc535069944"/>
      <w:r>
        <w:lastRenderedPageBreak/>
        <w:t>引言</w:t>
      </w:r>
      <w:bookmarkEnd w:id="22"/>
    </w:p>
    <w:p w:rsidR="00917FB0" w:rsidRDefault="00917FB0" w:rsidP="00917FB0">
      <w:pPr>
        <w:pStyle w:val="2"/>
      </w:pPr>
      <w:bookmarkStart w:id="23" w:name="_Toc535069945"/>
      <w:r>
        <w:rPr>
          <w:rFonts w:hint="eastAsia"/>
        </w:rPr>
        <w:t>编写目的</w:t>
      </w:r>
      <w:bookmarkEnd w:id="23"/>
    </w:p>
    <w:p w:rsidR="00917FB0" w:rsidRDefault="00917FB0" w:rsidP="00917FB0">
      <w:pPr>
        <w:ind w:left="420" w:firstLine="420"/>
      </w:pPr>
      <w:r>
        <w:rPr>
          <w:rFonts w:hint="eastAsia"/>
        </w:rPr>
        <w:t>本次编写的测试计划是为了使软件工程系列课程教学辅助网站项目在系统实现后能进行有计划的测试，为测试人员提供了后续的测试框架，限定各个测试阶段的时间，确保项目能在规定时间内完成。</w:t>
      </w:r>
    </w:p>
    <w:p w:rsidR="00917FB0" w:rsidRDefault="00917FB0" w:rsidP="00917FB0">
      <w:pPr>
        <w:pStyle w:val="2"/>
      </w:pPr>
      <w:bookmarkStart w:id="24" w:name="_Toc535069946"/>
      <w:r>
        <w:rPr>
          <w:rFonts w:hint="eastAsia"/>
        </w:rPr>
        <w:t>背景</w:t>
      </w:r>
      <w:bookmarkEnd w:id="24"/>
    </w:p>
    <w:p w:rsidR="00917FB0" w:rsidRDefault="00917FB0" w:rsidP="00917FB0">
      <w:pPr>
        <w:pStyle w:val="3"/>
      </w:pPr>
      <w:bookmarkStart w:id="25" w:name="_Toc535069947"/>
      <w:r>
        <w:rPr>
          <w:rFonts w:hint="eastAsia"/>
        </w:rPr>
        <w:t>待测试系统名称</w:t>
      </w:r>
      <w:bookmarkEnd w:id="25"/>
    </w:p>
    <w:p w:rsidR="00917FB0" w:rsidRDefault="00917FB0" w:rsidP="00917FB0">
      <w:pPr>
        <w:ind w:left="420" w:firstLine="420"/>
      </w:pPr>
      <w:r>
        <w:rPr>
          <w:rFonts w:hint="eastAsia"/>
        </w:rPr>
        <w:t>软件工程系列课程教学辅助网站</w:t>
      </w:r>
    </w:p>
    <w:p w:rsidR="002956A1" w:rsidRDefault="002956A1" w:rsidP="002956A1">
      <w:pPr>
        <w:pStyle w:val="3"/>
      </w:pPr>
      <w:bookmarkStart w:id="26" w:name="_Toc535069948"/>
      <w:r>
        <w:rPr>
          <w:rFonts w:hint="eastAsia"/>
        </w:rPr>
        <w:t>用户代表</w:t>
      </w:r>
      <w:bookmarkEnd w:id="26"/>
    </w:p>
    <w:tbl>
      <w:tblPr>
        <w:tblStyle w:val="ad"/>
        <w:tblW w:w="9050" w:type="dxa"/>
        <w:tblInd w:w="840" w:type="dxa"/>
        <w:tblLook w:val="04A0" w:firstRow="1" w:lastRow="0" w:firstColumn="1" w:lastColumn="0" w:noHBand="0" w:noVBand="1"/>
      </w:tblPr>
      <w:tblGrid>
        <w:gridCol w:w="686"/>
        <w:gridCol w:w="684"/>
        <w:gridCol w:w="1017"/>
        <w:gridCol w:w="1276"/>
        <w:gridCol w:w="1823"/>
        <w:gridCol w:w="1923"/>
        <w:gridCol w:w="1641"/>
      </w:tblGrid>
      <w:tr w:rsidR="00032692" w:rsidTr="00032692">
        <w:tc>
          <w:tcPr>
            <w:tcW w:w="1370" w:type="dxa"/>
            <w:gridSpan w:val="2"/>
            <w:vAlign w:val="center"/>
          </w:tcPr>
          <w:p w:rsidR="00032692" w:rsidRPr="00FB397A" w:rsidRDefault="00032692" w:rsidP="000F4802">
            <w:pPr>
              <w:jc w:val="center"/>
              <w:rPr>
                <w:b/>
                <w:color w:val="000000"/>
                <w:sz w:val="18"/>
                <w:szCs w:val="18"/>
              </w:rPr>
            </w:pPr>
            <w:r w:rsidRPr="00FB397A">
              <w:rPr>
                <w:rFonts w:hint="eastAsia"/>
                <w:b/>
                <w:color w:val="000000"/>
                <w:sz w:val="18"/>
                <w:szCs w:val="18"/>
              </w:rPr>
              <w:t>用户类别</w:t>
            </w:r>
          </w:p>
        </w:tc>
        <w:tc>
          <w:tcPr>
            <w:tcW w:w="1017" w:type="dxa"/>
            <w:vAlign w:val="center"/>
          </w:tcPr>
          <w:p w:rsidR="00032692" w:rsidRPr="00FB397A" w:rsidRDefault="00032692" w:rsidP="000F4802">
            <w:pPr>
              <w:jc w:val="center"/>
              <w:rPr>
                <w:b/>
                <w:color w:val="000000"/>
                <w:sz w:val="18"/>
                <w:szCs w:val="18"/>
              </w:rPr>
            </w:pPr>
            <w:r w:rsidRPr="00FB397A">
              <w:rPr>
                <w:rFonts w:hint="eastAsia"/>
                <w:b/>
                <w:color w:val="000000"/>
                <w:sz w:val="18"/>
                <w:szCs w:val="18"/>
              </w:rPr>
              <w:t>用户姓名</w:t>
            </w:r>
          </w:p>
        </w:tc>
        <w:tc>
          <w:tcPr>
            <w:tcW w:w="1276" w:type="dxa"/>
            <w:vAlign w:val="center"/>
          </w:tcPr>
          <w:p w:rsidR="00032692" w:rsidRPr="00FB397A" w:rsidRDefault="00032692" w:rsidP="000F4802">
            <w:pPr>
              <w:jc w:val="center"/>
              <w:rPr>
                <w:b/>
                <w:color w:val="000000"/>
                <w:sz w:val="18"/>
                <w:szCs w:val="18"/>
              </w:rPr>
            </w:pPr>
            <w:r w:rsidRPr="00FB397A">
              <w:rPr>
                <w:rFonts w:hint="eastAsia"/>
                <w:b/>
                <w:color w:val="000000"/>
                <w:sz w:val="18"/>
                <w:szCs w:val="18"/>
              </w:rPr>
              <w:t>当前身份</w:t>
            </w:r>
          </w:p>
        </w:tc>
        <w:tc>
          <w:tcPr>
            <w:tcW w:w="1823" w:type="dxa"/>
            <w:vAlign w:val="center"/>
          </w:tcPr>
          <w:p w:rsidR="00032692" w:rsidRPr="00FB397A" w:rsidRDefault="00032692" w:rsidP="000F4802">
            <w:pPr>
              <w:jc w:val="center"/>
              <w:rPr>
                <w:b/>
                <w:color w:val="000000"/>
                <w:sz w:val="18"/>
                <w:szCs w:val="18"/>
              </w:rPr>
            </w:pPr>
            <w:r w:rsidRPr="00FB397A">
              <w:rPr>
                <w:rFonts w:hint="eastAsia"/>
                <w:b/>
                <w:color w:val="000000"/>
                <w:sz w:val="18"/>
                <w:szCs w:val="18"/>
              </w:rPr>
              <w:t>用户简介</w:t>
            </w:r>
          </w:p>
        </w:tc>
        <w:tc>
          <w:tcPr>
            <w:tcW w:w="1923" w:type="dxa"/>
            <w:vAlign w:val="center"/>
          </w:tcPr>
          <w:p w:rsidR="00032692" w:rsidRPr="00FB397A" w:rsidRDefault="00032692" w:rsidP="000F4802">
            <w:pPr>
              <w:jc w:val="center"/>
              <w:rPr>
                <w:b/>
                <w:color w:val="000000"/>
                <w:sz w:val="18"/>
                <w:szCs w:val="18"/>
              </w:rPr>
            </w:pPr>
            <w:r w:rsidRPr="00FB397A">
              <w:rPr>
                <w:rFonts w:hint="eastAsia"/>
                <w:b/>
                <w:color w:val="000000"/>
                <w:sz w:val="18"/>
                <w:szCs w:val="18"/>
              </w:rPr>
              <w:t>选择原因</w:t>
            </w:r>
          </w:p>
        </w:tc>
        <w:tc>
          <w:tcPr>
            <w:tcW w:w="1641" w:type="dxa"/>
            <w:vAlign w:val="center"/>
          </w:tcPr>
          <w:p w:rsidR="00032692" w:rsidRPr="00FB397A" w:rsidRDefault="00032692" w:rsidP="000F4802">
            <w:pPr>
              <w:jc w:val="center"/>
              <w:rPr>
                <w:b/>
                <w:color w:val="000000"/>
                <w:sz w:val="18"/>
                <w:szCs w:val="18"/>
              </w:rPr>
            </w:pPr>
            <w:r w:rsidRPr="00FB397A">
              <w:rPr>
                <w:rFonts w:hint="eastAsia"/>
                <w:b/>
                <w:color w:val="000000"/>
                <w:sz w:val="18"/>
                <w:szCs w:val="18"/>
              </w:rPr>
              <w:t>责任及义务</w:t>
            </w:r>
          </w:p>
        </w:tc>
      </w:tr>
      <w:tr w:rsidR="00032692" w:rsidTr="00032692">
        <w:tc>
          <w:tcPr>
            <w:tcW w:w="1370" w:type="dxa"/>
            <w:gridSpan w:val="2"/>
          </w:tcPr>
          <w:p w:rsidR="00032692" w:rsidRDefault="00032692" w:rsidP="002956A1">
            <w:r>
              <w:t>客户</w:t>
            </w:r>
          </w:p>
        </w:tc>
        <w:tc>
          <w:tcPr>
            <w:tcW w:w="1017" w:type="dxa"/>
          </w:tcPr>
          <w:p w:rsidR="00032692" w:rsidRDefault="00032692" w:rsidP="002956A1">
            <w:r>
              <w:t>杨</w:t>
            </w:r>
            <w:proofErr w:type="gramStart"/>
            <w:r>
              <w:t>枨</w:t>
            </w:r>
            <w:proofErr w:type="gramEnd"/>
          </w:p>
        </w:tc>
        <w:tc>
          <w:tcPr>
            <w:tcW w:w="1276" w:type="dxa"/>
          </w:tcPr>
          <w:p w:rsidR="00032692" w:rsidRDefault="00032692" w:rsidP="002956A1">
            <w:r>
              <w:t>项目下达者</w:t>
            </w:r>
          </w:p>
        </w:tc>
        <w:tc>
          <w:tcPr>
            <w:tcW w:w="1823" w:type="dxa"/>
          </w:tcPr>
          <w:p w:rsidR="00032692" w:rsidRDefault="00032692" w:rsidP="002956A1">
            <w:r>
              <w:t>项目的提出者</w:t>
            </w:r>
            <w:r>
              <w:rPr>
                <w:rFonts w:hint="eastAsia"/>
              </w:rPr>
              <w:t>，</w:t>
            </w:r>
            <w:r>
              <w:t>拥有多个项目开发经验</w:t>
            </w:r>
            <w:r>
              <w:rPr>
                <w:rFonts w:hint="eastAsia"/>
              </w:rPr>
              <w:t>。</w:t>
            </w:r>
          </w:p>
        </w:tc>
        <w:tc>
          <w:tcPr>
            <w:tcW w:w="1923" w:type="dxa"/>
          </w:tcPr>
          <w:p w:rsidR="00032692" w:rsidRDefault="00032692" w:rsidP="002956A1">
            <w:r>
              <w:t>课程的教师</w:t>
            </w:r>
            <w:r>
              <w:rPr>
                <w:rFonts w:hint="eastAsia"/>
              </w:rPr>
              <w:t>，</w:t>
            </w:r>
            <w:r>
              <w:t>与本课程密切相关</w:t>
            </w:r>
            <w:r>
              <w:rPr>
                <w:rFonts w:hint="eastAsia"/>
              </w:rPr>
              <w:t>，</w:t>
            </w:r>
            <w:r>
              <w:t>能更好的协助小组找出当前问题</w:t>
            </w:r>
            <w:r>
              <w:rPr>
                <w:rFonts w:hint="eastAsia"/>
              </w:rPr>
              <w:t>，</w:t>
            </w:r>
            <w:r>
              <w:t>帮助项目完善</w:t>
            </w:r>
            <w:r>
              <w:rPr>
                <w:rFonts w:hint="eastAsia"/>
              </w:rPr>
              <w:t>。</w:t>
            </w:r>
          </w:p>
        </w:tc>
        <w:tc>
          <w:tcPr>
            <w:tcW w:w="1641" w:type="dxa"/>
          </w:tcPr>
          <w:p w:rsidR="00032692" w:rsidRPr="00032692" w:rsidRDefault="00032692" w:rsidP="00032692">
            <w:r>
              <w:t>对于整个项目有着主导作用</w:t>
            </w:r>
            <w:r>
              <w:rPr>
                <w:rFonts w:hint="eastAsia"/>
              </w:rPr>
              <w:t>。对项目具有检查，评审的权利。</w:t>
            </w:r>
          </w:p>
        </w:tc>
      </w:tr>
      <w:tr w:rsidR="00032692" w:rsidTr="00032692">
        <w:tc>
          <w:tcPr>
            <w:tcW w:w="686" w:type="dxa"/>
            <w:vMerge w:val="restart"/>
          </w:tcPr>
          <w:p w:rsidR="00032692" w:rsidRDefault="00032692" w:rsidP="002956A1">
            <w:r>
              <w:t>注册用户</w:t>
            </w:r>
          </w:p>
        </w:tc>
        <w:tc>
          <w:tcPr>
            <w:tcW w:w="684" w:type="dxa"/>
            <w:vMerge w:val="restart"/>
          </w:tcPr>
          <w:p w:rsidR="00032692" w:rsidRDefault="00032692" w:rsidP="002956A1">
            <w:r>
              <w:t>教师</w:t>
            </w:r>
          </w:p>
        </w:tc>
        <w:tc>
          <w:tcPr>
            <w:tcW w:w="1017" w:type="dxa"/>
          </w:tcPr>
          <w:p w:rsidR="00032692" w:rsidRDefault="00032692" w:rsidP="002956A1">
            <w:r>
              <w:t>杨</w:t>
            </w:r>
            <w:proofErr w:type="gramStart"/>
            <w:r>
              <w:t>枨</w:t>
            </w:r>
            <w:proofErr w:type="gramEnd"/>
          </w:p>
        </w:tc>
        <w:tc>
          <w:tcPr>
            <w:tcW w:w="1276" w:type="dxa"/>
          </w:tcPr>
          <w:p w:rsidR="00032692" w:rsidRDefault="00032692" w:rsidP="002956A1">
            <w:r>
              <w:rPr>
                <w:rFonts w:hint="eastAsia"/>
              </w:rPr>
              <w:t>“软件需求分析与设”课程老师</w:t>
            </w:r>
          </w:p>
        </w:tc>
        <w:tc>
          <w:tcPr>
            <w:tcW w:w="1823" w:type="dxa"/>
          </w:tcPr>
          <w:p w:rsidR="00032692" w:rsidRDefault="00032692" w:rsidP="002956A1">
            <w:r>
              <w:t>有着丰富的</w:t>
            </w:r>
            <w:proofErr w:type="gramStart"/>
            <w:r>
              <w:t>的</w:t>
            </w:r>
            <w:proofErr w:type="gramEnd"/>
            <w:r>
              <w:t>软件</w:t>
            </w:r>
            <w:r>
              <w:rPr>
                <w:rFonts w:hint="eastAsia"/>
              </w:rPr>
              <w:t>工程</w:t>
            </w:r>
            <w:r>
              <w:t>系列课程教学经验</w:t>
            </w:r>
          </w:p>
        </w:tc>
        <w:tc>
          <w:tcPr>
            <w:tcW w:w="1923" w:type="dxa"/>
          </w:tcPr>
          <w:p w:rsidR="00032692" w:rsidRDefault="00032692" w:rsidP="002956A1">
            <w:r>
              <w:t>获得过项目管理专业人士资格认证，并且在“软件需求工程”"软件工程导论"等有着多次课程教导经验</w:t>
            </w:r>
            <w:r>
              <w:rPr>
                <w:rFonts w:hint="eastAsia"/>
              </w:rPr>
              <w:t>。</w:t>
            </w:r>
          </w:p>
        </w:tc>
        <w:tc>
          <w:tcPr>
            <w:tcW w:w="1641" w:type="dxa"/>
          </w:tcPr>
          <w:p w:rsidR="00032692" w:rsidRDefault="00032692" w:rsidP="002956A1">
            <w:r>
              <w:t>根据现有的用例确认功能是否完善</w:t>
            </w:r>
            <w:r>
              <w:rPr>
                <w:rFonts w:hint="eastAsia"/>
              </w:rPr>
              <w:t>，</w:t>
            </w:r>
            <w:r>
              <w:t>提供项目中的教师需求</w:t>
            </w:r>
            <w:r>
              <w:rPr>
                <w:rFonts w:hint="eastAsia"/>
              </w:rPr>
              <w:t>，</w:t>
            </w:r>
            <w:r>
              <w:t>对界面原型等提供修改意见</w:t>
            </w:r>
            <w:r>
              <w:rPr>
                <w:rFonts w:hint="eastAsia"/>
              </w:rPr>
              <w:t>。</w:t>
            </w:r>
          </w:p>
        </w:tc>
      </w:tr>
      <w:tr w:rsidR="00032692" w:rsidTr="00032692">
        <w:tc>
          <w:tcPr>
            <w:tcW w:w="686" w:type="dxa"/>
            <w:vMerge/>
          </w:tcPr>
          <w:p w:rsidR="00032692" w:rsidRDefault="00032692" w:rsidP="002956A1"/>
        </w:tc>
        <w:tc>
          <w:tcPr>
            <w:tcW w:w="684" w:type="dxa"/>
            <w:vMerge/>
          </w:tcPr>
          <w:p w:rsidR="00032692" w:rsidRDefault="00032692" w:rsidP="002956A1"/>
        </w:tc>
        <w:tc>
          <w:tcPr>
            <w:tcW w:w="1017" w:type="dxa"/>
          </w:tcPr>
          <w:p w:rsidR="00032692" w:rsidRPr="00032692" w:rsidRDefault="00032692" w:rsidP="002956A1">
            <w:pPr>
              <w:rPr>
                <w:szCs w:val="21"/>
              </w:rPr>
            </w:pPr>
            <w:r w:rsidRPr="00032692">
              <w:rPr>
                <w:rFonts w:hint="eastAsia"/>
                <w:color w:val="000000"/>
                <w:szCs w:val="21"/>
              </w:rPr>
              <w:t>侯宏仑</w:t>
            </w:r>
          </w:p>
        </w:tc>
        <w:tc>
          <w:tcPr>
            <w:tcW w:w="1276" w:type="dxa"/>
          </w:tcPr>
          <w:p w:rsidR="00032692" w:rsidRDefault="00032692" w:rsidP="002956A1">
            <w:r>
              <w:rPr>
                <w:rFonts w:hint="eastAsia"/>
              </w:rPr>
              <w:t>“软件项目管理”课程老师</w:t>
            </w:r>
          </w:p>
        </w:tc>
        <w:tc>
          <w:tcPr>
            <w:tcW w:w="1823" w:type="dxa"/>
          </w:tcPr>
          <w:p w:rsidR="00032692" w:rsidRDefault="00032692" w:rsidP="002956A1">
            <w:r>
              <w:t>有着丰富的</w:t>
            </w:r>
            <w:proofErr w:type="gramStart"/>
            <w:r>
              <w:t>的</w:t>
            </w:r>
            <w:proofErr w:type="gramEnd"/>
            <w:r>
              <w:t>软件</w:t>
            </w:r>
            <w:r>
              <w:rPr>
                <w:rFonts w:hint="eastAsia"/>
              </w:rPr>
              <w:t>工程</w:t>
            </w:r>
            <w:r>
              <w:t>系列课程教学经验</w:t>
            </w:r>
          </w:p>
        </w:tc>
        <w:tc>
          <w:tcPr>
            <w:tcW w:w="1923" w:type="dxa"/>
          </w:tcPr>
          <w:p w:rsidR="00032692" w:rsidRDefault="00032692" w:rsidP="002956A1">
            <w:r>
              <w:t>获得过项目管理专业人士资格认证</w:t>
            </w:r>
            <w:r>
              <w:rPr>
                <w:rFonts w:hint="eastAsia"/>
              </w:rPr>
              <w:t>，是</w:t>
            </w:r>
            <w:r>
              <w:t>软件工程</w:t>
            </w:r>
            <w:r>
              <w:rPr>
                <w:rFonts w:hint="eastAsia"/>
              </w:rPr>
              <w:t>领域</w:t>
            </w:r>
            <w:r>
              <w:t>的专家。</w:t>
            </w:r>
          </w:p>
        </w:tc>
        <w:tc>
          <w:tcPr>
            <w:tcW w:w="1641" w:type="dxa"/>
          </w:tcPr>
          <w:p w:rsidR="00032692" w:rsidRDefault="00032692" w:rsidP="002956A1">
            <w:r>
              <w:t>根据现有的用例确认功能是否完善</w:t>
            </w:r>
            <w:r>
              <w:rPr>
                <w:rFonts w:hint="eastAsia"/>
              </w:rPr>
              <w:t>，</w:t>
            </w:r>
            <w:r>
              <w:t>提供项目中的教师需求</w:t>
            </w:r>
            <w:r>
              <w:rPr>
                <w:rFonts w:hint="eastAsia"/>
              </w:rPr>
              <w:t>，</w:t>
            </w:r>
            <w:r>
              <w:t>对界面原型等提供修改意见</w:t>
            </w:r>
            <w:r>
              <w:rPr>
                <w:rFonts w:hint="eastAsia"/>
              </w:rPr>
              <w:t>。</w:t>
            </w:r>
          </w:p>
        </w:tc>
      </w:tr>
      <w:tr w:rsidR="00032692" w:rsidTr="00032692">
        <w:tc>
          <w:tcPr>
            <w:tcW w:w="686" w:type="dxa"/>
            <w:vMerge/>
          </w:tcPr>
          <w:p w:rsidR="00032692" w:rsidRDefault="00032692" w:rsidP="002956A1"/>
        </w:tc>
        <w:tc>
          <w:tcPr>
            <w:tcW w:w="684" w:type="dxa"/>
          </w:tcPr>
          <w:p w:rsidR="00032692" w:rsidRDefault="00032692" w:rsidP="002956A1">
            <w:r>
              <w:t>学生</w:t>
            </w:r>
          </w:p>
        </w:tc>
        <w:tc>
          <w:tcPr>
            <w:tcW w:w="1017" w:type="dxa"/>
          </w:tcPr>
          <w:p w:rsidR="00032692" w:rsidRDefault="00032692" w:rsidP="002956A1">
            <w:r>
              <w:t>黄为波</w:t>
            </w:r>
          </w:p>
        </w:tc>
        <w:tc>
          <w:tcPr>
            <w:tcW w:w="1276" w:type="dxa"/>
          </w:tcPr>
          <w:p w:rsidR="00032692" w:rsidRDefault="00032692" w:rsidP="002956A1">
            <w:r>
              <w:t>软件工程</w:t>
            </w:r>
            <w:r>
              <w:rPr>
                <w:rFonts w:hint="eastAsia"/>
              </w:rPr>
              <w:t>1601学生</w:t>
            </w:r>
          </w:p>
        </w:tc>
        <w:tc>
          <w:tcPr>
            <w:tcW w:w="1823" w:type="dxa"/>
          </w:tcPr>
          <w:p w:rsidR="00032692" w:rsidRDefault="00032692" w:rsidP="002956A1">
            <w:r>
              <w:t>在上需求分析</w:t>
            </w:r>
            <w:r>
              <w:rPr>
                <w:rFonts w:hint="eastAsia"/>
              </w:rPr>
              <w:t>，</w:t>
            </w:r>
            <w:r>
              <w:t>软件项目管理的同学</w:t>
            </w:r>
          </w:p>
        </w:tc>
        <w:tc>
          <w:tcPr>
            <w:tcW w:w="1923" w:type="dxa"/>
          </w:tcPr>
          <w:p w:rsidR="00032692" w:rsidRDefault="00032692" w:rsidP="002956A1">
            <w:r>
              <w:t>作为软件工程的同学能提供出相应的意见与见解</w:t>
            </w:r>
            <w:r>
              <w:rPr>
                <w:rFonts w:hint="eastAsia"/>
              </w:rPr>
              <w:t>。</w:t>
            </w:r>
          </w:p>
        </w:tc>
        <w:tc>
          <w:tcPr>
            <w:tcW w:w="1641" w:type="dxa"/>
          </w:tcPr>
          <w:p w:rsidR="00032692" w:rsidRDefault="00032692" w:rsidP="002956A1">
            <w:r>
              <w:t>根据现有的用例确认功能是否完善</w:t>
            </w:r>
            <w:r>
              <w:rPr>
                <w:rFonts w:hint="eastAsia"/>
              </w:rPr>
              <w:t>，</w:t>
            </w:r>
            <w:r>
              <w:t>提供项目中的</w:t>
            </w:r>
            <w:r>
              <w:rPr>
                <w:rFonts w:hint="eastAsia"/>
              </w:rPr>
              <w:t>学生</w:t>
            </w:r>
            <w:r>
              <w:t>需</w:t>
            </w:r>
            <w:r>
              <w:lastRenderedPageBreak/>
              <w:t>求</w:t>
            </w:r>
            <w:r>
              <w:rPr>
                <w:rFonts w:hint="eastAsia"/>
              </w:rPr>
              <w:t>，</w:t>
            </w:r>
            <w:r>
              <w:t>对界面原型等提供修改意见</w:t>
            </w:r>
            <w:r>
              <w:rPr>
                <w:rFonts w:hint="eastAsia"/>
              </w:rPr>
              <w:t>。</w:t>
            </w:r>
          </w:p>
        </w:tc>
      </w:tr>
      <w:tr w:rsidR="00CC4297" w:rsidTr="000F4802">
        <w:trPr>
          <w:trHeight w:val="1560"/>
        </w:trPr>
        <w:tc>
          <w:tcPr>
            <w:tcW w:w="1370" w:type="dxa"/>
            <w:gridSpan w:val="2"/>
          </w:tcPr>
          <w:p w:rsidR="00CC4297" w:rsidRDefault="00CC4297" w:rsidP="002956A1">
            <w:r>
              <w:lastRenderedPageBreak/>
              <w:t>游客</w:t>
            </w:r>
          </w:p>
        </w:tc>
        <w:tc>
          <w:tcPr>
            <w:tcW w:w="1017" w:type="dxa"/>
          </w:tcPr>
          <w:p w:rsidR="00CC4297" w:rsidRDefault="00CC4297" w:rsidP="002956A1">
            <w:proofErr w:type="gramStart"/>
            <w:r>
              <w:t>方琦</w:t>
            </w:r>
            <w:proofErr w:type="gramEnd"/>
          </w:p>
        </w:tc>
        <w:tc>
          <w:tcPr>
            <w:tcW w:w="1276" w:type="dxa"/>
          </w:tcPr>
          <w:p w:rsidR="00CC4297" w:rsidRDefault="00CC4297" w:rsidP="002956A1">
            <w:r>
              <w:t>信管</w:t>
            </w:r>
            <w:r>
              <w:rPr>
                <w:rFonts w:hint="eastAsia"/>
              </w:rPr>
              <w:t>16级学生</w:t>
            </w:r>
          </w:p>
        </w:tc>
        <w:tc>
          <w:tcPr>
            <w:tcW w:w="1823" w:type="dxa"/>
          </w:tcPr>
          <w:p w:rsidR="00CC4297" w:rsidRDefault="00CC4297" w:rsidP="002956A1">
            <w:r>
              <w:t>信管专业的同学</w:t>
            </w:r>
            <w:r>
              <w:rPr>
                <w:rFonts w:hint="eastAsia"/>
              </w:rPr>
              <w:t>，</w:t>
            </w:r>
            <w:r>
              <w:t>对于软件工程系列的课程有一定的兴趣</w:t>
            </w:r>
            <w:r>
              <w:rPr>
                <w:rFonts w:hint="eastAsia"/>
              </w:rPr>
              <w:t>。</w:t>
            </w:r>
          </w:p>
        </w:tc>
        <w:tc>
          <w:tcPr>
            <w:tcW w:w="1923" w:type="dxa"/>
          </w:tcPr>
          <w:p w:rsidR="00CC4297" w:rsidRDefault="00CC4297" w:rsidP="002956A1">
            <w:r>
              <w:t>计算分院非软件工程专业的同学</w:t>
            </w:r>
            <w:r>
              <w:rPr>
                <w:rFonts w:hint="eastAsia"/>
              </w:rPr>
              <w:t>，</w:t>
            </w:r>
            <w:r>
              <w:t>对于软件工程能有一定的了解</w:t>
            </w:r>
            <w:r>
              <w:rPr>
                <w:rFonts w:hint="eastAsia"/>
              </w:rPr>
              <w:t>，</w:t>
            </w:r>
            <w:r>
              <w:t>并且能提供相关的意见</w:t>
            </w:r>
          </w:p>
        </w:tc>
        <w:tc>
          <w:tcPr>
            <w:tcW w:w="1641" w:type="dxa"/>
          </w:tcPr>
          <w:p w:rsidR="00CC4297" w:rsidRDefault="00CC4297" w:rsidP="002956A1">
            <w:r>
              <w:t>根据现有的用例确认功能是否完善</w:t>
            </w:r>
            <w:r>
              <w:rPr>
                <w:rFonts w:hint="eastAsia"/>
              </w:rPr>
              <w:t>，</w:t>
            </w:r>
            <w:r>
              <w:t>提供项目中的</w:t>
            </w:r>
            <w:r>
              <w:rPr>
                <w:rFonts w:hint="eastAsia"/>
              </w:rPr>
              <w:t>游客</w:t>
            </w:r>
            <w:r>
              <w:t>需求</w:t>
            </w:r>
            <w:r>
              <w:rPr>
                <w:rFonts w:hint="eastAsia"/>
              </w:rPr>
              <w:t>，</w:t>
            </w:r>
            <w:r>
              <w:t>对界面原型等提供修改意见</w:t>
            </w:r>
            <w:r>
              <w:rPr>
                <w:rFonts w:hint="eastAsia"/>
              </w:rPr>
              <w:t>。</w:t>
            </w:r>
          </w:p>
        </w:tc>
      </w:tr>
      <w:tr w:rsidR="00CC4297" w:rsidTr="000F4802">
        <w:tc>
          <w:tcPr>
            <w:tcW w:w="1370" w:type="dxa"/>
            <w:gridSpan w:val="2"/>
          </w:tcPr>
          <w:p w:rsidR="00CC4297" w:rsidRDefault="00CC4297" w:rsidP="002956A1">
            <w:r>
              <w:t>管理员</w:t>
            </w:r>
          </w:p>
        </w:tc>
        <w:tc>
          <w:tcPr>
            <w:tcW w:w="1017" w:type="dxa"/>
          </w:tcPr>
          <w:p w:rsidR="00CC4297" w:rsidRDefault="00CC4297" w:rsidP="002956A1">
            <w:r>
              <w:t>陈尚辉</w:t>
            </w:r>
          </w:p>
        </w:tc>
        <w:tc>
          <w:tcPr>
            <w:tcW w:w="1276" w:type="dxa"/>
          </w:tcPr>
          <w:p w:rsidR="00CC4297" w:rsidRDefault="00CC4297" w:rsidP="002956A1">
            <w:r>
              <w:t>在读研究生</w:t>
            </w:r>
          </w:p>
        </w:tc>
        <w:tc>
          <w:tcPr>
            <w:tcW w:w="1823" w:type="dxa"/>
          </w:tcPr>
          <w:p w:rsidR="00CC4297" w:rsidRDefault="00CC4297" w:rsidP="002956A1">
            <w:r>
              <w:t>项目下达者指定管理员代表</w:t>
            </w:r>
          </w:p>
        </w:tc>
        <w:tc>
          <w:tcPr>
            <w:tcW w:w="1923" w:type="dxa"/>
          </w:tcPr>
          <w:p w:rsidR="00CC4297" w:rsidRDefault="00CC4297" w:rsidP="002956A1">
            <w:r>
              <w:t>项目管理者指定的管理员代表</w:t>
            </w:r>
            <w:r>
              <w:rPr>
                <w:rFonts w:hint="eastAsia"/>
              </w:rPr>
              <w:t>，</w:t>
            </w:r>
            <w:r>
              <w:t>对本小组的项目中管理员部分提供相关意见</w:t>
            </w:r>
            <w:r>
              <w:rPr>
                <w:rFonts w:hint="eastAsia"/>
              </w:rPr>
              <w:t>。</w:t>
            </w:r>
          </w:p>
        </w:tc>
        <w:tc>
          <w:tcPr>
            <w:tcW w:w="1641" w:type="dxa"/>
          </w:tcPr>
          <w:p w:rsidR="00CC4297" w:rsidRDefault="00CC4297" w:rsidP="002956A1">
            <w:r>
              <w:t>根据现有的用例确认功能是否完善</w:t>
            </w:r>
            <w:r>
              <w:rPr>
                <w:rFonts w:hint="eastAsia"/>
              </w:rPr>
              <w:t>，</w:t>
            </w:r>
            <w:r>
              <w:t>提供项目中的</w:t>
            </w:r>
            <w:r>
              <w:rPr>
                <w:rFonts w:hint="eastAsia"/>
              </w:rPr>
              <w:t>管理员</w:t>
            </w:r>
            <w:r>
              <w:t>需求</w:t>
            </w:r>
            <w:r>
              <w:rPr>
                <w:rFonts w:hint="eastAsia"/>
              </w:rPr>
              <w:t>，</w:t>
            </w:r>
            <w:r>
              <w:t>对界面原型等提供修改意见</w:t>
            </w:r>
            <w:r>
              <w:rPr>
                <w:rFonts w:hint="eastAsia"/>
              </w:rPr>
              <w:t>。</w:t>
            </w:r>
          </w:p>
        </w:tc>
      </w:tr>
    </w:tbl>
    <w:p w:rsidR="00917FB0" w:rsidRDefault="00917FB0" w:rsidP="002956A1">
      <w:pPr>
        <w:ind w:left="840"/>
      </w:pPr>
    </w:p>
    <w:p w:rsidR="00CC4297" w:rsidRDefault="00CC4297" w:rsidP="002956A1">
      <w:pPr>
        <w:ind w:left="840"/>
      </w:pPr>
    </w:p>
    <w:p w:rsidR="00CC4297" w:rsidRDefault="00CC4297" w:rsidP="00CC4297">
      <w:pPr>
        <w:pStyle w:val="3"/>
      </w:pPr>
      <w:bookmarkStart w:id="27" w:name="_Toc535069949"/>
      <w:r>
        <w:rPr>
          <w:rFonts w:hint="eastAsia"/>
        </w:rPr>
        <w:t>用户</w:t>
      </w:r>
      <w:bookmarkEnd w:id="27"/>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993"/>
        <w:gridCol w:w="1640"/>
        <w:gridCol w:w="1578"/>
        <w:gridCol w:w="1559"/>
        <w:gridCol w:w="1418"/>
        <w:gridCol w:w="1034"/>
      </w:tblGrid>
      <w:tr w:rsidR="00CC4297" w:rsidRPr="00B10AE1" w:rsidTr="000F4802">
        <w:trPr>
          <w:trHeight w:val="260"/>
          <w:jc w:val="center"/>
        </w:trPr>
        <w:tc>
          <w:tcPr>
            <w:tcW w:w="993" w:type="dxa"/>
            <w:shd w:val="clear" w:color="auto" w:fill="95B3D7" w:themeFill="accent1" w:themeFillTint="99"/>
            <w:noWrap/>
            <w:vAlign w:val="center"/>
          </w:tcPr>
          <w:p w:rsidR="00CC4297" w:rsidRPr="00B10AE1" w:rsidRDefault="00CC4297" w:rsidP="000F4802">
            <w:pPr>
              <w:jc w:val="center"/>
              <w:rPr>
                <w:b/>
                <w:color w:val="000000"/>
                <w:sz w:val="22"/>
              </w:rPr>
            </w:pPr>
            <w:r>
              <w:rPr>
                <w:rFonts w:hint="eastAsia"/>
                <w:b/>
                <w:color w:val="000000"/>
                <w:sz w:val="22"/>
              </w:rPr>
              <w:t>姓名</w:t>
            </w:r>
          </w:p>
        </w:tc>
        <w:tc>
          <w:tcPr>
            <w:tcW w:w="1640" w:type="dxa"/>
            <w:shd w:val="clear" w:color="auto" w:fill="95B3D7" w:themeFill="accent1" w:themeFillTint="99"/>
            <w:vAlign w:val="center"/>
          </w:tcPr>
          <w:p w:rsidR="00CC4297" w:rsidRDefault="00CC4297" w:rsidP="000F4802">
            <w:pPr>
              <w:jc w:val="center"/>
              <w:rPr>
                <w:b/>
                <w:color w:val="000000"/>
                <w:sz w:val="22"/>
              </w:rPr>
            </w:pPr>
            <w:r>
              <w:rPr>
                <w:rFonts w:hint="eastAsia"/>
                <w:b/>
                <w:color w:val="000000"/>
                <w:sz w:val="22"/>
              </w:rPr>
              <w:t>联系方式</w:t>
            </w:r>
          </w:p>
        </w:tc>
        <w:tc>
          <w:tcPr>
            <w:tcW w:w="1578" w:type="dxa"/>
            <w:shd w:val="clear" w:color="auto" w:fill="95B3D7" w:themeFill="accent1" w:themeFillTint="99"/>
            <w:vAlign w:val="center"/>
          </w:tcPr>
          <w:p w:rsidR="00CC4297" w:rsidRDefault="00CC4297" w:rsidP="000F4802">
            <w:pPr>
              <w:jc w:val="center"/>
              <w:rPr>
                <w:b/>
                <w:color w:val="000000"/>
                <w:sz w:val="22"/>
              </w:rPr>
            </w:pPr>
            <w:r>
              <w:rPr>
                <w:rFonts w:hint="eastAsia"/>
                <w:b/>
                <w:color w:val="000000"/>
                <w:sz w:val="22"/>
              </w:rPr>
              <w:t>邮箱</w:t>
            </w:r>
          </w:p>
        </w:tc>
        <w:tc>
          <w:tcPr>
            <w:tcW w:w="1559" w:type="dxa"/>
            <w:shd w:val="clear" w:color="auto" w:fill="95B3D7" w:themeFill="accent1" w:themeFillTint="99"/>
            <w:vAlign w:val="center"/>
          </w:tcPr>
          <w:p w:rsidR="00CC4297" w:rsidRDefault="00CC4297" w:rsidP="000F4802">
            <w:pPr>
              <w:jc w:val="center"/>
              <w:rPr>
                <w:b/>
                <w:color w:val="000000"/>
                <w:sz w:val="22"/>
              </w:rPr>
            </w:pPr>
            <w:proofErr w:type="gramStart"/>
            <w:r>
              <w:rPr>
                <w:rFonts w:hint="eastAsia"/>
                <w:b/>
                <w:color w:val="000000"/>
                <w:sz w:val="22"/>
              </w:rPr>
              <w:t>微信</w:t>
            </w:r>
            <w:proofErr w:type="gramEnd"/>
          </w:p>
        </w:tc>
        <w:tc>
          <w:tcPr>
            <w:tcW w:w="1418" w:type="dxa"/>
            <w:shd w:val="clear" w:color="auto" w:fill="95B3D7" w:themeFill="accent1" w:themeFillTint="99"/>
            <w:vAlign w:val="center"/>
          </w:tcPr>
          <w:p w:rsidR="00CC4297" w:rsidRDefault="00CC4297" w:rsidP="000F4802">
            <w:pPr>
              <w:jc w:val="center"/>
              <w:rPr>
                <w:b/>
                <w:color w:val="000000"/>
                <w:sz w:val="22"/>
              </w:rPr>
            </w:pPr>
            <w:r>
              <w:rPr>
                <w:rFonts w:hint="eastAsia"/>
                <w:b/>
                <w:color w:val="000000"/>
                <w:sz w:val="22"/>
              </w:rPr>
              <w:t>QQ</w:t>
            </w:r>
          </w:p>
        </w:tc>
        <w:tc>
          <w:tcPr>
            <w:tcW w:w="1034" w:type="dxa"/>
            <w:shd w:val="clear" w:color="auto" w:fill="95B3D7" w:themeFill="accent1" w:themeFillTint="99"/>
            <w:vAlign w:val="center"/>
          </w:tcPr>
          <w:p w:rsidR="00CC4297" w:rsidRPr="00B10AE1" w:rsidRDefault="00CC4297" w:rsidP="000F4802">
            <w:pPr>
              <w:jc w:val="center"/>
              <w:rPr>
                <w:b/>
                <w:color w:val="000000"/>
                <w:sz w:val="22"/>
              </w:rPr>
            </w:pPr>
            <w:r>
              <w:rPr>
                <w:rFonts w:hint="eastAsia"/>
                <w:b/>
                <w:color w:val="000000"/>
                <w:sz w:val="22"/>
              </w:rPr>
              <w:t>地址</w:t>
            </w:r>
          </w:p>
        </w:tc>
      </w:tr>
      <w:tr w:rsidR="00CC4297" w:rsidRPr="00B10AE1" w:rsidTr="000F4802">
        <w:trPr>
          <w:trHeight w:val="645"/>
          <w:jc w:val="center"/>
        </w:trPr>
        <w:tc>
          <w:tcPr>
            <w:tcW w:w="993" w:type="dxa"/>
            <w:shd w:val="clear" w:color="auto" w:fill="FFFFFF" w:themeFill="background1"/>
            <w:noWrap/>
            <w:vAlign w:val="center"/>
          </w:tcPr>
          <w:p w:rsidR="00CC4297" w:rsidRPr="00B10AE1" w:rsidRDefault="00CC4297" w:rsidP="000F4802">
            <w:pPr>
              <w:jc w:val="center"/>
              <w:rPr>
                <w:color w:val="000000"/>
                <w:szCs w:val="21"/>
              </w:rPr>
            </w:pPr>
            <w:r w:rsidRPr="00B10AE1">
              <w:rPr>
                <w:rFonts w:hint="eastAsia"/>
                <w:color w:val="000000"/>
                <w:szCs w:val="21"/>
              </w:rPr>
              <w:t>杨</w:t>
            </w:r>
            <w:proofErr w:type="gramStart"/>
            <w:r w:rsidRPr="00B10AE1">
              <w:rPr>
                <w:rFonts w:hint="eastAsia"/>
                <w:color w:val="000000"/>
                <w:szCs w:val="21"/>
              </w:rPr>
              <w:t>枨</w:t>
            </w:r>
            <w:proofErr w:type="gramEnd"/>
          </w:p>
        </w:tc>
        <w:tc>
          <w:tcPr>
            <w:tcW w:w="1640" w:type="dxa"/>
            <w:shd w:val="clear" w:color="auto" w:fill="FFFFFF" w:themeFill="background1"/>
            <w:vAlign w:val="center"/>
          </w:tcPr>
          <w:p w:rsidR="00CC4297" w:rsidRDefault="00CC4297" w:rsidP="000F4802">
            <w:pPr>
              <w:jc w:val="center"/>
              <w:rPr>
                <w:szCs w:val="21"/>
              </w:rPr>
            </w:pPr>
            <w:r>
              <w:rPr>
                <w:rFonts w:hint="eastAsia"/>
                <w:szCs w:val="21"/>
              </w:rPr>
              <w:t>13357102333</w:t>
            </w:r>
          </w:p>
        </w:tc>
        <w:tc>
          <w:tcPr>
            <w:tcW w:w="1578" w:type="dxa"/>
            <w:shd w:val="clear" w:color="auto" w:fill="FFFFFF" w:themeFill="background1"/>
            <w:vAlign w:val="center"/>
          </w:tcPr>
          <w:p w:rsidR="00CC4297" w:rsidRPr="00B10AE1" w:rsidRDefault="00CC4297" w:rsidP="000F4802">
            <w:pPr>
              <w:jc w:val="center"/>
              <w:rPr>
                <w:szCs w:val="21"/>
              </w:rPr>
            </w:pPr>
            <w:proofErr w:type="spellStart"/>
            <w:r w:rsidRPr="00B10AE1">
              <w:rPr>
                <w:szCs w:val="21"/>
              </w:rPr>
              <w:t>yangc</w:t>
            </w:r>
            <w:proofErr w:type="spellEnd"/>
          </w:p>
          <w:p w:rsidR="00CC4297" w:rsidRPr="00B10AE1" w:rsidRDefault="00CC4297" w:rsidP="000F4802">
            <w:pPr>
              <w:jc w:val="center"/>
              <w:rPr>
                <w:szCs w:val="21"/>
              </w:rPr>
            </w:pPr>
            <w:r w:rsidRPr="00B10AE1">
              <w:rPr>
                <w:szCs w:val="21"/>
              </w:rPr>
              <w:t>@zucc.edu.cn</w:t>
            </w:r>
          </w:p>
        </w:tc>
        <w:tc>
          <w:tcPr>
            <w:tcW w:w="1559" w:type="dxa"/>
            <w:shd w:val="clear" w:color="auto" w:fill="FFFFFF" w:themeFill="background1"/>
            <w:vAlign w:val="center"/>
          </w:tcPr>
          <w:p w:rsidR="00CC4297" w:rsidRPr="00B10AE1" w:rsidRDefault="00CC4297" w:rsidP="000F4802">
            <w:pPr>
              <w:jc w:val="center"/>
              <w:rPr>
                <w:szCs w:val="21"/>
              </w:rPr>
            </w:pPr>
            <w:proofErr w:type="spellStart"/>
            <w:r>
              <w:rPr>
                <w:rFonts w:hint="eastAsia"/>
                <w:szCs w:val="21"/>
              </w:rPr>
              <w:t>H</w:t>
            </w:r>
            <w:r>
              <w:rPr>
                <w:szCs w:val="21"/>
              </w:rPr>
              <w:t>olleyYang</w:t>
            </w:r>
            <w:proofErr w:type="spellEnd"/>
          </w:p>
        </w:tc>
        <w:tc>
          <w:tcPr>
            <w:tcW w:w="1418" w:type="dxa"/>
            <w:shd w:val="clear" w:color="auto" w:fill="FFFFFF" w:themeFill="background1"/>
            <w:vAlign w:val="center"/>
          </w:tcPr>
          <w:p w:rsidR="00CC4297" w:rsidRPr="00B10AE1" w:rsidRDefault="00CC4297" w:rsidP="000F4802">
            <w:pPr>
              <w:jc w:val="center"/>
              <w:rPr>
                <w:szCs w:val="21"/>
              </w:rPr>
            </w:pPr>
            <w:r>
              <w:rPr>
                <w:rFonts w:hint="eastAsia"/>
                <w:szCs w:val="21"/>
              </w:rPr>
              <w:t>暂无</w:t>
            </w:r>
          </w:p>
        </w:tc>
        <w:tc>
          <w:tcPr>
            <w:tcW w:w="1034" w:type="dxa"/>
            <w:shd w:val="clear" w:color="auto" w:fill="FFFFFF" w:themeFill="background1"/>
            <w:vAlign w:val="center"/>
          </w:tcPr>
          <w:p w:rsidR="00CC4297" w:rsidRPr="00B10AE1" w:rsidRDefault="00CC4297" w:rsidP="000F4802">
            <w:pPr>
              <w:jc w:val="center"/>
              <w:rPr>
                <w:szCs w:val="21"/>
              </w:rPr>
            </w:pPr>
            <w:r w:rsidRPr="00B10AE1">
              <w:rPr>
                <w:rFonts w:hint="eastAsia"/>
                <w:szCs w:val="21"/>
              </w:rPr>
              <w:t>理</w:t>
            </w:r>
            <w:r w:rsidRPr="00B10AE1">
              <w:rPr>
                <w:szCs w:val="21"/>
              </w:rPr>
              <w:t>4</w:t>
            </w:r>
            <w:r>
              <w:rPr>
                <w:rFonts w:hint="eastAsia"/>
                <w:szCs w:val="21"/>
              </w:rPr>
              <w:t>-</w:t>
            </w:r>
            <w:r>
              <w:rPr>
                <w:szCs w:val="21"/>
              </w:rPr>
              <w:t xml:space="preserve">504 </w:t>
            </w:r>
          </w:p>
        </w:tc>
      </w:tr>
      <w:tr w:rsidR="00CC4297" w:rsidRPr="00B10AE1" w:rsidTr="000F4802">
        <w:trPr>
          <w:trHeight w:val="260"/>
          <w:jc w:val="center"/>
        </w:trPr>
        <w:tc>
          <w:tcPr>
            <w:tcW w:w="993" w:type="dxa"/>
            <w:shd w:val="clear" w:color="auto" w:fill="FFFFFF" w:themeFill="background1"/>
            <w:noWrap/>
            <w:vAlign w:val="center"/>
          </w:tcPr>
          <w:p w:rsidR="00CC4297" w:rsidRPr="00B10AE1" w:rsidRDefault="00CC4297" w:rsidP="000F4802">
            <w:pPr>
              <w:jc w:val="center"/>
              <w:rPr>
                <w:color w:val="000000"/>
                <w:szCs w:val="21"/>
              </w:rPr>
            </w:pPr>
            <w:r w:rsidRPr="00B10AE1">
              <w:rPr>
                <w:rFonts w:hint="eastAsia"/>
                <w:color w:val="000000"/>
                <w:szCs w:val="21"/>
              </w:rPr>
              <w:t>侯宏仑</w:t>
            </w:r>
          </w:p>
        </w:tc>
        <w:tc>
          <w:tcPr>
            <w:tcW w:w="1640" w:type="dxa"/>
            <w:shd w:val="clear" w:color="auto" w:fill="FFFFFF" w:themeFill="background1"/>
            <w:vAlign w:val="center"/>
          </w:tcPr>
          <w:p w:rsidR="00CC4297" w:rsidRDefault="00CC4297" w:rsidP="000F4802">
            <w:pPr>
              <w:jc w:val="center"/>
              <w:rPr>
                <w:szCs w:val="21"/>
              </w:rPr>
            </w:pPr>
            <w:r>
              <w:rPr>
                <w:rFonts w:hint="eastAsia"/>
                <w:szCs w:val="21"/>
              </w:rPr>
              <w:t>13071858629</w:t>
            </w:r>
          </w:p>
        </w:tc>
        <w:tc>
          <w:tcPr>
            <w:tcW w:w="1578" w:type="dxa"/>
            <w:shd w:val="clear" w:color="auto" w:fill="FFFFFF" w:themeFill="background1"/>
            <w:vAlign w:val="center"/>
          </w:tcPr>
          <w:p w:rsidR="00CC4297" w:rsidRDefault="00CC4297" w:rsidP="000F4802">
            <w:pPr>
              <w:jc w:val="center"/>
              <w:rPr>
                <w:szCs w:val="21"/>
              </w:rPr>
            </w:pPr>
            <w:proofErr w:type="spellStart"/>
            <w:r>
              <w:rPr>
                <w:szCs w:val="21"/>
              </w:rPr>
              <w:t>ubilabs</w:t>
            </w:r>
            <w:proofErr w:type="spellEnd"/>
          </w:p>
          <w:p w:rsidR="00CC4297" w:rsidRPr="00B10AE1" w:rsidRDefault="00CC4297" w:rsidP="000F4802">
            <w:pPr>
              <w:jc w:val="center"/>
              <w:rPr>
                <w:szCs w:val="21"/>
              </w:rPr>
            </w:pPr>
            <w:r>
              <w:rPr>
                <w:szCs w:val="21"/>
              </w:rPr>
              <w:t>@zucc.edu.cn</w:t>
            </w:r>
          </w:p>
        </w:tc>
        <w:tc>
          <w:tcPr>
            <w:tcW w:w="1559" w:type="dxa"/>
            <w:shd w:val="clear" w:color="auto" w:fill="FFFFFF" w:themeFill="background1"/>
            <w:vAlign w:val="center"/>
          </w:tcPr>
          <w:p w:rsidR="00CC4297" w:rsidRPr="00B10AE1" w:rsidRDefault="00CC4297" w:rsidP="000F4802">
            <w:pPr>
              <w:jc w:val="center"/>
              <w:rPr>
                <w:szCs w:val="21"/>
              </w:rPr>
            </w:pPr>
            <w:proofErr w:type="spellStart"/>
            <w:r>
              <w:rPr>
                <w:rFonts w:hint="eastAsia"/>
                <w:szCs w:val="21"/>
              </w:rPr>
              <w:t>t</w:t>
            </w:r>
            <w:r>
              <w:rPr>
                <w:szCs w:val="21"/>
              </w:rPr>
              <w:t>uuuuuuuudou</w:t>
            </w:r>
            <w:proofErr w:type="spellEnd"/>
          </w:p>
        </w:tc>
        <w:tc>
          <w:tcPr>
            <w:tcW w:w="1418" w:type="dxa"/>
            <w:shd w:val="clear" w:color="auto" w:fill="FFFFFF" w:themeFill="background1"/>
            <w:vAlign w:val="center"/>
          </w:tcPr>
          <w:p w:rsidR="00CC4297" w:rsidRPr="00B10AE1" w:rsidRDefault="00CC4297" w:rsidP="000F4802">
            <w:pPr>
              <w:jc w:val="center"/>
              <w:rPr>
                <w:szCs w:val="21"/>
              </w:rPr>
            </w:pPr>
            <w:r>
              <w:rPr>
                <w:rFonts w:hint="eastAsia"/>
                <w:szCs w:val="21"/>
              </w:rPr>
              <w:t>5</w:t>
            </w:r>
            <w:r>
              <w:rPr>
                <w:szCs w:val="21"/>
              </w:rPr>
              <w:t>6689824</w:t>
            </w:r>
          </w:p>
        </w:tc>
        <w:tc>
          <w:tcPr>
            <w:tcW w:w="1034" w:type="dxa"/>
            <w:shd w:val="clear" w:color="auto" w:fill="FFFFFF" w:themeFill="background1"/>
            <w:vAlign w:val="center"/>
          </w:tcPr>
          <w:p w:rsidR="00CC4297" w:rsidRPr="00B10AE1" w:rsidRDefault="00CC4297" w:rsidP="000F4802">
            <w:pPr>
              <w:jc w:val="center"/>
              <w:rPr>
                <w:szCs w:val="21"/>
              </w:rPr>
            </w:pPr>
            <w:r w:rsidRPr="00B10AE1">
              <w:rPr>
                <w:rFonts w:hint="eastAsia"/>
                <w:szCs w:val="21"/>
              </w:rPr>
              <w:t>理</w:t>
            </w:r>
            <w:r w:rsidRPr="00B10AE1">
              <w:rPr>
                <w:szCs w:val="21"/>
              </w:rPr>
              <w:t>4-501</w:t>
            </w:r>
          </w:p>
        </w:tc>
      </w:tr>
      <w:tr w:rsidR="00CC4297" w:rsidRPr="00B10AE1" w:rsidTr="00CC4297">
        <w:trPr>
          <w:trHeight w:val="260"/>
          <w:jc w:val="center"/>
        </w:trPr>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CC4297" w:rsidRPr="00B10AE1" w:rsidRDefault="00CC4297" w:rsidP="000F4802">
            <w:pPr>
              <w:jc w:val="center"/>
              <w:rPr>
                <w:color w:val="000000"/>
                <w:szCs w:val="21"/>
              </w:rPr>
            </w:pPr>
            <w:r>
              <w:rPr>
                <w:rFonts w:hint="eastAsia"/>
                <w:color w:val="000000"/>
                <w:szCs w:val="21"/>
              </w:rPr>
              <w:t>陈尚辉</w:t>
            </w:r>
          </w:p>
        </w:tc>
        <w:tc>
          <w:tcPr>
            <w:tcW w:w="16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4297" w:rsidRDefault="004C7AFB" w:rsidP="000F4802">
            <w:pPr>
              <w:jc w:val="center"/>
              <w:rPr>
                <w:szCs w:val="21"/>
              </w:rPr>
            </w:pPr>
            <w:r>
              <w:rPr>
                <w:rFonts w:hint="eastAsia"/>
                <w:szCs w:val="21"/>
              </w:rPr>
              <w:t>18782934858</w:t>
            </w:r>
          </w:p>
        </w:tc>
        <w:tc>
          <w:tcPr>
            <w:tcW w:w="15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4297" w:rsidRPr="00B10AE1" w:rsidRDefault="004C7AFB" w:rsidP="000F4802">
            <w:pPr>
              <w:jc w:val="center"/>
              <w:rPr>
                <w:szCs w:val="21"/>
              </w:rPr>
            </w:pPr>
            <w:r>
              <w:rPr>
                <w:rFonts w:hint="eastAsia"/>
                <w:szCs w:val="21"/>
              </w:rPr>
              <w:t>287256264@qq.com</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4297" w:rsidRPr="00B10AE1" w:rsidRDefault="004C7AFB" w:rsidP="000F4802">
            <w:pPr>
              <w:jc w:val="center"/>
              <w:rPr>
                <w:szCs w:val="21"/>
              </w:rPr>
            </w:pPr>
            <w:r>
              <w:rPr>
                <w:szCs w:val="21"/>
              </w:rPr>
              <w:t>ssui_26</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4297" w:rsidRPr="00B10AE1" w:rsidRDefault="004C7AFB" w:rsidP="000F4802">
            <w:pPr>
              <w:jc w:val="center"/>
              <w:rPr>
                <w:szCs w:val="21"/>
              </w:rPr>
            </w:pPr>
            <w:r>
              <w:rPr>
                <w:rFonts w:hint="eastAsia"/>
                <w:szCs w:val="21"/>
              </w:rPr>
              <w:t>287256264</w:t>
            </w:r>
          </w:p>
        </w:tc>
        <w:tc>
          <w:tcPr>
            <w:tcW w:w="10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4297" w:rsidRPr="00B10AE1" w:rsidRDefault="004C7AFB" w:rsidP="000F4802">
            <w:pPr>
              <w:jc w:val="center"/>
              <w:rPr>
                <w:szCs w:val="21"/>
              </w:rPr>
            </w:pPr>
            <w:r>
              <w:rPr>
                <w:szCs w:val="21"/>
              </w:rPr>
              <w:t>暂无</w:t>
            </w:r>
          </w:p>
        </w:tc>
      </w:tr>
      <w:tr w:rsidR="00CC4297" w:rsidRPr="00B10AE1" w:rsidTr="00CC4297">
        <w:trPr>
          <w:trHeight w:val="260"/>
          <w:jc w:val="center"/>
        </w:trPr>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CC4297" w:rsidRPr="00B10AE1" w:rsidRDefault="00CC4297" w:rsidP="000F4802">
            <w:pPr>
              <w:jc w:val="center"/>
              <w:rPr>
                <w:color w:val="000000"/>
                <w:szCs w:val="21"/>
              </w:rPr>
            </w:pPr>
            <w:r>
              <w:rPr>
                <w:rFonts w:hint="eastAsia"/>
                <w:color w:val="000000"/>
                <w:szCs w:val="21"/>
              </w:rPr>
              <w:t>黄为波</w:t>
            </w:r>
          </w:p>
        </w:tc>
        <w:tc>
          <w:tcPr>
            <w:tcW w:w="16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4297" w:rsidRDefault="00CC4297" w:rsidP="000F4802">
            <w:pPr>
              <w:jc w:val="center"/>
              <w:rPr>
                <w:szCs w:val="21"/>
              </w:rPr>
            </w:pPr>
            <w:r>
              <w:rPr>
                <w:rFonts w:hint="eastAsia"/>
                <w:szCs w:val="21"/>
              </w:rPr>
              <w:t>15336551730</w:t>
            </w:r>
          </w:p>
        </w:tc>
        <w:tc>
          <w:tcPr>
            <w:tcW w:w="15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4297" w:rsidRPr="00B10AE1" w:rsidRDefault="00CC4297" w:rsidP="000F4802">
            <w:pPr>
              <w:jc w:val="center"/>
              <w:rPr>
                <w:szCs w:val="21"/>
              </w:rPr>
            </w:pPr>
            <w:r>
              <w:rPr>
                <w:rFonts w:hint="eastAsia"/>
                <w:szCs w:val="21"/>
              </w:rPr>
              <w:t>31601351@stu.zucc.edu.cn.</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4297" w:rsidRPr="00B10AE1" w:rsidRDefault="00CC4297" w:rsidP="000F4802">
            <w:pPr>
              <w:jc w:val="center"/>
              <w:rPr>
                <w:szCs w:val="21"/>
              </w:rPr>
            </w:pPr>
            <w:proofErr w:type="spellStart"/>
            <w:r>
              <w:rPr>
                <w:szCs w:val="21"/>
              </w:rPr>
              <w:t>boborespect</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4297" w:rsidRPr="00B10AE1" w:rsidRDefault="00CC4297" w:rsidP="000F4802">
            <w:pPr>
              <w:jc w:val="center"/>
              <w:rPr>
                <w:szCs w:val="21"/>
              </w:rPr>
            </w:pPr>
            <w:r w:rsidRPr="00CC4297">
              <w:rPr>
                <w:szCs w:val="21"/>
              </w:rPr>
              <w:t>921919570</w:t>
            </w:r>
          </w:p>
        </w:tc>
        <w:tc>
          <w:tcPr>
            <w:tcW w:w="10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4297" w:rsidRPr="00B10AE1" w:rsidRDefault="00CC4297" w:rsidP="000F4802">
            <w:pPr>
              <w:jc w:val="center"/>
              <w:rPr>
                <w:szCs w:val="21"/>
              </w:rPr>
            </w:pPr>
            <w:r>
              <w:rPr>
                <w:szCs w:val="21"/>
              </w:rPr>
              <w:t>弘毅</w:t>
            </w:r>
            <w:r>
              <w:rPr>
                <w:rFonts w:hint="eastAsia"/>
                <w:szCs w:val="21"/>
              </w:rPr>
              <w:t>1-602</w:t>
            </w:r>
          </w:p>
        </w:tc>
      </w:tr>
      <w:tr w:rsidR="00CC4297" w:rsidRPr="00B10AE1" w:rsidTr="00CC4297">
        <w:trPr>
          <w:trHeight w:val="260"/>
          <w:jc w:val="center"/>
        </w:trPr>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CC4297" w:rsidRPr="00B10AE1" w:rsidRDefault="00CC4297" w:rsidP="000F4802">
            <w:pPr>
              <w:jc w:val="center"/>
              <w:rPr>
                <w:color w:val="000000"/>
                <w:szCs w:val="21"/>
              </w:rPr>
            </w:pPr>
            <w:proofErr w:type="gramStart"/>
            <w:r>
              <w:rPr>
                <w:rFonts w:hint="eastAsia"/>
                <w:color w:val="000000"/>
                <w:szCs w:val="21"/>
              </w:rPr>
              <w:t>方琦</w:t>
            </w:r>
            <w:proofErr w:type="gramEnd"/>
          </w:p>
        </w:tc>
        <w:tc>
          <w:tcPr>
            <w:tcW w:w="16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4297" w:rsidRDefault="00900F43" w:rsidP="000F4802">
            <w:pPr>
              <w:jc w:val="center"/>
              <w:rPr>
                <w:szCs w:val="21"/>
              </w:rPr>
            </w:pPr>
            <w:r>
              <w:rPr>
                <w:rFonts w:hint="eastAsia"/>
                <w:szCs w:val="21"/>
              </w:rPr>
              <w:t>13357108172</w:t>
            </w:r>
          </w:p>
        </w:tc>
        <w:tc>
          <w:tcPr>
            <w:tcW w:w="15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4297" w:rsidRPr="00B10AE1" w:rsidRDefault="00900F43" w:rsidP="000F4802">
            <w:pPr>
              <w:jc w:val="center"/>
              <w:rPr>
                <w:szCs w:val="21"/>
              </w:rPr>
            </w:pPr>
            <w:r>
              <w:rPr>
                <w:rFonts w:hint="eastAsia"/>
                <w:szCs w:val="21"/>
              </w:rPr>
              <w:t>31601244@stu.zucc.edu.cn</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4297" w:rsidRPr="00B10AE1" w:rsidRDefault="00900F43" w:rsidP="000F4802">
            <w:pPr>
              <w:jc w:val="center"/>
              <w:rPr>
                <w:szCs w:val="21"/>
              </w:rPr>
            </w:pPr>
            <w:proofErr w:type="spellStart"/>
            <w:r>
              <w:rPr>
                <w:rFonts w:hint="eastAsia"/>
                <w:szCs w:val="21"/>
              </w:rPr>
              <w:t>MagicFang</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4297" w:rsidRPr="00B10AE1" w:rsidRDefault="00900F43" w:rsidP="000F4802">
            <w:pPr>
              <w:jc w:val="center"/>
              <w:rPr>
                <w:szCs w:val="21"/>
              </w:rPr>
            </w:pPr>
            <w:r>
              <w:rPr>
                <w:rFonts w:hint="eastAsia"/>
                <w:szCs w:val="21"/>
              </w:rPr>
              <w:t>391125515</w:t>
            </w:r>
          </w:p>
        </w:tc>
        <w:tc>
          <w:tcPr>
            <w:tcW w:w="10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4297" w:rsidRPr="00B10AE1" w:rsidRDefault="00900F43" w:rsidP="000F4802">
            <w:pPr>
              <w:jc w:val="center"/>
              <w:rPr>
                <w:szCs w:val="21"/>
              </w:rPr>
            </w:pPr>
            <w:r>
              <w:rPr>
                <w:szCs w:val="21"/>
              </w:rPr>
              <w:t>弘毅</w:t>
            </w:r>
            <w:r>
              <w:rPr>
                <w:rFonts w:hint="eastAsia"/>
                <w:szCs w:val="21"/>
              </w:rPr>
              <w:t>2-210</w:t>
            </w:r>
          </w:p>
        </w:tc>
      </w:tr>
    </w:tbl>
    <w:p w:rsidR="00CC4297" w:rsidRDefault="00CC4297" w:rsidP="00CC4297"/>
    <w:p w:rsidR="00CC4297" w:rsidRDefault="00CC4297" w:rsidP="00CC4297"/>
    <w:p w:rsidR="00CC4297" w:rsidRDefault="00CC4297" w:rsidP="00CC4297">
      <w:pPr>
        <w:pStyle w:val="3"/>
      </w:pPr>
      <w:bookmarkStart w:id="28" w:name="_Toc535069950"/>
      <w:r>
        <w:lastRenderedPageBreak/>
        <w:t>组织分解结构</w:t>
      </w:r>
      <w:bookmarkEnd w:id="28"/>
    </w:p>
    <w:p w:rsidR="00CC4297" w:rsidRDefault="00CC4297" w:rsidP="00CC4297">
      <w:r>
        <w:rPr>
          <w:noProof/>
        </w:rPr>
        <w:drawing>
          <wp:inline distT="0" distB="0" distL="0" distR="0">
            <wp:extent cx="5029200" cy="1699260"/>
            <wp:effectExtent l="0" t="0" r="0" b="0"/>
            <wp:docPr id="2" name="图片 2" descr="C:\Users\asus\AppData\Local\Temp\15472700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154727004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1699260"/>
                    </a:xfrm>
                    <a:prstGeom prst="rect">
                      <a:avLst/>
                    </a:prstGeom>
                    <a:noFill/>
                    <a:ln>
                      <a:noFill/>
                    </a:ln>
                  </pic:spPr>
                </pic:pic>
              </a:graphicData>
            </a:graphic>
          </wp:inline>
        </w:drawing>
      </w:r>
    </w:p>
    <w:p w:rsidR="00CC4297" w:rsidRDefault="00CC4297" w:rsidP="00CC4297"/>
    <w:p w:rsidR="00CC4297" w:rsidRDefault="00CC4297" w:rsidP="00CC4297">
      <w:pPr>
        <w:pStyle w:val="3"/>
      </w:pPr>
      <w:bookmarkStart w:id="29" w:name="_Toc535069951"/>
      <w:r>
        <w:t>测试人员</w:t>
      </w:r>
      <w:bookmarkEnd w:id="29"/>
    </w:p>
    <w:p w:rsidR="00CC4297" w:rsidRDefault="00CC4297" w:rsidP="00CC4297">
      <w:pPr>
        <w:pStyle w:val="a2"/>
        <w:numPr>
          <w:ilvl w:val="0"/>
          <w:numId w:val="0"/>
        </w:numPr>
        <w:ind w:left="1276" w:hanging="436"/>
      </w:pPr>
      <w:r>
        <w:rPr>
          <w:rFonts w:hint="eastAsia"/>
        </w:rPr>
        <w:t>测</w:t>
      </w:r>
      <w:r>
        <w:t>试组</w:t>
      </w:r>
      <w:r>
        <w:rPr>
          <w:rFonts w:hint="eastAsia"/>
        </w:rPr>
        <w:t>组长</w:t>
      </w:r>
    </w:p>
    <w:p w:rsidR="00CC4297" w:rsidRDefault="00CC4297" w:rsidP="00CC4297">
      <w:pPr>
        <w:ind w:leftChars="200" w:left="420"/>
      </w:pPr>
      <w:r>
        <w:rPr>
          <w:rFonts w:hint="eastAsia"/>
        </w:rPr>
        <w:t xml:space="preserve"> </w:t>
      </w:r>
      <w:r>
        <w:rPr>
          <w:rFonts w:hint="eastAsia"/>
        </w:rPr>
        <w:tab/>
        <w:t>本职概述：</w:t>
      </w:r>
    </w:p>
    <w:p w:rsidR="00CC4297" w:rsidRPr="008F7561" w:rsidRDefault="00CC4297" w:rsidP="00CC4297">
      <w:pPr>
        <w:ind w:leftChars="400" w:left="840" w:firstLine="420"/>
      </w:pPr>
      <w:r>
        <w:rPr>
          <w:rFonts w:hint="eastAsia"/>
        </w:rPr>
        <w:t>负责组织软件产品的测试活动，保障产品质量达到规定要求，</w:t>
      </w:r>
      <w:r>
        <w:t>将测试报告提交给</w:t>
      </w:r>
      <w:r>
        <w:rPr>
          <w:rFonts w:hint="eastAsia"/>
        </w:rPr>
        <w:t>编码</w:t>
      </w:r>
      <w:r>
        <w:t>人员修改。</w:t>
      </w:r>
    </w:p>
    <w:p w:rsidR="00CC4297" w:rsidRPr="00E374C7" w:rsidRDefault="00CC4297" w:rsidP="00CC4297"/>
    <w:p w:rsidR="00CC4297" w:rsidRDefault="00CC4297" w:rsidP="00CC4297">
      <w:pPr>
        <w:pStyle w:val="a2"/>
        <w:numPr>
          <w:ilvl w:val="0"/>
          <w:numId w:val="0"/>
        </w:numPr>
        <w:ind w:left="1276" w:hanging="436"/>
      </w:pPr>
      <w:r>
        <w:rPr>
          <w:rFonts w:hint="eastAsia"/>
        </w:rPr>
        <w:t>单元</w:t>
      </w:r>
      <w:r>
        <w:t>测试员</w:t>
      </w:r>
    </w:p>
    <w:p w:rsidR="00CC4297" w:rsidRDefault="00CC4297" w:rsidP="00CC4297">
      <w:pPr>
        <w:ind w:leftChars="200" w:left="420" w:firstLine="420"/>
      </w:pPr>
      <w:r>
        <w:rPr>
          <w:rFonts w:hint="eastAsia"/>
        </w:rPr>
        <w:t xml:space="preserve"> 本职概述：</w:t>
      </w:r>
    </w:p>
    <w:p w:rsidR="00CC4297" w:rsidRPr="008F7561" w:rsidRDefault="00CC4297" w:rsidP="00CC4297">
      <w:pPr>
        <w:ind w:leftChars="400" w:left="840" w:firstLine="420"/>
      </w:pPr>
      <w:r>
        <w:rPr>
          <w:rFonts w:hint="eastAsia"/>
        </w:rPr>
        <w:t>负责软件</w:t>
      </w:r>
      <w:r>
        <w:t>单元测试环境的工作，</w:t>
      </w:r>
      <w:r>
        <w:rPr>
          <w:rFonts w:hint="eastAsia"/>
        </w:rPr>
        <w:t>提交高</w:t>
      </w:r>
      <w:r>
        <w:t>质量的测试报告</w:t>
      </w:r>
      <w:r>
        <w:rPr>
          <w:rFonts w:hint="eastAsia"/>
        </w:rPr>
        <w:t>。</w:t>
      </w:r>
    </w:p>
    <w:p w:rsidR="00CC4297" w:rsidRPr="00E374C7" w:rsidRDefault="00CC4297" w:rsidP="00CC4297"/>
    <w:p w:rsidR="00CC4297" w:rsidRDefault="00CC4297" w:rsidP="00CC4297">
      <w:pPr>
        <w:pStyle w:val="a2"/>
        <w:numPr>
          <w:ilvl w:val="0"/>
          <w:numId w:val="0"/>
        </w:numPr>
        <w:ind w:left="1276" w:hanging="436"/>
      </w:pPr>
      <w:r>
        <w:rPr>
          <w:rFonts w:hint="eastAsia"/>
        </w:rPr>
        <w:t>集成</w:t>
      </w:r>
      <w:r>
        <w:t>测试员</w:t>
      </w:r>
    </w:p>
    <w:p w:rsidR="00CC4297" w:rsidRDefault="00CC4297" w:rsidP="00CC4297">
      <w:pPr>
        <w:ind w:leftChars="200" w:left="420" w:firstLine="420"/>
      </w:pPr>
      <w:r>
        <w:rPr>
          <w:rFonts w:hint="eastAsia"/>
        </w:rPr>
        <w:t xml:space="preserve"> 本职概述：</w:t>
      </w:r>
    </w:p>
    <w:p w:rsidR="00CC4297" w:rsidRPr="008F7561" w:rsidRDefault="00CC4297" w:rsidP="00CC4297">
      <w:pPr>
        <w:ind w:leftChars="400" w:left="840" w:firstLine="420"/>
      </w:pPr>
      <w:r>
        <w:rPr>
          <w:rFonts w:hint="eastAsia"/>
        </w:rPr>
        <w:t>负责集成</w:t>
      </w:r>
      <w:r>
        <w:t>测试，</w:t>
      </w:r>
      <w:r>
        <w:rPr>
          <w:rFonts w:hint="eastAsia"/>
        </w:rPr>
        <w:t>提交高</w:t>
      </w:r>
      <w:r>
        <w:t>质量的测试报告</w:t>
      </w:r>
      <w:r>
        <w:rPr>
          <w:rFonts w:hint="eastAsia"/>
        </w:rPr>
        <w:t>。</w:t>
      </w:r>
    </w:p>
    <w:p w:rsidR="00CC4297" w:rsidRPr="00E374C7" w:rsidRDefault="00CC4297" w:rsidP="00CC4297"/>
    <w:p w:rsidR="00CC4297" w:rsidRDefault="00CC4297" w:rsidP="00CC4297">
      <w:pPr>
        <w:pStyle w:val="a2"/>
        <w:numPr>
          <w:ilvl w:val="0"/>
          <w:numId w:val="0"/>
        </w:numPr>
        <w:ind w:left="1276" w:hanging="436"/>
      </w:pPr>
      <w:r>
        <w:rPr>
          <w:rFonts w:hint="eastAsia"/>
        </w:rPr>
        <w:t>系统</w:t>
      </w:r>
      <w:r>
        <w:t>测试员</w:t>
      </w:r>
    </w:p>
    <w:p w:rsidR="00CC4297" w:rsidRDefault="00CC4297" w:rsidP="00CC4297">
      <w:pPr>
        <w:ind w:leftChars="200" w:left="420"/>
      </w:pPr>
      <w:r>
        <w:rPr>
          <w:rFonts w:hint="eastAsia"/>
        </w:rPr>
        <w:t xml:space="preserve"> </w:t>
      </w:r>
      <w:r>
        <w:rPr>
          <w:rFonts w:hint="eastAsia"/>
        </w:rPr>
        <w:tab/>
        <w:t>本职概述：</w:t>
      </w:r>
    </w:p>
    <w:p w:rsidR="00CC4297" w:rsidRPr="00E11819" w:rsidRDefault="00CC4297" w:rsidP="00CC4297">
      <w:pPr>
        <w:ind w:leftChars="400" w:left="840" w:firstLine="420"/>
      </w:pPr>
      <w:r>
        <w:rPr>
          <w:rFonts w:hint="eastAsia"/>
        </w:rPr>
        <w:t>负责软件的</w:t>
      </w:r>
      <w:r>
        <w:t>系统测试，</w:t>
      </w:r>
      <w:r>
        <w:rPr>
          <w:rFonts w:hint="eastAsia"/>
        </w:rPr>
        <w:t>提交高</w:t>
      </w:r>
      <w:r>
        <w:t>质量的测试报告</w:t>
      </w:r>
      <w:r>
        <w:rPr>
          <w:rFonts w:hint="eastAsia"/>
        </w:rPr>
        <w:t>。</w:t>
      </w:r>
    </w:p>
    <w:p w:rsidR="00CC4297" w:rsidRPr="00E374C7" w:rsidRDefault="00CC4297" w:rsidP="00CC4297"/>
    <w:p w:rsidR="00CC4297" w:rsidRDefault="00CC4297" w:rsidP="00CC4297">
      <w:pPr>
        <w:pStyle w:val="a2"/>
        <w:numPr>
          <w:ilvl w:val="0"/>
          <w:numId w:val="0"/>
        </w:numPr>
        <w:ind w:left="1276" w:hanging="436"/>
      </w:pPr>
      <w:r>
        <w:rPr>
          <w:rFonts w:hint="eastAsia"/>
        </w:rPr>
        <w:t>验收</w:t>
      </w:r>
      <w:r>
        <w:t>测试员</w:t>
      </w:r>
    </w:p>
    <w:p w:rsidR="00CC4297" w:rsidRDefault="00CC4297" w:rsidP="00CC4297">
      <w:pPr>
        <w:ind w:leftChars="200" w:left="420"/>
      </w:pPr>
      <w:r>
        <w:rPr>
          <w:rFonts w:hint="eastAsia"/>
        </w:rPr>
        <w:t xml:space="preserve"> </w:t>
      </w:r>
      <w:r>
        <w:rPr>
          <w:rFonts w:hint="eastAsia"/>
        </w:rPr>
        <w:tab/>
        <w:t>本职概述：</w:t>
      </w:r>
    </w:p>
    <w:p w:rsidR="00CC4297" w:rsidRPr="008F7561" w:rsidRDefault="00CC4297" w:rsidP="00CC4297">
      <w:pPr>
        <w:ind w:leftChars="400" w:left="840" w:firstLine="420"/>
      </w:pPr>
      <w:r>
        <w:rPr>
          <w:rFonts w:hint="eastAsia"/>
        </w:rPr>
        <w:t>负责验收</w:t>
      </w:r>
      <w:r>
        <w:t>测试，</w:t>
      </w:r>
      <w:r>
        <w:rPr>
          <w:rFonts w:hint="eastAsia"/>
        </w:rPr>
        <w:t>保证</w:t>
      </w:r>
      <w:r>
        <w:t>产品顺利完成验收</w:t>
      </w:r>
      <w:r>
        <w:rPr>
          <w:rFonts w:hint="eastAsia"/>
        </w:rPr>
        <w:t>，提交高</w:t>
      </w:r>
      <w:r>
        <w:t>质量的测试报告</w:t>
      </w:r>
      <w:r>
        <w:rPr>
          <w:rFonts w:hint="eastAsia"/>
        </w:rPr>
        <w:t>。</w:t>
      </w:r>
    </w:p>
    <w:p w:rsidR="00CC4297" w:rsidRPr="00CC4297" w:rsidRDefault="00CC4297" w:rsidP="00CC4297"/>
    <w:p w:rsidR="00CC4297" w:rsidRDefault="00CC4297" w:rsidP="00CC4297">
      <w:pPr>
        <w:pStyle w:val="3"/>
      </w:pPr>
      <w:bookmarkStart w:id="30" w:name="_Toc535069952"/>
      <w:r>
        <w:t>前序任务</w:t>
      </w:r>
      <w:bookmarkEnd w:id="30"/>
    </w:p>
    <w:p w:rsidR="00CC4297" w:rsidRDefault="00CC4297" w:rsidP="00CC4297">
      <w:pPr>
        <w:ind w:left="420" w:firstLine="420"/>
      </w:pPr>
      <w:r>
        <w:rPr>
          <w:rFonts w:hint="eastAsia"/>
        </w:rPr>
        <w:t>系统设计与实现，软件</w:t>
      </w:r>
      <w:r>
        <w:t>概要设计</w:t>
      </w:r>
      <w:r>
        <w:rPr>
          <w:rFonts w:hint="eastAsia"/>
        </w:rPr>
        <w:t>。</w:t>
      </w:r>
    </w:p>
    <w:p w:rsidR="00CC4297" w:rsidRDefault="00CC4297" w:rsidP="00CC4297">
      <w:pPr>
        <w:ind w:left="420" w:firstLine="420"/>
      </w:pPr>
    </w:p>
    <w:p w:rsidR="00CC4297" w:rsidRDefault="00CC4297" w:rsidP="00CC4297">
      <w:pPr>
        <w:ind w:left="420" w:firstLine="420"/>
      </w:pPr>
    </w:p>
    <w:p w:rsidR="00CC4297" w:rsidRDefault="00CC4297" w:rsidP="00CC4297">
      <w:pPr>
        <w:pStyle w:val="2"/>
      </w:pPr>
      <w:bookmarkStart w:id="31" w:name="_Toc535069953"/>
      <w:r>
        <w:lastRenderedPageBreak/>
        <w:t>参考资料</w:t>
      </w:r>
      <w:bookmarkEnd w:id="31"/>
    </w:p>
    <w:p w:rsidR="00CC4297" w:rsidRPr="000F4802" w:rsidRDefault="00CC4297" w:rsidP="00CC4297">
      <w:pPr>
        <w:rPr>
          <w:szCs w:val="21"/>
        </w:rPr>
      </w:pPr>
      <w:r w:rsidRPr="000F4802">
        <w:rPr>
          <w:rFonts w:hint="eastAsia"/>
          <w:szCs w:val="21"/>
        </w:rPr>
        <w:t>[</w:t>
      </w:r>
      <w:r w:rsidRPr="000F4802">
        <w:rPr>
          <w:szCs w:val="21"/>
        </w:rPr>
        <w:t>1</w:t>
      </w:r>
      <w:r w:rsidRPr="000F4802">
        <w:rPr>
          <w:rFonts w:hint="eastAsia"/>
          <w:szCs w:val="21"/>
        </w:rPr>
        <w:t>]</w:t>
      </w:r>
      <w:r w:rsidRPr="000F4802">
        <w:rPr>
          <w:szCs w:val="21"/>
        </w:rPr>
        <w:t xml:space="preserve"> </w:t>
      </w:r>
      <w:r w:rsidRPr="000F4802">
        <w:rPr>
          <w:rFonts w:hint="eastAsia"/>
          <w:szCs w:val="21"/>
        </w:rPr>
        <w:t>秦航、杨强，软件质量保证与测试</w:t>
      </w:r>
    </w:p>
    <w:p w:rsidR="00CC4297" w:rsidRPr="000F4802" w:rsidRDefault="00CC4297" w:rsidP="00CC4297">
      <w:pPr>
        <w:rPr>
          <w:szCs w:val="21"/>
        </w:rPr>
      </w:pPr>
      <w:r w:rsidRPr="000F4802">
        <w:rPr>
          <w:rFonts w:hint="eastAsia"/>
          <w:szCs w:val="21"/>
        </w:rPr>
        <w:t>[</w:t>
      </w:r>
      <w:r w:rsidRPr="000F4802">
        <w:rPr>
          <w:szCs w:val="21"/>
        </w:rPr>
        <w:t>2</w:t>
      </w:r>
      <w:r w:rsidRPr="000F4802">
        <w:rPr>
          <w:rFonts w:hint="eastAsia"/>
          <w:szCs w:val="21"/>
        </w:rPr>
        <w:t>]</w:t>
      </w:r>
      <w:r w:rsidRPr="000F4802">
        <w:rPr>
          <w:szCs w:val="21"/>
        </w:rPr>
        <w:t xml:space="preserve"> 张海藩</w:t>
      </w:r>
      <w:r w:rsidRPr="000F4802">
        <w:rPr>
          <w:rFonts w:hint="eastAsia"/>
          <w:szCs w:val="21"/>
        </w:rPr>
        <w:t>,</w:t>
      </w:r>
      <w:r w:rsidRPr="000F4802">
        <w:rPr>
          <w:szCs w:val="21"/>
        </w:rPr>
        <w:t>牟永敏</w:t>
      </w:r>
      <w:r w:rsidRPr="000F4802">
        <w:rPr>
          <w:rFonts w:hint="eastAsia"/>
          <w:szCs w:val="21"/>
        </w:rPr>
        <w:t>.软件工程导论（第六版）</w:t>
      </w:r>
    </w:p>
    <w:p w:rsidR="00CC4297" w:rsidRPr="000F4802" w:rsidRDefault="00CC4297" w:rsidP="00CC4297">
      <w:pPr>
        <w:rPr>
          <w:rFonts w:ascii="Arial" w:hAnsi="Arial" w:cs="Arial"/>
          <w:color w:val="333333"/>
          <w:szCs w:val="21"/>
          <w:shd w:val="clear" w:color="auto" w:fill="FFFFFF"/>
        </w:rPr>
      </w:pPr>
      <w:r w:rsidRPr="000F4802">
        <w:rPr>
          <w:rFonts w:hint="eastAsia"/>
          <w:szCs w:val="21"/>
        </w:rPr>
        <w:t>[</w:t>
      </w:r>
      <w:r w:rsidRPr="000F4802">
        <w:rPr>
          <w:szCs w:val="21"/>
        </w:rPr>
        <w:t>3</w:t>
      </w:r>
      <w:r w:rsidRPr="000F4802">
        <w:rPr>
          <w:rFonts w:hint="eastAsia"/>
          <w:szCs w:val="21"/>
        </w:rPr>
        <w:t>]</w:t>
      </w:r>
      <w:r w:rsidRPr="000F4802">
        <w:rPr>
          <w:szCs w:val="21"/>
        </w:rPr>
        <w:t xml:space="preserve"> GB+T-8567-2006.</w:t>
      </w:r>
      <w:r w:rsidRPr="000F4802">
        <w:rPr>
          <w:rFonts w:hint="eastAsia"/>
          <w:szCs w:val="21"/>
        </w:rPr>
        <w:t>国标</w:t>
      </w:r>
      <w:r w:rsidRPr="000F4802">
        <w:rPr>
          <w:rFonts w:ascii="Arial" w:hAnsi="Arial" w:cs="Arial"/>
          <w:color w:val="333333"/>
          <w:szCs w:val="21"/>
          <w:shd w:val="clear" w:color="auto" w:fill="FFFFFF"/>
        </w:rPr>
        <w:t>《计算机软件文档编制规范》</w:t>
      </w:r>
    </w:p>
    <w:p w:rsidR="00CC4297" w:rsidRPr="000F4802" w:rsidRDefault="00CC4297" w:rsidP="00CC4297">
      <w:pPr>
        <w:rPr>
          <w:szCs w:val="21"/>
        </w:rPr>
      </w:pPr>
      <w:r w:rsidRPr="000F4802">
        <w:rPr>
          <w:rFonts w:hint="eastAsia"/>
          <w:szCs w:val="21"/>
        </w:rPr>
        <w:t>[4]</w:t>
      </w:r>
      <w:r w:rsidRPr="000F4802">
        <w:rPr>
          <w:szCs w:val="21"/>
        </w:rPr>
        <w:t xml:space="preserve"> GB/T19000—2008/ISO9000.国标《</w:t>
      </w:r>
      <w:r w:rsidRPr="000F4802">
        <w:rPr>
          <w:szCs w:val="21"/>
        </w:rPr>
        <w:fldChar w:fldCharType="begin"/>
      </w:r>
      <w:r w:rsidRPr="000F4802">
        <w:rPr>
          <w:szCs w:val="21"/>
        </w:rPr>
        <w:instrText xml:space="preserve"> HYPERLINK "https://baike.baidu.com/item/%E8%B4%A8%E9%87%8F/1236" \t "_blank" </w:instrText>
      </w:r>
      <w:r w:rsidRPr="000F4802">
        <w:rPr>
          <w:szCs w:val="21"/>
        </w:rPr>
        <w:fldChar w:fldCharType="separate"/>
      </w:r>
      <w:r w:rsidRPr="000F4802">
        <w:rPr>
          <w:szCs w:val="21"/>
        </w:rPr>
        <w:t>质量</w:t>
      </w:r>
      <w:r w:rsidRPr="000F4802">
        <w:rPr>
          <w:szCs w:val="21"/>
        </w:rPr>
        <w:fldChar w:fldCharType="end"/>
      </w:r>
      <w:r w:rsidRPr="000F4802">
        <w:rPr>
          <w:szCs w:val="21"/>
        </w:rPr>
        <w:t>管理体系 基础和术语》</w:t>
      </w:r>
    </w:p>
    <w:p w:rsidR="000F4802" w:rsidRDefault="000F4802" w:rsidP="00CC4297">
      <w:pPr>
        <w:rPr>
          <w:szCs w:val="21"/>
        </w:rPr>
      </w:pPr>
      <w:r w:rsidRPr="000F4802">
        <w:rPr>
          <w:rFonts w:hint="eastAsia"/>
          <w:szCs w:val="21"/>
        </w:rPr>
        <w:t>[5]</w:t>
      </w:r>
      <w:r w:rsidR="009D19AF">
        <w:rPr>
          <w:rFonts w:hint="eastAsia"/>
          <w:szCs w:val="21"/>
        </w:rPr>
        <w:t>《软件需求》（第三版）清华大学出版社出版</w:t>
      </w:r>
    </w:p>
    <w:p w:rsidR="009D19AF" w:rsidRPr="000F4802" w:rsidRDefault="009D19AF" w:rsidP="00CC4297">
      <w:pPr>
        <w:rPr>
          <w:szCs w:val="21"/>
        </w:rPr>
      </w:pPr>
      <w:r w:rsidRPr="000F4802">
        <w:rPr>
          <w:rFonts w:hint="eastAsia"/>
          <w:szCs w:val="21"/>
        </w:rPr>
        <w:t xml:space="preserve">[6] </w:t>
      </w:r>
      <w:r>
        <w:rPr>
          <w:rFonts w:hint="eastAsia"/>
          <w:szCs w:val="21"/>
        </w:rPr>
        <w:t>《IT项目管理》（第8版）机械工业出版社</w:t>
      </w:r>
    </w:p>
    <w:p w:rsidR="00CC4297" w:rsidRPr="000F4802" w:rsidRDefault="000F4802" w:rsidP="00CC4297">
      <w:pPr>
        <w:rPr>
          <w:szCs w:val="21"/>
        </w:rPr>
      </w:pPr>
      <w:r w:rsidRPr="000F4802">
        <w:rPr>
          <w:rFonts w:hint="eastAsia"/>
          <w:szCs w:val="21"/>
        </w:rPr>
        <w:t>[</w:t>
      </w:r>
      <w:r w:rsidR="009D19AF">
        <w:rPr>
          <w:rFonts w:hint="eastAsia"/>
          <w:szCs w:val="21"/>
        </w:rPr>
        <w:t>7</w:t>
      </w:r>
      <w:r w:rsidR="00CC4297" w:rsidRPr="000F4802">
        <w:rPr>
          <w:rFonts w:hint="eastAsia"/>
          <w:szCs w:val="21"/>
        </w:rPr>
        <w:t>] PRD-15文档</w:t>
      </w:r>
    </w:p>
    <w:p w:rsidR="00CC4297" w:rsidRDefault="00CC4297" w:rsidP="00CC4297"/>
    <w:p w:rsidR="00CC4297" w:rsidRDefault="00CC4297" w:rsidP="00CC4297">
      <w:pPr>
        <w:pStyle w:val="1"/>
      </w:pPr>
      <w:bookmarkStart w:id="32" w:name="_Toc535069954"/>
      <w:r>
        <w:rPr>
          <w:rFonts w:hint="eastAsia"/>
        </w:rPr>
        <w:t>计划</w:t>
      </w:r>
      <w:bookmarkEnd w:id="32"/>
    </w:p>
    <w:p w:rsidR="00CC4297" w:rsidRDefault="00CC4297" w:rsidP="00CC4297">
      <w:pPr>
        <w:pStyle w:val="2"/>
      </w:pPr>
      <w:bookmarkStart w:id="33" w:name="_Toc535069955"/>
      <w:r>
        <w:rPr>
          <w:rFonts w:hint="eastAsia"/>
        </w:rPr>
        <w:t>软件说明</w:t>
      </w:r>
      <w:bookmarkEnd w:id="33"/>
    </w:p>
    <w:p w:rsidR="00CC4297" w:rsidRDefault="00CC4297" w:rsidP="00CC4297">
      <w:pPr>
        <w:pStyle w:val="3"/>
      </w:pPr>
      <w:bookmarkStart w:id="34" w:name="_Toc535069956"/>
      <w:r>
        <w:rPr>
          <w:rFonts w:hint="eastAsia"/>
        </w:rPr>
        <w:t>质量指标</w:t>
      </w:r>
      <w:bookmarkEnd w:id="34"/>
    </w:p>
    <w:tbl>
      <w:tblPr>
        <w:tblStyle w:val="ad"/>
        <w:tblW w:w="0" w:type="auto"/>
        <w:tblInd w:w="420" w:type="dxa"/>
        <w:tblLook w:val="04A0" w:firstRow="1" w:lastRow="0" w:firstColumn="1" w:lastColumn="0" w:noHBand="0" w:noVBand="1"/>
      </w:tblPr>
      <w:tblGrid>
        <w:gridCol w:w="964"/>
        <w:gridCol w:w="851"/>
        <w:gridCol w:w="1559"/>
        <w:gridCol w:w="4728"/>
      </w:tblGrid>
      <w:tr w:rsidR="00CC4297" w:rsidTr="00D517C4">
        <w:tc>
          <w:tcPr>
            <w:tcW w:w="964" w:type="dxa"/>
          </w:tcPr>
          <w:p w:rsidR="00CC4297" w:rsidRDefault="00CC4297" w:rsidP="00CC4297">
            <w:r>
              <w:t>编号</w:t>
            </w:r>
          </w:p>
        </w:tc>
        <w:tc>
          <w:tcPr>
            <w:tcW w:w="851" w:type="dxa"/>
          </w:tcPr>
          <w:p w:rsidR="00CC4297" w:rsidRDefault="00CC4297" w:rsidP="00CC4297">
            <w:r>
              <w:t>特性</w:t>
            </w:r>
          </w:p>
        </w:tc>
        <w:tc>
          <w:tcPr>
            <w:tcW w:w="1559" w:type="dxa"/>
          </w:tcPr>
          <w:p w:rsidR="00CC4297" w:rsidRDefault="00CC4297" w:rsidP="00CC4297">
            <w:r>
              <w:t>功能点</w:t>
            </w:r>
          </w:p>
        </w:tc>
        <w:tc>
          <w:tcPr>
            <w:tcW w:w="4728" w:type="dxa"/>
          </w:tcPr>
          <w:p w:rsidR="00CC4297" w:rsidRDefault="00CC4297" w:rsidP="00CC4297">
            <w:r>
              <w:t>特性描述</w:t>
            </w:r>
          </w:p>
        </w:tc>
      </w:tr>
      <w:tr w:rsidR="00CC4297" w:rsidTr="00D517C4">
        <w:tc>
          <w:tcPr>
            <w:tcW w:w="964" w:type="dxa"/>
          </w:tcPr>
          <w:p w:rsidR="00CC4297" w:rsidRDefault="00CC4297" w:rsidP="00CC4297">
            <w:r>
              <w:rPr>
                <w:rFonts w:hint="eastAsia"/>
              </w:rPr>
              <w:t>1</w:t>
            </w:r>
          </w:p>
        </w:tc>
        <w:tc>
          <w:tcPr>
            <w:tcW w:w="851" w:type="dxa"/>
          </w:tcPr>
          <w:p w:rsidR="00CC4297" w:rsidRDefault="00CC4297" w:rsidP="00CC4297">
            <w:r>
              <w:t>登录注册功能模块</w:t>
            </w:r>
          </w:p>
        </w:tc>
        <w:tc>
          <w:tcPr>
            <w:tcW w:w="1559" w:type="dxa"/>
          </w:tcPr>
          <w:p w:rsidR="00CC4297" w:rsidRDefault="00D517C4" w:rsidP="00D517C4">
            <w:pPr>
              <w:pStyle w:val="af"/>
              <w:numPr>
                <w:ilvl w:val="0"/>
                <w:numId w:val="3"/>
              </w:numPr>
              <w:ind w:firstLineChars="0"/>
            </w:pPr>
            <w:r>
              <w:rPr>
                <w:rFonts w:hint="eastAsia"/>
              </w:rPr>
              <w:t>用户注册</w:t>
            </w:r>
          </w:p>
          <w:p w:rsidR="00D517C4" w:rsidRDefault="00D517C4" w:rsidP="00D517C4">
            <w:pPr>
              <w:pStyle w:val="af"/>
              <w:numPr>
                <w:ilvl w:val="0"/>
                <w:numId w:val="3"/>
              </w:numPr>
              <w:ind w:firstLineChars="0"/>
            </w:pPr>
            <w:r>
              <w:rPr>
                <w:rFonts w:hint="eastAsia"/>
              </w:rPr>
              <w:t>用户登录</w:t>
            </w:r>
          </w:p>
          <w:p w:rsidR="00D517C4" w:rsidRDefault="00D517C4" w:rsidP="00D517C4">
            <w:pPr>
              <w:pStyle w:val="af"/>
              <w:numPr>
                <w:ilvl w:val="0"/>
                <w:numId w:val="3"/>
              </w:numPr>
              <w:ind w:firstLineChars="0"/>
            </w:pPr>
            <w:r>
              <w:rPr>
                <w:rFonts w:hint="eastAsia"/>
              </w:rPr>
              <w:t>找回密码</w:t>
            </w:r>
          </w:p>
        </w:tc>
        <w:tc>
          <w:tcPr>
            <w:tcW w:w="4728" w:type="dxa"/>
          </w:tcPr>
          <w:p w:rsidR="00CC4297" w:rsidRDefault="00D517C4" w:rsidP="00D517C4">
            <w:pPr>
              <w:pStyle w:val="af"/>
              <w:numPr>
                <w:ilvl w:val="0"/>
                <w:numId w:val="4"/>
              </w:numPr>
              <w:ind w:firstLineChars="0"/>
            </w:pPr>
            <w:r>
              <w:rPr>
                <w:rFonts w:hint="eastAsia"/>
              </w:rPr>
              <w:t>注册信息：账号，密码，确认密码，姓名，身份证，教工号或学号。</w:t>
            </w:r>
          </w:p>
          <w:p w:rsidR="00D517C4" w:rsidRDefault="00D517C4" w:rsidP="00D517C4">
            <w:pPr>
              <w:pStyle w:val="af"/>
              <w:numPr>
                <w:ilvl w:val="0"/>
                <w:numId w:val="4"/>
              </w:numPr>
              <w:ind w:firstLineChars="0"/>
            </w:pPr>
            <w:r>
              <w:rPr>
                <w:rFonts w:hint="eastAsia"/>
              </w:rPr>
              <w:t>用户登录：账号，密码</w:t>
            </w:r>
          </w:p>
          <w:p w:rsidR="00D517C4" w:rsidRDefault="00D517C4" w:rsidP="00D517C4">
            <w:pPr>
              <w:pStyle w:val="af"/>
              <w:numPr>
                <w:ilvl w:val="0"/>
                <w:numId w:val="4"/>
              </w:numPr>
              <w:ind w:firstLineChars="0"/>
            </w:pPr>
            <w:r>
              <w:rPr>
                <w:rFonts w:hint="eastAsia"/>
              </w:rPr>
              <w:t>找回密码：账号，身份证号，教工号或学号</w:t>
            </w:r>
          </w:p>
        </w:tc>
      </w:tr>
      <w:tr w:rsidR="00CC4297" w:rsidTr="00D517C4">
        <w:tc>
          <w:tcPr>
            <w:tcW w:w="964" w:type="dxa"/>
          </w:tcPr>
          <w:p w:rsidR="00CC4297" w:rsidRDefault="00D517C4" w:rsidP="00CC4297">
            <w:r>
              <w:rPr>
                <w:rFonts w:hint="eastAsia"/>
              </w:rPr>
              <w:t>2</w:t>
            </w:r>
          </w:p>
        </w:tc>
        <w:tc>
          <w:tcPr>
            <w:tcW w:w="851" w:type="dxa"/>
          </w:tcPr>
          <w:p w:rsidR="00CC4297" w:rsidRDefault="00D517C4" w:rsidP="00CC4297">
            <w:r>
              <w:rPr>
                <w:rFonts w:hint="eastAsia"/>
              </w:rPr>
              <w:t>课程模块</w:t>
            </w:r>
          </w:p>
        </w:tc>
        <w:tc>
          <w:tcPr>
            <w:tcW w:w="1559" w:type="dxa"/>
          </w:tcPr>
          <w:p w:rsidR="00CC4297" w:rsidRDefault="00D517C4" w:rsidP="00D517C4">
            <w:pPr>
              <w:pStyle w:val="af"/>
              <w:numPr>
                <w:ilvl w:val="0"/>
                <w:numId w:val="5"/>
              </w:numPr>
              <w:ind w:firstLineChars="0"/>
            </w:pPr>
            <w:r>
              <w:rPr>
                <w:rFonts w:hint="eastAsia"/>
              </w:rPr>
              <w:t>课程公告</w:t>
            </w:r>
          </w:p>
          <w:p w:rsidR="00D517C4" w:rsidRDefault="00D517C4" w:rsidP="00D517C4">
            <w:pPr>
              <w:pStyle w:val="af"/>
              <w:numPr>
                <w:ilvl w:val="0"/>
                <w:numId w:val="5"/>
              </w:numPr>
              <w:ind w:firstLineChars="0"/>
            </w:pPr>
            <w:r>
              <w:rPr>
                <w:rFonts w:hint="eastAsia"/>
              </w:rPr>
              <w:t>课程介绍</w:t>
            </w:r>
          </w:p>
          <w:p w:rsidR="00D517C4" w:rsidRDefault="00D517C4" w:rsidP="00D517C4">
            <w:pPr>
              <w:pStyle w:val="af"/>
              <w:numPr>
                <w:ilvl w:val="0"/>
                <w:numId w:val="5"/>
              </w:numPr>
              <w:ind w:firstLineChars="0"/>
            </w:pPr>
            <w:r>
              <w:rPr>
                <w:rFonts w:hint="eastAsia"/>
              </w:rPr>
              <w:t>教师介绍</w:t>
            </w:r>
          </w:p>
          <w:p w:rsidR="00D517C4" w:rsidRDefault="00D517C4" w:rsidP="00D517C4">
            <w:pPr>
              <w:pStyle w:val="af"/>
              <w:numPr>
                <w:ilvl w:val="0"/>
                <w:numId w:val="5"/>
              </w:numPr>
              <w:ind w:firstLineChars="0"/>
            </w:pPr>
            <w:r>
              <w:rPr>
                <w:rFonts w:hint="eastAsia"/>
              </w:rPr>
              <w:t>课程资料</w:t>
            </w:r>
          </w:p>
          <w:p w:rsidR="00D517C4" w:rsidRDefault="00D517C4" w:rsidP="00D517C4">
            <w:pPr>
              <w:pStyle w:val="af"/>
              <w:numPr>
                <w:ilvl w:val="0"/>
                <w:numId w:val="5"/>
              </w:numPr>
              <w:ind w:firstLineChars="0"/>
            </w:pPr>
            <w:r>
              <w:rPr>
                <w:rFonts w:hint="eastAsia"/>
              </w:rPr>
              <w:t>课程答疑</w:t>
            </w:r>
          </w:p>
          <w:p w:rsidR="00D517C4" w:rsidRDefault="00D517C4" w:rsidP="00D517C4">
            <w:pPr>
              <w:pStyle w:val="af"/>
              <w:numPr>
                <w:ilvl w:val="0"/>
                <w:numId w:val="5"/>
              </w:numPr>
              <w:ind w:firstLineChars="0"/>
            </w:pPr>
            <w:r>
              <w:rPr>
                <w:rFonts w:hint="eastAsia"/>
              </w:rPr>
              <w:t>课程社区</w:t>
            </w:r>
          </w:p>
          <w:p w:rsidR="00D517C4" w:rsidRDefault="00D517C4" w:rsidP="00D517C4">
            <w:pPr>
              <w:pStyle w:val="af"/>
              <w:ind w:left="360" w:firstLineChars="0" w:firstLine="0"/>
            </w:pPr>
          </w:p>
        </w:tc>
        <w:tc>
          <w:tcPr>
            <w:tcW w:w="4728" w:type="dxa"/>
          </w:tcPr>
          <w:p w:rsidR="00D517C4" w:rsidRDefault="00D517C4" w:rsidP="00CC4297">
            <w:r>
              <w:t>课程介绍</w:t>
            </w:r>
            <w:r>
              <w:rPr>
                <w:rFonts w:hint="eastAsia"/>
              </w:rPr>
              <w:t>：由教师进行编辑的对于该门课程的介绍，用户能够在课程界面内进行查看相关的课程介绍。</w:t>
            </w:r>
          </w:p>
          <w:p w:rsidR="00D517C4" w:rsidRDefault="00D517C4" w:rsidP="00CC4297">
            <w:r>
              <w:rPr>
                <w:rFonts w:hint="eastAsia"/>
              </w:rPr>
              <w:t>课程公告：</w:t>
            </w:r>
            <w:r w:rsidRPr="003C6CAA">
              <w:rPr>
                <w:rFonts w:hint="eastAsia"/>
              </w:rPr>
              <w:t>提供教师信息发布栏，用于教师发布作业，临时变更课程通知等；老师更新自己最新的教学或者外出调研成果，以及网站最近更新的一些介绍</w:t>
            </w:r>
            <w:r>
              <w:rPr>
                <w:rFonts w:hint="eastAsia"/>
              </w:rPr>
              <w:t>；</w:t>
            </w:r>
            <w:r w:rsidRPr="003C6CAA">
              <w:rPr>
                <w:rFonts w:hint="eastAsia"/>
              </w:rPr>
              <w:t>最新信息：公布老师最近的一些教学或外出交流的心得，以及网站一些最近更新信息的介绍。 能及时看到老师的通知</w:t>
            </w:r>
            <w:r>
              <w:rPr>
                <w:rFonts w:hint="eastAsia"/>
              </w:rPr>
              <w:t>。</w:t>
            </w:r>
          </w:p>
          <w:p w:rsidR="00D517C4" w:rsidRDefault="004B75C7" w:rsidP="00CC4297">
            <w:r>
              <w:rPr>
                <w:rFonts w:hint="eastAsia"/>
              </w:rPr>
              <w:t>教师介绍：有教师进行编辑对于自己的一个个人介绍。</w:t>
            </w:r>
          </w:p>
          <w:p w:rsidR="004B75C7" w:rsidRDefault="004B75C7" w:rsidP="00CC4297">
            <w:r>
              <w:rPr>
                <w:rFonts w:hint="eastAsia"/>
              </w:rPr>
              <w:t>课程资料：上传课件等资料，传输速度300人并发，平均响应时间小于1秒。</w:t>
            </w:r>
          </w:p>
          <w:p w:rsidR="004B75C7" w:rsidRDefault="004B75C7" w:rsidP="00CC4297">
            <w:r>
              <w:rPr>
                <w:rFonts w:hint="eastAsia"/>
              </w:rPr>
              <w:t>课程答疑：设置开始时间，答疑时间，延迟答疑时间，进入退出答疑室，查看历届答疑。</w:t>
            </w:r>
          </w:p>
          <w:p w:rsidR="004B75C7" w:rsidRDefault="004B75C7" w:rsidP="00CC4297">
            <w:r>
              <w:rPr>
                <w:rFonts w:hint="eastAsia"/>
              </w:rPr>
              <w:t>课程社区：学生教师能够进行发表帖子查看帖子功能。</w:t>
            </w:r>
          </w:p>
        </w:tc>
      </w:tr>
      <w:tr w:rsidR="00CC4297" w:rsidTr="00D517C4">
        <w:tc>
          <w:tcPr>
            <w:tcW w:w="964" w:type="dxa"/>
          </w:tcPr>
          <w:p w:rsidR="00CC4297" w:rsidRDefault="004B75C7" w:rsidP="00CC4297">
            <w:r>
              <w:rPr>
                <w:rFonts w:hint="eastAsia"/>
              </w:rPr>
              <w:t>3</w:t>
            </w:r>
          </w:p>
        </w:tc>
        <w:tc>
          <w:tcPr>
            <w:tcW w:w="851" w:type="dxa"/>
          </w:tcPr>
          <w:p w:rsidR="00CC4297" w:rsidRDefault="004B75C7" w:rsidP="00CC4297">
            <w:r>
              <w:rPr>
                <w:rFonts w:hint="eastAsia"/>
              </w:rPr>
              <w:t>个人信</w:t>
            </w:r>
            <w:r>
              <w:rPr>
                <w:rFonts w:hint="eastAsia"/>
              </w:rPr>
              <w:lastRenderedPageBreak/>
              <w:t>息模块</w:t>
            </w:r>
          </w:p>
        </w:tc>
        <w:tc>
          <w:tcPr>
            <w:tcW w:w="1559" w:type="dxa"/>
          </w:tcPr>
          <w:p w:rsidR="00CC4297" w:rsidRDefault="004B75C7" w:rsidP="004B75C7">
            <w:pPr>
              <w:pStyle w:val="af"/>
              <w:numPr>
                <w:ilvl w:val="0"/>
                <w:numId w:val="6"/>
              </w:numPr>
              <w:ind w:firstLineChars="0"/>
            </w:pPr>
            <w:r>
              <w:rPr>
                <w:rFonts w:hint="eastAsia"/>
              </w:rPr>
              <w:lastRenderedPageBreak/>
              <w:t>个人信息</w:t>
            </w:r>
          </w:p>
          <w:p w:rsidR="004B75C7" w:rsidRDefault="004B75C7" w:rsidP="004B75C7">
            <w:pPr>
              <w:pStyle w:val="af"/>
              <w:numPr>
                <w:ilvl w:val="0"/>
                <w:numId w:val="6"/>
              </w:numPr>
              <w:ind w:firstLineChars="0"/>
            </w:pPr>
            <w:r>
              <w:rPr>
                <w:rFonts w:hint="eastAsia"/>
              </w:rPr>
              <w:lastRenderedPageBreak/>
              <w:t>查看课程</w:t>
            </w:r>
          </w:p>
          <w:p w:rsidR="004B75C7" w:rsidRDefault="004B75C7" w:rsidP="004B75C7">
            <w:pPr>
              <w:pStyle w:val="af"/>
              <w:numPr>
                <w:ilvl w:val="0"/>
                <w:numId w:val="6"/>
              </w:numPr>
              <w:ind w:firstLineChars="0"/>
            </w:pPr>
            <w:r>
              <w:rPr>
                <w:rFonts w:hint="eastAsia"/>
              </w:rPr>
              <w:t>查看社区</w:t>
            </w:r>
          </w:p>
          <w:p w:rsidR="004B75C7" w:rsidRDefault="004B75C7" w:rsidP="004B75C7">
            <w:pPr>
              <w:pStyle w:val="af"/>
              <w:numPr>
                <w:ilvl w:val="0"/>
                <w:numId w:val="6"/>
              </w:numPr>
              <w:ind w:firstLineChars="0"/>
            </w:pPr>
            <w:r>
              <w:rPr>
                <w:rFonts w:hint="eastAsia"/>
              </w:rPr>
              <w:t>查看博客</w:t>
            </w:r>
          </w:p>
          <w:p w:rsidR="004B75C7" w:rsidRDefault="004B75C7" w:rsidP="004B75C7">
            <w:pPr>
              <w:pStyle w:val="af"/>
              <w:numPr>
                <w:ilvl w:val="0"/>
                <w:numId w:val="6"/>
              </w:numPr>
              <w:ind w:firstLineChars="0"/>
            </w:pPr>
            <w:r>
              <w:rPr>
                <w:rFonts w:hint="eastAsia"/>
              </w:rPr>
              <w:t>查看通知</w:t>
            </w:r>
          </w:p>
        </w:tc>
        <w:tc>
          <w:tcPr>
            <w:tcW w:w="4728" w:type="dxa"/>
          </w:tcPr>
          <w:p w:rsidR="00CC4297" w:rsidRDefault="004B75C7" w:rsidP="00CC4297">
            <w:r>
              <w:lastRenderedPageBreak/>
              <w:t>个人信息</w:t>
            </w:r>
            <w:r>
              <w:rPr>
                <w:rFonts w:hint="eastAsia"/>
              </w:rPr>
              <w:t>：</w:t>
            </w:r>
            <w:r>
              <w:t>个人信息的修改</w:t>
            </w:r>
            <w:r>
              <w:rPr>
                <w:rFonts w:hint="eastAsia"/>
              </w:rPr>
              <w:t>，</w:t>
            </w:r>
            <w:r>
              <w:t>头像</w:t>
            </w:r>
            <w:r>
              <w:rPr>
                <w:rFonts w:hint="eastAsia"/>
              </w:rPr>
              <w:t>，</w:t>
            </w:r>
            <w:r>
              <w:t>密码修改</w:t>
            </w:r>
          </w:p>
          <w:p w:rsidR="004B75C7" w:rsidRDefault="004B75C7" w:rsidP="00CC4297">
            <w:r>
              <w:rPr>
                <w:rFonts w:hint="eastAsia"/>
              </w:rPr>
              <w:lastRenderedPageBreak/>
              <w:t>查看课程：可以查看个人开课以及个人加入的课程</w:t>
            </w:r>
          </w:p>
          <w:p w:rsidR="004B75C7" w:rsidRDefault="004B75C7" w:rsidP="00CC4297">
            <w:r>
              <w:rPr>
                <w:rFonts w:hint="eastAsia"/>
              </w:rPr>
              <w:t>查看社区：查看自己加入的社区与社区的最新动态</w:t>
            </w:r>
          </w:p>
          <w:p w:rsidR="004B75C7" w:rsidRDefault="004B75C7" w:rsidP="00CC4297">
            <w:r>
              <w:rPr>
                <w:rFonts w:hint="eastAsia"/>
              </w:rPr>
              <w:t>查看博客：查看自己</w:t>
            </w:r>
            <w:proofErr w:type="gramStart"/>
            <w:r>
              <w:rPr>
                <w:rFonts w:hint="eastAsia"/>
              </w:rPr>
              <w:t>的博客与关注博客</w:t>
            </w:r>
            <w:proofErr w:type="gramEnd"/>
            <w:r>
              <w:rPr>
                <w:rFonts w:hint="eastAsia"/>
              </w:rPr>
              <w:t>的最新动态</w:t>
            </w:r>
          </w:p>
          <w:p w:rsidR="004B75C7" w:rsidRDefault="004B75C7" w:rsidP="00CC4297">
            <w:r>
              <w:rPr>
                <w:rFonts w:hint="eastAsia"/>
              </w:rPr>
              <w:t>查看通知：查看最新与自己相关的通知</w:t>
            </w:r>
          </w:p>
        </w:tc>
      </w:tr>
      <w:tr w:rsidR="00CC4297" w:rsidTr="00D517C4">
        <w:tc>
          <w:tcPr>
            <w:tcW w:w="964" w:type="dxa"/>
          </w:tcPr>
          <w:p w:rsidR="00CC4297" w:rsidRDefault="004B75C7" w:rsidP="00CC4297">
            <w:r>
              <w:rPr>
                <w:rFonts w:hint="eastAsia"/>
              </w:rPr>
              <w:lastRenderedPageBreak/>
              <w:t>4</w:t>
            </w:r>
          </w:p>
        </w:tc>
        <w:tc>
          <w:tcPr>
            <w:tcW w:w="851" w:type="dxa"/>
          </w:tcPr>
          <w:p w:rsidR="00CC4297" w:rsidRDefault="004B75C7" w:rsidP="00CC4297">
            <w:r>
              <w:t>社区模块</w:t>
            </w:r>
          </w:p>
        </w:tc>
        <w:tc>
          <w:tcPr>
            <w:tcW w:w="1559" w:type="dxa"/>
          </w:tcPr>
          <w:p w:rsidR="00CC4297" w:rsidRDefault="004B75C7" w:rsidP="004B75C7">
            <w:pPr>
              <w:pStyle w:val="af"/>
              <w:numPr>
                <w:ilvl w:val="0"/>
                <w:numId w:val="7"/>
              </w:numPr>
              <w:ind w:firstLineChars="0"/>
            </w:pPr>
            <w:r>
              <w:rPr>
                <w:rFonts w:hint="eastAsia"/>
              </w:rPr>
              <w:t>发帖</w:t>
            </w:r>
          </w:p>
          <w:p w:rsidR="004B75C7" w:rsidRDefault="004B75C7" w:rsidP="004B75C7">
            <w:pPr>
              <w:pStyle w:val="af"/>
              <w:numPr>
                <w:ilvl w:val="0"/>
                <w:numId w:val="7"/>
              </w:numPr>
              <w:ind w:firstLineChars="0"/>
            </w:pPr>
            <w:r>
              <w:rPr>
                <w:rFonts w:hint="eastAsia"/>
              </w:rPr>
              <w:t>回帖</w:t>
            </w:r>
          </w:p>
          <w:p w:rsidR="004B75C7" w:rsidRDefault="004B75C7" w:rsidP="004B75C7">
            <w:pPr>
              <w:pStyle w:val="af"/>
              <w:numPr>
                <w:ilvl w:val="0"/>
                <w:numId w:val="7"/>
              </w:numPr>
              <w:ind w:firstLineChars="0"/>
            </w:pPr>
            <w:r>
              <w:rPr>
                <w:rFonts w:hint="eastAsia"/>
              </w:rPr>
              <w:t>查看帖子</w:t>
            </w:r>
          </w:p>
          <w:p w:rsidR="004B75C7" w:rsidRDefault="004B75C7" w:rsidP="004B75C7">
            <w:pPr>
              <w:pStyle w:val="af"/>
              <w:numPr>
                <w:ilvl w:val="0"/>
                <w:numId w:val="7"/>
              </w:numPr>
              <w:ind w:firstLineChars="0"/>
            </w:pPr>
            <w:r>
              <w:rPr>
                <w:rFonts w:hint="eastAsia"/>
              </w:rPr>
              <w:t>置</w:t>
            </w:r>
            <w:proofErr w:type="gramStart"/>
            <w:r>
              <w:rPr>
                <w:rFonts w:hint="eastAsia"/>
              </w:rPr>
              <w:t>顶加精</w:t>
            </w:r>
            <w:proofErr w:type="gramEnd"/>
          </w:p>
          <w:p w:rsidR="004B75C7" w:rsidRDefault="004B75C7" w:rsidP="004B75C7">
            <w:pPr>
              <w:pStyle w:val="af"/>
              <w:numPr>
                <w:ilvl w:val="0"/>
                <w:numId w:val="7"/>
              </w:numPr>
              <w:ind w:firstLineChars="0"/>
            </w:pPr>
            <w:proofErr w:type="gramStart"/>
            <w:r>
              <w:rPr>
                <w:rFonts w:hint="eastAsia"/>
              </w:rPr>
              <w:t>删</w:t>
            </w:r>
            <w:proofErr w:type="gramEnd"/>
            <w:r>
              <w:rPr>
                <w:rFonts w:hint="eastAsia"/>
              </w:rPr>
              <w:t>帖</w:t>
            </w:r>
          </w:p>
        </w:tc>
        <w:tc>
          <w:tcPr>
            <w:tcW w:w="4728" w:type="dxa"/>
          </w:tcPr>
          <w:p w:rsidR="00CC4297" w:rsidRDefault="004B75C7" w:rsidP="00CC4297">
            <w:r>
              <w:t>发帖</w:t>
            </w:r>
            <w:r>
              <w:rPr>
                <w:rFonts w:hint="eastAsia"/>
              </w:rPr>
              <w:t>：</w:t>
            </w:r>
            <w:r>
              <w:t>在社区中能够进行发帖</w:t>
            </w:r>
          </w:p>
          <w:p w:rsidR="004B75C7" w:rsidRDefault="004B75C7" w:rsidP="00CC4297">
            <w:r>
              <w:rPr>
                <w:rFonts w:hint="eastAsia"/>
              </w:rPr>
              <w:t>回帖：在帖子中能够回复他人信息</w:t>
            </w:r>
          </w:p>
          <w:p w:rsidR="004B75C7" w:rsidRDefault="004B75C7" w:rsidP="00CC4297">
            <w:r>
              <w:rPr>
                <w:rFonts w:hint="eastAsia"/>
              </w:rPr>
              <w:t>查看帖子：可以在社区中查看其他帖子</w:t>
            </w:r>
          </w:p>
          <w:p w:rsidR="004B75C7" w:rsidRDefault="004B75C7" w:rsidP="00CC4297">
            <w:r>
              <w:rPr>
                <w:rFonts w:hint="eastAsia"/>
              </w:rPr>
              <w:t>置</w:t>
            </w:r>
            <w:proofErr w:type="gramStart"/>
            <w:r>
              <w:rPr>
                <w:rFonts w:hint="eastAsia"/>
              </w:rPr>
              <w:t>顶加精</w:t>
            </w:r>
            <w:proofErr w:type="gramEnd"/>
            <w:r>
              <w:rPr>
                <w:rFonts w:hint="eastAsia"/>
              </w:rPr>
              <w:t>：可以对社区中的帖子进行置</w:t>
            </w:r>
            <w:proofErr w:type="gramStart"/>
            <w:r>
              <w:rPr>
                <w:rFonts w:hint="eastAsia"/>
              </w:rPr>
              <w:t>顶加精</w:t>
            </w:r>
            <w:proofErr w:type="gramEnd"/>
          </w:p>
          <w:p w:rsidR="004B75C7" w:rsidRDefault="004B75C7" w:rsidP="00CC4297">
            <w:proofErr w:type="gramStart"/>
            <w:r>
              <w:rPr>
                <w:rFonts w:hint="eastAsia"/>
              </w:rPr>
              <w:t>删</w:t>
            </w:r>
            <w:proofErr w:type="gramEnd"/>
            <w:r>
              <w:rPr>
                <w:rFonts w:hint="eastAsia"/>
              </w:rPr>
              <w:t>帖：可以对社区中的帖子进行删除</w:t>
            </w:r>
          </w:p>
        </w:tc>
      </w:tr>
      <w:tr w:rsidR="00CC4297" w:rsidTr="00D517C4">
        <w:tc>
          <w:tcPr>
            <w:tcW w:w="964" w:type="dxa"/>
          </w:tcPr>
          <w:p w:rsidR="00CC4297" w:rsidRDefault="004B75C7" w:rsidP="00CC4297">
            <w:r>
              <w:rPr>
                <w:rFonts w:hint="eastAsia"/>
              </w:rPr>
              <w:t>5</w:t>
            </w:r>
          </w:p>
        </w:tc>
        <w:tc>
          <w:tcPr>
            <w:tcW w:w="851" w:type="dxa"/>
          </w:tcPr>
          <w:p w:rsidR="00CC4297" w:rsidRDefault="004B75C7" w:rsidP="00CC4297">
            <w:r>
              <w:t>用户管理模块</w:t>
            </w:r>
          </w:p>
        </w:tc>
        <w:tc>
          <w:tcPr>
            <w:tcW w:w="1559" w:type="dxa"/>
          </w:tcPr>
          <w:p w:rsidR="00CC4297" w:rsidRDefault="004B75C7" w:rsidP="004B75C7">
            <w:pPr>
              <w:pStyle w:val="af"/>
              <w:numPr>
                <w:ilvl w:val="0"/>
                <w:numId w:val="8"/>
              </w:numPr>
              <w:ind w:firstLineChars="0"/>
            </w:pPr>
            <w:r>
              <w:rPr>
                <w:rFonts w:hint="eastAsia"/>
              </w:rPr>
              <w:t>审核用户</w:t>
            </w:r>
          </w:p>
          <w:p w:rsidR="004B75C7" w:rsidRDefault="004B75C7" w:rsidP="004B75C7">
            <w:pPr>
              <w:pStyle w:val="af"/>
              <w:numPr>
                <w:ilvl w:val="0"/>
                <w:numId w:val="8"/>
              </w:numPr>
              <w:ind w:firstLineChars="0"/>
            </w:pPr>
            <w:r>
              <w:rPr>
                <w:rFonts w:hint="eastAsia"/>
              </w:rPr>
              <w:t>拉黑用户</w:t>
            </w:r>
          </w:p>
          <w:p w:rsidR="004B75C7" w:rsidRDefault="004B75C7" w:rsidP="004B75C7">
            <w:pPr>
              <w:pStyle w:val="af"/>
              <w:ind w:left="360" w:firstLineChars="0" w:firstLine="0"/>
            </w:pPr>
          </w:p>
        </w:tc>
        <w:tc>
          <w:tcPr>
            <w:tcW w:w="4728" w:type="dxa"/>
          </w:tcPr>
          <w:p w:rsidR="00CC4297" w:rsidRDefault="004B75C7" w:rsidP="00CC4297">
            <w:r>
              <w:t>审核用户</w:t>
            </w:r>
            <w:r>
              <w:rPr>
                <w:rFonts w:hint="eastAsia"/>
              </w:rPr>
              <w:t>：</w:t>
            </w:r>
            <w:r>
              <w:t>可以对申请的用户进行审核选择通过审核或拒绝</w:t>
            </w:r>
          </w:p>
          <w:p w:rsidR="004B75C7" w:rsidRDefault="004B75C7" w:rsidP="00CC4297">
            <w:r>
              <w:rPr>
                <w:rFonts w:hint="eastAsia"/>
              </w:rPr>
              <w:t>拉黑用户：将用户拉入黑名单禁止其一切操作</w:t>
            </w:r>
          </w:p>
        </w:tc>
      </w:tr>
      <w:tr w:rsidR="00CC4297" w:rsidTr="00D517C4">
        <w:tc>
          <w:tcPr>
            <w:tcW w:w="964" w:type="dxa"/>
          </w:tcPr>
          <w:p w:rsidR="00CC4297" w:rsidRDefault="004B75C7" w:rsidP="00CC4297">
            <w:r>
              <w:rPr>
                <w:rFonts w:hint="eastAsia"/>
              </w:rPr>
              <w:t>6</w:t>
            </w:r>
          </w:p>
        </w:tc>
        <w:tc>
          <w:tcPr>
            <w:tcW w:w="851" w:type="dxa"/>
          </w:tcPr>
          <w:p w:rsidR="00CC4297" w:rsidRDefault="004B75C7" w:rsidP="00CC4297">
            <w:r>
              <w:t>链接</w:t>
            </w:r>
            <w:r>
              <w:rPr>
                <w:rFonts w:hint="eastAsia"/>
              </w:rPr>
              <w:t>模块</w:t>
            </w:r>
          </w:p>
        </w:tc>
        <w:tc>
          <w:tcPr>
            <w:tcW w:w="1559" w:type="dxa"/>
          </w:tcPr>
          <w:p w:rsidR="00CC4297" w:rsidRDefault="004B75C7" w:rsidP="00CC4297">
            <w:r>
              <w:t>页脚的友情链接</w:t>
            </w:r>
          </w:p>
        </w:tc>
        <w:tc>
          <w:tcPr>
            <w:tcW w:w="4728" w:type="dxa"/>
          </w:tcPr>
          <w:p w:rsidR="00CC4297" w:rsidRDefault="004B75C7" w:rsidP="00CC4297">
            <w:r>
              <w:t>点击相关链接进行跳转</w:t>
            </w:r>
          </w:p>
        </w:tc>
      </w:tr>
      <w:tr w:rsidR="00CC4297" w:rsidTr="00D517C4">
        <w:tc>
          <w:tcPr>
            <w:tcW w:w="964" w:type="dxa"/>
          </w:tcPr>
          <w:p w:rsidR="004B75C7" w:rsidRDefault="004B75C7" w:rsidP="00CC4297">
            <w:r>
              <w:rPr>
                <w:rFonts w:hint="eastAsia"/>
              </w:rPr>
              <w:t>7</w:t>
            </w:r>
          </w:p>
        </w:tc>
        <w:tc>
          <w:tcPr>
            <w:tcW w:w="851" w:type="dxa"/>
          </w:tcPr>
          <w:p w:rsidR="00CC4297" w:rsidRDefault="004B75C7" w:rsidP="00CC4297">
            <w:proofErr w:type="gramStart"/>
            <w:r>
              <w:t>博客模块</w:t>
            </w:r>
            <w:proofErr w:type="gramEnd"/>
          </w:p>
        </w:tc>
        <w:tc>
          <w:tcPr>
            <w:tcW w:w="1559" w:type="dxa"/>
          </w:tcPr>
          <w:p w:rsidR="00CC4297" w:rsidRDefault="004B75C7" w:rsidP="004B75C7">
            <w:pPr>
              <w:pStyle w:val="af"/>
              <w:numPr>
                <w:ilvl w:val="0"/>
                <w:numId w:val="9"/>
              </w:numPr>
              <w:ind w:firstLineChars="0"/>
            </w:pPr>
            <w:r>
              <w:rPr>
                <w:rFonts w:hint="eastAsia"/>
              </w:rPr>
              <w:t>发文章</w:t>
            </w:r>
          </w:p>
          <w:p w:rsidR="004B75C7" w:rsidRDefault="004B75C7" w:rsidP="004B75C7">
            <w:pPr>
              <w:pStyle w:val="af"/>
              <w:numPr>
                <w:ilvl w:val="0"/>
                <w:numId w:val="9"/>
              </w:numPr>
              <w:ind w:firstLineChars="0"/>
            </w:pPr>
            <w:r>
              <w:rPr>
                <w:rFonts w:hint="eastAsia"/>
              </w:rPr>
              <w:t>关注博主</w:t>
            </w:r>
          </w:p>
          <w:p w:rsidR="004B75C7" w:rsidRDefault="004B75C7" w:rsidP="004B75C7">
            <w:pPr>
              <w:pStyle w:val="af"/>
              <w:numPr>
                <w:ilvl w:val="0"/>
                <w:numId w:val="9"/>
              </w:numPr>
              <w:ind w:firstLineChars="0"/>
            </w:pPr>
            <w:r>
              <w:rPr>
                <w:rFonts w:hint="eastAsia"/>
              </w:rPr>
              <w:t>发表评论</w:t>
            </w:r>
          </w:p>
          <w:p w:rsidR="004B75C7" w:rsidRDefault="004B75C7" w:rsidP="004B75C7">
            <w:pPr>
              <w:pStyle w:val="af"/>
              <w:numPr>
                <w:ilvl w:val="0"/>
                <w:numId w:val="9"/>
              </w:numPr>
              <w:ind w:firstLineChars="0"/>
            </w:pPr>
            <w:r>
              <w:rPr>
                <w:rFonts w:hint="eastAsia"/>
              </w:rPr>
              <w:t>回复评论</w:t>
            </w:r>
          </w:p>
          <w:p w:rsidR="004B75C7" w:rsidRDefault="004B75C7" w:rsidP="004B75C7">
            <w:pPr>
              <w:pStyle w:val="af"/>
              <w:numPr>
                <w:ilvl w:val="0"/>
                <w:numId w:val="9"/>
              </w:numPr>
              <w:ind w:firstLineChars="0"/>
            </w:pPr>
            <w:r>
              <w:rPr>
                <w:rFonts w:hint="eastAsia"/>
              </w:rPr>
              <w:t>删除修改文章</w:t>
            </w:r>
          </w:p>
        </w:tc>
        <w:tc>
          <w:tcPr>
            <w:tcW w:w="4728" w:type="dxa"/>
          </w:tcPr>
          <w:p w:rsidR="00CC4297" w:rsidRDefault="004B75C7" w:rsidP="00CC4297">
            <w:r>
              <w:t>发文章</w:t>
            </w:r>
            <w:r>
              <w:rPr>
                <w:rFonts w:hint="eastAsia"/>
              </w:rPr>
              <w:t>：</w:t>
            </w:r>
            <w:r>
              <w:t>通过</w:t>
            </w:r>
            <w:proofErr w:type="gramStart"/>
            <w:r>
              <w:t>个人博客可以</w:t>
            </w:r>
            <w:proofErr w:type="gramEnd"/>
            <w:r>
              <w:t>发表文章</w:t>
            </w:r>
          </w:p>
          <w:p w:rsidR="004B75C7" w:rsidRDefault="004B75C7" w:rsidP="00CC4297">
            <w:r>
              <w:rPr>
                <w:rFonts w:hint="eastAsia"/>
              </w:rPr>
              <w:t>关注博主：可以关注个人博主</w:t>
            </w:r>
          </w:p>
          <w:p w:rsidR="004B75C7" w:rsidRDefault="004B75C7" w:rsidP="00CC4297">
            <w:r>
              <w:rPr>
                <w:rFonts w:hint="eastAsia"/>
              </w:rPr>
              <w:t>发表评论：在文章下可以进行对于该文章的评论</w:t>
            </w:r>
          </w:p>
          <w:p w:rsidR="004B75C7" w:rsidRDefault="004B75C7" w:rsidP="00CC4297">
            <w:r>
              <w:rPr>
                <w:rFonts w:hint="eastAsia"/>
              </w:rPr>
              <w:t>回复评论：对于某一条评论可以进行回复</w:t>
            </w:r>
          </w:p>
          <w:p w:rsidR="004B75C7" w:rsidRDefault="004B75C7" w:rsidP="00CC4297">
            <w:r>
              <w:rPr>
                <w:rFonts w:hint="eastAsia"/>
              </w:rPr>
              <w:t>删除文章：可以删除自己的文章</w:t>
            </w:r>
          </w:p>
          <w:p w:rsidR="004B75C7" w:rsidRDefault="004B75C7" w:rsidP="00CC4297">
            <w:r>
              <w:rPr>
                <w:rFonts w:hint="eastAsia"/>
              </w:rPr>
              <w:t>修改文章：可以修改自己发表的文章</w:t>
            </w:r>
          </w:p>
        </w:tc>
      </w:tr>
    </w:tbl>
    <w:p w:rsidR="00CC4297" w:rsidRDefault="00CC4297" w:rsidP="00CC4297">
      <w:pPr>
        <w:ind w:left="420"/>
      </w:pPr>
    </w:p>
    <w:p w:rsidR="004B75C7" w:rsidRDefault="004B75C7" w:rsidP="00CC4297">
      <w:pPr>
        <w:ind w:left="420"/>
      </w:pPr>
    </w:p>
    <w:p w:rsidR="004B75C7" w:rsidRDefault="004B75C7" w:rsidP="004B75C7">
      <w:pPr>
        <w:pStyle w:val="2"/>
      </w:pPr>
      <w:bookmarkStart w:id="35" w:name="_Toc535069957"/>
      <w:r>
        <w:rPr>
          <w:rFonts w:hint="eastAsia"/>
        </w:rPr>
        <w:t>测试内容</w:t>
      </w:r>
      <w:bookmarkEnd w:id="35"/>
    </w:p>
    <w:p w:rsidR="004B75C7" w:rsidRDefault="004B75C7" w:rsidP="004B75C7">
      <w:pPr>
        <w:ind w:firstLine="420"/>
      </w:pPr>
      <w:r>
        <w:rPr>
          <w:rFonts w:hint="eastAsia"/>
        </w:rPr>
        <w:t>测试用例将PRG-15-测试用例</w:t>
      </w:r>
    </w:p>
    <w:tbl>
      <w:tblPr>
        <w:tblStyle w:val="ad"/>
        <w:tblW w:w="0" w:type="auto"/>
        <w:tblLook w:val="04A0" w:firstRow="1" w:lastRow="0" w:firstColumn="1" w:lastColumn="0" w:noHBand="0" w:noVBand="1"/>
      </w:tblPr>
      <w:tblGrid>
        <w:gridCol w:w="2765"/>
        <w:gridCol w:w="2765"/>
        <w:gridCol w:w="2766"/>
      </w:tblGrid>
      <w:tr w:rsidR="004B75C7" w:rsidTr="000F4802">
        <w:tc>
          <w:tcPr>
            <w:tcW w:w="2765" w:type="dxa"/>
            <w:shd w:val="clear" w:color="auto" w:fill="95B3D7" w:themeFill="accent1" w:themeFillTint="99"/>
          </w:tcPr>
          <w:p w:rsidR="004B75C7" w:rsidRDefault="004B75C7" w:rsidP="000F4802">
            <w:r>
              <w:rPr>
                <w:rFonts w:hint="eastAsia"/>
              </w:rPr>
              <w:t>测试</w:t>
            </w:r>
            <w:r>
              <w:t>内容</w:t>
            </w:r>
          </w:p>
        </w:tc>
        <w:tc>
          <w:tcPr>
            <w:tcW w:w="2765" w:type="dxa"/>
            <w:shd w:val="clear" w:color="auto" w:fill="95B3D7" w:themeFill="accent1" w:themeFillTint="99"/>
          </w:tcPr>
          <w:p w:rsidR="004B75C7" w:rsidRDefault="004B75C7" w:rsidP="000F4802">
            <w:r>
              <w:rPr>
                <w:rFonts w:hint="eastAsia"/>
              </w:rPr>
              <w:t>描述</w:t>
            </w:r>
          </w:p>
        </w:tc>
        <w:tc>
          <w:tcPr>
            <w:tcW w:w="2766" w:type="dxa"/>
            <w:shd w:val="clear" w:color="auto" w:fill="95B3D7" w:themeFill="accent1" w:themeFillTint="99"/>
          </w:tcPr>
          <w:p w:rsidR="004B75C7" w:rsidRDefault="004B75C7" w:rsidP="000F4802">
            <w:r>
              <w:rPr>
                <w:rFonts w:hint="eastAsia"/>
              </w:rPr>
              <w:t>时间</w:t>
            </w:r>
            <w:r>
              <w:t>安排</w:t>
            </w:r>
          </w:p>
        </w:tc>
      </w:tr>
      <w:tr w:rsidR="004B75C7" w:rsidTr="000F4802">
        <w:tc>
          <w:tcPr>
            <w:tcW w:w="2765" w:type="dxa"/>
          </w:tcPr>
          <w:p w:rsidR="004B75C7" w:rsidRDefault="004B75C7" w:rsidP="000F4802">
            <w:r>
              <w:rPr>
                <w:rFonts w:hint="eastAsia"/>
              </w:rPr>
              <w:t>单元</w:t>
            </w:r>
            <w:r>
              <w:t>测试</w:t>
            </w:r>
          </w:p>
        </w:tc>
        <w:tc>
          <w:tcPr>
            <w:tcW w:w="2765" w:type="dxa"/>
          </w:tcPr>
          <w:p w:rsidR="004B75C7" w:rsidRDefault="004B75C7" w:rsidP="000F4802">
            <w:r w:rsidRPr="00211D6F">
              <w:rPr>
                <w:rFonts w:hint="eastAsia"/>
              </w:rPr>
              <w:t>测试功能模块是否能够正常工作</w:t>
            </w:r>
            <w:r w:rsidRPr="00211D6F">
              <w:t>,是否符合SRS中功能需求的要求</w:t>
            </w:r>
          </w:p>
        </w:tc>
        <w:tc>
          <w:tcPr>
            <w:tcW w:w="2766" w:type="dxa"/>
          </w:tcPr>
          <w:p w:rsidR="004B75C7" w:rsidRDefault="004B75C7" w:rsidP="004B75C7">
            <w:r>
              <w:rPr>
                <w:rFonts w:hint="eastAsia"/>
              </w:rPr>
              <w:t>2019/5/6</w:t>
            </w:r>
            <w:r>
              <w:t>-201</w:t>
            </w:r>
            <w:r>
              <w:rPr>
                <w:rFonts w:hint="eastAsia"/>
              </w:rPr>
              <w:t>9/5/19</w:t>
            </w:r>
          </w:p>
        </w:tc>
      </w:tr>
      <w:tr w:rsidR="004B75C7" w:rsidTr="000F4802">
        <w:tc>
          <w:tcPr>
            <w:tcW w:w="2765" w:type="dxa"/>
          </w:tcPr>
          <w:p w:rsidR="004B75C7" w:rsidRDefault="004B75C7" w:rsidP="000F4802">
            <w:r>
              <w:rPr>
                <w:rFonts w:hint="eastAsia"/>
              </w:rPr>
              <w:t>集成</w:t>
            </w:r>
            <w:r>
              <w:t>测试</w:t>
            </w:r>
          </w:p>
        </w:tc>
        <w:tc>
          <w:tcPr>
            <w:tcW w:w="2765" w:type="dxa"/>
          </w:tcPr>
          <w:p w:rsidR="004B75C7" w:rsidRDefault="004B75C7" w:rsidP="000F4802">
            <w:r>
              <w:rPr>
                <w:rFonts w:hint="eastAsia"/>
              </w:rPr>
              <w:t>保证</w:t>
            </w:r>
            <w:r>
              <w:t>模块与模块之间能一起正常工作</w:t>
            </w:r>
          </w:p>
        </w:tc>
        <w:tc>
          <w:tcPr>
            <w:tcW w:w="2766" w:type="dxa"/>
          </w:tcPr>
          <w:p w:rsidR="004B75C7" w:rsidRDefault="004B75C7" w:rsidP="004B75C7">
            <w:r>
              <w:rPr>
                <w:rFonts w:hint="eastAsia"/>
              </w:rPr>
              <w:t>2019/5/19</w:t>
            </w:r>
            <w:r>
              <w:t>-201</w:t>
            </w:r>
            <w:r>
              <w:rPr>
                <w:rFonts w:hint="eastAsia"/>
              </w:rPr>
              <w:t>9/6/2</w:t>
            </w:r>
          </w:p>
        </w:tc>
      </w:tr>
      <w:tr w:rsidR="004B75C7" w:rsidTr="000F4802">
        <w:tc>
          <w:tcPr>
            <w:tcW w:w="2765" w:type="dxa"/>
          </w:tcPr>
          <w:p w:rsidR="004B75C7" w:rsidRDefault="004B75C7" w:rsidP="000F4802">
            <w:r>
              <w:rPr>
                <w:rFonts w:hint="eastAsia"/>
              </w:rPr>
              <w:t>系统</w:t>
            </w:r>
            <w:r>
              <w:t>测试</w:t>
            </w:r>
          </w:p>
        </w:tc>
        <w:tc>
          <w:tcPr>
            <w:tcW w:w="2765" w:type="dxa"/>
          </w:tcPr>
          <w:p w:rsidR="004B75C7" w:rsidRDefault="004B75C7" w:rsidP="000F4802">
            <w:r>
              <w:rPr>
                <w:rFonts w:hint="eastAsia"/>
              </w:rPr>
              <w:t>在</w:t>
            </w:r>
            <w:r>
              <w:t>硬件环境</w:t>
            </w:r>
            <w:r>
              <w:rPr>
                <w:rFonts w:hint="eastAsia"/>
              </w:rPr>
              <w:t>下</w:t>
            </w:r>
            <w:r>
              <w:t>进行测试</w:t>
            </w:r>
          </w:p>
        </w:tc>
        <w:tc>
          <w:tcPr>
            <w:tcW w:w="2766" w:type="dxa"/>
          </w:tcPr>
          <w:p w:rsidR="004B75C7" w:rsidRDefault="004B75C7" w:rsidP="004B75C7">
            <w:r>
              <w:rPr>
                <w:rFonts w:hint="eastAsia"/>
              </w:rPr>
              <w:t>2019/6/18</w:t>
            </w:r>
            <w:r>
              <w:t>-201</w:t>
            </w:r>
            <w:r>
              <w:rPr>
                <w:rFonts w:hint="eastAsia"/>
              </w:rPr>
              <w:t>9/6/31</w:t>
            </w:r>
          </w:p>
        </w:tc>
      </w:tr>
      <w:tr w:rsidR="004B75C7" w:rsidTr="000F4802">
        <w:tc>
          <w:tcPr>
            <w:tcW w:w="2765" w:type="dxa"/>
          </w:tcPr>
          <w:p w:rsidR="004B75C7" w:rsidRDefault="004B75C7" w:rsidP="000F4802">
            <w:r>
              <w:rPr>
                <w:rFonts w:hint="eastAsia"/>
              </w:rPr>
              <w:t>性能</w:t>
            </w:r>
            <w:r>
              <w:t>测试</w:t>
            </w:r>
          </w:p>
        </w:tc>
        <w:tc>
          <w:tcPr>
            <w:tcW w:w="2765" w:type="dxa"/>
          </w:tcPr>
          <w:p w:rsidR="004B75C7" w:rsidRDefault="004B75C7" w:rsidP="000F4802">
            <w:r>
              <w:rPr>
                <w:rFonts w:hint="eastAsia"/>
              </w:rPr>
              <w:t>测试</w:t>
            </w:r>
            <w:r>
              <w:t>性能是否达标</w:t>
            </w:r>
            <w:r>
              <w:rPr>
                <w:rFonts w:hint="eastAsia"/>
              </w:rPr>
              <w:t>，</w:t>
            </w:r>
            <w:r w:rsidRPr="004166F2">
              <w:rPr>
                <w:rFonts w:hint="eastAsia"/>
              </w:rPr>
              <w:t>是否符合</w:t>
            </w:r>
            <w:r w:rsidRPr="004166F2">
              <w:t>SRS中功能需求的要求</w:t>
            </w:r>
          </w:p>
        </w:tc>
        <w:tc>
          <w:tcPr>
            <w:tcW w:w="2766" w:type="dxa"/>
          </w:tcPr>
          <w:p w:rsidR="004B75C7" w:rsidRDefault="004B75C7" w:rsidP="004B75C7">
            <w:r>
              <w:rPr>
                <w:rFonts w:hint="eastAsia"/>
              </w:rPr>
              <w:t>2019/6/31</w:t>
            </w:r>
            <w:r>
              <w:t>-201</w:t>
            </w:r>
            <w:r>
              <w:rPr>
                <w:rFonts w:hint="eastAsia"/>
              </w:rPr>
              <w:t>9/7/3</w:t>
            </w:r>
          </w:p>
        </w:tc>
      </w:tr>
      <w:tr w:rsidR="004B75C7" w:rsidTr="000F4802">
        <w:tc>
          <w:tcPr>
            <w:tcW w:w="2765" w:type="dxa"/>
          </w:tcPr>
          <w:p w:rsidR="004B75C7" w:rsidRDefault="004B75C7" w:rsidP="000F4802">
            <w:r>
              <w:rPr>
                <w:rFonts w:hint="eastAsia"/>
              </w:rPr>
              <w:t>压力</w:t>
            </w:r>
            <w:r>
              <w:t>测试</w:t>
            </w:r>
          </w:p>
        </w:tc>
        <w:tc>
          <w:tcPr>
            <w:tcW w:w="2765" w:type="dxa"/>
          </w:tcPr>
          <w:p w:rsidR="004B75C7" w:rsidRDefault="004B75C7" w:rsidP="000F4802">
            <w:r w:rsidRPr="004166F2">
              <w:rPr>
                <w:rFonts w:hint="eastAsia"/>
              </w:rPr>
              <w:t>实际应用的软硬件环境及用户使用过程的系统负荷，长时间或超大负荷地运行测试软件，来测试被测系统的性能、可靠性、稳定性</w:t>
            </w:r>
          </w:p>
        </w:tc>
        <w:tc>
          <w:tcPr>
            <w:tcW w:w="2766" w:type="dxa"/>
          </w:tcPr>
          <w:p w:rsidR="004B75C7" w:rsidRDefault="004B75C7" w:rsidP="004B75C7">
            <w:r>
              <w:rPr>
                <w:rFonts w:hint="eastAsia"/>
              </w:rPr>
              <w:t>2019/7/3</w:t>
            </w:r>
            <w:r>
              <w:t>-201</w:t>
            </w:r>
            <w:r>
              <w:rPr>
                <w:rFonts w:hint="eastAsia"/>
              </w:rPr>
              <w:t>9/8/9</w:t>
            </w:r>
          </w:p>
        </w:tc>
      </w:tr>
    </w:tbl>
    <w:p w:rsidR="004B75C7" w:rsidRDefault="004B75C7" w:rsidP="004B75C7">
      <w:pPr>
        <w:ind w:firstLine="420"/>
      </w:pPr>
    </w:p>
    <w:p w:rsidR="004B75C7" w:rsidRDefault="004B75C7" w:rsidP="004B75C7">
      <w:pPr>
        <w:ind w:firstLine="420"/>
      </w:pPr>
    </w:p>
    <w:p w:rsidR="004B75C7" w:rsidRDefault="004B75C7" w:rsidP="004B75C7">
      <w:pPr>
        <w:pStyle w:val="2"/>
      </w:pPr>
      <w:bookmarkStart w:id="36" w:name="_Toc535069958"/>
      <w:r>
        <w:t>工作分解结构</w:t>
      </w:r>
      <w:proofErr w:type="spellStart"/>
      <w:r>
        <w:t>wbs</w:t>
      </w:r>
      <w:bookmarkEnd w:id="36"/>
      <w:proofErr w:type="spellEnd"/>
    </w:p>
    <w:p w:rsidR="004B75C7" w:rsidRDefault="004B75C7" w:rsidP="004B75C7">
      <w:r>
        <w:rPr>
          <w:noProof/>
        </w:rPr>
        <w:drawing>
          <wp:inline distT="0" distB="0" distL="0" distR="0">
            <wp:extent cx="6301740" cy="2329418"/>
            <wp:effectExtent l="0" t="0" r="3810" b="0"/>
            <wp:docPr id="3" name="图片 3" descr="C:\Users\asus\AppData\Local\Temp\15472730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Temp\154727308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8225" cy="2328119"/>
                    </a:xfrm>
                    <a:prstGeom prst="rect">
                      <a:avLst/>
                    </a:prstGeom>
                    <a:noFill/>
                    <a:ln>
                      <a:noFill/>
                    </a:ln>
                  </pic:spPr>
                </pic:pic>
              </a:graphicData>
            </a:graphic>
          </wp:inline>
        </w:drawing>
      </w:r>
    </w:p>
    <w:p w:rsidR="004B75C7" w:rsidRDefault="004B75C7" w:rsidP="004B75C7"/>
    <w:p w:rsidR="004B75C7" w:rsidRDefault="00900F43" w:rsidP="00900F43">
      <w:pPr>
        <w:pStyle w:val="2"/>
      </w:pPr>
      <w:bookmarkStart w:id="37" w:name="_Toc535069959"/>
      <w:r>
        <w:t>单元测试</w:t>
      </w:r>
      <w:bookmarkEnd w:id="37"/>
    </w:p>
    <w:p w:rsidR="00900F43" w:rsidRDefault="00900F43" w:rsidP="00900F43">
      <w:pPr>
        <w:pStyle w:val="3"/>
      </w:pPr>
      <w:bookmarkStart w:id="38" w:name="_Toc535069960"/>
      <w:r>
        <w:rPr>
          <w:rFonts w:hint="eastAsia"/>
        </w:rPr>
        <w:t>进度安排</w:t>
      </w:r>
      <w:bookmarkEnd w:id="38"/>
    </w:p>
    <w:tbl>
      <w:tblPr>
        <w:tblStyle w:val="ad"/>
        <w:tblW w:w="0" w:type="auto"/>
        <w:tblLook w:val="04A0" w:firstRow="1" w:lastRow="0" w:firstColumn="1" w:lastColumn="0" w:noHBand="0" w:noVBand="1"/>
      </w:tblPr>
      <w:tblGrid>
        <w:gridCol w:w="2122"/>
        <w:gridCol w:w="3159"/>
        <w:gridCol w:w="3015"/>
      </w:tblGrid>
      <w:tr w:rsidR="00900F43" w:rsidTr="000F4802">
        <w:tc>
          <w:tcPr>
            <w:tcW w:w="2122" w:type="dxa"/>
            <w:shd w:val="clear" w:color="auto" w:fill="B8CCE4" w:themeFill="accent1" w:themeFillTint="66"/>
          </w:tcPr>
          <w:p w:rsidR="00900F43" w:rsidRPr="004F3A1F" w:rsidRDefault="00900F43" w:rsidP="000F4802">
            <w:pPr>
              <w:widowControl w:val="0"/>
              <w:ind w:firstLine="422"/>
              <w:rPr>
                <w:rFonts w:asciiTheme="minorHAnsi" w:eastAsiaTheme="minorEastAsia" w:hAnsiTheme="minorHAnsi" w:cs="Times New Roman"/>
                <w:b/>
                <w:kern w:val="2"/>
                <w:szCs w:val="21"/>
              </w:rPr>
            </w:pPr>
            <w:r>
              <w:rPr>
                <w:rFonts w:asciiTheme="minorHAnsi" w:eastAsiaTheme="minorEastAsia" w:hAnsiTheme="minorHAnsi" w:cs="Times New Roman" w:hint="eastAsia"/>
                <w:b/>
                <w:kern w:val="2"/>
                <w:szCs w:val="21"/>
              </w:rPr>
              <w:t>任务</w:t>
            </w:r>
          </w:p>
        </w:tc>
        <w:tc>
          <w:tcPr>
            <w:tcW w:w="3159" w:type="dxa"/>
            <w:shd w:val="clear" w:color="auto" w:fill="B8CCE4" w:themeFill="accent1" w:themeFillTint="66"/>
          </w:tcPr>
          <w:p w:rsidR="00900F43" w:rsidRPr="004F3A1F" w:rsidRDefault="00900F43" w:rsidP="000F4802">
            <w:pPr>
              <w:widowControl w:val="0"/>
              <w:ind w:firstLine="422"/>
              <w:rPr>
                <w:rFonts w:asciiTheme="minorHAnsi" w:eastAsiaTheme="minorEastAsia" w:hAnsiTheme="minorHAnsi" w:cs="Times New Roman"/>
                <w:b/>
                <w:kern w:val="2"/>
                <w:szCs w:val="21"/>
              </w:rPr>
            </w:pPr>
            <w:r>
              <w:rPr>
                <w:rFonts w:asciiTheme="minorHAnsi" w:eastAsiaTheme="minorEastAsia" w:hAnsiTheme="minorHAnsi" w:cs="Times New Roman" w:hint="eastAsia"/>
                <w:b/>
                <w:kern w:val="2"/>
                <w:szCs w:val="21"/>
              </w:rPr>
              <w:t>预计开始时间</w:t>
            </w:r>
          </w:p>
        </w:tc>
        <w:tc>
          <w:tcPr>
            <w:tcW w:w="3015" w:type="dxa"/>
            <w:shd w:val="clear" w:color="auto" w:fill="B8CCE4" w:themeFill="accent1" w:themeFillTint="66"/>
          </w:tcPr>
          <w:p w:rsidR="00900F43" w:rsidRDefault="00900F43" w:rsidP="000F4802">
            <w:pPr>
              <w:widowControl w:val="0"/>
              <w:ind w:firstLine="422"/>
              <w:rPr>
                <w:rFonts w:asciiTheme="minorHAnsi" w:eastAsiaTheme="minorEastAsia" w:hAnsiTheme="minorHAnsi" w:cs="Times New Roman"/>
                <w:b/>
                <w:kern w:val="2"/>
                <w:szCs w:val="21"/>
              </w:rPr>
            </w:pPr>
            <w:r>
              <w:rPr>
                <w:rFonts w:asciiTheme="minorHAnsi" w:eastAsiaTheme="minorEastAsia" w:hAnsiTheme="minorHAnsi" w:cs="Times New Roman" w:hint="eastAsia"/>
                <w:b/>
                <w:kern w:val="2"/>
                <w:szCs w:val="21"/>
              </w:rPr>
              <w:t>预计结束时间</w:t>
            </w:r>
          </w:p>
        </w:tc>
      </w:tr>
      <w:tr w:rsidR="00900F43" w:rsidRPr="004F3A1F" w:rsidTr="000F4802">
        <w:tc>
          <w:tcPr>
            <w:tcW w:w="2122" w:type="dxa"/>
          </w:tcPr>
          <w:p w:rsidR="00900F43" w:rsidRPr="004F3A1F" w:rsidRDefault="00900F43" w:rsidP="000F4802">
            <w:pPr>
              <w:widowControl w:val="0"/>
              <w:rPr>
                <w:rFonts w:hAnsiTheme="minorHAnsi" w:cs="Times New Roman"/>
                <w:kern w:val="2"/>
                <w:szCs w:val="21"/>
              </w:rPr>
            </w:pPr>
            <w:r>
              <w:rPr>
                <w:rFonts w:eastAsiaTheme="minorEastAsia" w:cs="Times New Roman" w:hint="eastAsia"/>
                <w:kern w:val="2"/>
                <w:szCs w:val="21"/>
              </w:rPr>
              <w:t>设计单元测试用例</w:t>
            </w:r>
          </w:p>
        </w:tc>
        <w:tc>
          <w:tcPr>
            <w:tcW w:w="3159" w:type="dxa"/>
          </w:tcPr>
          <w:p w:rsidR="00900F43" w:rsidRPr="00B10AE1" w:rsidRDefault="00E66A55" w:rsidP="00900F43">
            <w:pPr>
              <w:widowControl w:val="0"/>
              <w:spacing w:after="120"/>
              <w:jc w:val="both"/>
              <w:rPr>
                <w:sz w:val="20"/>
                <w:szCs w:val="20"/>
              </w:rPr>
            </w:pPr>
            <w:r>
              <w:rPr>
                <w:rFonts w:eastAsiaTheme="minorEastAsia" w:cs="Times New Roman" w:hint="eastAsia"/>
                <w:kern w:val="2"/>
                <w:szCs w:val="21"/>
              </w:rPr>
              <w:t>2019年</w:t>
            </w:r>
            <w:r w:rsidR="00900F43">
              <w:rPr>
                <w:rFonts w:hint="eastAsia"/>
              </w:rPr>
              <w:t>5月6日</w:t>
            </w:r>
          </w:p>
        </w:tc>
        <w:tc>
          <w:tcPr>
            <w:tcW w:w="3015" w:type="dxa"/>
          </w:tcPr>
          <w:p w:rsidR="00900F43" w:rsidRPr="004F3A1F" w:rsidRDefault="00E66A55" w:rsidP="00900F43">
            <w:pPr>
              <w:widowControl w:val="0"/>
              <w:rPr>
                <w:rFonts w:eastAsiaTheme="minorEastAsia" w:cs="Times New Roman"/>
                <w:kern w:val="2"/>
                <w:szCs w:val="21"/>
              </w:rPr>
            </w:pPr>
            <w:r>
              <w:rPr>
                <w:rFonts w:eastAsiaTheme="minorEastAsia" w:cs="Times New Roman" w:hint="eastAsia"/>
                <w:kern w:val="2"/>
                <w:szCs w:val="21"/>
              </w:rPr>
              <w:t>2019年</w:t>
            </w:r>
            <w:r w:rsidR="00900F43">
              <w:rPr>
                <w:rFonts w:eastAsiaTheme="minorEastAsia" w:cs="Times New Roman" w:hint="eastAsia"/>
                <w:kern w:val="2"/>
                <w:szCs w:val="21"/>
              </w:rPr>
              <w:t>5月13日</w:t>
            </w:r>
          </w:p>
        </w:tc>
      </w:tr>
      <w:tr w:rsidR="00900F43" w:rsidRPr="004F3A1F" w:rsidTr="000F4802">
        <w:tc>
          <w:tcPr>
            <w:tcW w:w="2122" w:type="dxa"/>
          </w:tcPr>
          <w:p w:rsidR="00900F43" w:rsidRPr="004F3A1F" w:rsidRDefault="00900F43" w:rsidP="000F4802">
            <w:pPr>
              <w:widowControl w:val="0"/>
              <w:rPr>
                <w:rFonts w:hAnsiTheme="minorHAnsi" w:cs="Times New Roman"/>
                <w:kern w:val="2"/>
                <w:szCs w:val="21"/>
              </w:rPr>
            </w:pPr>
            <w:r>
              <w:rPr>
                <w:rFonts w:eastAsiaTheme="minorEastAsia" w:cs="Times New Roman" w:hint="eastAsia"/>
                <w:kern w:val="2"/>
                <w:szCs w:val="21"/>
              </w:rPr>
              <w:t>执行单元测试用例</w:t>
            </w:r>
          </w:p>
        </w:tc>
        <w:tc>
          <w:tcPr>
            <w:tcW w:w="3159" w:type="dxa"/>
          </w:tcPr>
          <w:p w:rsidR="00900F43" w:rsidRPr="004F3A1F" w:rsidRDefault="00E66A55" w:rsidP="00900F43">
            <w:pPr>
              <w:widowControl w:val="0"/>
              <w:rPr>
                <w:rFonts w:hAnsiTheme="minorHAnsi" w:cs="Times New Roman"/>
                <w:kern w:val="2"/>
                <w:szCs w:val="21"/>
              </w:rPr>
            </w:pPr>
            <w:r>
              <w:rPr>
                <w:rFonts w:eastAsiaTheme="minorEastAsia" w:cs="Times New Roman" w:hint="eastAsia"/>
                <w:kern w:val="2"/>
                <w:szCs w:val="21"/>
              </w:rPr>
              <w:t>2019年</w:t>
            </w:r>
            <w:r w:rsidR="00900F43">
              <w:rPr>
                <w:rFonts w:eastAsiaTheme="minorEastAsia" w:cs="Times New Roman" w:hint="eastAsia"/>
                <w:kern w:val="2"/>
                <w:szCs w:val="21"/>
              </w:rPr>
              <w:t>5月13日</w:t>
            </w:r>
          </w:p>
        </w:tc>
        <w:tc>
          <w:tcPr>
            <w:tcW w:w="3015" w:type="dxa"/>
          </w:tcPr>
          <w:p w:rsidR="00900F43" w:rsidRPr="004F3A1F" w:rsidRDefault="00E66A55" w:rsidP="00900F43">
            <w:pPr>
              <w:widowControl w:val="0"/>
              <w:rPr>
                <w:rFonts w:eastAsiaTheme="minorEastAsia" w:cs="Times New Roman"/>
                <w:kern w:val="2"/>
                <w:szCs w:val="21"/>
              </w:rPr>
            </w:pPr>
            <w:r>
              <w:rPr>
                <w:rFonts w:eastAsiaTheme="minorEastAsia" w:cs="Times New Roman" w:hint="eastAsia"/>
                <w:kern w:val="2"/>
                <w:szCs w:val="21"/>
              </w:rPr>
              <w:t>2019年</w:t>
            </w:r>
            <w:r w:rsidR="00900F43">
              <w:rPr>
                <w:rFonts w:eastAsiaTheme="minorEastAsia" w:cs="Times New Roman" w:hint="eastAsia"/>
                <w:kern w:val="2"/>
                <w:szCs w:val="21"/>
              </w:rPr>
              <w:t>5月14日</w:t>
            </w:r>
          </w:p>
        </w:tc>
      </w:tr>
      <w:tr w:rsidR="00900F43" w:rsidTr="000F4802">
        <w:tc>
          <w:tcPr>
            <w:tcW w:w="2122" w:type="dxa"/>
          </w:tcPr>
          <w:p w:rsidR="00900F43" w:rsidRPr="004F3A1F" w:rsidRDefault="00900F43" w:rsidP="000F4802">
            <w:pPr>
              <w:widowControl w:val="0"/>
              <w:rPr>
                <w:rFonts w:eastAsiaTheme="minorEastAsia" w:cs="Times New Roman"/>
                <w:kern w:val="2"/>
                <w:szCs w:val="21"/>
              </w:rPr>
            </w:pPr>
            <w:r>
              <w:rPr>
                <w:rFonts w:eastAsiaTheme="minorEastAsia" w:cs="Times New Roman" w:hint="eastAsia"/>
                <w:kern w:val="2"/>
                <w:szCs w:val="21"/>
              </w:rPr>
              <w:t>修改错误</w:t>
            </w:r>
          </w:p>
        </w:tc>
        <w:tc>
          <w:tcPr>
            <w:tcW w:w="3159" w:type="dxa"/>
          </w:tcPr>
          <w:p w:rsidR="00900F43" w:rsidRPr="004F3A1F" w:rsidRDefault="00E66A55" w:rsidP="00900F43">
            <w:pPr>
              <w:widowControl w:val="0"/>
              <w:rPr>
                <w:rFonts w:eastAsiaTheme="minorEastAsia" w:cs="Times New Roman"/>
                <w:kern w:val="2"/>
                <w:szCs w:val="21"/>
              </w:rPr>
            </w:pPr>
            <w:r>
              <w:rPr>
                <w:rFonts w:eastAsiaTheme="minorEastAsia" w:cs="Times New Roman" w:hint="eastAsia"/>
                <w:kern w:val="2"/>
                <w:szCs w:val="21"/>
              </w:rPr>
              <w:t>2019年</w:t>
            </w:r>
            <w:r w:rsidR="00900F43">
              <w:rPr>
                <w:rFonts w:eastAsiaTheme="minorEastAsia" w:cs="Times New Roman" w:hint="eastAsia"/>
                <w:kern w:val="2"/>
                <w:szCs w:val="21"/>
              </w:rPr>
              <w:t>5月14日</w:t>
            </w:r>
          </w:p>
        </w:tc>
        <w:tc>
          <w:tcPr>
            <w:tcW w:w="3015" w:type="dxa"/>
          </w:tcPr>
          <w:p w:rsidR="00900F43" w:rsidRDefault="00E66A55" w:rsidP="00900F43">
            <w:pPr>
              <w:widowControl w:val="0"/>
              <w:rPr>
                <w:rFonts w:eastAsiaTheme="minorEastAsia" w:cs="Times New Roman"/>
                <w:kern w:val="2"/>
                <w:szCs w:val="21"/>
              </w:rPr>
            </w:pPr>
            <w:r>
              <w:rPr>
                <w:rFonts w:eastAsiaTheme="minorEastAsia" w:cs="Times New Roman" w:hint="eastAsia"/>
                <w:kern w:val="2"/>
                <w:szCs w:val="21"/>
              </w:rPr>
              <w:t>2019年</w:t>
            </w:r>
            <w:r w:rsidR="00900F43">
              <w:rPr>
                <w:rFonts w:eastAsiaTheme="minorEastAsia" w:cs="Times New Roman" w:hint="eastAsia"/>
                <w:kern w:val="2"/>
                <w:szCs w:val="21"/>
              </w:rPr>
              <w:t>5月19日</w:t>
            </w:r>
          </w:p>
        </w:tc>
      </w:tr>
    </w:tbl>
    <w:p w:rsidR="00900F43" w:rsidRDefault="004C7AFB" w:rsidP="004C7AFB">
      <w:pPr>
        <w:pStyle w:val="3"/>
      </w:pPr>
      <w:bookmarkStart w:id="39" w:name="_Toc535069961"/>
      <w:r>
        <w:t>条件</w:t>
      </w:r>
      <w:bookmarkEnd w:id="39"/>
    </w:p>
    <w:p w:rsidR="004C7AFB" w:rsidRDefault="004C7AFB" w:rsidP="004C7AFB">
      <w:pPr>
        <w:ind w:left="840"/>
      </w:pPr>
      <w:r>
        <w:rPr>
          <w:rFonts w:hint="eastAsia"/>
        </w:rPr>
        <w:t>三台windows电脑，两台mac电脑</w:t>
      </w:r>
    </w:p>
    <w:p w:rsidR="004C7AFB" w:rsidRDefault="004C7AFB" w:rsidP="004C7AFB">
      <w:pPr>
        <w:ind w:left="840"/>
      </w:pPr>
      <w:r>
        <w:rPr>
          <w:rFonts w:hint="eastAsia"/>
        </w:rPr>
        <w:t>可配置单元测试环境</w:t>
      </w:r>
    </w:p>
    <w:p w:rsidR="004C7AFB" w:rsidRDefault="004C7AFB" w:rsidP="004C7AFB">
      <w:pPr>
        <w:ind w:left="840"/>
      </w:pPr>
    </w:p>
    <w:p w:rsidR="004C7AFB" w:rsidRDefault="004C7AFB" w:rsidP="004C7AFB">
      <w:pPr>
        <w:pStyle w:val="3"/>
      </w:pPr>
      <w:bookmarkStart w:id="40" w:name="_Toc535069962"/>
      <w:r>
        <w:rPr>
          <w:rFonts w:hint="eastAsia"/>
        </w:rPr>
        <w:t>测试资料</w:t>
      </w:r>
      <w:bookmarkEnd w:id="40"/>
    </w:p>
    <w:p w:rsidR="004C7AFB" w:rsidRDefault="00430F07" w:rsidP="004C7AFB">
      <w:pPr>
        <w:ind w:left="420" w:firstLine="420"/>
      </w:pPr>
      <w:r w:rsidRPr="00A02F95">
        <w:rPr>
          <w:rFonts w:hint="eastAsia"/>
        </w:rPr>
        <w:t>在</w:t>
      </w:r>
      <w:r w:rsidR="004C7AFB" w:rsidRPr="00A02F95">
        <w:rPr>
          <w:rFonts w:hint="eastAsia"/>
        </w:rPr>
        <w:t>需求分析阶段，项目组已经对功能需求开发了如下基于黑盒测试的等价类划分、边界值法的测试用例，可通过这些用例对系统的单元模块开发白盒测试用例。</w:t>
      </w:r>
    </w:p>
    <w:p w:rsidR="00430F07" w:rsidRDefault="00A02F95" w:rsidP="00A02F95">
      <w:pPr>
        <w:ind w:left="420" w:firstLine="420"/>
      </w:pPr>
      <w:r>
        <w:rPr>
          <w:rFonts w:hint="eastAsia"/>
        </w:rPr>
        <w:t>例：</w:t>
      </w:r>
    </w:p>
    <w:tbl>
      <w:tblPr>
        <w:tblStyle w:val="11"/>
        <w:tblW w:w="8296" w:type="dxa"/>
        <w:tblLook w:val="04A0" w:firstRow="1" w:lastRow="0" w:firstColumn="1" w:lastColumn="0" w:noHBand="0" w:noVBand="1"/>
      </w:tblPr>
      <w:tblGrid>
        <w:gridCol w:w="2916"/>
        <w:gridCol w:w="1719"/>
        <w:gridCol w:w="3661"/>
      </w:tblGrid>
      <w:tr w:rsidR="004C7AFB" w:rsidRPr="00B45E5B" w:rsidTr="00430F07">
        <w:tc>
          <w:tcPr>
            <w:tcW w:w="4635" w:type="dxa"/>
            <w:gridSpan w:val="2"/>
            <w:tcBorders>
              <w:top w:val="single" w:sz="4" w:space="0" w:color="000000"/>
              <w:left w:val="single" w:sz="4" w:space="0" w:color="000000"/>
              <w:bottom w:val="single" w:sz="4" w:space="0" w:color="000000"/>
              <w:right w:val="single" w:sz="4" w:space="0" w:color="000000"/>
            </w:tcBorders>
            <w:hideMark/>
          </w:tcPr>
          <w:p w:rsidR="004C7AFB" w:rsidRPr="00B45E5B" w:rsidRDefault="004C7AFB" w:rsidP="000F4802">
            <w:r w:rsidRPr="00B45E5B">
              <w:rPr>
                <w:rFonts w:hint="eastAsia"/>
              </w:rPr>
              <w:t>测试用例编号</w:t>
            </w:r>
          </w:p>
        </w:tc>
        <w:tc>
          <w:tcPr>
            <w:tcW w:w="3661" w:type="dxa"/>
            <w:tcBorders>
              <w:top w:val="single" w:sz="4" w:space="0" w:color="000000"/>
              <w:left w:val="single" w:sz="4" w:space="0" w:color="000000"/>
              <w:bottom w:val="single" w:sz="4" w:space="0" w:color="000000"/>
              <w:right w:val="single" w:sz="4" w:space="0" w:color="000000"/>
            </w:tcBorders>
          </w:tcPr>
          <w:p w:rsidR="004C7AFB" w:rsidRPr="00B45E5B" w:rsidRDefault="004C7AFB" w:rsidP="000F4802">
            <w:r>
              <w:rPr>
                <w:rFonts w:hint="eastAsia"/>
              </w:rPr>
              <w:t>TC—ST01</w:t>
            </w:r>
          </w:p>
        </w:tc>
      </w:tr>
      <w:tr w:rsidR="004C7AFB" w:rsidTr="00430F07">
        <w:tc>
          <w:tcPr>
            <w:tcW w:w="4635" w:type="dxa"/>
            <w:gridSpan w:val="2"/>
            <w:tcBorders>
              <w:top w:val="single" w:sz="4" w:space="0" w:color="000000"/>
              <w:left w:val="single" w:sz="4" w:space="0" w:color="000000"/>
              <w:bottom w:val="single" w:sz="4" w:space="0" w:color="000000"/>
              <w:right w:val="single" w:sz="4" w:space="0" w:color="000000"/>
            </w:tcBorders>
          </w:tcPr>
          <w:p w:rsidR="004C7AFB" w:rsidRPr="00B45E5B" w:rsidRDefault="004C7AFB" w:rsidP="000F4802">
            <w:r>
              <w:rPr>
                <w:rFonts w:hint="eastAsia"/>
              </w:rPr>
              <w:lastRenderedPageBreak/>
              <w:t>测试用例名称</w:t>
            </w:r>
          </w:p>
        </w:tc>
        <w:tc>
          <w:tcPr>
            <w:tcW w:w="3661" w:type="dxa"/>
            <w:tcBorders>
              <w:top w:val="single" w:sz="4" w:space="0" w:color="000000"/>
              <w:left w:val="single" w:sz="4" w:space="0" w:color="000000"/>
              <w:bottom w:val="single" w:sz="4" w:space="0" w:color="000000"/>
              <w:right w:val="single" w:sz="4" w:space="0" w:color="000000"/>
            </w:tcBorders>
          </w:tcPr>
          <w:p w:rsidR="004C7AFB" w:rsidRDefault="004C7AFB" w:rsidP="000F4802">
            <w:r>
              <w:rPr>
                <w:rFonts w:hint="eastAsia"/>
              </w:rPr>
              <w:t>学生登录</w:t>
            </w:r>
          </w:p>
        </w:tc>
      </w:tr>
      <w:tr w:rsidR="004C7AFB" w:rsidTr="00430F07">
        <w:tc>
          <w:tcPr>
            <w:tcW w:w="4635" w:type="dxa"/>
            <w:gridSpan w:val="2"/>
            <w:tcBorders>
              <w:top w:val="single" w:sz="4" w:space="0" w:color="000000"/>
              <w:left w:val="single" w:sz="4" w:space="0" w:color="000000"/>
              <w:bottom w:val="single" w:sz="4" w:space="0" w:color="000000"/>
              <w:right w:val="single" w:sz="4" w:space="0" w:color="000000"/>
            </w:tcBorders>
          </w:tcPr>
          <w:p w:rsidR="004C7AFB" w:rsidRDefault="004C7AFB" w:rsidP="000F4802">
            <w:r>
              <w:rPr>
                <w:rFonts w:hint="eastAsia"/>
              </w:rPr>
              <w:t>用例来源</w:t>
            </w:r>
          </w:p>
        </w:tc>
        <w:tc>
          <w:tcPr>
            <w:tcW w:w="3661" w:type="dxa"/>
            <w:tcBorders>
              <w:top w:val="single" w:sz="4" w:space="0" w:color="000000"/>
              <w:left w:val="single" w:sz="4" w:space="0" w:color="000000"/>
              <w:bottom w:val="single" w:sz="4" w:space="0" w:color="000000"/>
              <w:right w:val="single" w:sz="4" w:space="0" w:color="000000"/>
            </w:tcBorders>
          </w:tcPr>
          <w:p w:rsidR="004C7AFB" w:rsidRDefault="004C7AFB" w:rsidP="000F4802">
            <w:r>
              <w:rPr>
                <w:rFonts w:hint="eastAsia"/>
              </w:rPr>
              <w:t>学生登录</w:t>
            </w:r>
          </w:p>
        </w:tc>
      </w:tr>
      <w:tr w:rsidR="004C7AFB" w:rsidTr="00430F07">
        <w:tc>
          <w:tcPr>
            <w:tcW w:w="4635" w:type="dxa"/>
            <w:gridSpan w:val="2"/>
            <w:tcBorders>
              <w:top w:val="single" w:sz="4" w:space="0" w:color="000000"/>
              <w:left w:val="single" w:sz="4" w:space="0" w:color="000000"/>
              <w:bottom w:val="single" w:sz="4" w:space="0" w:color="000000"/>
              <w:right w:val="single" w:sz="4" w:space="0" w:color="000000"/>
            </w:tcBorders>
            <w:hideMark/>
          </w:tcPr>
          <w:p w:rsidR="004C7AFB" w:rsidRPr="00B45E5B" w:rsidRDefault="004C7AFB" w:rsidP="000F4802">
            <w:r>
              <w:rPr>
                <w:rFonts w:hint="eastAsia"/>
              </w:rPr>
              <w:t>参与者</w:t>
            </w:r>
          </w:p>
        </w:tc>
        <w:tc>
          <w:tcPr>
            <w:tcW w:w="3661" w:type="dxa"/>
            <w:tcBorders>
              <w:top w:val="single" w:sz="4" w:space="0" w:color="000000"/>
              <w:left w:val="single" w:sz="4" w:space="0" w:color="000000"/>
              <w:bottom w:val="single" w:sz="4" w:space="0" w:color="000000"/>
              <w:right w:val="single" w:sz="4" w:space="0" w:color="000000"/>
            </w:tcBorders>
          </w:tcPr>
          <w:p w:rsidR="004C7AFB" w:rsidRDefault="004C7AFB" w:rsidP="000F4802">
            <w:r>
              <w:rPr>
                <w:rFonts w:hint="eastAsia"/>
              </w:rPr>
              <w:t>学生</w:t>
            </w:r>
          </w:p>
        </w:tc>
      </w:tr>
      <w:tr w:rsidR="004C7AFB" w:rsidTr="00430F07">
        <w:tc>
          <w:tcPr>
            <w:tcW w:w="4635" w:type="dxa"/>
            <w:gridSpan w:val="2"/>
            <w:tcBorders>
              <w:top w:val="single" w:sz="4" w:space="0" w:color="000000"/>
              <w:left w:val="single" w:sz="4" w:space="0" w:color="000000"/>
              <w:bottom w:val="single" w:sz="4" w:space="0" w:color="000000"/>
              <w:right w:val="single" w:sz="4" w:space="0" w:color="000000"/>
            </w:tcBorders>
          </w:tcPr>
          <w:p w:rsidR="004C7AFB" w:rsidRPr="00B45E5B" w:rsidRDefault="004C7AFB" w:rsidP="000F4802">
            <w:r>
              <w:rPr>
                <w:rFonts w:hint="eastAsia"/>
              </w:rPr>
              <w:t>测试方法</w:t>
            </w:r>
          </w:p>
        </w:tc>
        <w:tc>
          <w:tcPr>
            <w:tcW w:w="3661" w:type="dxa"/>
            <w:tcBorders>
              <w:top w:val="single" w:sz="4" w:space="0" w:color="000000"/>
              <w:left w:val="single" w:sz="4" w:space="0" w:color="000000"/>
              <w:bottom w:val="single" w:sz="4" w:space="0" w:color="000000"/>
              <w:right w:val="single" w:sz="4" w:space="0" w:color="000000"/>
            </w:tcBorders>
          </w:tcPr>
          <w:p w:rsidR="004C7AFB" w:rsidRDefault="004C7AFB" w:rsidP="000F4802">
            <w:r>
              <w:rPr>
                <w:rFonts w:hint="eastAsia"/>
              </w:rPr>
              <w:t>黑盒测试-等价类划分、边界值</w:t>
            </w:r>
          </w:p>
        </w:tc>
      </w:tr>
      <w:tr w:rsidR="004C7AFB" w:rsidTr="00430F07">
        <w:tc>
          <w:tcPr>
            <w:tcW w:w="4635" w:type="dxa"/>
            <w:gridSpan w:val="2"/>
            <w:tcBorders>
              <w:top w:val="single" w:sz="4" w:space="0" w:color="000000"/>
              <w:left w:val="single" w:sz="4" w:space="0" w:color="000000"/>
              <w:bottom w:val="single" w:sz="4" w:space="0" w:color="000000"/>
              <w:right w:val="single" w:sz="4" w:space="0" w:color="000000"/>
            </w:tcBorders>
          </w:tcPr>
          <w:p w:rsidR="004C7AFB" w:rsidRDefault="004C7AFB" w:rsidP="000F4802">
            <w:r>
              <w:rPr>
                <w:rFonts w:hint="eastAsia"/>
              </w:rPr>
              <w:t>前置条件</w:t>
            </w:r>
          </w:p>
        </w:tc>
        <w:tc>
          <w:tcPr>
            <w:tcW w:w="3661" w:type="dxa"/>
            <w:tcBorders>
              <w:top w:val="single" w:sz="4" w:space="0" w:color="000000"/>
              <w:left w:val="single" w:sz="4" w:space="0" w:color="000000"/>
              <w:bottom w:val="single" w:sz="4" w:space="0" w:color="000000"/>
              <w:right w:val="single" w:sz="4" w:space="0" w:color="000000"/>
            </w:tcBorders>
          </w:tcPr>
          <w:p w:rsidR="004C7AFB" w:rsidRDefault="004C7AFB" w:rsidP="000F4802">
            <w:r>
              <w:rPr>
                <w:rFonts w:hint="eastAsia"/>
              </w:rPr>
              <w:t>无</w:t>
            </w:r>
          </w:p>
        </w:tc>
      </w:tr>
      <w:tr w:rsidR="004C7AFB" w:rsidTr="00430F07">
        <w:tc>
          <w:tcPr>
            <w:tcW w:w="4635" w:type="dxa"/>
            <w:gridSpan w:val="2"/>
            <w:tcBorders>
              <w:top w:val="single" w:sz="4" w:space="0" w:color="000000"/>
              <w:left w:val="single" w:sz="4" w:space="0" w:color="000000"/>
              <w:bottom w:val="single" w:sz="4" w:space="0" w:color="000000"/>
              <w:right w:val="single" w:sz="4" w:space="0" w:color="000000"/>
            </w:tcBorders>
          </w:tcPr>
          <w:p w:rsidR="004C7AFB" w:rsidRDefault="004C7AFB" w:rsidP="000F4802">
            <w:r>
              <w:rPr>
                <w:rFonts w:hint="eastAsia"/>
              </w:rPr>
              <w:t>状态</w:t>
            </w:r>
          </w:p>
        </w:tc>
        <w:tc>
          <w:tcPr>
            <w:tcW w:w="3661" w:type="dxa"/>
            <w:tcBorders>
              <w:top w:val="single" w:sz="4" w:space="0" w:color="000000"/>
              <w:left w:val="single" w:sz="4" w:space="0" w:color="000000"/>
              <w:bottom w:val="single" w:sz="4" w:space="0" w:color="000000"/>
              <w:right w:val="single" w:sz="4" w:space="0" w:color="000000"/>
            </w:tcBorders>
          </w:tcPr>
          <w:p w:rsidR="004C7AFB" w:rsidRDefault="004C7AFB" w:rsidP="000F4802">
            <w:r>
              <w:rPr>
                <w:rFonts w:hint="eastAsia"/>
              </w:rPr>
              <w:t>未登录</w:t>
            </w:r>
          </w:p>
        </w:tc>
      </w:tr>
      <w:tr w:rsidR="004C7AFB" w:rsidTr="00430F07">
        <w:tc>
          <w:tcPr>
            <w:tcW w:w="4635" w:type="dxa"/>
            <w:gridSpan w:val="2"/>
            <w:tcBorders>
              <w:top w:val="single" w:sz="4" w:space="0" w:color="000000"/>
              <w:left w:val="single" w:sz="4" w:space="0" w:color="000000"/>
              <w:bottom w:val="single" w:sz="4" w:space="0" w:color="000000"/>
              <w:right w:val="single" w:sz="4" w:space="0" w:color="000000"/>
            </w:tcBorders>
          </w:tcPr>
          <w:p w:rsidR="004C7AFB" w:rsidRDefault="004C7AFB" w:rsidP="000F4802">
            <w:r>
              <w:rPr>
                <w:rFonts w:hint="eastAsia"/>
              </w:rPr>
              <w:t>场景</w:t>
            </w:r>
          </w:p>
        </w:tc>
        <w:tc>
          <w:tcPr>
            <w:tcW w:w="3661" w:type="dxa"/>
            <w:tcBorders>
              <w:top w:val="single" w:sz="4" w:space="0" w:color="000000"/>
              <w:left w:val="single" w:sz="4" w:space="0" w:color="000000"/>
              <w:bottom w:val="single" w:sz="4" w:space="0" w:color="000000"/>
              <w:right w:val="single" w:sz="4" w:space="0" w:color="000000"/>
            </w:tcBorders>
          </w:tcPr>
          <w:p w:rsidR="004C7AFB" w:rsidRDefault="00430F07" w:rsidP="000F4802">
            <w:r>
              <w:rPr>
                <w:rFonts w:hint="eastAsia"/>
              </w:rPr>
              <w:t>学生进行登录</w:t>
            </w:r>
          </w:p>
        </w:tc>
      </w:tr>
      <w:tr w:rsidR="004C7AFB" w:rsidRPr="00B45E5B" w:rsidTr="00430F07">
        <w:tc>
          <w:tcPr>
            <w:tcW w:w="4635" w:type="dxa"/>
            <w:gridSpan w:val="2"/>
            <w:tcBorders>
              <w:top w:val="single" w:sz="4" w:space="0" w:color="000000"/>
              <w:left w:val="single" w:sz="4" w:space="0" w:color="000000"/>
              <w:bottom w:val="single" w:sz="4" w:space="0" w:color="000000"/>
              <w:right w:val="single" w:sz="4" w:space="0" w:color="000000"/>
            </w:tcBorders>
            <w:hideMark/>
          </w:tcPr>
          <w:p w:rsidR="004C7AFB" w:rsidRPr="00B45E5B" w:rsidRDefault="004C7AFB" w:rsidP="000F4802">
            <w:r w:rsidRPr="00B45E5B">
              <w:rPr>
                <w:rFonts w:hint="eastAsia"/>
              </w:rPr>
              <w:t>测试目的</w:t>
            </w:r>
          </w:p>
        </w:tc>
        <w:tc>
          <w:tcPr>
            <w:tcW w:w="3661" w:type="dxa"/>
            <w:tcBorders>
              <w:top w:val="single" w:sz="4" w:space="0" w:color="000000"/>
              <w:left w:val="single" w:sz="4" w:space="0" w:color="000000"/>
              <w:bottom w:val="single" w:sz="4" w:space="0" w:color="000000"/>
              <w:right w:val="single" w:sz="4" w:space="0" w:color="000000"/>
            </w:tcBorders>
          </w:tcPr>
          <w:p w:rsidR="004C7AFB" w:rsidRPr="00B45E5B" w:rsidRDefault="004C7AFB" w:rsidP="000F4802">
            <w:r>
              <w:rPr>
                <w:rFonts w:hint="eastAsia"/>
              </w:rPr>
              <w:t>测试</w:t>
            </w:r>
            <w:r w:rsidR="00430F07">
              <w:rPr>
                <w:rFonts w:hint="eastAsia"/>
              </w:rPr>
              <w:t>学生能否进行正常登录</w:t>
            </w:r>
          </w:p>
        </w:tc>
      </w:tr>
      <w:tr w:rsidR="004C7AFB" w:rsidRPr="00507ADD" w:rsidTr="00430F07">
        <w:trPr>
          <w:trHeight w:val="1445"/>
        </w:trPr>
        <w:tc>
          <w:tcPr>
            <w:tcW w:w="8296" w:type="dxa"/>
            <w:gridSpan w:val="3"/>
            <w:tcBorders>
              <w:top w:val="single" w:sz="4" w:space="0" w:color="000000"/>
              <w:left w:val="single" w:sz="4" w:space="0" w:color="000000"/>
              <w:right w:val="single" w:sz="4" w:space="0" w:color="000000"/>
            </w:tcBorders>
            <w:hideMark/>
          </w:tcPr>
          <w:p w:rsidR="004C7AFB" w:rsidRPr="00507ADD" w:rsidRDefault="004C7AFB" w:rsidP="000F4802">
            <w:r w:rsidRPr="00507ADD">
              <w:rPr>
                <w:rFonts w:hint="eastAsia"/>
              </w:rPr>
              <w:t>初始条件和背景：</w:t>
            </w:r>
          </w:p>
          <w:p w:rsidR="004C7AFB" w:rsidRDefault="004C7AFB" w:rsidP="000F4802">
            <w:r w:rsidRPr="00B45E5B">
              <w:rPr>
                <w:rFonts w:hint="eastAsia"/>
              </w:rPr>
              <w:t>系统</w:t>
            </w:r>
            <w:r>
              <w:rPr>
                <w:rFonts w:hint="eastAsia"/>
              </w:rPr>
              <w:t>：PC端</w:t>
            </w:r>
          </w:p>
          <w:p w:rsidR="004C7AFB" w:rsidRPr="00507ADD" w:rsidRDefault="004C7AFB" w:rsidP="000F4802">
            <w:r>
              <w:rPr>
                <w:rFonts w:hint="eastAsia"/>
              </w:rPr>
              <w:t>浏览器：C</w:t>
            </w:r>
            <w:r>
              <w:t>hrome</w:t>
            </w:r>
          </w:p>
          <w:p w:rsidR="004C7AFB" w:rsidRDefault="004C7AFB" w:rsidP="000F4802">
            <w:r w:rsidRPr="00507ADD">
              <w:rPr>
                <w:rFonts w:hint="eastAsia"/>
              </w:rPr>
              <w:t>注释</w:t>
            </w:r>
            <w:r>
              <w:rPr>
                <w:rFonts w:hint="eastAsia"/>
              </w:rPr>
              <w:t>：无</w:t>
            </w:r>
          </w:p>
          <w:p w:rsidR="00430F07" w:rsidRDefault="00430F07" w:rsidP="000F4802">
            <w:r>
              <w:rPr>
                <w:rFonts w:hint="eastAsia"/>
              </w:rPr>
              <w:t>正确账号：123456</w:t>
            </w:r>
          </w:p>
          <w:p w:rsidR="00430F07" w:rsidRPr="00507ADD" w:rsidRDefault="00430F07" w:rsidP="000F4802">
            <w:r>
              <w:rPr>
                <w:rFonts w:hint="eastAsia"/>
              </w:rPr>
              <w:t>正确密码：123456</w:t>
            </w:r>
          </w:p>
        </w:tc>
      </w:tr>
      <w:tr w:rsidR="004C7AFB" w:rsidRPr="00507ADD" w:rsidTr="00430F07">
        <w:trPr>
          <w:trHeight w:val="392"/>
        </w:trPr>
        <w:tc>
          <w:tcPr>
            <w:tcW w:w="2916" w:type="dxa"/>
            <w:tcBorders>
              <w:top w:val="single" w:sz="4" w:space="0" w:color="000000"/>
              <w:left w:val="single" w:sz="4" w:space="0" w:color="000000"/>
              <w:bottom w:val="single" w:sz="4" w:space="0" w:color="000000"/>
              <w:right w:val="single" w:sz="4" w:space="0" w:color="000000"/>
            </w:tcBorders>
            <w:hideMark/>
          </w:tcPr>
          <w:p w:rsidR="004C7AFB" w:rsidRPr="00507ADD" w:rsidRDefault="004C7AFB" w:rsidP="000F4802">
            <w:r w:rsidRPr="00507ADD">
              <w:rPr>
                <w:rFonts w:hint="eastAsia"/>
              </w:rPr>
              <w:t>操作步骤</w:t>
            </w:r>
          </w:p>
        </w:tc>
        <w:tc>
          <w:tcPr>
            <w:tcW w:w="5380" w:type="dxa"/>
            <w:gridSpan w:val="2"/>
            <w:tcBorders>
              <w:top w:val="single" w:sz="4" w:space="0" w:color="000000"/>
              <w:left w:val="single" w:sz="4" w:space="0" w:color="000000"/>
              <w:bottom w:val="single" w:sz="4" w:space="0" w:color="000000"/>
              <w:right w:val="single" w:sz="4" w:space="0" w:color="000000"/>
            </w:tcBorders>
            <w:hideMark/>
          </w:tcPr>
          <w:p w:rsidR="004C7AFB" w:rsidRPr="00507ADD" w:rsidRDefault="004C7AFB" w:rsidP="000F4802">
            <w:r w:rsidRPr="00507ADD">
              <w:rPr>
                <w:rFonts w:hint="eastAsia"/>
              </w:rPr>
              <w:t>预期结果</w:t>
            </w:r>
          </w:p>
        </w:tc>
      </w:tr>
      <w:tr w:rsidR="004C7AFB" w:rsidRPr="00507ADD" w:rsidTr="00430F07">
        <w:trPr>
          <w:trHeight w:val="392"/>
        </w:trPr>
        <w:tc>
          <w:tcPr>
            <w:tcW w:w="2916" w:type="dxa"/>
            <w:tcBorders>
              <w:top w:val="single" w:sz="4" w:space="0" w:color="000000"/>
              <w:left w:val="single" w:sz="4" w:space="0" w:color="000000"/>
              <w:bottom w:val="single" w:sz="4" w:space="0" w:color="000000"/>
              <w:right w:val="single" w:sz="4" w:space="0" w:color="000000"/>
            </w:tcBorders>
          </w:tcPr>
          <w:p w:rsidR="004C7AFB" w:rsidRPr="00507ADD" w:rsidRDefault="00430F07" w:rsidP="000F4802">
            <w:r>
              <w:rPr>
                <w:rFonts w:hint="eastAsia"/>
              </w:rPr>
              <w:t>输入账号123456</w:t>
            </w:r>
            <w:r w:rsidR="004C7AFB">
              <w:rPr>
                <w:rFonts w:hint="eastAsia"/>
              </w:rPr>
              <w:t>输入密码[</w:t>
            </w:r>
            <w:r w:rsidR="004C7AFB">
              <w:t>]</w:t>
            </w:r>
          </w:p>
        </w:tc>
        <w:tc>
          <w:tcPr>
            <w:tcW w:w="5380" w:type="dxa"/>
            <w:gridSpan w:val="2"/>
            <w:tcBorders>
              <w:top w:val="single" w:sz="4" w:space="0" w:color="000000"/>
              <w:left w:val="single" w:sz="4" w:space="0" w:color="000000"/>
              <w:bottom w:val="single" w:sz="4" w:space="0" w:color="000000"/>
              <w:right w:val="single" w:sz="4" w:space="0" w:color="000000"/>
            </w:tcBorders>
          </w:tcPr>
          <w:p w:rsidR="004C7AFB" w:rsidRPr="00507ADD" w:rsidRDefault="004C7AFB" w:rsidP="000F4802">
            <w:r>
              <w:rPr>
                <w:rFonts w:hint="eastAsia"/>
              </w:rPr>
              <w:t>提示密码长度限制为6-20位</w:t>
            </w:r>
          </w:p>
        </w:tc>
      </w:tr>
      <w:tr w:rsidR="004C7AFB" w:rsidTr="00430F07">
        <w:trPr>
          <w:trHeight w:val="392"/>
        </w:trPr>
        <w:tc>
          <w:tcPr>
            <w:tcW w:w="2916" w:type="dxa"/>
            <w:tcBorders>
              <w:top w:val="single" w:sz="4" w:space="0" w:color="000000"/>
              <w:left w:val="single" w:sz="4" w:space="0" w:color="000000"/>
              <w:bottom w:val="single" w:sz="4" w:space="0" w:color="000000"/>
              <w:right w:val="single" w:sz="4" w:space="0" w:color="000000"/>
            </w:tcBorders>
          </w:tcPr>
          <w:p w:rsidR="004C7AFB" w:rsidRDefault="00430F07" w:rsidP="000F4802">
            <w:r>
              <w:rPr>
                <w:rFonts w:hint="eastAsia"/>
              </w:rPr>
              <w:t>输入账号123456</w:t>
            </w:r>
            <w:r w:rsidR="004C7AFB">
              <w:rPr>
                <w:rFonts w:hint="eastAsia"/>
              </w:rPr>
              <w:t>输入密码[</w:t>
            </w:r>
            <w:r w:rsidR="004C7AFB">
              <w:t>12345]</w:t>
            </w:r>
          </w:p>
        </w:tc>
        <w:tc>
          <w:tcPr>
            <w:tcW w:w="5380" w:type="dxa"/>
            <w:gridSpan w:val="2"/>
            <w:tcBorders>
              <w:top w:val="single" w:sz="4" w:space="0" w:color="000000"/>
              <w:left w:val="single" w:sz="4" w:space="0" w:color="000000"/>
              <w:bottom w:val="single" w:sz="4" w:space="0" w:color="000000"/>
              <w:right w:val="single" w:sz="4" w:space="0" w:color="000000"/>
            </w:tcBorders>
          </w:tcPr>
          <w:p w:rsidR="004C7AFB" w:rsidRDefault="004C7AFB" w:rsidP="000F4802">
            <w:r>
              <w:rPr>
                <w:rFonts w:hint="eastAsia"/>
              </w:rPr>
              <w:t>提示密码长度限制为6-20位</w:t>
            </w:r>
          </w:p>
        </w:tc>
      </w:tr>
      <w:tr w:rsidR="004C7AFB" w:rsidTr="00430F07">
        <w:trPr>
          <w:trHeight w:val="392"/>
        </w:trPr>
        <w:tc>
          <w:tcPr>
            <w:tcW w:w="2916" w:type="dxa"/>
            <w:tcBorders>
              <w:top w:val="single" w:sz="4" w:space="0" w:color="000000"/>
              <w:left w:val="single" w:sz="4" w:space="0" w:color="000000"/>
              <w:bottom w:val="single" w:sz="4" w:space="0" w:color="000000"/>
              <w:right w:val="single" w:sz="4" w:space="0" w:color="000000"/>
            </w:tcBorders>
          </w:tcPr>
          <w:p w:rsidR="004C7AFB" w:rsidRDefault="00430F07" w:rsidP="000F4802">
            <w:r>
              <w:rPr>
                <w:rFonts w:hint="eastAsia"/>
              </w:rPr>
              <w:t>输入账号123456</w:t>
            </w:r>
            <w:r w:rsidR="004C7AFB">
              <w:rPr>
                <w:rFonts w:hint="eastAsia"/>
              </w:rPr>
              <w:t>输入密码[</w:t>
            </w:r>
            <w:r w:rsidR="004C7AFB">
              <w:t>1234512345123451234512345]</w:t>
            </w:r>
          </w:p>
        </w:tc>
        <w:tc>
          <w:tcPr>
            <w:tcW w:w="5380" w:type="dxa"/>
            <w:gridSpan w:val="2"/>
            <w:tcBorders>
              <w:top w:val="single" w:sz="4" w:space="0" w:color="000000"/>
              <w:left w:val="single" w:sz="4" w:space="0" w:color="000000"/>
              <w:bottom w:val="single" w:sz="4" w:space="0" w:color="000000"/>
              <w:right w:val="single" w:sz="4" w:space="0" w:color="000000"/>
            </w:tcBorders>
          </w:tcPr>
          <w:p w:rsidR="004C7AFB" w:rsidRDefault="004C7AFB" w:rsidP="000F4802">
            <w:r>
              <w:rPr>
                <w:rFonts w:hint="eastAsia"/>
              </w:rPr>
              <w:t>提示密码长度限制位6</w:t>
            </w:r>
            <w:r>
              <w:t>-20</w:t>
            </w:r>
            <w:r>
              <w:rPr>
                <w:rFonts w:hint="eastAsia"/>
              </w:rPr>
              <w:t>位</w:t>
            </w:r>
          </w:p>
        </w:tc>
      </w:tr>
      <w:tr w:rsidR="004C7AFB" w:rsidTr="00430F07">
        <w:trPr>
          <w:trHeight w:val="392"/>
        </w:trPr>
        <w:tc>
          <w:tcPr>
            <w:tcW w:w="2916" w:type="dxa"/>
            <w:tcBorders>
              <w:top w:val="single" w:sz="4" w:space="0" w:color="000000"/>
              <w:left w:val="single" w:sz="4" w:space="0" w:color="000000"/>
              <w:bottom w:val="single" w:sz="4" w:space="0" w:color="000000"/>
              <w:right w:val="single" w:sz="4" w:space="0" w:color="000000"/>
            </w:tcBorders>
          </w:tcPr>
          <w:p w:rsidR="004C7AFB" w:rsidRDefault="00430F07" w:rsidP="000F4802">
            <w:r>
              <w:rPr>
                <w:rFonts w:hint="eastAsia"/>
              </w:rPr>
              <w:t>输入账号123456</w:t>
            </w:r>
            <w:r w:rsidR="004C7AFB">
              <w:rPr>
                <w:rFonts w:hint="eastAsia"/>
              </w:rPr>
              <w:t>输入密码[</w:t>
            </w:r>
            <w:r w:rsidR="004C7AFB">
              <w:t>123454]</w:t>
            </w:r>
          </w:p>
        </w:tc>
        <w:tc>
          <w:tcPr>
            <w:tcW w:w="5380" w:type="dxa"/>
            <w:gridSpan w:val="2"/>
            <w:tcBorders>
              <w:top w:val="single" w:sz="4" w:space="0" w:color="000000"/>
              <w:left w:val="single" w:sz="4" w:space="0" w:color="000000"/>
              <w:bottom w:val="single" w:sz="4" w:space="0" w:color="000000"/>
              <w:right w:val="single" w:sz="4" w:space="0" w:color="000000"/>
            </w:tcBorders>
          </w:tcPr>
          <w:p w:rsidR="004C7AFB" w:rsidRDefault="00430F07" w:rsidP="000F4802">
            <w:r>
              <w:rPr>
                <w:rFonts w:hint="eastAsia"/>
              </w:rPr>
              <w:t>登录成功</w:t>
            </w:r>
          </w:p>
        </w:tc>
      </w:tr>
      <w:tr w:rsidR="00430F07" w:rsidTr="00430F07">
        <w:trPr>
          <w:trHeight w:val="392"/>
        </w:trPr>
        <w:tc>
          <w:tcPr>
            <w:tcW w:w="2916" w:type="dxa"/>
          </w:tcPr>
          <w:p w:rsidR="00430F07" w:rsidRDefault="00430F07" w:rsidP="00430F07">
            <w:r>
              <w:rPr>
                <w:rFonts w:hint="eastAsia"/>
              </w:rPr>
              <w:t>输入账号12345输入密码[</w:t>
            </w:r>
            <w:r>
              <w:t>123454]</w:t>
            </w:r>
          </w:p>
        </w:tc>
        <w:tc>
          <w:tcPr>
            <w:tcW w:w="5380" w:type="dxa"/>
            <w:gridSpan w:val="2"/>
          </w:tcPr>
          <w:p w:rsidR="00430F07" w:rsidRDefault="00430F07" w:rsidP="000F4802">
            <w:r>
              <w:rPr>
                <w:rFonts w:hint="eastAsia"/>
              </w:rPr>
              <w:t>账号不存在</w:t>
            </w:r>
          </w:p>
        </w:tc>
      </w:tr>
    </w:tbl>
    <w:p w:rsidR="004C7AFB" w:rsidRDefault="00430F07" w:rsidP="00430F07">
      <w:pPr>
        <w:pStyle w:val="3"/>
      </w:pPr>
      <w:bookmarkStart w:id="41" w:name="_Toc535069963"/>
      <w:r>
        <w:rPr>
          <w:rFonts w:hint="eastAsia"/>
        </w:rPr>
        <w:t>测试培训</w:t>
      </w:r>
      <w:bookmarkEnd w:id="41"/>
    </w:p>
    <w:p w:rsidR="00430F07" w:rsidRPr="00430F07" w:rsidRDefault="00430F07" w:rsidP="00430F07">
      <w:pPr>
        <w:ind w:left="840" w:firstLine="11"/>
      </w:pPr>
      <w:r>
        <w:rPr>
          <w:rFonts w:hint="eastAsia"/>
        </w:rPr>
        <w:t>暂无</w:t>
      </w:r>
    </w:p>
    <w:p w:rsidR="00430F07" w:rsidRDefault="00430F07" w:rsidP="004C7AFB">
      <w:pPr>
        <w:ind w:left="840"/>
      </w:pPr>
    </w:p>
    <w:p w:rsidR="00430F07" w:rsidRDefault="00430F07" w:rsidP="00430F07">
      <w:pPr>
        <w:pStyle w:val="2"/>
      </w:pPr>
      <w:bookmarkStart w:id="42" w:name="_Toc535069964"/>
      <w:r>
        <w:t>集成测试</w:t>
      </w:r>
      <w:bookmarkEnd w:id="42"/>
    </w:p>
    <w:p w:rsidR="00430F07" w:rsidRDefault="00430F07" w:rsidP="00430F07">
      <w:pPr>
        <w:pStyle w:val="3"/>
      </w:pPr>
      <w:bookmarkStart w:id="43" w:name="_Toc535069965"/>
      <w:r>
        <w:rPr>
          <w:rFonts w:hint="eastAsia"/>
        </w:rPr>
        <w:t>进度安排</w:t>
      </w:r>
      <w:bookmarkEnd w:id="43"/>
    </w:p>
    <w:tbl>
      <w:tblPr>
        <w:tblStyle w:val="ad"/>
        <w:tblW w:w="0" w:type="auto"/>
        <w:tblLook w:val="04A0" w:firstRow="1" w:lastRow="0" w:firstColumn="1" w:lastColumn="0" w:noHBand="0" w:noVBand="1"/>
      </w:tblPr>
      <w:tblGrid>
        <w:gridCol w:w="2122"/>
        <w:gridCol w:w="3159"/>
        <w:gridCol w:w="3015"/>
      </w:tblGrid>
      <w:tr w:rsidR="00430F07" w:rsidTr="000F4802">
        <w:tc>
          <w:tcPr>
            <w:tcW w:w="2122" w:type="dxa"/>
            <w:shd w:val="clear" w:color="auto" w:fill="B8CCE4" w:themeFill="accent1" w:themeFillTint="66"/>
          </w:tcPr>
          <w:p w:rsidR="00430F07" w:rsidRPr="004F3A1F" w:rsidRDefault="00430F07" w:rsidP="000F4802">
            <w:pPr>
              <w:widowControl w:val="0"/>
              <w:ind w:firstLine="422"/>
              <w:rPr>
                <w:rFonts w:asciiTheme="minorHAnsi" w:eastAsiaTheme="minorEastAsia" w:hAnsiTheme="minorHAnsi" w:cs="Times New Roman"/>
                <w:b/>
                <w:kern w:val="2"/>
                <w:szCs w:val="21"/>
              </w:rPr>
            </w:pPr>
            <w:r>
              <w:rPr>
                <w:rFonts w:asciiTheme="minorHAnsi" w:eastAsiaTheme="minorEastAsia" w:hAnsiTheme="minorHAnsi" w:cs="Times New Roman" w:hint="eastAsia"/>
                <w:b/>
                <w:kern w:val="2"/>
                <w:szCs w:val="21"/>
              </w:rPr>
              <w:t>任务</w:t>
            </w:r>
          </w:p>
        </w:tc>
        <w:tc>
          <w:tcPr>
            <w:tcW w:w="3159" w:type="dxa"/>
            <w:shd w:val="clear" w:color="auto" w:fill="B8CCE4" w:themeFill="accent1" w:themeFillTint="66"/>
          </w:tcPr>
          <w:p w:rsidR="00430F07" w:rsidRPr="004F3A1F" w:rsidRDefault="00430F07" w:rsidP="000F4802">
            <w:pPr>
              <w:widowControl w:val="0"/>
              <w:ind w:firstLine="422"/>
              <w:rPr>
                <w:rFonts w:asciiTheme="minorHAnsi" w:eastAsiaTheme="minorEastAsia" w:hAnsiTheme="minorHAnsi" w:cs="Times New Roman"/>
                <w:b/>
                <w:kern w:val="2"/>
                <w:szCs w:val="21"/>
              </w:rPr>
            </w:pPr>
            <w:r>
              <w:rPr>
                <w:rFonts w:asciiTheme="minorHAnsi" w:eastAsiaTheme="minorEastAsia" w:hAnsiTheme="minorHAnsi" w:cs="Times New Roman" w:hint="eastAsia"/>
                <w:b/>
                <w:kern w:val="2"/>
                <w:szCs w:val="21"/>
              </w:rPr>
              <w:t>预计开始时间</w:t>
            </w:r>
          </w:p>
        </w:tc>
        <w:tc>
          <w:tcPr>
            <w:tcW w:w="3015" w:type="dxa"/>
            <w:shd w:val="clear" w:color="auto" w:fill="B8CCE4" w:themeFill="accent1" w:themeFillTint="66"/>
          </w:tcPr>
          <w:p w:rsidR="00430F07" w:rsidRDefault="00430F07" w:rsidP="000F4802">
            <w:pPr>
              <w:widowControl w:val="0"/>
              <w:ind w:firstLine="422"/>
              <w:rPr>
                <w:rFonts w:asciiTheme="minorHAnsi" w:eastAsiaTheme="minorEastAsia" w:hAnsiTheme="minorHAnsi" w:cs="Times New Roman"/>
                <w:b/>
                <w:kern w:val="2"/>
                <w:szCs w:val="21"/>
              </w:rPr>
            </w:pPr>
            <w:r>
              <w:rPr>
                <w:rFonts w:asciiTheme="minorHAnsi" w:eastAsiaTheme="minorEastAsia" w:hAnsiTheme="minorHAnsi" w:cs="Times New Roman" w:hint="eastAsia"/>
                <w:b/>
                <w:kern w:val="2"/>
                <w:szCs w:val="21"/>
              </w:rPr>
              <w:t>预计结束时间</w:t>
            </w:r>
          </w:p>
        </w:tc>
      </w:tr>
      <w:tr w:rsidR="00430F07" w:rsidRPr="004F3A1F" w:rsidTr="000F4802">
        <w:tc>
          <w:tcPr>
            <w:tcW w:w="2122" w:type="dxa"/>
          </w:tcPr>
          <w:p w:rsidR="00430F07" w:rsidRPr="004F3A1F" w:rsidRDefault="00430F07" w:rsidP="000F4802">
            <w:pPr>
              <w:widowControl w:val="0"/>
              <w:rPr>
                <w:rFonts w:hAnsiTheme="minorHAnsi" w:cs="Times New Roman"/>
                <w:kern w:val="2"/>
                <w:szCs w:val="21"/>
              </w:rPr>
            </w:pPr>
            <w:r>
              <w:rPr>
                <w:rFonts w:eastAsiaTheme="minorEastAsia" w:cs="Times New Roman" w:hint="eastAsia"/>
                <w:kern w:val="2"/>
                <w:szCs w:val="21"/>
              </w:rPr>
              <w:t>设计集成测试用例</w:t>
            </w:r>
          </w:p>
        </w:tc>
        <w:tc>
          <w:tcPr>
            <w:tcW w:w="3159" w:type="dxa"/>
          </w:tcPr>
          <w:p w:rsidR="00430F07" w:rsidRPr="007E1A8E" w:rsidRDefault="00E66A55" w:rsidP="00430F07">
            <w:pPr>
              <w:widowControl w:val="0"/>
            </w:pPr>
            <w:r>
              <w:rPr>
                <w:rFonts w:eastAsiaTheme="minorEastAsia" w:cs="Times New Roman" w:hint="eastAsia"/>
                <w:kern w:val="2"/>
                <w:szCs w:val="21"/>
              </w:rPr>
              <w:t>2019年</w:t>
            </w:r>
            <w:r w:rsidR="00430F07">
              <w:rPr>
                <w:rFonts w:hint="eastAsia"/>
              </w:rPr>
              <w:t>5月19日</w:t>
            </w:r>
          </w:p>
        </w:tc>
        <w:tc>
          <w:tcPr>
            <w:tcW w:w="3015" w:type="dxa"/>
          </w:tcPr>
          <w:p w:rsidR="00430F07" w:rsidRPr="004F3A1F" w:rsidRDefault="00E66A55" w:rsidP="00430F07">
            <w:pPr>
              <w:widowControl w:val="0"/>
              <w:rPr>
                <w:rFonts w:eastAsiaTheme="minorEastAsia" w:cs="Times New Roman"/>
                <w:kern w:val="2"/>
                <w:szCs w:val="21"/>
              </w:rPr>
            </w:pPr>
            <w:r>
              <w:rPr>
                <w:rFonts w:eastAsiaTheme="minorEastAsia" w:cs="Times New Roman" w:hint="eastAsia"/>
                <w:kern w:val="2"/>
                <w:szCs w:val="21"/>
              </w:rPr>
              <w:t>2019年</w:t>
            </w:r>
            <w:r w:rsidR="00430F07">
              <w:rPr>
                <w:rFonts w:eastAsiaTheme="minorEastAsia" w:cs="Times New Roman" w:hint="eastAsia"/>
                <w:kern w:val="2"/>
                <w:szCs w:val="21"/>
              </w:rPr>
              <w:t>5月26日</w:t>
            </w:r>
          </w:p>
        </w:tc>
      </w:tr>
      <w:tr w:rsidR="00430F07" w:rsidRPr="004F3A1F" w:rsidTr="000F4802">
        <w:tc>
          <w:tcPr>
            <w:tcW w:w="2122" w:type="dxa"/>
          </w:tcPr>
          <w:p w:rsidR="00430F07" w:rsidRPr="004F3A1F" w:rsidRDefault="00430F07" w:rsidP="000F4802">
            <w:pPr>
              <w:widowControl w:val="0"/>
              <w:rPr>
                <w:rFonts w:hAnsiTheme="minorHAnsi" w:cs="Times New Roman"/>
                <w:kern w:val="2"/>
                <w:szCs w:val="21"/>
              </w:rPr>
            </w:pPr>
            <w:r>
              <w:rPr>
                <w:rFonts w:eastAsiaTheme="minorEastAsia" w:cs="Times New Roman" w:hint="eastAsia"/>
                <w:kern w:val="2"/>
                <w:szCs w:val="21"/>
              </w:rPr>
              <w:t>执行集成测试用例</w:t>
            </w:r>
          </w:p>
        </w:tc>
        <w:tc>
          <w:tcPr>
            <w:tcW w:w="3159" w:type="dxa"/>
          </w:tcPr>
          <w:p w:rsidR="00430F07" w:rsidRPr="004F3A1F" w:rsidRDefault="00E66A55" w:rsidP="00430F07">
            <w:pPr>
              <w:widowControl w:val="0"/>
              <w:rPr>
                <w:rFonts w:hAnsiTheme="minorHAnsi" w:cs="Times New Roman"/>
                <w:kern w:val="2"/>
                <w:szCs w:val="21"/>
              </w:rPr>
            </w:pPr>
            <w:r>
              <w:rPr>
                <w:rFonts w:eastAsiaTheme="minorEastAsia" w:cs="Times New Roman" w:hint="eastAsia"/>
                <w:kern w:val="2"/>
                <w:szCs w:val="21"/>
              </w:rPr>
              <w:t>2019年</w:t>
            </w:r>
            <w:r w:rsidR="00430F07">
              <w:rPr>
                <w:rFonts w:eastAsiaTheme="minorEastAsia" w:cs="Times New Roman" w:hint="eastAsia"/>
                <w:kern w:val="2"/>
                <w:szCs w:val="21"/>
              </w:rPr>
              <w:t>5月2</w:t>
            </w:r>
            <w:r w:rsidR="00430F07">
              <w:rPr>
                <w:rFonts w:eastAsiaTheme="minorEastAsia" w:cs="Times New Roman"/>
                <w:kern w:val="2"/>
                <w:szCs w:val="21"/>
              </w:rPr>
              <w:t>6</w:t>
            </w:r>
            <w:r w:rsidR="00430F07">
              <w:rPr>
                <w:rFonts w:eastAsiaTheme="minorEastAsia" w:cs="Times New Roman" w:hint="eastAsia"/>
                <w:kern w:val="2"/>
                <w:szCs w:val="21"/>
              </w:rPr>
              <w:t>日</w:t>
            </w:r>
          </w:p>
        </w:tc>
        <w:tc>
          <w:tcPr>
            <w:tcW w:w="3015" w:type="dxa"/>
          </w:tcPr>
          <w:p w:rsidR="00430F07" w:rsidRPr="004F3A1F" w:rsidRDefault="00E66A55" w:rsidP="00430F07">
            <w:pPr>
              <w:widowControl w:val="0"/>
              <w:rPr>
                <w:rFonts w:eastAsiaTheme="minorEastAsia" w:cs="Times New Roman"/>
                <w:kern w:val="2"/>
                <w:szCs w:val="21"/>
              </w:rPr>
            </w:pPr>
            <w:r>
              <w:rPr>
                <w:rFonts w:eastAsiaTheme="minorEastAsia" w:cs="Times New Roman" w:hint="eastAsia"/>
                <w:kern w:val="2"/>
                <w:szCs w:val="21"/>
              </w:rPr>
              <w:t>2019年</w:t>
            </w:r>
            <w:r w:rsidR="00430F07">
              <w:rPr>
                <w:rFonts w:eastAsiaTheme="minorEastAsia" w:cs="Times New Roman" w:hint="eastAsia"/>
                <w:kern w:val="2"/>
                <w:szCs w:val="21"/>
              </w:rPr>
              <w:t>5月27日</w:t>
            </w:r>
          </w:p>
        </w:tc>
      </w:tr>
      <w:tr w:rsidR="00430F07" w:rsidTr="000F4802">
        <w:tc>
          <w:tcPr>
            <w:tcW w:w="2122" w:type="dxa"/>
          </w:tcPr>
          <w:p w:rsidR="00430F07" w:rsidRPr="004F3A1F" w:rsidRDefault="00430F07" w:rsidP="000F4802">
            <w:pPr>
              <w:widowControl w:val="0"/>
              <w:rPr>
                <w:rFonts w:eastAsiaTheme="minorEastAsia" w:cs="Times New Roman"/>
                <w:kern w:val="2"/>
                <w:szCs w:val="21"/>
              </w:rPr>
            </w:pPr>
            <w:r>
              <w:rPr>
                <w:rFonts w:eastAsiaTheme="minorEastAsia" w:cs="Times New Roman" w:hint="eastAsia"/>
                <w:kern w:val="2"/>
                <w:szCs w:val="21"/>
              </w:rPr>
              <w:t>修改错误</w:t>
            </w:r>
          </w:p>
        </w:tc>
        <w:tc>
          <w:tcPr>
            <w:tcW w:w="3159" w:type="dxa"/>
          </w:tcPr>
          <w:p w:rsidR="00430F07" w:rsidRPr="004F3A1F" w:rsidRDefault="00E66A55" w:rsidP="00430F07">
            <w:pPr>
              <w:widowControl w:val="0"/>
              <w:rPr>
                <w:rFonts w:eastAsiaTheme="minorEastAsia" w:cs="Times New Roman"/>
                <w:kern w:val="2"/>
                <w:szCs w:val="21"/>
              </w:rPr>
            </w:pPr>
            <w:r>
              <w:rPr>
                <w:rFonts w:eastAsiaTheme="minorEastAsia" w:cs="Times New Roman" w:hint="eastAsia"/>
                <w:kern w:val="2"/>
                <w:szCs w:val="21"/>
              </w:rPr>
              <w:t>2019年</w:t>
            </w:r>
            <w:r w:rsidR="00430F07">
              <w:rPr>
                <w:rFonts w:eastAsiaTheme="minorEastAsia" w:cs="Times New Roman" w:hint="eastAsia"/>
                <w:kern w:val="2"/>
                <w:szCs w:val="21"/>
              </w:rPr>
              <w:t>5月27日</w:t>
            </w:r>
          </w:p>
        </w:tc>
        <w:tc>
          <w:tcPr>
            <w:tcW w:w="3015" w:type="dxa"/>
          </w:tcPr>
          <w:p w:rsidR="00430F07" w:rsidRDefault="00E66A55" w:rsidP="00430F07">
            <w:pPr>
              <w:widowControl w:val="0"/>
              <w:rPr>
                <w:rFonts w:eastAsiaTheme="minorEastAsia" w:cs="Times New Roman"/>
                <w:kern w:val="2"/>
                <w:szCs w:val="21"/>
              </w:rPr>
            </w:pPr>
            <w:r>
              <w:rPr>
                <w:rFonts w:eastAsiaTheme="minorEastAsia" w:cs="Times New Roman" w:hint="eastAsia"/>
                <w:kern w:val="2"/>
                <w:szCs w:val="21"/>
              </w:rPr>
              <w:t>2019年</w:t>
            </w:r>
            <w:r w:rsidR="00430F07">
              <w:rPr>
                <w:rFonts w:eastAsiaTheme="minorEastAsia" w:cs="Times New Roman" w:hint="eastAsia"/>
                <w:kern w:val="2"/>
                <w:szCs w:val="21"/>
              </w:rPr>
              <w:t>6月2日</w:t>
            </w:r>
          </w:p>
        </w:tc>
      </w:tr>
    </w:tbl>
    <w:p w:rsidR="00430F07" w:rsidRDefault="00430F07" w:rsidP="00430F07"/>
    <w:p w:rsidR="00430F07" w:rsidRDefault="00430F07" w:rsidP="00430F07">
      <w:pPr>
        <w:pStyle w:val="3"/>
      </w:pPr>
      <w:bookmarkStart w:id="44" w:name="_Toc535069966"/>
      <w:r>
        <w:rPr>
          <w:rFonts w:hint="eastAsia"/>
        </w:rPr>
        <w:lastRenderedPageBreak/>
        <w:t>条件</w:t>
      </w:r>
      <w:bookmarkEnd w:id="44"/>
    </w:p>
    <w:p w:rsidR="00430F07" w:rsidRDefault="00430F07" w:rsidP="00430F07">
      <w:pPr>
        <w:ind w:left="840"/>
      </w:pPr>
      <w:r>
        <w:rPr>
          <w:rFonts w:hint="eastAsia"/>
        </w:rPr>
        <w:t>三台windows电脑，两台mac电脑</w:t>
      </w:r>
    </w:p>
    <w:p w:rsidR="00430F07" w:rsidRDefault="00430F07" w:rsidP="00430F07">
      <w:pPr>
        <w:ind w:left="840"/>
      </w:pPr>
      <w:r>
        <w:rPr>
          <w:rFonts w:hint="eastAsia"/>
        </w:rPr>
        <w:t>可配置集成测试环境</w:t>
      </w:r>
    </w:p>
    <w:p w:rsidR="00430F07" w:rsidRDefault="00430F07" w:rsidP="00430F07">
      <w:pPr>
        <w:ind w:left="840"/>
      </w:pPr>
    </w:p>
    <w:p w:rsidR="00430F07" w:rsidRDefault="00430F07" w:rsidP="00430F07">
      <w:pPr>
        <w:pStyle w:val="3"/>
      </w:pPr>
      <w:bookmarkStart w:id="45" w:name="_Toc535069967"/>
      <w:r>
        <w:rPr>
          <w:rFonts w:hint="eastAsia"/>
        </w:rPr>
        <w:t>测试资料</w:t>
      </w:r>
      <w:bookmarkEnd w:id="45"/>
    </w:p>
    <w:p w:rsidR="00430F07" w:rsidRDefault="00A02F95" w:rsidP="00430F07">
      <w:pPr>
        <w:ind w:left="840"/>
      </w:pPr>
      <w:r>
        <w:rPr>
          <w:rFonts w:hint="eastAsia"/>
        </w:rPr>
        <w:t>当系统完成单元测试后，可以对单元构成的功能进行集成测试。例如用户注册的输入账号密码的单元测试做好后进行登录的集成测试。</w:t>
      </w:r>
    </w:p>
    <w:p w:rsidR="00A02F95" w:rsidRPr="00430F07" w:rsidRDefault="00A02F95" w:rsidP="00430F07">
      <w:pPr>
        <w:ind w:left="840"/>
      </w:pPr>
      <w:r>
        <w:rPr>
          <w:rFonts w:hint="eastAsia"/>
        </w:rPr>
        <w:t>例：</w:t>
      </w:r>
    </w:p>
    <w:p w:rsidR="00A02F95" w:rsidRPr="00430F07" w:rsidRDefault="00A02F95" w:rsidP="00430F07">
      <w:r>
        <w:rPr>
          <w:rFonts w:hint="eastAsia"/>
        </w:rPr>
        <w:tab/>
      </w:r>
      <w:r>
        <w:rPr>
          <w:rFonts w:hint="eastAsia"/>
        </w:rPr>
        <w:tab/>
      </w:r>
    </w:p>
    <w:tbl>
      <w:tblPr>
        <w:tblStyle w:val="11"/>
        <w:tblW w:w="8296" w:type="dxa"/>
        <w:tblLook w:val="04A0" w:firstRow="1" w:lastRow="0" w:firstColumn="1" w:lastColumn="0" w:noHBand="0" w:noVBand="1"/>
      </w:tblPr>
      <w:tblGrid>
        <w:gridCol w:w="2155"/>
        <w:gridCol w:w="1993"/>
        <w:gridCol w:w="4148"/>
      </w:tblGrid>
      <w:tr w:rsidR="00A02F95" w:rsidRPr="00B45E5B" w:rsidTr="000F4802">
        <w:tc>
          <w:tcPr>
            <w:tcW w:w="4148" w:type="dxa"/>
            <w:gridSpan w:val="2"/>
            <w:tcBorders>
              <w:top w:val="single" w:sz="4" w:space="0" w:color="000000"/>
              <w:left w:val="single" w:sz="4" w:space="0" w:color="000000"/>
              <w:bottom w:val="single" w:sz="4" w:space="0" w:color="000000"/>
              <w:right w:val="single" w:sz="4" w:space="0" w:color="000000"/>
            </w:tcBorders>
            <w:hideMark/>
          </w:tcPr>
          <w:p w:rsidR="00A02F95" w:rsidRPr="00B45E5B" w:rsidRDefault="00A02F95" w:rsidP="000F48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A02F95" w:rsidRPr="00B45E5B" w:rsidRDefault="00A02F95" w:rsidP="000F4802">
            <w:r>
              <w:rPr>
                <w:rFonts w:hint="eastAsia"/>
              </w:rPr>
              <w:t>TC—ST01</w:t>
            </w:r>
          </w:p>
        </w:tc>
      </w:tr>
      <w:tr w:rsidR="00A02F95" w:rsidTr="000F4802">
        <w:tc>
          <w:tcPr>
            <w:tcW w:w="4148" w:type="dxa"/>
            <w:gridSpan w:val="2"/>
            <w:tcBorders>
              <w:top w:val="single" w:sz="4" w:space="0" w:color="000000"/>
              <w:left w:val="single" w:sz="4" w:space="0" w:color="000000"/>
              <w:bottom w:val="single" w:sz="4" w:space="0" w:color="000000"/>
              <w:right w:val="single" w:sz="4" w:space="0" w:color="000000"/>
            </w:tcBorders>
          </w:tcPr>
          <w:p w:rsidR="00A02F95" w:rsidRPr="00B45E5B" w:rsidRDefault="00A02F95" w:rsidP="000F48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学生登录</w:t>
            </w:r>
          </w:p>
        </w:tc>
      </w:tr>
      <w:tr w:rsidR="00A02F95" w:rsidTr="000F4802">
        <w:tc>
          <w:tcPr>
            <w:tcW w:w="4148" w:type="dxa"/>
            <w:gridSpan w:val="2"/>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学生登录</w:t>
            </w:r>
          </w:p>
        </w:tc>
      </w:tr>
      <w:tr w:rsidR="00A02F95" w:rsidTr="000F4802">
        <w:tc>
          <w:tcPr>
            <w:tcW w:w="4148" w:type="dxa"/>
            <w:gridSpan w:val="2"/>
            <w:tcBorders>
              <w:top w:val="single" w:sz="4" w:space="0" w:color="000000"/>
              <w:left w:val="single" w:sz="4" w:space="0" w:color="000000"/>
              <w:bottom w:val="single" w:sz="4" w:space="0" w:color="000000"/>
              <w:right w:val="single" w:sz="4" w:space="0" w:color="000000"/>
            </w:tcBorders>
            <w:hideMark/>
          </w:tcPr>
          <w:p w:rsidR="00A02F95" w:rsidRPr="00B45E5B" w:rsidRDefault="00A02F95" w:rsidP="000F48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学生</w:t>
            </w:r>
          </w:p>
        </w:tc>
      </w:tr>
      <w:tr w:rsidR="00A02F95" w:rsidTr="000F4802">
        <w:tc>
          <w:tcPr>
            <w:tcW w:w="4148" w:type="dxa"/>
            <w:gridSpan w:val="2"/>
            <w:tcBorders>
              <w:top w:val="single" w:sz="4" w:space="0" w:color="000000"/>
              <w:left w:val="single" w:sz="4" w:space="0" w:color="000000"/>
              <w:bottom w:val="single" w:sz="4" w:space="0" w:color="000000"/>
              <w:right w:val="single" w:sz="4" w:space="0" w:color="000000"/>
            </w:tcBorders>
          </w:tcPr>
          <w:p w:rsidR="00A02F95" w:rsidRPr="00B45E5B" w:rsidRDefault="00A02F95" w:rsidP="000F48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黑盒测试</w:t>
            </w:r>
          </w:p>
        </w:tc>
      </w:tr>
      <w:tr w:rsidR="00A02F95" w:rsidTr="000F4802">
        <w:tc>
          <w:tcPr>
            <w:tcW w:w="4148" w:type="dxa"/>
            <w:gridSpan w:val="2"/>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无</w:t>
            </w:r>
          </w:p>
        </w:tc>
      </w:tr>
      <w:tr w:rsidR="00A02F95" w:rsidTr="000F4802">
        <w:tc>
          <w:tcPr>
            <w:tcW w:w="4148" w:type="dxa"/>
            <w:gridSpan w:val="2"/>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状态</w:t>
            </w:r>
          </w:p>
        </w:tc>
        <w:tc>
          <w:tcPr>
            <w:tcW w:w="4148" w:type="dxa"/>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未登录</w:t>
            </w:r>
          </w:p>
        </w:tc>
      </w:tr>
      <w:tr w:rsidR="00A02F95" w:rsidTr="000F4802">
        <w:tc>
          <w:tcPr>
            <w:tcW w:w="4148" w:type="dxa"/>
            <w:gridSpan w:val="2"/>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A02F95" w:rsidRDefault="00A02F95" w:rsidP="00A02F95">
            <w:r>
              <w:rPr>
                <w:rFonts w:hint="eastAsia"/>
              </w:rPr>
              <w:t>学生登录</w:t>
            </w:r>
          </w:p>
        </w:tc>
      </w:tr>
      <w:tr w:rsidR="00A02F95" w:rsidRPr="00B45E5B" w:rsidTr="000F4802">
        <w:tc>
          <w:tcPr>
            <w:tcW w:w="4148" w:type="dxa"/>
            <w:gridSpan w:val="2"/>
            <w:tcBorders>
              <w:top w:val="single" w:sz="4" w:space="0" w:color="000000"/>
              <w:left w:val="single" w:sz="4" w:space="0" w:color="000000"/>
              <w:bottom w:val="single" w:sz="4" w:space="0" w:color="000000"/>
              <w:right w:val="single" w:sz="4" w:space="0" w:color="000000"/>
            </w:tcBorders>
            <w:hideMark/>
          </w:tcPr>
          <w:p w:rsidR="00A02F95" w:rsidRPr="00B45E5B" w:rsidRDefault="00A02F95" w:rsidP="000F48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A02F95" w:rsidRPr="00B45E5B" w:rsidRDefault="00A02F95" w:rsidP="000F4802">
            <w:r>
              <w:rPr>
                <w:rFonts w:hint="eastAsia"/>
              </w:rPr>
              <w:t>测试学生是否能进入首页，并登录/注册</w:t>
            </w:r>
          </w:p>
        </w:tc>
      </w:tr>
      <w:tr w:rsidR="00A02F95" w:rsidRPr="00507ADD" w:rsidTr="000F4802">
        <w:trPr>
          <w:trHeight w:val="1445"/>
        </w:trPr>
        <w:tc>
          <w:tcPr>
            <w:tcW w:w="8296" w:type="dxa"/>
            <w:gridSpan w:val="3"/>
            <w:tcBorders>
              <w:top w:val="single" w:sz="4" w:space="0" w:color="000000"/>
              <w:left w:val="single" w:sz="4" w:space="0" w:color="000000"/>
              <w:right w:val="single" w:sz="4" w:space="0" w:color="000000"/>
            </w:tcBorders>
            <w:hideMark/>
          </w:tcPr>
          <w:p w:rsidR="00A02F95" w:rsidRPr="00507ADD" w:rsidRDefault="00A02F95" w:rsidP="000F4802">
            <w:r w:rsidRPr="00507ADD">
              <w:rPr>
                <w:rFonts w:hint="eastAsia"/>
              </w:rPr>
              <w:t>初始条件和背景：</w:t>
            </w:r>
          </w:p>
          <w:p w:rsidR="00A02F95" w:rsidRDefault="00A02F95" w:rsidP="000F4802">
            <w:r w:rsidRPr="00B45E5B">
              <w:rPr>
                <w:rFonts w:hint="eastAsia"/>
              </w:rPr>
              <w:t>系统</w:t>
            </w:r>
            <w:r>
              <w:rPr>
                <w:rFonts w:hint="eastAsia"/>
              </w:rPr>
              <w:t>：PC端</w:t>
            </w:r>
          </w:p>
          <w:p w:rsidR="00A02F95" w:rsidRPr="00507ADD" w:rsidRDefault="00A02F95" w:rsidP="000F4802">
            <w:r>
              <w:rPr>
                <w:rFonts w:hint="eastAsia"/>
              </w:rPr>
              <w:t>浏览器：C</w:t>
            </w:r>
            <w:r>
              <w:t>hrome</w:t>
            </w:r>
          </w:p>
          <w:p w:rsidR="00A02F95" w:rsidRPr="00507ADD" w:rsidRDefault="00A02F95" w:rsidP="000F4802">
            <w:r w:rsidRPr="00507ADD">
              <w:rPr>
                <w:rFonts w:hint="eastAsia"/>
              </w:rPr>
              <w:t>注释</w:t>
            </w:r>
            <w:r>
              <w:rPr>
                <w:rFonts w:hint="eastAsia"/>
              </w:rPr>
              <w:t>：无</w:t>
            </w:r>
          </w:p>
        </w:tc>
      </w:tr>
      <w:tr w:rsidR="00A02F95" w:rsidRPr="00507ADD" w:rsidTr="000F48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A02F95" w:rsidRPr="00507ADD" w:rsidRDefault="00A02F95" w:rsidP="000F48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A02F95" w:rsidRPr="00507ADD" w:rsidRDefault="00A02F95" w:rsidP="000F4802">
            <w:r w:rsidRPr="00507ADD">
              <w:rPr>
                <w:rFonts w:hint="eastAsia"/>
              </w:rPr>
              <w:t>预期结果</w:t>
            </w:r>
          </w:p>
        </w:tc>
      </w:tr>
      <w:tr w:rsidR="00A02F95" w:rsidRPr="00507ADD" w:rsidTr="000F4802">
        <w:trPr>
          <w:trHeight w:val="392"/>
        </w:trPr>
        <w:tc>
          <w:tcPr>
            <w:tcW w:w="2155" w:type="dxa"/>
            <w:tcBorders>
              <w:top w:val="single" w:sz="4" w:space="0" w:color="000000"/>
              <w:left w:val="single" w:sz="4" w:space="0" w:color="000000"/>
              <w:bottom w:val="single" w:sz="4" w:space="0" w:color="000000"/>
              <w:right w:val="single" w:sz="4" w:space="0" w:color="000000"/>
            </w:tcBorders>
          </w:tcPr>
          <w:p w:rsidR="00A02F95" w:rsidRPr="00507ADD" w:rsidRDefault="00A02F95" w:rsidP="000F4802">
            <w:r>
              <w:rPr>
                <w:rFonts w:hint="eastAsia"/>
              </w:rPr>
              <w:t>学生进入首页</w:t>
            </w:r>
          </w:p>
        </w:tc>
        <w:tc>
          <w:tcPr>
            <w:tcW w:w="6141" w:type="dxa"/>
            <w:gridSpan w:val="2"/>
            <w:tcBorders>
              <w:top w:val="single" w:sz="4" w:space="0" w:color="000000"/>
              <w:left w:val="single" w:sz="4" w:space="0" w:color="000000"/>
              <w:bottom w:val="single" w:sz="4" w:space="0" w:color="000000"/>
              <w:right w:val="single" w:sz="4" w:space="0" w:color="000000"/>
            </w:tcBorders>
          </w:tcPr>
          <w:p w:rsidR="00A02F95" w:rsidRPr="00507ADD" w:rsidRDefault="00A02F95" w:rsidP="000F4802">
            <w:r>
              <w:rPr>
                <w:rFonts w:hint="eastAsia"/>
              </w:rPr>
              <w:t>可见右上角的登录/注册按钮</w:t>
            </w:r>
          </w:p>
        </w:tc>
      </w:tr>
      <w:tr w:rsidR="00A02F95" w:rsidTr="000F4802">
        <w:trPr>
          <w:trHeight w:val="392"/>
        </w:trPr>
        <w:tc>
          <w:tcPr>
            <w:tcW w:w="2155" w:type="dxa"/>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点击登录/注册</w:t>
            </w:r>
          </w:p>
        </w:tc>
        <w:tc>
          <w:tcPr>
            <w:tcW w:w="6141" w:type="dxa"/>
            <w:gridSpan w:val="2"/>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可见[输入登录账号</w:t>
            </w:r>
            <w:r>
              <w:t>]</w:t>
            </w:r>
            <w:r>
              <w:rPr>
                <w:rFonts w:hint="eastAsia"/>
              </w:rPr>
              <w:t>、[输入密码</w:t>
            </w:r>
            <w:r>
              <w:t>]</w:t>
            </w:r>
            <w:r>
              <w:rPr>
                <w:rFonts w:hint="eastAsia"/>
              </w:rPr>
              <w:t>、[忘记密码</w:t>
            </w:r>
            <w:r>
              <w:t>]</w:t>
            </w:r>
            <w:r>
              <w:rPr>
                <w:rFonts w:hint="eastAsia"/>
              </w:rPr>
              <w:t>、[登录</w:t>
            </w:r>
            <w:r>
              <w:t>]</w:t>
            </w:r>
            <w:r>
              <w:rPr>
                <w:rFonts w:hint="eastAsia"/>
              </w:rPr>
              <w:t>、[创建账号</w:t>
            </w:r>
            <w:r>
              <w:t>]</w:t>
            </w:r>
          </w:p>
        </w:tc>
      </w:tr>
      <w:tr w:rsidR="00A02F95" w:rsidTr="000F4802">
        <w:trPr>
          <w:trHeight w:val="392"/>
        </w:trPr>
        <w:tc>
          <w:tcPr>
            <w:tcW w:w="2155" w:type="dxa"/>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输入账号</w:t>
            </w:r>
          </w:p>
        </w:tc>
        <w:tc>
          <w:tcPr>
            <w:tcW w:w="6141" w:type="dxa"/>
            <w:gridSpan w:val="2"/>
            <w:tcBorders>
              <w:top w:val="single" w:sz="4" w:space="0" w:color="000000"/>
              <w:left w:val="single" w:sz="4" w:space="0" w:color="000000"/>
              <w:bottom w:val="single" w:sz="4" w:space="0" w:color="000000"/>
              <w:right w:val="single" w:sz="4" w:space="0" w:color="000000"/>
            </w:tcBorders>
          </w:tcPr>
          <w:p w:rsidR="00A02F95" w:rsidRDefault="00A02F95" w:rsidP="000F4802">
            <w:r>
              <w:t>输入的账号显示在文本框中</w:t>
            </w:r>
          </w:p>
        </w:tc>
      </w:tr>
      <w:tr w:rsidR="00A02F95" w:rsidTr="000F4802">
        <w:trPr>
          <w:trHeight w:val="392"/>
        </w:trPr>
        <w:tc>
          <w:tcPr>
            <w:tcW w:w="2155" w:type="dxa"/>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输入的密码显示在文本框中</w:t>
            </w:r>
          </w:p>
        </w:tc>
      </w:tr>
      <w:tr w:rsidR="00A02F95" w:rsidTr="000F4802">
        <w:trPr>
          <w:trHeight w:val="392"/>
        </w:trPr>
        <w:tc>
          <w:tcPr>
            <w:tcW w:w="2155" w:type="dxa"/>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点击登录</w:t>
            </w:r>
          </w:p>
        </w:tc>
        <w:tc>
          <w:tcPr>
            <w:tcW w:w="6141" w:type="dxa"/>
            <w:gridSpan w:val="2"/>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登录成功进入学生主页</w:t>
            </w:r>
          </w:p>
        </w:tc>
      </w:tr>
    </w:tbl>
    <w:p w:rsidR="00A02F95" w:rsidRDefault="00A02F95" w:rsidP="00A02F95"/>
    <w:p w:rsidR="00A02F95" w:rsidRDefault="00A02F95" w:rsidP="00A02F95">
      <w:pPr>
        <w:pStyle w:val="3"/>
      </w:pPr>
      <w:bookmarkStart w:id="46" w:name="_Toc535069968"/>
      <w:r>
        <w:rPr>
          <w:rFonts w:hint="eastAsia"/>
        </w:rPr>
        <w:t>测试培训</w:t>
      </w:r>
      <w:bookmarkEnd w:id="46"/>
    </w:p>
    <w:p w:rsidR="00A02F95" w:rsidRPr="00A02F95" w:rsidRDefault="00A02F95" w:rsidP="00A02F95">
      <w:pPr>
        <w:ind w:left="420" w:firstLine="420"/>
      </w:pPr>
      <w:r>
        <w:rPr>
          <w:rFonts w:hint="eastAsia"/>
        </w:rPr>
        <w:t>暂无</w:t>
      </w:r>
    </w:p>
    <w:p w:rsidR="00430F07" w:rsidRDefault="00A02F95" w:rsidP="00A02F95">
      <w:pPr>
        <w:pStyle w:val="2"/>
      </w:pPr>
      <w:bookmarkStart w:id="47" w:name="_Toc535069969"/>
      <w:r>
        <w:lastRenderedPageBreak/>
        <w:t>系统测试</w:t>
      </w:r>
      <w:bookmarkEnd w:id="47"/>
    </w:p>
    <w:p w:rsidR="00A02F95" w:rsidRDefault="00A02F95" w:rsidP="00A02F95">
      <w:pPr>
        <w:pStyle w:val="3"/>
      </w:pPr>
      <w:bookmarkStart w:id="48" w:name="_Toc535069970"/>
      <w:r>
        <w:t>进度安排</w:t>
      </w:r>
      <w:bookmarkEnd w:id="48"/>
    </w:p>
    <w:tbl>
      <w:tblPr>
        <w:tblStyle w:val="ad"/>
        <w:tblW w:w="0" w:type="auto"/>
        <w:tblLook w:val="04A0" w:firstRow="1" w:lastRow="0" w:firstColumn="1" w:lastColumn="0" w:noHBand="0" w:noVBand="1"/>
      </w:tblPr>
      <w:tblGrid>
        <w:gridCol w:w="2122"/>
        <w:gridCol w:w="3159"/>
        <w:gridCol w:w="3015"/>
      </w:tblGrid>
      <w:tr w:rsidR="00A02F95" w:rsidTr="000F4802">
        <w:tc>
          <w:tcPr>
            <w:tcW w:w="2122" w:type="dxa"/>
            <w:shd w:val="clear" w:color="auto" w:fill="B8CCE4" w:themeFill="accent1" w:themeFillTint="66"/>
          </w:tcPr>
          <w:p w:rsidR="00A02F95" w:rsidRPr="004F3A1F" w:rsidRDefault="00A02F95" w:rsidP="000F4802">
            <w:pPr>
              <w:widowControl w:val="0"/>
              <w:ind w:firstLine="422"/>
              <w:rPr>
                <w:rFonts w:asciiTheme="minorHAnsi" w:eastAsiaTheme="minorEastAsia" w:hAnsiTheme="minorHAnsi" w:cs="Times New Roman"/>
                <w:b/>
                <w:kern w:val="2"/>
                <w:szCs w:val="21"/>
              </w:rPr>
            </w:pPr>
            <w:r>
              <w:rPr>
                <w:rFonts w:asciiTheme="minorHAnsi" w:eastAsiaTheme="minorEastAsia" w:hAnsiTheme="minorHAnsi" w:cs="Times New Roman" w:hint="eastAsia"/>
                <w:b/>
                <w:kern w:val="2"/>
                <w:szCs w:val="21"/>
              </w:rPr>
              <w:t>任务</w:t>
            </w:r>
          </w:p>
        </w:tc>
        <w:tc>
          <w:tcPr>
            <w:tcW w:w="3159" w:type="dxa"/>
            <w:shd w:val="clear" w:color="auto" w:fill="B8CCE4" w:themeFill="accent1" w:themeFillTint="66"/>
          </w:tcPr>
          <w:p w:rsidR="00A02F95" w:rsidRPr="004F3A1F" w:rsidRDefault="00A02F95" w:rsidP="000F4802">
            <w:pPr>
              <w:widowControl w:val="0"/>
              <w:ind w:firstLine="422"/>
              <w:rPr>
                <w:rFonts w:asciiTheme="minorHAnsi" w:eastAsiaTheme="minorEastAsia" w:hAnsiTheme="minorHAnsi" w:cs="Times New Roman"/>
                <w:b/>
                <w:kern w:val="2"/>
                <w:szCs w:val="21"/>
              </w:rPr>
            </w:pPr>
            <w:r>
              <w:rPr>
                <w:rFonts w:asciiTheme="minorHAnsi" w:eastAsiaTheme="minorEastAsia" w:hAnsiTheme="minorHAnsi" w:cs="Times New Roman" w:hint="eastAsia"/>
                <w:b/>
                <w:kern w:val="2"/>
                <w:szCs w:val="21"/>
              </w:rPr>
              <w:t>预计开始时间</w:t>
            </w:r>
          </w:p>
        </w:tc>
        <w:tc>
          <w:tcPr>
            <w:tcW w:w="3015" w:type="dxa"/>
            <w:shd w:val="clear" w:color="auto" w:fill="B8CCE4" w:themeFill="accent1" w:themeFillTint="66"/>
          </w:tcPr>
          <w:p w:rsidR="00A02F95" w:rsidRDefault="00A02F95" w:rsidP="000F4802">
            <w:pPr>
              <w:widowControl w:val="0"/>
              <w:ind w:firstLine="422"/>
              <w:rPr>
                <w:rFonts w:asciiTheme="minorHAnsi" w:eastAsiaTheme="minorEastAsia" w:hAnsiTheme="minorHAnsi" w:cs="Times New Roman"/>
                <w:b/>
                <w:kern w:val="2"/>
                <w:szCs w:val="21"/>
              </w:rPr>
            </w:pPr>
            <w:r>
              <w:rPr>
                <w:rFonts w:asciiTheme="minorHAnsi" w:eastAsiaTheme="minorEastAsia" w:hAnsiTheme="minorHAnsi" w:cs="Times New Roman" w:hint="eastAsia"/>
                <w:b/>
                <w:kern w:val="2"/>
                <w:szCs w:val="21"/>
              </w:rPr>
              <w:t>预计结束时间</w:t>
            </w:r>
          </w:p>
        </w:tc>
      </w:tr>
      <w:tr w:rsidR="00A02F95" w:rsidRPr="004F3A1F" w:rsidTr="000F4802">
        <w:tc>
          <w:tcPr>
            <w:tcW w:w="2122" w:type="dxa"/>
          </w:tcPr>
          <w:p w:rsidR="00A02F95" w:rsidRPr="004F3A1F" w:rsidRDefault="00A02F95" w:rsidP="000F4802">
            <w:pPr>
              <w:widowControl w:val="0"/>
              <w:rPr>
                <w:rFonts w:hAnsiTheme="minorHAnsi" w:cs="Times New Roman"/>
                <w:kern w:val="2"/>
                <w:szCs w:val="21"/>
              </w:rPr>
            </w:pPr>
            <w:r>
              <w:rPr>
                <w:rFonts w:eastAsiaTheme="minorEastAsia" w:cs="Times New Roman" w:hint="eastAsia"/>
                <w:kern w:val="2"/>
                <w:szCs w:val="21"/>
              </w:rPr>
              <w:t>设计系统测试用例</w:t>
            </w:r>
          </w:p>
        </w:tc>
        <w:tc>
          <w:tcPr>
            <w:tcW w:w="3159" w:type="dxa"/>
          </w:tcPr>
          <w:p w:rsidR="00A02F95" w:rsidRPr="007E1A8E" w:rsidRDefault="00E66A55" w:rsidP="000F4802">
            <w:pPr>
              <w:widowControl w:val="0"/>
            </w:pPr>
            <w:r>
              <w:rPr>
                <w:rFonts w:eastAsiaTheme="minorEastAsia" w:cs="Times New Roman" w:hint="eastAsia"/>
                <w:kern w:val="2"/>
                <w:szCs w:val="21"/>
              </w:rPr>
              <w:t>2019年</w:t>
            </w:r>
            <w:r w:rsidR="00A02F95">
              <w:rPr>
                <w:rFonts w:hint="eastAsia"/>
              </w:rPr>
              <w:t>6月2日</w:t>
            </w:r>
          </w:p>
        </w:tc>
        <w:tc>
          <w:tcPr>
            <w:tcW w:w="3015" w:type="dxa"/>
          </w:tcPr>
          <w:p w:rsidR="00A02F95" w:rsidRPr="004F3A1F" w:rsidRDefault="00E66A55" w:rsidP="000F4802">
            <w:pPr>
              <w:widowControl w:val="0"/>
              <w:rPr>
                <w:rFonts w:eastAsiaTheme="minorEastAsia" w:cs="Times New Roman"/>
                <w:kern w:val="2"/>
                <w:szCs w:val="21"/>
              </w:rPr>
            </w:pPr>
            <w:r>
              <w:rPr>
                <w:rFonts w:eastAsiaTheme="minorEastAsia" w:cs="Times New Roman" w:hint="eastAsia"/>
                <w:kern w:val="2"/>
                <w:szCs w:val="21"/>
              </w:rPr>
              <w:t>2019年</w:t>
            </w:r>
            <w:r w:rsidR="00A02F95">
              <w:rPr>
                <w:rFonts w:eastAsiaTheme="minorEastAsia" w:cs="Times New Roman" w:hint="eastAsia"/>
                <w:kern w:val="2"/>
                <w:szCs w:val="21"/>
              </w:rPr>
              <w:t>6月3日</w:t>
            </w:r>
          </w:p>
        </w:tc>
      </w:tr>
      <w:tr w:rsidR="00A02F95" w:rsidRPr="004F3A1F" w:rsidTr="000F4802">
        <w:tc>
          <w:tcPr>
            <w:tcW w:w="2122" w:type="dxa"/>
          </w:tcPr>
          <w:p w:rsidR="00A02F95" w:rsidRPr="004F3A1F" w:rsidRDefault="00A02F95" w:rsidP="000F4802">
            <w:pPr>
              <w:widowControl w:val="0"/>
              <w:rPr>
                <w:rFonts w:hAnsiTheme="minorHAnsi" w:cs="Times New Roman"/>
                <w:kern w:val="2"/>
                <w:szCs w:val="21"/>
              </w:rPr>
            </w:pPr>
            <w:r>
              <w:rPr>
                <w:rFonts w:eastAsiaTheme="minorEastAsia" w:cs="Times New Roman" w:hint="eastAsia"/>
                <w:kern w:val="2"/>
                <w:szCs w:val="21"/>
              </w:rPr>
              <w:t>执行系统测试用例</w:t>
            </w:r>
          </w:p>
        </w:tc>
        <w:tc>
          <w:tcPr>
            <w:tcW w:w="3159" w:type="dxa"/>
          </w:tcPr>
          <w:p w:rsidR="00A02F95" w:rsidRPr="004F3A1F" w:rsidRDefault="00E66A55" w:rsidP="000F4802">
            <w:pPr>
              <w:widowControl w:val="0"/>
              <w:rPr>
                <w:rFonts w:hAnsiTheme="minorHAnsi" w:cs="Times New Roman"/>
                <w:kern w:val="2"/>
                <w:szCs w:val="21"/>
              </w:rPr>
            </w:pPr>
            <w:r>
              <w:rPr>
                <w:rFonts w:eastAsiaTheme="minorEastAsia" w:cs="Times New Roman" w:hint="eastAsia"/>
                <w:kern w:val="2"/>
                <w:szCs w:val="21"/>
              </w:rPr>
              <w:t>2019年</w:t>
            </w:r>
            <w:r w:rsidR="00A02F95">
              <w:rPr>
                <w:rFonts w:eastAsiaTheme="minorEastAsia" w:cs="Times New Roman" w:hint="eastAsia"/>
                <w:kern w:val="2"/>
                <w:szCs w:val="21"/>
              </w:rPr>
              <w:t>6月3日</w:t>
            </w:r>
          </w:p>
        </w:tc>
        <w:tc>
          <w:tcPr>
            <w:tcW w:w="3015" w:type="dxa"/>
          </w:tcPr>
          <w:p w:rsidR="00A02F95" w:rsidRPr="004F3A1F" w:rsidRDefault="00E66A55" w:rsidP="000F4802">
            <w:pPr>
              <w:widowControl w:val="0"/>
              <w:rPr>
                <w:rFonts w:eastAsiaTheme="minorEastAsia" w:cs="Times New Roman"/>
                <w:kern w:val="2"/>
                <w:szCs w:val="21"/>
              </w:rPr>
            </w:pPr>
            <w:r>
              <w:rPr>
                <w:rFonts w:eastAsiaTheme="minorEastAsia" w:cs="Times New Roman" w:hint="eastAsia"/>
                <w:kern w:val="2"/>
                <w:szCs w:val="21"/>
              </w:rPr>
              <w:t>2019年</w:t>
            </w:r>
            <w:r w:rsidR="00A02F95">
              <w:rPr>
                <w:rFonts w:eastAsiaTheme="minorEastAsia" w:cs="Times New Roman" w:hint="eastAsia"/>
                <w:kern w:val="2"/>
                <w:szCs w:val="21"/>
              </w:rPr>
              <w:t>6月9日</w:t>
            </w:r>
          </w:p>
        </w:tc>
      </w:tr>
      <w:tr w:rsidR="00A02F95" w:rsidTr="000F4802">
        <w:tc>
          <w:tcPr>
            <w:tcW w:w="2122" w:type="dxa"/>
          </w:tcPr>
          <w:p w:rsidR="00A02F95" w:rsidRPr="004F3A1F" w:rsidRDefault="00A02F95" w:rsidP="000F4802">
            <w:pPr>
              <w:widowControl w:val="0"/>
              <w:rPr>
                <w:rFonts w:eastAsiaTheme="minorEastAsia" w:cs="Times New Roman"/>
                <w:kern w:val="2"/>
                <w:szCs w:val="21"/>
              </w:rPr>
            </w:pPr>
            <w:r>
              <w:rPr>
                <w:rFonts w:eastAsiaTheme="minorEastAsia" w:cs="Times New Roman" w:hint="eastAsia"/>
                <w:kern w:val="2"/>
                <w:szCs w:val="21"/>
              </w:rPr>
              <w:t>修改错误</w:t>
            </w:r>
          </w:p>
        </w:tc>
        <w:tc>
          <w:tcPr>
            <w:tcW w:w="3159" w:type="dxa"/>
          </w:tcPr>
          <w:p w:rsidR="00A02F95" w:rsidRPr="004F3A1F" w:rsidRDefault="00E66A55" w:rsidP="000F4802">
            <w:pPr>
              <w:widowControl w:val="0"/>
              <w:rPr>
                <w:rFonts w:eastAsiaTheme="minorEastAsia" w:cs="Times New Roman"/>
                <w:kern w:val="2"/>
                <w:szCs w:val="21"/>
              </w:rPr>
            </w:pPr>
            <w:r>
              <w:rPr>
                <w:rFonts w:eastAsiaTheme="minorEastAsia" w:cs="Times New Roman" w:hint="eastAsia"/>
                <w:kern w:val="2"/>
                <w:szCs w:val="21"/>
              </w:rPr>
              <w:t>2019年</w:t>
            </w:r>
            <w:r w:rsidR="00A02F95">
              <w:rPr>
                <w:rFonts w:eastAsiaTheme="minorEastAsia" w:cs="Times New Roman" w:hint="eastAsia"/>
                <w:kern w:val="2"/>
                <w:szCs w:val="21"/>
              </w:rPr>
              <w:t>6月9日</w:t>
            </w:r>
          </w:p>
        </w:tc>
        <w:tc>
          <w:tcPr>
            <w:tcW w:w="3015" w:type="dxa"/>
          </w:tcPr>
          <w:p w:rsidR="00A02F95" w:rsidRDefault="00E66A55" w:rsidP="000F4802">
            <w:pPr>
              <w:widowControl w:val="0"/>
              <w:rPr>
                <w:rFonts w:eastAsiaTheme="minorEastAsia" w:cs="Times New Roman"/>
                <w:kern w:val="2"/>
                <w:szCs w:val="21"/>
              </w:rPr>
            </w:pPr>
            <w:r>
              <w:rPr>
                <w:rFonts w:eastAsiaTheme="minorEastAsia" w:cs="Times New Roman" w:hint="eastAsia"/>
                <w:kern w:val="2"/>
                <w:szCs w:val="21"/>
              </w:rPr>
              <w:t>2019年</w:t>
            </w:r>
            <w:r w:rsidR="00A02F95">
              <w:rPr>
                <w:rFonts w:eastAsiaTheme="minorEastAsia" w:cs="Times New Roman" w:hint="eastAsia"/>
                <w:kern w:val="2"/>
                <w:szCs w:val="21"/>
              </w:rPr>
              <w:t>6月13日</w:t>
            </w:r>
          </w:p>
        </w:tc>
      </w:tr>
    </w:tbl>
    <w:p w:rsidR="00A02F95" w:rsidRDefault="00A02F95" w:rsidP="00A02F95"/>
    <w:p w:rsidR="00A02F95" w:rsidRDefault="00A02F95" w:rsidP="00A02F95">
      <w:pPr>
        <w:pStyle w:val="3"/>
      </w:pPr>
      <w:bookmarkStart w:id="49" w:name="_Toc535069971"/>
      <w:r>
        <w:t>条件</w:t>
      </w:r>
      <w:bookmarkEnd w:id="49"/>
    </w:p>
    <w:p w:rsidR="00A02F95" w:rsidRDefault="00A02F95" w:rsidP="00A02F95">
      <w:pPr>
        <w:ind w:left="840"/>
      </w:pPr>
      <w:r>
        <w:rPr>
          <w:rFonts w:hint="eastAsia"/>
        </w:rPr>
        <w:t>三台windows电脑，两台mac电脑</w:t>
      </w:r>
    </w:p>
    <w:p w:rsidR="00A02F95" w:rsidRDefault="00A02F95" w:rsidP="00A02F95">
      <w:pPr>
        <w:ind w:left="840"/>
      </w:pPr>
      <w:r>
        <w:rPr>
          <w:rFonts w:hint="eastAsia"/>
        </w:rPr>
        <w:t>可配置系统测试环境</w:t>
      </w:r>
    </w:p>
    <w:p w:rsidR="00A02F95" w:rsidRDefault="00A02F95" w:rsidP="00A02F95">
      <w:pPr>
        <w:pStyle w:val="3"/>
      </w:pPr>
      <w:bookmarkStart w:id="50" w:name="_Toc535069972"/>
      <w:r>
        <w:t>测试资料</w:t>
      </w:r>
      <w:bookmarkEnd w:id="50"/>
    </w:p>
    <w:p w:rsidR="00A02F95" w:rsidRDefault="00A02F95" w:rsidP="00A02F95">
      <w:pPr>
        <w:ind w:left="851"/>
      </w:pPr>
      <w:r>
        <w:rPr>
          <w:rFonts w:hint="eastAsia"/>
        </w:rPr>
        <w:t>在需求分析阶段，已经设计了功能需求的测试用例，在系统测试阶段可以给予用例进行系统测试以验证功能性需求。</w:t>
      </w:r>
    </w:p>
    <w:tbl>
      <w:tblPr>
        <w:tblStyle w:val="11"/>
        <w:tblW w:w="8296" w:type="dxa"/>
        <w:tblLook w:val="04A0" w:firstRow="1" w:lastRow="0" w:firstColumn="1" w:lastColumn="0" w:noHBand="0" w:noVBand="1"/>
      </w:tblPr>
      <w:tblGrid>
        <w:gridCol w:w="2155"/>
        <w:gridCol w:w="1993"/>
        <w:gridCol w:w="4148"/>
      </w:tblGrid>
      <w:tr w:rsidR="00A02F95" w:rsidRPr="00B45E5B" w:rsidTr="000F4802">
        <w:tc>
          <w:tcPr>
            <w:tcW w:w="4148" w:type="dxa"/>
            <w:gridSpan w:val="2"/>
            <w:tcBorders>
              <w:top w:val="single" w:sz="4" w:space="0" w:color="000000"/>
              <w:left w:val="single" w:sz="4" w:space="0" w:color="000000"/>
              <w:bottom w:val="single" w:sz="4" w:space="0" w:color="000000"/>
              <w:right w:val="single" w:sz="4" w:space="0" w:color="000000"/>
            </w:tcBorders>
            <w:hideMark/>
          </w:tcPr>
          <w:p w:rsidR="00A02F95" w:rsidRPr="00B45E5B" w:rsidRDefault="00A02F95" w:rsidP="000F48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A02F95" w:rsidRPr="00B45E5B" w:rsidRDefault="00A02F95" w:rsidP="000F4802">
            <w:r>
              <w:rPr>
                <w:rFonts w:hint="eastAsia"/>
              </w:rPr>
              <w:t>TC-TE31</w:t>
            </w:r>
          </w:p>
        </w:tc>
      </w:tr>
      <w:tr w:rsidR="00A02F95" w:rsidTr="000F4802">
        <w:tc>
          <w:tcPr>
            <w:tcW w:w="4148" w:type="dxa"/>
            <w:gridSpan w:val="2"/>
            <w:tcBorders>
              <w:top w:val="single" w:sz="4" w:space="0" w:color="000000"/>
              <w:left w:val="single" w:sz="4" w:space="0" w:color="000000"/>
              <w:bottom w:val="single" w:sz="4" w:space="0" w:color="000000"/>
              <w:right w:val="single" w:sz="4" w:space="0" w:color="000000"/>
            </w:tcBorders>
          </w:tcPr>
          <w:p w:rsidR="00A02F95" w:rsidRPr="00B45E5B" w:rsidRDefault="00A02F95" w:rsidP="000F48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教师上传课程资料</w:t>
            </w:r>
          </w:p>
        </w:tc>
      </w:tr>
      <w:tr w:rsidR="00A02F95" w:rsidTr="000F4802">
        <w:tc>
          <w:tcPr>
            <w:tcW w:w="4148" w:type="dxa"/>
            <w:gridSpan w:val="2"/>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教师上传课程资料</w:t>
            </w:r>
          </w:p>
        </w:tc>
      </w:tr>
      <w:tr w:rsidR="00A02F95" w:rsidTr="000F4802">
        <w:tc>
          <w:tcPr>
            <w:tcW w:w="4148" w:type="dxa"/>
            <w:gridSpan w:val="2"/>
            <w:tcBorders>
              <w:top w:val="single" w:sz="4" w:space="0" w:color="000000"/>
              <w:left w:val="single" w:sz="4" w:space="0" w:color="000000"/>
              <w:bottom w:val="single" w:sz="4" w:space="0" w:color="000000"/>
              <w:right w:val="single" w:sz="4" w:space="0" w:color="000000"/>
            </w:tcBorders>
            <w:hideMark/>
          </w:tcPr>
          <w:p w:rsidR="00A02F95" w:rsidRPr="00B45E5B" w:rsidRDefault="00A02F95" w:rsidP="000F48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注册用户-教师</w:t>
            </w:r>
          </w:p>
        </w:tc>
      </w:tr>
      <w:tr w:rsidR="00A02F95" w:rsidTr="000F4802">
        <w:tc>
          <w:tcPr>
            <w:tcW w:w="4148" w:type="dxa"/>
            <w:gridSpan w:val="2"/>
            <w:tcBorders>
              <w:top w:val="single" w:sz="4" w:space="0" w:color="000000"/>
              <w:left w:val="single" w:sz="4" w:space="0" w:color="000000"/>
              <w:bottom w:val="single" w:sz="4" w:space="0" w:color="000000"/>
              <w:right w:val="single" w:sz="4" w:space="0" w:color="000000"/>
            </w:tcBorders>
          </w:tcPr>
          <w:p w:rsidR="00A02F95" w:rsidRPr="00B45E5B" w:rsidRDefault="00A02F95" w:rsidP="000F48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黑盒测试-等价类划分/边界值法</w:t>
            </w:r>
          </w:p>
        </w:tc>
      </w:tr>
      <w:tr w:rsidR="00A02F95" w:rsidTr="000F4802">
        <w:tc>
          <w:tcPr>
            <w:tcW w:w="4148" w:type="dxa"/>
            <w:gridSpan w:val="2"/>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访问具体课程</w:t>
            </w:r>
          </w:p>
        </w:tc>
      </w:tr>
      <w:tr w:rsidR="00A02F95" w:rsidTr="000F4802">
        <w:tc>
          <w:tcPr>
            <w:tcW w:w="4148" w:type="dxa"/>
            <w:gridSpan w:val="2"/>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教师用户访问自己开的具体课程，上传课程资料</w:t>
            </w:r>
          </w:p>
        </w:tc>
      </w:tr>
      <w:tr w:rsidR="00A02F95" w:rsidRPr="00B45E5B" w:rsidTr="000F4802">
        <w:tc>
          <w:tcPr>
            <w:tcW w:w="4148" w:type="dxa"/>
            <w:gridSpan w:val="2"/>
            <w:tcBorders>
              <w:top w:val="single" w:sz="4" w:space="0" w:color="000000"/>
              <w:left w:val="single" w:sz="4" w:space="0" w:color="000000"/>
              <w:bottom w:val="single" w:sz="4" w:space="0" w:color="000000"/>
              <w:right w:val="single" w:sz="4" w:space="0" w:color="000000"/>
            </w:tcBorders>
            <w:hideMark/>
          </w:tcPr>
          <w:p w:rsidR="00A02F95" w:rsidRPr="00B45E5B" w:rsidRDefault="00A02F95" w:rsidP="000F48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A02F95" w:rsidRPr="00B45E5B" w:rsidRDefault="00A02F95" w:rsidP="000F4802">
            <w:r>
              <w:rPr>
                <w:rFonts w:hint="eastAsia"/>
              </w:rPr>
              <w:t>测试教师用户访问自己开的具体课程，上传课程资料</w:t>
            </w:r>
          </w:p>
        </w:tc>
      </w:tr>
      <w:tr w:rsidR="00A02F95" w:rsidRPr="00507ADD" w:rsidTr="000F4802">
        <w:trPr>
          <w:trHeight w:val="1445"/>
        </w:trPr>
        <w:tc>
          <w:tcPr>
            <w:tcW w:w="8296" w:type="dxa"/>
            <w:gridSpan w:val="3"/>
            <w:tcBorders>
              <w:top w:val="single" w:sz="4" w:space="0" w:color="000000"/>
              <w:left w:val="single" w:sz="4" w:space="0" w:color="000000"/>
              <w:right w:val="single" w:sz="4" w:space="0" w:color="000000"/>
            </w:tcBorders>
            <w:hideMark/>
          </w:tcPr>
          <w:p w:rsidR="00A02F95" w:rsidRPr="00507ADD" w:rsidRDefault="00A02F95" w:rsidP="000F4802">
            <w:r w:rsidRPr="00507ADD">
              <w:rPr>
                <w:rFonts w:hint="eastAsia"/>
              </w:rPr>
              <w:t>初始条件和背景：</w:t>
            </w:r>
          </w:p>
          <w:p w:rsidR="00A02F95" w:rsidRDefault="00A02F95" w:rsidP="000F4802">
            <w:r w:rsidRPr="00B45E5B">
              <w:rPr>
                <w:rFonts w:hint="eastAsia"/>
              </w:rPr>
              <w:t>系统</w:t>
            </w:r>
            <w:r>
              <w:rPr>
                <w:rFonts w:hint="eastAsia"/>
              </w:rPr>
              <w:t>：PC端</w:t>
            </w:r>
          </w:p>
          <w:p w:rsidR="00A02F95" w:rsidRPr="00507ADD" w:rsidRDefault="00A02F95" w:rsidP="000F4802">
            <w:r>
              <w:rPr>
                <w:rFonts w:hint="eastAsia"/>
              </w:rPr>
              <w:t>浏览器：C</w:t>
            </w:r>
            <w:r>
              <w:t>hrome</w:t>
            </w:r>
          </w:p>
          <w:p w:rsidR="00A02F95" w:rsidRPr="00507ADD" w:rsidRDefault="00A02F95" w:rsidP="000F4802">
            <w:r w:rsidRPr="00507ADD">
              <w:rPr>
                <w:rFonts w:hint="eastAsia"/>
              </w:rPr>
              <w:t>注释</w:t>
            </w:r>
            <w:r>
              <w:rPr>
                <w:rFonts w:hint="eastAsia"/>
              </w:rPr>
              <w:t>：无</w:t>
            </w:r>
          </w:p>
        </w:tc>
      </w:tr>
      <w:tr w:rsidR="00A02F95" w:rsidRPr="00507ADD" w:rsidTr="000F48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rsidR="00A02F95" w:rsidRPr="00507ADD" w:rsidRDefault="00A02F95" w:rsidP="000F48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rsidR="00A02F95" w:rsidRPr="00507ADD" w:rsidRDefault="00A02F95" w:rsidP="000F4802">
            <w:r w:rsidRPr="00507ADD">
              <w:rPr>
                <w:rFonts w:hint="eastAsia"/>
              </w:rPr>
              <w:t>预期结果</w:t>
            </w:r>
          </w:p>
        </w:tc>
      </w:tr>
      <w:tr w:rsidR="00A02F95" w:rsidRPr="00507ADD" w:rsidTr="000F4802">
        <w:trPr>
          <w:trHeight w:val="392"/>
        </w:trPr>
        <w:tc>
          <w:tcPr>
            <w:tcW w:w="2155" w:type="dxa"/>
            <w:tcBorders>
              <w:top w:val="single" w:sz="4" w:space="0" w:color="000000"/>
              <w:left w:val="single" w:sz="4" w:space="0" w:color="000000"/>
              <w:bottom w:val="single" w:sz="4" w:space="0" w:color="000000"/>
              <w:right w:val="single" w:sz="4" w:space="0" w:color="000000"/>
            </w:tcBorders>
          </w:tcPr>
          <w:p w:rsidR="00A02F95" w:rsidRPr="00507ADD" w:rsidRDefault="00A02F95" w:rsidP="000F4802">
            <w:r>
              <w:rPr>
                <w:rFonts w:hint="eastAsia"/>
              </w:rPr>
              <w:t>访问具体课程资料界面</w:t>
            </w:r>
          </w:p>
        </w:tc>
        <w:tc>
          <w:tcPr>
            <w:tcW w:w="6141" w:type="dxa"/>
            <w:gridSpan w:val="2"/>
            <w:tcBorders>
              <w:top w:val="single" w:sz="4" w:space="0" w:color="000000"/>
              <w:left w:val="single" w:sz="4" w:space="0" w:color="000000"/>
              <w:bottom w:val="single" w:sz="4" w:space="0" w:color="000000"/>
              <w:right w:val="single" w:sz="4" w:space="0" w:color="000000"/>
            </w:tcBorders>
          </w:tcPr>
          <w:p w:rsidR="00A02F95" w:rsidRPr="00507ADD" w:rsidRDefault="00A02F95" w:rsidP="000F4802">
            <w:r>
              <w:rPr>
                <w:rFonts w:hint="eastAsia"/>
              </w:rPr>
              <w:t>可见课程资料界面中选择上</w:t>
            </w:r>
            <w:proofErr w:type="gramStart"/>
            <w:r>
              <w:rPr>
                <w:rFonts w:hint="eastAsia"/>
              </w:rPr>
              <w:t>传资料</w:t>
            </w:r>
            <w:proofErr w:type="gramEnd"/>
          </w:p>
        </w:tc>
      </w:tr>
      <w:tr w:rsidR="00A02F95" w:rsidRPr="00507ADD" w:rsidTr="000F4802">
        <w:trPr>
          <w:trHeight w:val="392"/>
        </w:trPr>
        <w:tc>
          <w:tcPr>
            <w:tcW w:w="2155" w:type="dxa"/>
            <w:tcBorders>
              <w:top w:val="single" w:sz="4" w:space="0" w:color="000000"/>
              <w:left w:val="single" w:sz="4" w:space="0" w:color="000000"/>
              <w:bottom w:val="single" w:sz="4" w:space="0" w:color="000000"/>
              <w:right w:val="single" w:sz="4" w:space="0" w:color="000000"/>
            </w:tcBorders>
          </w:tcPr>
          <w:p w:rsidR="00A02F95" w:rsidRPr="00507ADD" w:rsidRDefault="00A02F95" w:rsidP="000F4802">
            <w:r>
              <w:rPr>
                <w:rFonts w:hint="eastAsia"/>
              </w:rPr>
              <w:t>点击选择文件</w:t>
            </w:r>
          </w:p>
        </w:tc>
        <w:tc>
          <w:tcPr>
            <w:tcW w:w="6141" w:type="dxa"/>
            <w:gridSpan w:val="2"/>
            <w:tcBorders>
              <w:top w:val="single" w:sz="4" w:space="0" w:color="000000"/>
              <w:left w:val="single" w:sz="4" w:space="0" w:color="000000"/>
              <w:bottom w:val="single" w:sz="4" w:space="0" w:color="000000"/>
              <w:right w:val="single" w:sz="4" w:space="0" w:color="000000"/>
            </w:tcBorders>
          </w:tcPr>
          <w:p w:rsidR="00A02F95" w:rsidRPr="00507ADD" w:rsidRDefault="00A02F95" w:rsidP="000F4802">
            <w:r>
              <w:rPr>
                <w:rFonts w:hint="eastAsia"/>
              </w:rPr>
              <w:t>弹出系统选择文件窗口</w:t>
            </w:r>
          </w:p>
        </w:tc>
      </w:tr>
      <w:tr w:rsidR="00A02F95" w:rsidTr="000F4802">
        <w:trPr>
          <w:trHeight w:val="392"/>
        </w:trPr>
        <w:tc>
          <w:tcPr>
            <w:tcW w:w="2155" w:type="dxa"/>
            <w:tcBorders>
              <w:top w:val="single" w:sz="4" w:space="0" w:color="000000"/>
              <w:left w:val="single" w:sz="4" w:space="0" w:color="000000"/>
              <w:bottom w:val="single" w:sz="4" w:space="0" w:color="000000"/>
              <w:right w:val="single" w:sz="4" w:space="0" w:color="000000"/>
            </w:tcBorders>
          </w:tcPr>
          <w:p w:rsidR="00A02F95" w:rsidRDefault="00A02F95" w:rsidP="00A02F95">
            <w:r>
              <w:rPr>
                <w:rFonts w:hint="eastAsia"/>
              </w:rPr>
              <w:t>选择文件点击确定</w:t>
            </w:r>
          </w:p>
        </w:tc>
        <w:tc>
          <w:tcPr>
            <w:tcW w:w="6141" w:type="dxa"/>
            <w:gridSpan w:val="2"/>
            <w:tcBorders>
              <w:top w:val="single" w:sz="4" w:space="0" w:color="000000"/>
              <w:left w:val="single" w:sz="4" w:space="0" w:color="000000"/>
              <w:bottom w:val="single" w:sz="4" w:space="0" w:color="000000"/>
              <w:right w:val="single" w:sz="4" w:space="0" w:color="000000"/>
            </w:tcBorders>
          </w:tcPr>
          <w:p w:rsidR="00A02F95" w:rsidRDefault="00A02F95" w:rsidP="000F4802">
            <w:r>
              <w:rPr>
                <w:rFonts w:hint="eastAsia"/>
              </w:rPr>
              <w:t>上</w:t>
            </w:r>
            <w:proofErr w:type="gramStart"/>
            <w:r>
              <w:rPr>
                <w:rFonts w:hint="eastAsia"/>
              </w:rPr>
              <w:t>传成功</w:t>
            </w:r>
            <w:proofErr w:type="gramEnd"/>
          </w:p>
        </w:tc>
      </w:tr>
    </w:tbl>
    <w:p w:rsidR="00A02F95" w:rsidRDefault="00A02F95" w:rsidP="00A02F95">
      <w:pPr>
        <w:ind w:left="851"/>
      </w:pPr>
    </w:p>
    <w:p w:rsidR="00A02F95" w:rsidRDefault="00A02F95" w:rsidP="00A02F95">
      <w:pPr>
        <w:pStyle w:val="3"/>
      </w:pPr>
      <w:bookmarkStart w:id="51" w:name="_Toc535069973"/>
      <w:r>
        <w:rPr>
          <w:rFonts w:hint="eastAsia"/>
        </w:rPr>
        <w:lastRenderedPageBreak/>
        <w:t>测试培训</w:t>
      </w:r>
      <w:bookmarkEnd w:id="51"/>
    </w:p>
    <w:p w:rsidR="00A02F95" w:rsidRDefault="00A02F95" w:rsidP="00A02F95">
      <w:pPr>
        <w:ind w:left="851"/>
      </w:pPr>
      <w:r>
        <w:t>暂无</w:t>
      </w:r>
    </w:p>
    <w:p w:rsidR="00A02F95" w:rsidRDefault="00A02F95" w:rsidP="00A02F95">
      <w:pPr>
        <w:ind w:left="851"/>
      </w:pPr>
    </w:p>
    <w:p w:rsidR="00A02F95" w:rsidRDefault="00A02F95" w:rsidP="00A02F95">
      <w:pPr>
        <w:pStyle w:val="2"/>
      </w:pPr>
      <w:bookmarkStart w:id="52" w:name="_Toc535069974"/>
      <w:r>
        <w:rPr>
          <w:rFonts w:hint="eastAsia"/>
        </w:rPr>
        <w:t>性能测试</w:t>
      </w:r>
      <w:bookmarkEnd w:id="52"/>
    </w:p>
    <w:p w:rsidR="00A02F95" w:rsidRDefault="00A02F95" w:rsidP="00A02F95">
      <w:pPr>
        <w:pStyle w:val="3"/>
      </w:pPr>
      <w:bookmarkStart w:id="53" w:name="_Toc535069975"/>
      <w:r>
        <w:rPr>
          <w:rFonts w:hint="eastAsia"/>
        </w:rPr>
        <w:t>进度安排</w:t>
      </w:r>
      <w:bookmarkEnd w:id="53"/>
    </w:p>
    <w:tbl>
      <w:tblPr>
        <w:tblStyle w:val="ad"/>
        <w:tblW w:w="0" w:type="auto"/>
        <w:tblLook w:val="04A0" w:firstRow="1" w:lastRow="0" w:firstColumn="1" w:lastColumn="0" w:noHBand="0" w:noVBand="1"/>
      </w:tblPr>
      <w:tblGrid>
        <w:gridCol w:w="2122"/>
        <w:gridCol w:w="3159"/>
        <w:gridCol w:w="3015"/>
      </w:tblGrid>
      <w:tr w:rsidR="00A02F95" w:rsidTr="000F4802">
        <w:tc>
          <w:tcPr>
            <w:tcW w:w="2122" w:type="dxa"/>
            <w:shd w:val="clear" w:color="auto" w:fill="B8CCE4" w:themeFill="accent1" w:themeFillTint="66"/>
          </w:tcPr>
          <w:p w:rsidR="00A02F95" w:rsidRPr="004F3A1F" w:rsidRDefault="00A02F95" w:rsidP="000F4802">
            <w:pPr>
              <w:widowControl w:val="0"/>
              <w:ind w:firstLine="422"/>
              <w:rPr>
                <w:rFonts w:asciiTheme="minorHAnsi" w:eastAsiaTheme="minorEastAsia" w:hAnsiTheme="minorHAnsi" w:cs="Times New Roman"/>
                <w:b/>
                <w:kern w:val="2"/>
                <w:szCs w:val="21"/>
              </w:rPr>
            </w:pPr>
            <w:r>
              <w:rPr>
                <w:rFonts w:asciiTheme="minorHAnsi" w:eastAsiaTheme="minorEastAsia" w:hAnsiTheme="minorHAnsi" w:cs="Times New Roman" w:hint="eastAsia"/>
                <w:b/>
                <w:kern w:val="2"/>
                <w:szCs w:val="21"/>
              </w:rPr>
              <w:t>任务</w:t>
            </w:r>
          </w:p>
        </w:tc>
        <w:tc>
          <w:tcPr>
            <w:tcW w:w="3159" w:type="dxa"/>
            <w:shd w:val="clear" w:color="auto" w:fill="B8CCE4" w:themeFill="accent1" w:themeFillTint="66"/>
          </w:tcPr>
          <w:p w:rsidR="00A02F95" w:rsidRPr="004F3A1F" w:rsidRDefault="00A02F95" w:rsidP="000F4802">
            <w:pPr>
              <w:widowControl w:val="0"/>
              <w:ind w:firstLine="422"/>
              <w:rPr>
                <w:rFonts w:asciiTheme="minorHAnsi" w:eastAsiaTheme="minorEastAsia" w:hAnsiTheme="minorHAnsi" w:cs="Times New Roman"/>
                <w:b/>
                <w:kern w:val="2"/>
                <w:szCs w:val="21"/>
              </w:rPr>
            </w:pPr>
            <w:r>
              <w:rPr>
                <w:rFonts w:asciiTheme="minorHAnsi" w:eastAsiaTheme="minorEastAsia" w:hAnsiTheme="minorHAnsi" w:cs="Times New Roman" w:hint="eastAsia"/>
                <w:b/>
                <w:kern w:val="2"/>
                <w:szCs w:val="21"/>
              </w:rPr>
              <w:t>预计开始时间</w:t>
            </w:r>
          </w:p>
        </w:tc>
        <w:tc>
          <w:tcPr>
            <w:tcW w:w="3015" w:type="dxa"/>
            <w:shd w:val="clear" w:color="auto" w:fill="B8CCE4" w:themeFill="accent1" w:themeFillTint="66"/>
          </w:tcPr>
          <w:p w:rsidR="00A02F95" w:rsidRDefault="00A02F95" w:rsidP="000F4802">
            <w:pPr>
              <w:widowControl w:val="0"/>
              <w:ind w:firstLine="422"/>
              <w:rPr>
                <w:rFonts w:asciiTheme="minorHAnsi" w:eastAsiaTheme="minorEastAsia" w:hAnsiTheme="minorHAnsi" w:cs="Times New Roman"/>
                <w:b/>
                <w:kern w:val="2"/>
                <w:szCs w:val="21"/>
              </w:rPr>
            </w:pPr>
            <w:r>
              <w:rPr>
                <w:rFonts w:asciiTheme="minorHAnsi" w:eastAsiaTheme="minorEastAsia" w:hAnsiTheme="minorHAnsi" w:cs="Times New Roman" w:hint="eastAsia"/>
                <w:b/>
                <w:kern w:val="2"/>
                <w:szCs w:val="21"/>
              </w:rPr>
              <w:t>预计结束时间</w:t>
            </w:r>
          </w:p>
        </w:tc>
      </w:tr>
      <w:tr w:rsidR="00A02F95" w:rsidRPr="004F3A1F" w:rsidTr="000F4802">
        <w:tc>
          <w:tcPr>
            <w:tcW w:w="2122" w:type="dxa"/>
          </w:tcPr>
          <w:p w:rsidR="00A02F95" w:rsidRPr="004F3A1F" w:rsidRDefault="00A02F95" w:rsidP="00A02F95">
            <w:pPr>
              <w:widowControl w:val="0"/>
              <w:rPr>
                <w:rFonts w:hAnsiTheme="minorHAnsi" w:cs="Times New Roman"/>
                <w:kern w:val="2"/>
                <w:szCs w:val="21"/>
              </w:rPr>
            </w:pPr>
            <w:r>
              <w:rPr>
                <w:rFonts w:eastAsiaTheme="minorEastAsia" w:cs="Times New Roman" w:hint="eastAsia"/>
                <w:kern w:val="2"/>
                <w:szCs w:val="21"/>
              </w:rPr>
              <w:t>设计性能测试用例</w:t>
            </w:r>
          </w:p>
        </w:tc>
        <w:tc>
          <w:tcPr>
            <w:tcW w:w="3159" w:type="dxa"/>
          </w:tcPr>
          <w:p w:rsidR="00A02F95" w:rsidRPr="007E1A8E" w:rsidRDefault="00E66A55" w:rsidP="000F4802">
            <w:pPr>
              <w:widowControl w:val="0"/>
            </w:pPr>
            <w:r>
              <w:rPr>
                <w:rFonts w:eastAsiaTheme="minorEastAsia" w:cs="Times New Roman" w:hint="eastAsia"/>
                <w:kern w:val="2"/>
                <w:szCs w:val="21"/>
              </w:rPr>
              <w:t>2019年</w:t>
            </w:r>
            <w:r w:rsidR="00A02F95">
              <w:rPr>
                <w:rFonts w:hint="eastAsia"/>
              </w:rPr>
              <w:t>6月13日</w:t>
            </w:r>
          </w:p>
        </w:tc>
        <w:tc>
          <w:tcPr>
            <w:tcW w:w="3015" w:type="dxa"/>
          </w:tcPr>
          <w:p w:rsidR="00A02F95" w:rsidRPr="004F3A1F" w:rsidRDefault="00E66A55" w:rsidP="000F4802">
            <w:pPr>
              <w:widowControl w:val="0"/>
              <w:rPr>
                <w:rFonts w:eastAsiaTheme="minorEastAsia" w:cs="Times New Roman"/>
                <w:kern w:val="2"/>
                <w:szCs w:val="21"/>
              </w:rPr>
            </w:pPr>
            <w:r>
              <w:rPr>
                <w:rFonts w:eastAsiaTheme="minorEastAsia" w:cs="Times New Roman" w:hint="eastAsia"/>
                <w:kern w:val="2"/>
                <w:szCs w:val="21"/>
              </w:rPr>
              <w:t>2019年</w:t>
            </w:r>
            <w:r w:rsidR="00A02F95">
              <w:rPr>
                <w:rFonts w:eastAsiaTheme="minorEastAsia" w:cs="Times New Roman" w:hint="eastAsia"/>
                <w:kern w:val="2"/>
                <w:szCs w:val="21"/>
              </w:rPr>
              <w:t>6月17日</w:t>
            </w:r>
          </w:p>
        </w:tc>
      </w:tr>
      <w:tr w:rsidR="00A02F95" w:rsidRPr="004F3A1F" w:rsidTr="000F4802">
        <w:tc>
          <w:tcPr>
            <w:tcW w:w="2122" w:type="dxa"/>
          </w:tcPr>
          <w:p w:rsidR="00A02F95" w:rsidRPr="004F3A1F" w:rsidRDefault="00A02F95" w:rsidP="000F4802">
            <w:pPr>
              <w:widowControl w:val="0"/>
              <w:rPr>
                <w:rFonts w:hAnsiTheme="minorHAnsi" w:cs="Times New Roman"/>
                <w:kern w:val="2"/>
                <w:szCs w:val="21"/>
              </w:rPr>
            </w:pPr>
            <w:r>
              <w:rPr>
                <w:rFonts w:eastAsiaTheme="minorEastAsia" w:cs="Times New Roman" w:hint="eastAsia"/>
                <w:kern w:val="2"/>
                <w:szCs w:val="21"/>
              </w:rPr>
              <w:t>执行性能测试用例</w:t>
            </w:r>
          </w:p>
        </w:tc>
        <w:tc>
          <w:tcPr>
            <w:tcW w:w="3159" w:type="dxa"/>
          </w:tcPr>
          <w:p w:rsidR="00A02F95" w:rsidRPr="004F3A1F" w:rsidRDefault="00E66A55" w:rsidP="000F4802">
            <w:pPr>
              <w:widowControl w:val="0"/>
              <w:rPr>
                <w:rFonts w:hAnsiTheme="minorHAnsi" w:cs="Times New Roman"/>
                <w:kern w:val="2"/>
                <w:szCs w:val="21"/>
              </w:rPr>
            </w:pPr>
            <w:r>
              <w:rPr>
                <w:rFonts w:eastAsiaTheme="minorEastAsia" w:cs="Times New Roman" w:hint="eastAsia"/>
                <w:kern w:val="2"/>
                <w:szCs w:val="21"/>
              </w:rPr>
              <w:t>2019年</w:t>
            </w:r>
            <w:r w:rsidR="00A02F95">
              <w:rPr>
                <w:rFonts w:eastAsiaTheme="minorEastAsia" w:cs="Times New Roman" w:hint="eastAsia"/>
                <w:kern w:val="2"/>
                <w:szCs w:val="21"/>
              </w:rPr>
              <w:t>6月17日</w:t>
            </w:r>
          </w:p>
        </w:tc>
        <w:tc>
          <w:tcPr>
            <w:tcW w:w="3015" w:type="dxa"/>
          </w:tcPr>
          <w:p w:rsidR="00A02F95" w:rsidRPr="004F3A1F" w:rsidRDefault="00E66A55" w:rsidP="000F4802">
            <w:pPr>
              <w:widowControl w:val="0"/>
              <w:rPr>
                <w:rFonts w:eastAsiaTheme="minorEastAsia" w:cs="Times New Roman"/>
                <w:kern w:val="2"/>
                <w:szCs w:val="21"/>
              </w:rPr>
            </w:pPr>
            <w:r>
              <w:rPr>
                <w:rFonts w:eastAsiaTheme="minorEastAsia" w:cs="Times New Roman" w:hint="eastAsia"/>
                <w:kern w:val="2"/>
                <w:szCs w:val="21"/>
              </w:rPr>
              <w:t>2019年</w:t>
            </w:r>
            <w:r w:rsidR="00A02F95">
              <w:rPr>
                <w:rFonts w:eastAsiaTheme="minorEastAsia" w:cs="Times New Roman" w:hint="eastAsia"/>
                <w:kern w:val="2"/>
                <w:szCs w:val="21"/>
              </w:rPr>
              <w:t>6月18日</w:t>
            </w:r>
          </w:p>
        </w:tc>
      </w:tr>
      <w:tr w:rsidR="00A02F95" w:rsidTr="000F4802">
        <w:tc>
          <w:tcPr>
            <w:tcW w:w="2122" w:type="dxa"/>
          </w:tcPr>
          <w:p w:rsidR="00A02F95" w:rsidRPr="004F3A1F" w:rsidRDefault="00A02F95" w:rsidP="000F4802">
            <w:pPr>
              <w:widowControl w:val="0"/>
              <w:rPr>
                <w:rFonts w:eastAsiaTheme="minorEastAsia" w:cs="Times New Roman"/>
                <w:kern w:val="2"/>
                <w:szCs w:val="21"/>
              </w:rPr>
            </w:pPr>
            <w:r>
              <w:rPr>
                <w:rFonts w:eastAsiaTheme="minorEastAsia" w:cs="Times New Roman" w:hint="eastAsia"/>
                <w:kern w:val="2"/>
                <w:szCs w:val="21"/>
              </w:rPr>
              <w:t>修改错误</w:t>
            </w:r>
          </w:p>
        </w:tc>
        <w:tc>
          <w:tcPr>
            <w:tcW w:w="3159" w:type="dxa"/>
          </w:tcPr>
          <w:p w:rsidR="00A02F95" w:rsidRPr="004F3A1F" w:rsidRDefault="00E66A55" w:rsidP="000F4802">
            <w:pPr>
              <w:widowControl w:val="0"/>
              <w:rPr>
                <w:rFonts w:eastAsiaTheme="minorEastAsia" w:cs="Times New Roman"/>
                <w:kern w:val="2"/>
                <w:szCs w:val="21"/>
              </w:rPr>
            </w:pPr>
            <w:r>
              <w:rPr>
                <w:rFonts w:eastAsiaTheme="minorEastAsia" w:cs="Times New Roman" w:hint="eastAsia"/>
                <w:kern w:val="2"/>
                <w:szCs w:val="21"/>
              </w:rPr>
              <w:t>2019年</w:t>
            </w:r>
            <w:r w:rsidR="00A02F95">
              <w:rPr>
                <w:rFonts w:eastAsiaTheme="minorEastAsia" w:cs="Times New Roman" w:hint="eastAsia"/>
                <w:kern w:val="2"/>
                <w:szCs w:val="21"/>
              </w:rPr>
              <w:t>6月18日</w:t>
            </w:r>
          </w:p>
        </w:tc>
        <w:tc>
          <w:tcPr>
            <w:tcW w:w="3015" w:type="dxa"/>
          </w:tcPr>
          <w:p w:rsidR="00A02F95" w:rsidRDefault="00E66A55" w:rsidP="000F4802">
            <w:pPr>
              <w:widowControl w:val="0"/>
              <w:rPr>
                <w:rFonts w:eastAsiaTheme="minorEastAsia" w:cs="Times New Roman"/>
                <w:kern w:val="2"/>
                <w:szCs w:val="21"/>
              </w:rPr>
            </w:pPr>
            <w:r>
              <w:rPr>
                <w:rFonts w:eastAsiaTheme="minorEastAsia" w:cs="Times New Roman" w:hint="eastAsia"/>
                <w:kern w:val="2"/>
                <w:szCs w:val="21"/>
              </w:rPr>
              <w:t>2019年</w:t>
            </w:r>
            <w:r w:rsidR="00A02F95">
              <w:rPr>
                <w:rFonts w:eastAsiaTheme="minorEastAsia" w:cs="Times New Roman" w:hint="eastAsia"/>
                <w:kern w:val="2"/>
                <w:szCs w:val="21"/>
              </w:rPr>
              <w:t>6月19日</w:t>
            </w:r>
          </w:p>
        </w:tc>
      </w:tr>
    </w:tbl>
    <w:p w:rsidR="00A02F95" w:rsidRDefault="00A02F95" w:rsidP="00A02F95">
      <w:pPr>
        <w:pStyle w:val="3"/>
      </w:pPr>
      <w:bookmarkStart w:id="54" w:name="_Toc535069976"/>
      <w:r>
        <w:t>条件</w:t>
      </w:r>
      <w:bookmarkEnd w:id="54"/>
    </w:p>
    <w:p w:rsidR="00A02F95" w:rsidRDefault="00A02F95" w:rsidP="00A02F95">
      <w:pPr>
        <w:ind w:left="840"/>
      </w:pPr>
      <w:r>
        <w:rPr>
          <w:rFonts w:hint="eastAsia"/>
        </w:rPr>
        <w:t>三台windows电脑，两台mac电脑</w:t>
      </w:r>
    </w:p>
    <w:p w:rsidR="00A02F95" w:rsidRDefault="00A02F95" w:rsidP="00A02F95">
      <w:pPr>
        <w:ind w:left="840"/>
      </w:pPr>
      <w:r>
        <w:rPr>
          <w:rFonts w:hint="eastAsia"/>
        </w:rPr>
        <w:t>可配置性能测试环境</w:t>
      </w:r>
    </w:p>
    <w:p w:rsidR="00A02F95" w:rsidRDefault="00A02F95" w:rsidP="00A02F95">
      <w:pPr>
        <w:pStyle w:val="3"/>
      </w:pPr>
      <w:bookmarkStart w:id="55" w:name="_Toc535069977"/>
      <w:r>
        <w:t>测试资料</w:t>
      </w:r>
      <w:bookmarkEnd w:id="55"/>
    </w:p>
    <w:p w:rsidR="00A02F95" w:rsidRDefault="00A02F95" w:rsidP="00A02F95">
      <w:pPr>
        <w:ind w:left="420" w:firstLine="420"/>
      </w:pPr>
      <w:r>
        <w:rPr>
          <w:rFonts w:hint="eastAsia"/>
        </w:rPr>
        <w:t>暂无</w:t>
      </w:r>
      <w:r>
        <w:rPr>
          <w:rFonts w:hint="eastAsia"/>
        </w:rPr>
        <w:tab/>
      </w:r>
    </w:p>
    <w:p w:rsidR="00A02F95" w:rsidRDefault="00A02F95" w:rsidP="00A02F95">
      <w:pPr>
        <w:pStyle w:val="3"/>
      </w:pPr>
      <w:bookmarkStart w:id="56" w:name="_Toc535069978"/>
      <w:r>
        <w:rPr>
          <w:rFonts w:hint="eastAsia"/>
        </w:rPr>
        <w:t>测试培训</w:t>
      </w:r>
      <w:bookmarkEnd w:id="56"/>
    </w:p>
    <w:p w:rsidR="00A02F95" w:rsidRDefault="00A02F95" w:rsidP="00A02F95">
      <w:pPr>
        <w:ind w:left="420" w:firstLine="420"/>
      </w:pPr>
      <w:r>
        <w:rPr>
          <w:rFonts w:hint="eastAsia"/>
        </w:rPr>
        <w:t>暂无</w:t>
      </w:r>
    </w:p>
    <w:p w:rsidR="00A02F95" w:rsidRDefault="00A02F95" w:rsidP="00A02F95">
      <w:pPr>
        <w:ind w:left="420" w:firstLine="420"/>
      </w:pPr>
    </w:p>
    <w:p w:rsidR="00A02F95" w:rsidRDefault="00A02F95" w:rsidP="00A02F95">
      <w:pPr>
        <w:pStyle w:val="2"/>
      </w:pPr>
      <w:bookmarkStart w:id="57" w:name="_Toc535069979"/>
      <w:r>
        <w:rPr>
          <w:rFonts w:hint="eastAsia"/>
        </w:rPr>
        <w:t>压力测试</w:t>
      </w:r>
      <w:bookmarkEnd w:id="57"/>
    </w:p>
    <w:p w:rsidR="00A02F95" w:rsidRPr="00A02F95" w:rsidRDefault="00A02F95" w:rsidP="00A02F95">
      <w:pPr>
        <w:pStyle w:val="3"/>
      </w:pPr>
      <w:bookmarkStart w:id="58" w:name="_Toc535069980"/>
      <w:r>
        <w:rPr>
          <w:rFonts w:hint="eastAsia"/>
        </w:rPr>
        <w:t>进度安排</w:t>
      </w:r>
      <w:bookmarkEnd w:id="58"/>
    </w:p>
    <w:tbl>
      <w:tblPr>
        <w:tblStyle w:val="ad"/>
        <w:tblW w:w="0" w:type="auto"/>
        <w:tblLook w:val="04A0" w:firstRow="1" w:lastRow="0" w:firstColumn="1" w:lastColumn="0" w:noHBand="0" w:noVBand="1"/>
      </w:tblPr>
      <w:tblGrid>
        <w:gridCol w:w="2122"/>
        <w:gridCol w:w="3159"/>
        <w:gridCol w:w="3015"/>
      </w:tblGrid>
      <w:tr w:rsidR="00A02F95" w:rsidTr="000F4802">
        <w:tc>
          <w:tcPr>
            <w:tcW w:w="2122" w:type="dxa"/>
            <w:shd w:val="clear" w:color="auto" w:fill="B8CCE4" w:themeFill="accent1" w:themeFillTint="66"/>
          </w:tcPr>
          <w:p w:rsidR="00A02F95" w:rsidRPr="004F3A1F" w:rsidRDefault="00A02F95" w:rsidP="000F4802">
            <w:pPr>
              <w:widowControl w:val="0"/>
              <w:ind w:firstLine="422"/>
              <w:rPr>
                <w:rFonts w:asciiTheme="minorHAnsi" w:eastAsiaTheme="minorEastAsia" w:hAnsiTheme="minorHAnsi" w:cs="Times New Roman"/>
                <w:b/>
                <w:kern w:val="2"/>
                <w:szCs w:val="21"/>
              </w:rPr>
            </w:pPr>
            <w:r>
              <w:rPr>
                <w:rFonts w:asciiTheme="minorHAnsi" w:eastAsiaTheme="minorEastAsia" w:hAnsiTheme="minorHAnsi" w:cs="Times New Roman" w:hint="eastAsia"/>
                <w:b/>
                <w:kern w:val="2"/>
                <w:szCs w:val="21"/>
              </w:rPr>
              <w:t>任务</w:t>
            </w:r>
          </w:p>
        </w:tc>
        <w:tc>
          <w:tcPr>
            <w:tcW w:w="3159" w:type="dxa"/>
            <w:shd w:val="clear" w:color="auto" w:fill="B8CCE4" w:themeFill="accent1" w:themeFillTint="66"/>
          </w:tcPr>
          <w:p w:rsidR="00A02F95" w:rsidRPr="004F3A1F" w:rsidRDefault="00A02F95" w:rsidP="000F4802">
            <w:pPr>
              <w:widowControl w:val="0"/>
              <w:ind w:firstLine="422"/>
              <w:rPr>
                <w:rFonts w:asciiTheme="minorHAnsi" w:eastAsiaTheme="minorEastAsia" w:hAnsiTheme="minorHAnsi" w:cs="Times New Roman"/>
                <w:b/>
                <w:kern w:val="2"/>
                <w:szCs w:val="21"/>
              </w:rPr>
            </w:pPr>
            <w:r>
              <w:rPr>
                <w:rFonts w:asciiTheme="minorHAnsi" w:eastAsiaTheme="minorEastAsia" w:hAnsiTheme="minorHAnsi" w:cs="Times New Roman" w:hint="eastAsia"/>
                <w:b/>
                <w:kern w:val="2"/>
                <w:szCs w:val="21"/>
              </w:rPr>
              <w:t>预计开始时间</w:t>
            </w:r>
          </w:p>
        </w:tc>
        <w:tc>
          <w:tcPr>
            <w:tcW w:w="3015" w:type="dxa"/>
            <w:shd w:val="clear" w:color="auto" w:fill="B8CCE4" w:themeFill="accent1" w:themeFillTint="66"/>
          </w:tcPr>
          <w:p w:rsidR="00A02F95" w:rsidRDefault="00A02F95" w:rsidP="000F4802">
            <w:pPr>
              <w:widowControl w:val="0"/>
              <w:ind w:firstLine="422"/>
              <w:rPr>
                <w:rFonts w:asciiTheme="minorHAnsi" w:eastAsiaTheme="minorEastAsia" w:hAnsiTheme="minorHAnsi" w:cs="Times New Roman"/>
                <w:b/>
                <w:kern w:val="2"/>
                <w:szCs w:val="21"/>
              </w:rPr>
            </w:pPr>
            <w:r>
              <w:rPr>
                <w:rFonts w:asciiTheme="minorHAnsi" w:eastAsiaTheme="minorEastAsia" w:hAnsiTheme="minorHAnsi" w:cs="Times New Roman" w:hint="eastAsia"/>
                <w:b/>
                <w:kern w:val="2"/>
                <w:szCs w:val="21"/>
              </w:rPr>
              <w:t>预计结束时间</w:t>
            </w:r>
          </w:p>
        </w:tc>
      </w:tr>
      <w:tr w:rsidR="00A02F95" w:rsidRPr="004F3A1F" w:rsidTr="000F4802">
        <w:tc>
          <w:tcPr>
            <w:tcW w:w="2122" w:type="dxa"/>
          </w:tcPr>
          <w:p w:rsidR="00A02F95" w:rsidRPr="004F3A1F" w:rsidRDefault="00A02F95" w:rsidP="000F4802">
            <w:pPr>
              <w:widowControl w:val="0"/>
              <w:rPr>
                <w:rFonts w:hAnsiTheme="minorHAnsi" w:cs="Times New Roman"/>
                <w:kern w:val="2"/>
                <w:szCs w:val="21"/>
              </w:rPr>
            </w:pPr>
            <w:r>
              <w:rPr>
                <w:rFonts w:eastAsiaTheme="minorEastAsia" w:cs="Times New Roman" w:hint="eastAsia"/>
                <w:kern w:val="2"/>
                <w:szCs w:val="21"/>
              </w:rPr>
              <w:t>设计压力测试用例</w:t>
            </w:r>
          </w:p>
        </w:tc>
        <w:tc>
          <w:tcPr>
            <w:tcW w:w="3159" w:type="dxa"/>
          </w:tcPr>
          <w:p w:rsidR="00A02F95" w:rsidRPr="007E1A8E" w:rsidRDefault="00E66A55" w:rsidP="000F4802">
            <w:pPr>
              <w:widowControl w:val="0"/>
            </w:pPr>
            <w:r>
              <w:rPr>
                <w:rFonts w:eastAsiaTheme="minorEastAsia" w:cs="Times New Roman" w:hint="eastAsia"/>
                <w:kern w:val="2"/>
                <w:szCs w:val="21"/>
              </w:rPr>
              <w:t>2019年</w:t>
            </w:r>
            <w:r w:rsidR="00A02F95">
              <w:rPr>
                <w:rFonts w:hint="eastAsia"/>
              </w:rPr>
              <w:t>6月13日</w:t>
            </w:r>
          </w:p>
        </w:tc>
        <w:tc>
          <w:tcPr>
            <w:tcW w:w="3015" w:type="dxa"/>
          </w:tcPr>
          <w:p w:rsidR="00A02F95" w:rsidRPr="004F3A1F" w:rsidRDefault="00E66A55" w:rsidP="000F4802">
            <w:pPr>
              <w:widowControl w:val="0"/>
              <w:rPr>
                <w:rFonts w:eastAsiaTheme="minorEastAsia" w:cs="Times New Roman"/>
                <w:kern w:val="2"/>
                <w:szCs w:val="21"/>
              </w:rPr>
            </w:pPr>
            <w:r>
              <w:rPr>
                <w:rFonts w:eastAsiaTheme="minorEastAsia" w:cs="Times New Roman" w:hint="eastAsia"/>
                <w:kern w:val="2"/>
                <w:szCs w:val="21"/>
              </w:rPr>
              <w:t>2019年</w:t>
            </w:r>
            <w:r w:rsidR="00A02F95">
              <w:rPr>
                <w:rFonts w:eastAsiaTheme="minorEastAsia" w:cs="Times New Roman" w:hint="eastAsia"/>
                <w:kern w:val="2"/>
                <w:szCs w:val="21"/>
              </w:rPr>
              <w:t>6月19日</w:t>
            </w:r>
          </w:p>
        </w:tc>
      </w:tr>
      <w:tr w:rsidR="00A02F95" w:rsidRPr="004F3A1F" w:rsidTr="000F4802">
        <w:tc>
          <w:tcPr>
            <w:tcW w:w="2122" w:type="dxa"/>
          </w:tcPr>
          <w:p w:rsidR="00A02F95" w:rsidRPr="004F3A1F" w:rsidRDefault="00A02F95" w:rsidP="000F4802">
            <w:pPr>
              <w:widowControl w:val="0"/>
              <w:rPr>
                <w:rFonts w:hAnsiTheme="minorHAnsi" w:cs="Times New Roman"/>
                <w:kern w:val="2"/>
                <w:szCs w:val="21"/>
              </w:rPr>
            </w:pPr>
            <w:r>
              <w:rPr>
                <w:rFonts w:eastAsiaTheme="minorEastAsia" w:cs="Times New Roman" w:hint="eastAsia"/>
                <w:kern w:val="2"/>
                <w:szCs w:val="21"/>
              </w:rPr>
              <w:t>执行压力测试用例</w:t>
            </w:r>
          </w:p>
        </w:tc>
        <w:tc>
          <w:tcPr>
            <w:tcW w:w="3159" w:type="dxa"/>
          </w:tcPr>
          <w:p w:rsidR="00A02F95" w:rsidRPr="004F3A1F" w:rsidRDefault="00E66A55" w:rsidP="000F4802">
            <w:pPr>
              <w:widowControl w:val="0"/>
              <w:rPr>
                <w:rFonts w:hAnsiTheme="minorHAnsi" w:cs="Times New Roman"/>
                <w:kern w:val="2"/>
                <w:szCs w:val="21"/>
              </w:rPr>
            </w:pPr>
            <w:r>
              <w:rPr>
                <w:rFonts w:eastAsiaTheme="minorEastAsia" w:cs="Times New Roman" w:hint="eastAsia"/>
                <w:kern w:val="2"/>
                <w:szCs w:val="21"/>
              </w:rPr>
              <w:t>2019年</w:t>
            </w:r>
            <w:r w:rsidR="00A02F95">
              <w:rPr>
                <w:rFonts w:eastAsiaTheme="minorEastAsia" w:cs="Times New Roman" w:hint="eastAsia"/>
                <w:kern w:val="2"/>
                <w:szCs w:val="21"/>
              </w:rPr>
              <w:t>6月17日</w:t>
            </w:r>
          </w:p>
        </w:tc>
        <w:tc>
          <w:tcPr>
            <w:tcW w:w="3015" w:type="dxa"/>
          </w:tcPr>
          <w:p w:rsidR="00A02F95" w:rsidRPr="004F3A1F" w:rsidRDefault="00E66A55" w:rsidP="000F4802">
            <w:pPr>
              <w:widowControl w:val="0"/>
              <w:rPr>
                <w:rFonts w:eastAsiaTheme="minorEastAsia" w:cs="Times New Roman"/>
                <w:kern w:val="2"/>
                <w:szCs w:val="21"/>
              </w:rPr>
            </w:pPr>
            <w:r>
              <w:rPr>
                <w:rFonts w:eastAsiaTheme="minorEastAsia" w:cs="Times New Roman" w:hint="eastAsia"/>
                <w:kern w:val="2"/>
                <w:szCs w:val="21"/>
              </w:rPr>
              <w:t>2019年</w:t>
            </w:r>
            <w:r w:rsidR="00A02F95">
              <w:rPr>
                <w:rFonts w:eastAsiaTheme="minorEastAsia" w:cs="Times New Roman" w:hint="eastAsia"/>
                <w:kern w:val="2"/>
                <w:szCs w:val="21"/>
              </w:rPr>
              <w:t>6月18日</w:t>
            </w:r>
          </w:p>
        </w:tc>
      </w:tr>
      <w:tr w:rsidR="00A02F95" w:rsidTr="000F4802">
        <w:tc>
          <w:tcPr>
            <w:tcW w:w="2122" w:type="dxa"/>
          </w:tcPr>
          <w:p w:rsidR="00A02F95" w:rsidRPr="004F3A1F" w:rsidRDefault="00A02F95" w:rsidP="000F4802">
            <w:pPr>
              <w:widowControl w:val="0"/>
              <w:rPr>
                <w:rFonts w:eastAsiaTheme="minorEastAsia" w:cs="Times New Roman"/>
                <w:kern w:val="2"/>
                <w:szCs w:val="21"/>
              </w:rPr>
            </w:pPr>
            <w:r>
              <w:rPr>
                <w:rFonts w:eastAsiaTheme="minorEastAsia" w:cs="Times New Roman" w:hint="eastAsia"/>
                <w:kern w:val="2"/>
                <w:szCs w:val="21"/>
              </w:rPr>
              <w:t>修改错误</w:t>
            </w:r>
          </w:p>
        </w:tc>
        <w:tc>
          <w:tcPr>
            <w:tcW w:w="3159" w:type="dxa"/>
          </w:tcPr>
          <w:p w:rsidR="00A02F95" w:rsidRPr="004F3A1F" w:rsidRDefault="00E66A55" w:rsidP="000F4802">
            <w:pPr>
              <w:widowControl w:val="0"/>
              <w:rPr>
                <w:rFonts w:eastAsiaTheme="minorEastAsia" w:cs="Times New Roman"/>
                <w:kern w:val="2"/>
                <w:szCs w:val="21"/>
              </w:rPr>
            </w:pPr>
            <w:r>
              <w:rPr>
                <w:rFonts w:eastAsiaTheme="minorEastAsia" w:cs="Times New Roman" w:hint="eastAsia"/>
                <w:kern w:val="2"/>
                <w:szCs w:val="21"/>
              </w:rPr>
              <w:t>2019年</w:t>
            </w:r>
            <w:r w:rsidR="00A02F95">
              <w:rPr>
                <w:rFonts w:eastAsiaTheme="minorEastAsia" w:cs="Times New Roman" w:hint="eastAsia"/>
                <w:kern w:val="2"/>
                <w:szCs w:val="21"/>
              </w:rPr>
              <w:t>6月18日</w:t>
            </w:r>
          </w:p>
        </w:tc>
        <w:tc>
          <w:tcPr>
            <w:tcW w:w="3015" w:type="dxa"/>
          </w:tcPr>
          <w:p w:rsidR="00A02F95" w:rsidRDefault="00E66A55" w:rsidP="000F4802">
            <w:pPr>
              <w:widowControl w:val="0"/>
              <w:rPr>
                <w:rFonts w:eastAsiaTheme="minorEastAsia" w:cs="Times New Roman"/>
                <w:kern w:val="2"/>
                <w:szCs w:val="21"/>
              </w:rPr>
            </w:pPr>
            <w:r>
              <w:rPr>
                <w:rFonts w:eastAsiaTheme="minorEastAsia" w:cs="Times New Roman" w:hint="eastAsia"/>
                <w:kern w:val="2"/>
                <w:szCs w:val="21"/>
              </w:rPr>
              <w:t>2019年</w:t>
            </w:r>
            <w:r w:rsidR="00A02F95">
              <w:rPr>
                <w:rFonts w:eastAsiaTheme="minorEastAsia" w:cs="Times New Roman" w:hint="eastAsia"/>
                <w:kern w:val="2"/>
                <w:szCs w:val="21"/>
              </w:rPr>
              <w:t>6月19日</w:t>
            </w:r>
          </w:p>
        </w:tc>
      </w:tr>
    </w:tbl>
    <w:p w:rsidR="00A02F95" w:rsidRDefault="00A02F95" w:rsidP="00A02F95">
      <w:pPr>
        <w:pStyle w:val="3"/>
      </w:pPr>
      <w:bookmarkStart w:id="59" w:name="_Toc535069981"/>
      <w:r>
        <w:lastRenderedPageBreak/>
        <w:t>条件</w:t>
      </w:r>
      <w:bookmarkEnd w:id="59"/>
    </w:p>
    <w:p w:rsidR="00A02F95" w:rsidRDefault="00A02F95" w:rsidP="00A02F95">
      <w:pPr>
        <w:ind w:left="840"/>
      </w:pPr>
      <w:r>
        <w:rPr>
          <w:rFonts w:hint="eastAsia"/>
        </w:rPr>
        <w:t>三台windows电脑，两台mac电脑</w:t>
      </w:r>
    </w:p>
    <w:p w:rsidR="00A02F95" w:rsidRDefault="00A02F95" w:rsidP="00A02F95">
      <w:pPr>
        <w:ind w:left="840"/>
      </w:pPr>
      <w:r>
        <w:rPr>
          <w:rFonts w:hint="eastAsia"/>
        </w:rPr>
        <w:t>可配置压力测试环境</w:t>
      </w:r>
    </w:p>
    <w:p w:rsidR="00A02F95" w:rsidRDefault="00A02F95" w:rsidP="00A02F95">
      <w:pPr>
        <w:pStyle w:val="3"/>
      </w:pPr>
      <w:bookmarkStart w:id="60" w:name="_Toc535069982"/>
      <w:r>
        <w:t>测试资料</w:t>
      </w:r>
      <w:bookmarkEnd w:id="60"/>
    </w:p>
    <w:p w:rsidR="00A02F95" w:rsidRDefault="00A02F95" w:rsidP="00A02F95">
      <w:pPr>
        <w:ind w:left="420" w:firstLine="420"/>
      </w:pPr>
      <w:r>
        <w:rPr>
          <w:rFonts w:hint="eastAsia"/>
        </w:rPr>
        <w:t>暂无</w:t>
      </w:r>
    </w:p>
    <w:p w:rsidR="00A02F95" w:rsidRDefault="00A02F95" w:rsidP="00A02F95">
      <w:pPr>
        <w:pStyle w:val="3"/>
      </w:pPr>
      <w:bookmarkStart w:id="61" w:name="_Toc535069983"/>
      <w:r>
        <w:rPr>
          <w:rFonts w:hint="eastAsia"/>
        </w:rPr>
        <w:t>测试培训</w:t>
      </w:r>
      <w:bookmarkEnd w:id="61"/>
    </w:p>
    <w:p w:rsidR="00A02F95" w:rsidRDefault="00A02F95" w:rsidP="00A02F95">
      <w:pPr>
        <w:ind w:left="420" w:firstLine="420"/>
      </w:pPr>
      <w:r>
        <w:rPr>
          <w:rFonts w:hint="eastAsia"/>
        </w:rPr>
        <w:t>暂无</w:t>
      </w:r>
    </w:p>
    <w:p w:rsidR="00A02F95" w:rsidRDefault="00A02F95" w:rsidP="00A02F95">
      <w:pPr>
        <w:pStyle w:val="1"/>
      </w:pPr>
      <w:bookmarkStart w:id="62" w:name="_Toc535069984"/>
      <w:r>
        <w:rPr>
          <w:rFonts w:hint="eastAsia"/>
        </w:rPr>
        <w:t>测试设计说明</w:t>
      </w:r>
      <w:bookmarkEnd w:id="62"/>
    </w:p>
    <w:p w:rsidR="00A02F95" w:rsidRDefault="00A02F95" w:rsidP="00A02F95">
      <w:pPr>
        <w:pStyle w:val="2"/>
      </w:pPr>
      <w:bookmarkStart w:id="63" w:name="_Toc535069985"/>
      <w:r>
        <w:rPr>
          <w:rFonts w:hint="eastAsia"/>
        </w:rPr>
        <w:t>功能性测试</w:t>
      </w:r>
      <w:bookmarkEnd w:id="63"/>
    </w:p>
    <w:p w:rsidR="00A02F95" w:rsidRDefault="00A02F95" w:rsidP="00A02F95">
      <w:pPr>
        <w:ind w:left="420"/>
      </w:pPr>
      <w:r>
        <w:rPr>
          <w:rFonts w:hint="eastAsia"/>
        </w:rPr>
        <w:t>见PRD-15-测试用例</w:t>
      </w:r>
    </w:p>
    <w:p w:rsidR="00A02F95" w:rsidRDefault="00A02F95" w:rsidP="00A02F95">
      <w:pPr>
        <w:pStyle w:val="2"/>
      </w:pPr>
      <w:bookmarkStart w:id="64" w:name="_Toc535069986"/>
      <w:r>
        <w:rPr>
          <w:rFonts w:hint="eastAsia"/>
        </w:rPr>
        <w:t>非功能性测试</w:t>
      </w:r>
      <w:bookmarkEnd w:id="64"/>
    </w:p>
    <w:p w:rsidR="00A02F95" w:rsidRDefault="00A02F95" w:rsidP="00A02F95">
      <w:pPr>
        <w:pStyle w:val="3"/>
      </w:pPr>
      <w:bookmarkStart w:id="65" w:name="_Toc535069987"/>
      <w:r>
        <w:t>性能测试</w:t>
      </w:r>
      <w:bookmarkEnd w:id="65"/>
    </w:p>
    <w:p w:rsidR="00A02F95" w:rsidRDefault="00A02F95" w:rsidP="00A02F95">
      <w:pPr>
        <w:ind w:left="840"/>
      </w:pPr>
      <w:r>
        <w:rPr>
          <w:rFonts w:hint="eastAsia"/>
        </w:rPr>
        <w:t>支持300人同时在线，网站响应时间不超过1秒。</w:t>
      </w:r>
    </w:p>
    <w:p w:rsidR="00A02F95" w:rsidRDefault="00A02F95" w:rsidP="00A02F95">
      <w:pPr>
        <w:ind w:left="840"/>
      </w:pPr>
    </w:p>
    <w:p w:rsidR="00A02F95" w:rsidRDefault="00A02F95" w:rsidP="00A02F95">
      <w:pPr>
        <w:pStyle w:val="3"/>
      </w:pPr>
      <w:bookmarkStart w:id="66" w:name="_Toc535069988"/>
      <w:r>
        <w:rPr>
          <w:rFonts w:hint="eastAsia"/>
        </w:rPr>
        <w:t>可用性测试</w:t>
      </w:r>
      <w:bookmarkEnd w:id="66"/>
    </w:p>
    <w:p w:rsidR="00A02F95" w:rsidRDefault="00A02F95" w:rsidP="00A02F95">
      <w:pPr>
        <w:ind w:left="420" w:firstLine="420"/>
      </w:pPr>
      <w:r>
        <w:rPr>
          <w:rFonts w:hint="eastAsia"/>
        </w:rPr>
        <w:t>网站保证7*16（每天8点到24点），确保网站能正常稳定运行。</w:t>
      </w:r>
    </w:p>
    <w:p w:rsidR="00A02F95" w:rsidRDefault="00A02F95" w:rsidP="00A02F95">
      <w:pPr>
        <w:ind w:left="420" w:firstLine="420"/>
      </w:pPr>
    </w:p>
    <w:p w:rsidR="00A02F95" w:rsidRDefault="00A02F95" w:rsidP="00A02F95">
      <w:pPr>
        <w:pStyle w:val="3"/>
      </w:pPr>
      <w:bookmarkStart w:id="67" w:name="_Toc535069989"/>
      <w:r>
        <w:rPr>
          <w:rFonts w:hint="eastAsia"/>
        </w:rPr>
        <w:t>安全性测试</w:t>
      </w:r>
      <w:bookmarkEnd w:id="67"/>
    </w:p>
    <w:p w:rsidR="00A02F95" w:rsidRDefault="00A02F95" w:rsidP="00A02F95">
      <w:pPr>
        <w:ind w:left="840"/>
      </w:pPr>
      <w:r>
        <w:rPr>
          <w:rFonts w:hint="eastAsia"/>
        </w:rPr>
        <w:t>确保安全性，必须要求用户用身份证，教工号验证身份，并且通过管理员审核。</w:t>
      </w:r>
    </w:p>
    <w:p w:rsidR="00A02F95" w:rsidRDefault="00A02F95" w:rsidP="00A02F95">
      <w:pPr>
        <w:pStyle w:val="3"/>
      </w:pPr>
      <w:bookmarkStart w:id="68" w:name="_Toc535069990"/>
      <w:r>
        <w:rPr>
          <w:rFonts w:hint="eastAsia"/>
        </w:rPr>
        <w:lastRenderedPageBreak/>
        <w:t>应急需求测试</w:t>
      </w:r>
      <w:bookmarkEnd w:id="68"/>
    </w:p>
    <w:p w:rsidR="00A02F95" w:rsidRDefault="00A02F95" w:rsidP="00A02F95">
      <w:pPr>
        <w:ind w:left="840"/>
      </w:pPr>
      <w:r>
        <w:rPr>
          <w:rFonts w:hint="eastAsia"/>
        </w:rPr>
        <w:t>定期备份网站数据并且能恢复。</w:t>
      </w:r>
    </w:p>
    <w:p w:rsidR="00A02F95" w:rsidRDefault="00A02F95" w:rsidP="00A02F95">
      <w:pPr>
        <w:pStyle w:val="1"/>
      </w:pPr>
      <w:bookmarkStart w:id="69" w:name="_Toc535069991"/>
      <w:r>
        <w:rPr>
          <w:rFonts w:hint="eastAsia"/>
        </w:rPr>
        <w:t>评价准则</w:t>
      </w:r>
      <w:bookmarkEnd w:id="69"/>
    </w:p>
    <w:p w:rsidR="00A02F95" w:rsidRDefault="00A02F95" w:rsidP="00A02F95">
      <w:pPr>
        <w:pStyle w:val="2"/>
      </w:pPr>
      <w:bookmarkStart w:id="70" w:name="_Toc535069992"/>
      <w:r>
        <w:rPr>
          <w:rFonts w:hint="eastAsia"/>
        </w:rPr>
        <w:t>范围</w:t>
      </w:r>
      <w:bookmarkEnd w:id="70"/>
    </w:p>
    <w:p w:rsidR="00A02F95" w:rsidRDefault="00A02F95" w:rsidP="00A02F95">
      <w:pPr>
        <w:ind w:left="420"/>
      </w:pPr>
      <w:r>
        <w:rPr>
          <w:rFonts w:hint="eastAsia"/>
        </w:rPr>
        <w:t>详见PRD-15-需求规格说明说</w:t>
      </w:r>
    </w:p>
    <w:p w:rsidR="00A02F95" w:rsidRDefault="00A02F95" w:rsidP="00A02F95">
      <w:pPr>
        <w:pStyle w:val="2"/>
      </w:pPr>
      <w:bookmarkStart w:id="71" w:name="_Toc535069993"/>
      <w:r>
        <w:rPr>
          <w:rFonts w:hint="eastAsia"/>
        </w:rPr>
        <w:t>数据整理</w:t>
      </w:r>
      <w:bookmarkEnd w:id="71"/>
    </w:p>
    <w:p w:rsidR="00A02F95" w:rsidRDefault="00A02F95" w:rsidP="00A02F95">
      <w:pPr>
        <w:ind w:left="420"/>
      </w:pPr>
      <w:r>
        <w:rPr>
          <w:rFonts w:hint="eastAsia"/>
        </w:rPr>
        <w:t>每项测试要向组长提交测试报告。</w:t>
      </w:r>
    </w:p>
    <w:p w:rsidR="00A02F95" w:rsidRDefault="00A02F95" w:rsidP="00A02F95">
      <w:pPr>
        <w:pStyle w:val="2"/>
      </w:pPr>
      <w:bookmarkStart w:id="72" w:name="_Toc535069994"/>
      <w:r>
        <w:rPr>
          <w:rFonts w:hint="eastAsia"/>
        </w:rPr>
        <w:t>尺度</w:t>
      </w:r>
      <w:bookmarkEnd w:id="72"/>
    </w:p>
    <w:p w:rsidR="00A02F95" w:rsidRPr="00A02F95" w:rsidRDefault="00A02F95" w:rsidP="00A02F95">
      <w:pPr>
        <w:ind w:firstLine="420"/>
      </w:pPr>
      <w:r>
        <w:rPr>
          <w:rFonts w:hint="eastAsia"/>
        </w:rPr>
        <w:t>暂无</w:t>
      </w:r>
    </w:p>
    <w:p w:rsidR="00A02F95" w:rsidRPr="00A02F95" w:rsidRDefault="00A02F95" w:rsidP="00A02F95">
      <w:pPr>
        <w:ind w:left="840"/>
      </w:pPr>
    </w:p>
    <w:sectPr w:rsidR="00A02F95" w:rsidRPr="00A02F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12A4" w:rsidRDefault="00ED12A4" w:rsidP="00917FB0">
      <w:r>
        <w:separator/>
      </w:r>
    </w:p>
  </w:endnote>
  <w:endnote w:type="continuationSeparator" w:id="0">
    <w:p w:rsidR="00ED12A4" w:rsidRDefault="00ED12A4" w:rsidP="00917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12A4" w:rsidRDefault="00ED12A4" w:rsidP="00917FB0">
      <w:r>
        <w:separator/>
      </w:r>
    </w:p>
  </w:footnote>
  <w:footnote w:type="continuationSeparator" w:id="0">
    <w:p w:rsidR="00ED12A4" w:rsidRDefault="00ED12A4" w:rsidP="00917F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D3065"/>
    <w:multiLevelType w:val="hybridMultilevel"/>
    <w:tmpl w:val="3378E94A"/>
    <w:lvl w:ilvl="0" w:tplc="31F26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6F0029"/>
    <w:multiLevelType w:val="hybridMultilevel"/>
    <w:tmpl w:val="1368E198"/>
    <w:lvl w:ilvl="0" w:tplc="B9D24F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E67CB6"/>
    <w:multiLevelType w:val="hybridMultilevel"/>
    <w:tmpl w:val="19681F0A"/>
    <w:lvl w:ilvl="0" w:tplc="B628B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3041D7"/>
    <w:multiLevelType w:val="hybridMultilevel"/>
    <w:tmpl w:val="3B2424DC"/>
    <w:lvl w:ilvl="0" w:tplc="979A7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831973"/>
    <w:multiLevelType w:val="hybridMultilevel"/>
    <w:tmpl w:val="4788BD24"/>
    <w:lvl w:ilvl="0" w:tplc="C0224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404D55"/>
    <w:multiLevelType w:val="multilevel"/>
    <w:tmpl w:val="E6CA65BE"/>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54E64099"/>
    <w:multiLevelType w:val="multilevel"/>
    <w:tmpl w:val="E8383FB8"/>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7" w15:restartNumberingAfterBreak="0">
    <w:nsid w:val="559155DF"/>
    <w:multiLevelType w:val="hybridMultilevel"/>
    <w:tmpl w:val="CAA003C4"/>
    <w:lvl w:ilvl="0" w:tplc="0CE27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6422115"/>
    <w:multiLevelType w:val="hybridMultilevel"/>
    <w:tmpl w:val="8642062C"/>
    <w:lvl w:ilvl="0" w:tplc="D4A42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8"/>
  </w:num>
  <w:num w:numId="4">
    <w:abstractNumId w:val="3"/>
  </w:num>
  <w:num w:numId="5">
    <w:abstractNumId w:val="1"/>
  </w:num>
  <w:num w:numId="6">
    <w:abstractNumId w:val="0"/>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07F"/>
    <w:rsid w:val="00032692"/>
    <w:rsid w:val="000A707F"/>
    <w:rsid w:val="000E5A4F"/>
    <w:rsid w:val="000F4802"/>
    <w:rsid w:val="002956A1"/>
    <w:rsid w:val="00430F07"/>
    <w:rsid w:val="004B75C7"/>
    <w:rsid w:val="004C7AFB"/>
    <w:rsid w:val="00900F43"/>
    <w:rsid w:val="00917FB0"/>
    <w:rsid w:val="009C6974"/>
    <w:rsid w:val="009D19AF"/>
    <w:rsid w:val="00A02F95"/>
    <w:rsid w:val="00C471F3"/>
    <w:rsid w:val="00CC4297"/>
    <w:rsid w:val="00D517C4"/>
    <w:rsid w:val="00DE1A8C"/>
    <w:rsid w:val="00E66A55"/>
    <w:rsid w:val="00ED12A4"/>
    <w:rsid w:val="00F123D6"/>
    <w:rsid w:val="00F25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77086"/>
  <w15:docId w15:val="{40876D8A-DB3A-464D-B0D9-1FE75037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917FB0"/>
    <w:rPr>
      <w:rFonts w:ascii="宋体" w:eastAsia="宋体" w:hAnsi="宋体" w:cs="宋体"/>
      <w:kern w:val="0"/>
    </w:rPr>
  </w:style>
  <w:style w:type="paragraph" w:styleId="1">
    <w:name w:val="heading 1"/>
    <w:basedOn w:val="a3"/>
    <w:next w:val="a3"/>
    <w:link w:val="10"/>
    <w:uiPriority w:val="9"/>
    <w:qFormat/>
    <w:rsid w:val="00917FB0"/>
    <w:pPr>
      <w:keepNext/>
      <w:keepLines/>
      <w:numPr>
        <w:numId w:val="1"/>
      </w:numPr>
      <w:spacing w:before="340" w:after="330" w:line="578" w:lineRule="auto"/>
      <w:outlineLvl w:val="0"/>
    </w:pPr>
    <w:rPr>
      <w:b/>
      <w:bCs/>
      <w:kern w:val="44"/>
      <w:sz w:val="44"/>
      <w:szCs w:val="44"/>
    </w:rPr>
  </w:style>
  <w:style w:type="paragraph" w:styleId="2">
    <w:name w:val="heading 2"/>
    <w:basedOn w:val="a3"/>
    <w:next w:val="a3"/>
    <w:link w:val="20"/>
    <w:uiPriority w:val="9"/>
    <w:unhideWhenUsed/>
    <w:qFormat/>
    <w:rsid w:val="00917FB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unhideWhenUsed/>
    <w:qFormat/>
    <w:rsid w:val="00917FB0"/>
    <w:pPr>
      <w:keepNext/>
      <w:keepLines/>
      <w:numPr>
        <w:ilvl w:val="2"/>
        <w:numId w:val="1"/>
      </w:numPr>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a8"/>
    <w:uiPriority w:val="99"/>
    <w:unhideWhenUsed/>
    <w:rsid w:val="00917FB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917FB0"/>
    <w:rPr>
      <w:sz w:val="18"/>
      <w:szCs w:val="18"/>
    </w:rPr>
  </w:style>
  <w:style w:type="paragraph" w:styleId="a9">
    <w:name w:val="footer"/>
    <w:basedOn w:val="a3"/>
    <w:link w:val="aa"/>
    <w:uiPriority w:val="99"/>
    <w:unhideWhenUsed/>
    <w:rsid w:val="00917FB0"/>
    <w:pPr>
      <w:tabs>
        <w:tab w:val="center" w:pos="4153"/>
        <w:tab w:val="right" w:pos="8306"/>
      </w:tabs>
      <w:snapToGrid w:val="0"/>
    </w:pPr>
    <w:rPr>
      <w:sz w:val="18"/>
      <w:szCs w:val="18"/>
    </w:rPr>
  </w:style>
  <w:style w:type="character" w:customStyle="1" w:styleId="aa">
    <w:name w:val="页脚 字符"/>
    <w:basedOn w:val="a4"/>
    <w:link w:val="a9"/>
    <w:uiPriority w:val="99"/>
    <w:rsid w:val="00917FB0"/>
    <w:rPr>
      <w:sz w:val="18"/>
      <w:szCs w:val="18"/>
    </w:rPr>
  </w:style>
  <w:style w:type="paragraph" w:styleId="ab">
    <w:name w:val="Balloon Text"/>
    <w:basedOn w:val="a3"/>
    <w:link w:val="ac"/>
    <w:uiPriority w:val="99"/>
    <w:semiHidden/>
    <w:unhideWhenUsed/>
    <w:rsid w:val="00917FB0"/>
    <w:rPr>
      <w:sz w:val="18"/>
      <w:szCs w:val="18"/>
    </w:rPr>
  </w:style>
  <w:style w:type="character" w:customStyle="1" w:styleId="ac">
    <w:name w:val="批注框文本 字符"/>
    <w:basedOn w:val="a4"/>
    <w:link w:val="ab"/>
    <w:uiPriority w:val="99"/>
    <w:semiHidden/>
    <w:rsid w:val="00917FB0"/>
    <w:rPr>
      <w:sz w:val="18"/>
      <w:szCs w:val="18"/>
    </w:rPr>
  </w:style>
  <w:style w:type="character" w:customStyle="1" w:styleId="10">
    <w:name w:val="标题 1 字符"/>
    <w:basedOn w:val="a4"/>
    <w:link w:val="1"/>
    <w:uiPriority w:val="9"/>
    <w:rsid w:val="00917FB0"/>
    <w:rPr>
      <w:rFonts w:ascii="宋体" w:eastAsia="宋体" w:hAnsi="宋体" w:cs="宋体"/>
      <w:b/>
      <w:bCs/>
      <w:kern w:val="44"/>
      <w:sz w:val="44"/>
      <w:szCs w:val="44"/>
    </w:rPr>
  </w:style>
  <w:style w:type="character" w:customStyle="1" w:styleId="20">
    <w:name w:val="标题 2 字符"/>
    <w:basedOn w:val="a4"/>
    <w:link w:val="2"/>
    <w:uiPriority w:val="9"/>
    <w:rsid w:val="00917FB0"/>
    <w:rPr>
      <w:rFonts w:asciiTheme="majorHAnsi" w:eastAsiaTheme="majorEastAsia" w:hAnsiTheme="majorHAnsi" w:cstheme="majorBidi"/>
      <w:b/>
      <w:bCs/>
      <w:kern w:val="0"/>
      <w:sz w:val="32"/>
      <w:szCs w:val="32"/>
    </w:rPr>
  </w:style>
  <w:style w:type="character" w:customStyle="1" w:styleId="30">
    <w:name w:val="标题 3 字符"/>
    <w:basedOn w:val="a4"/>
    <w:link w:val="3"/>
    <w:uiPriority w:val="9"/>
    <w:rsid w:val="00917FB0"/>
    <w:rPr>
      <w:rFonts w:ascii="宋体" w:eastAsia="宋体" w:hAnsi="宋体" w:cs="宋体"/>
      <w:b/>
      <w:bCs/>
      <w:kern w:val="0"/>
      <w:sz w:val="32"/>
      <w:szCs w:val="32"/>
    </w:rPr>
  </w:style>
  <w:style w:type="table" w:styleId="ad">
    <w:name w:val="Table Grid"/>
    <w:basedOn w:val="a5"/>
    <w:qFormat/>
    <w:rsid w:val="00295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一级标题"/>
    <w:next w:val="a3"/>
    <w:autoRedefine/>
    <w:qFormat/>
    <w:rsid w:val="00CC4297"/>
    <w:pPr>
      <w:numPr>
        <w:numId w:val="2"/>
      </w:numPr>
      <w:outlineLvl w:val="0"/>
    </w:pPr>
    <w:rPr>
      <w:rFonts w:eastAsia="宋体"/>
      <w:b/>
      <w:color w:val="000000" w:themeColor="text1"/>
      <w:sz w:val="32"/>
    </w:rPr>
  </w:style>
  <w:style w:type="paragraph" w:customStyle="1" w:styleId="a0">
    <w:name w:val="二级标题"/>
    <w:basedOn w:val="a"/>
    <w:next w:val="a3"/>
    <w:autoRedefine/>
    <w:qFormat/>
    <w:rsid w:val="00CC4297"/>
    <w:pPr>
      <w:numPr>
        <w:ilvl w:val="1"/>
      </w:numPr>
      <w:outlineLvl w:val="1"/>
    </w:pPr>
    <w:rPr>
      <w:sz w:val="30"/>
    </w:rPr>
  </w:style>
  <w:style w:type="paragraph" w:customStyle="1" w:styleId="a1">
    <w:name w:val="三级标题"/>
    <w:basedOn w:val="a0"/>
    <w:next w:val="a3"/>
    <w:autoRedefine/>
    <w:qFormat/>
    <w:rsid w:val="00CC4297"/>
    <w:pPr>
      <w:numPr>
        <w:ilvl w:val="2"/>
      </w:numPr>
      <w:outlineLvl w:val="2"/>
    </w:pPr>
    <w:rPr>
      <w:rFonts w:ascii="宋体" w:hAnsi="宋体"/>
      <w:noProof/>
      <w:sz w:val="28"/>
    </w:rPr>
  </w:style>
  <w:style w:type="paragraph" w:customStyle="1" w:styleId="a2">
    <w:name w:val="四级标题"/>
    <w:basedOn w:val="a1"/>
    <w:next w:val="a3"/>
    <w:link w:val="ae"/>
    <w:qFormat/>
    <w:rsid w:val="00CC4297"/>
    <w:pPr>
      <w:numPr>
        <w:ilvl w:val="3"/>
      </w:numPr>
      <w:outlineLvl w:val="3"/>
    </w:pPr>
    <w:rPr>
      <w:sz w:val="24"/>
    </w:rPr>
  </w:style>
  <w:style w:type="character" w:customStyle="1" w:styleId="ae">
    <w:name w:val="四级标题 字符"/>
    <w:basedOn w:val="a4"/>
    <w:link w:val="a2"/>
    <w:rsid w:val="00CC4297"/>
    <w:rPr>
      <w:rFonts w:ascii="宋体" w:eastAsia="宋体" w:hAnsi="宋体"/>
      <w:b/>
      <w:noProof/>
      <w:color w:val="000000" w:themeColor="text1"/>
      <w:sz w:val="24"/>
    </w:rPr>
  </w:style>
  <w:style w:type="paragraph" w:styleId="af">
    <w:name w:val="List Paragraph"/>
    <w:basedOn w:val="a3"/>
    <w:uiPriority w:val="34"/>
    <w:qFormat/>
    <w:rsid w:val="00D517C4"/>
    <w:pPr>
      <w:ind w:firstLineChars="200" w:firstLine="420"/>
    </w:pPr>
  </w:style>
  <w:style w:type="table" w:customStyle="1" w:styleId="11">
    <w:name w:val="网格型1"/>
    <w:basedOn w:val="a5"/>
    <w:next w:val="ad"/>
    <w:qFormat/>
    <w:rsid w:val="004C7AFB"/>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a3"/>
    <w:next w:val="a3"/>
    <w:autoRedefine/>
    <w:uiPriority w:val="39"/>
    <w:unhideWhenUsed/>
    <w:rsid w:val="00F2516E"/>
  </w:style>
  <w:style w:type="paragraph" w:styleId="TOC2">
    <w:name w:val="toc 2"/>
    <w:basedOn w:val="a3"/>
    <w:next w:val="a3"/>
    <w:autoRedefine/>
    <w:uiPriority w:val="39"/>
    <w:unhideWhenUsed/>
    <w:rsid w:val="00F2516E"/>
    <w:pPr>
      <w:ind w:leftChars="200" w:left="420"/>
    </w:pPr>
  </w:style>
  <w:style w:type="paragraph" w:styleId="TOC3">
    <w:name w:val="toc 3"/>
    <w:basedOn w:val="a3"/>
    <w:next w:val="a3"/>
    <w:autoRedefine/>
    <w:uiPriority w:val="39"/>
    <w:unhideWhenUsed/>
    <w:rsid w:val="00F2516E"/>
    <w:pPr>
      <w:ind w:leftChars="400" w:left="840"/>
    </w:pPr>
  </w:style>
  <w:style w:type="character" w:styleId="af0">
    <w:name w:val="Hyperlink"/>
    <w:basedOn w:val="a4"/>
    <w:uiPriority w:val="99"/>
    <w:unhideWhenUsed/>
    <w:rsid w:val="00F251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E1DA7-3E33-46CA-BD4E-644D60693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16</Pages>
  <Words>1405</Words>
  <Characters>8013</Characters>
  <Application>Microsoft Office Word</Application>
  <DocSecurity>0</DocSecurity>
  <Lines>66</Lines>
  <Paragraphs>18</Paragraphs>
  <ScaleCrop>false</ScaleCrop>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37495</cp:lastModifiedBy>
  <cp:revision>5</cp:revision>
  <dcterms:created xsi:type="dcterms:W3CDTF">2019-01-12T04:20:00Z</dcterms:created>
  <dcterms:modified xsi:type="dcterms:W3CDTF">2019-01-15T06:17:00Z</dcterms:modified>
</cp:coreProperties>
</file>