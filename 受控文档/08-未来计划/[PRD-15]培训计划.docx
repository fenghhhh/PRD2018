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F0" w:rsidRDefault="000546F0" w:rsidP="000546F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8C18703" wp14:editId="53652A72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F0" w:rsidRDefault="000546F0" w:rsidP="000546F0">
      <w:pPr>
        <w:jc w:val="center"/>
        <w:rPr>
          <w:b/>
        </w:rPr>
      </w:pPr>
    </w:p>
    <w:p w:rsidR="000546F0" w:rsidRDefault="000546F0" w:rsidP="000546F0">
      <w:pPr>
        <w:rPr>
          <w:b/>
        </w:rPr>
      </w:pPr>
    </w:p>
    <w:p w:rsidR="000546F0" w:rsidRDefault="000546F0" w:rsidP="000546F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:rsidR="000546F0" w:rsidRPr="000546F0" w:rsidRDefault="000546F0" w:rsidP="000546F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32"/>
          <w:szCs w:val="32"/>
        </w:rPr>
      </w:pPr>
      <w:r w:rsidRPr="000546F0">
        <w:rPr>
          <w:rFonts w:ascii="Calibri Light" w:hAnsi="Calibri Light" w:cs="Times New Roman" w:hint="eastAsia"/>
          <w:b/>
          <w:spacing w:val="-10"/>
          <w:sz w:val="32"/>
          <w:szCs w:val="32"/>
        </w:rPr>
        <w:t>培训计划</w:t>
      </w:r>
    </w:p>
    <w:tbl>
      <w:tblPr>
        <w:tblpPr w:leftFromText="180" w:rightFromText="180" w:vertAnchor="text" w:horzAnchor="margin" w:tblpY="5183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546F0" w:rsidTr="000546F0">
        <w:tc>
          <w:tcPr>
            <w:tcW w:w="2653" w:type="dxa"/>
            <w:vMerge w:val="restart"/>
            <w:shd w:val="clear" w:color="auto" w:fill="auto"/>
          </w:tcPr>
          <w:p w:rsidR="000546F0" w:rsidRDefault="000546F0" w:rsidP="000546F0">
            <w:r>
              <w:rPr>
                <w:rFonts w:hint="eastAsia"/>
              </w:rPr>
              <w:t>文件状态：</w:t>
            </w:r>
          </w:p>
          <w:p w:rsidR="000546F0" w:rsidRDefault="000546F0" w:rsidP="000546F0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0546F0" w:rsidRDefault="000546F0" w:rsidP="000546F0">
            <w:r>
              <w:rPr>
                <w:rFonts w:hint="eastAsia"/>
              </w:rPr>
              <w:t xml:space="preserve">　[  ]正式发布</w:t>
            </w:r>
          </w:p>
          <w:p w:rsidR="000546F0" w:rsidRDefault="000546F0" w:rsidP="000546F0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0546F0" w:rsidRDefault="000546F0" w:rsidP="000546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0546F0" w:rsidRDefault="000546F0" w:rsidP="000546F0">
            <w:pPr>
              <w:rPr>
                <w:szCs w:val="21"/>
              </w:rPr>
            </w:pPr>
            <w:r>
              <w:rPr>
                <w:szCs w:val="21"/>
              </w:rPr>
              <w:t>PRD-2018-G15-</w:t>
            </w:r>
            <w:r>
              <w:rPr>
                <w:rFonts w:hint="eastAsia"/>
                <w:szCs w:val="21"/>
              </w:rPr>
              <w:t>TP</w:t>
            </w:r>
          </w:p>
        </w:tc>
      </w:tr>
      <w:tr w:rsidR="000546F0" w:rsidTr="000546F0">
        <w:tc>
          <w:tcPr>
            <w:tcW w:w="2653" w:type="dxa"/>
            <w:vMerge/>
            <w:shd w:val="clear" w:color="auto" w:fill="auto"/>
          </w:tcPr>
          <w:p w:rsidR="000546F0" w:rsidRDefault="000546F0" w:rsidP="000546F0"/>
        </w:tc>
        <w:tc>
          <w:tcPr>
            <w:tcW w:w="1170" w:type="dxa"/>
            <w:shd w:val="clear" w:color="auto" w:fill="BEBEBE"/>
          </w:tcPr>
          <w:p w:rsidR="000546F0" w:rsidRDefault="000546F0" w:rsidP="000546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0546F0" w:rsidRDefault="000546F0" w:rsidP="000546F0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ins w:id="0" w:author="hyx" w:date="2018-11-18T19:48:00Z">
              <w:del w:id="1" w:author="xsq" w:date="2018-11-22T18:30:00Z">
                <w:r>
                  <w:rPr>
                    <w:szCs w:val="21"/>
                  </w:rPr>
                  <w:delText>7</w:delText>
                </w:r>
              </w:del>
            </w:ins>
            <w:r>
              <w:rPr>
                <w:szCs w:val="21"/>
              </w:rPr>
              <w:t>0</w:t>
            </w:r>
            <w:del w:id="2" w:author="hyx" w:date="2018-11-10T14:08:00Z">
              <w:r>
                <w:rPr>
                  <w:rFonts w:hint="eastAsia"/>
                  <w:szCs w:val="21"/>
                </w:rPr>
                <w:delText>4</w:delText>
              </w:r>
            </w:del>
          </w:p>
        </w:tc>
      </w:tr>
      <w:tr w:rsidR="000546F0" w:rsidTr="000546F0">
        <w:tc>
          <w:tcPr>
            <w:tcW w:w="2653" w:type="dxa"/>
            <w:vMerge/>
            <w:shd w:val="clear" w:color="auto" w:fill="auto"/>
          </w:tcPr>
          <w:p w:rsidR="000546F0" w:rsidRDefault="000546F0" w:rsidP="000546F0"/>
        </w:tc>
        <w:tc>
          <w:tcPr>
            <w:tcW w:w="1170" w:type="dxa"/>
            <w:shd w:val="clear" w:color="auto" w:fill="BEBEBE"/>
          </w:tcPr>
          <w:p w:rsidR="000546F0" w:rsidRDefault="000546F0" w:rsidP="000546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0546F0" w:rsidRDefault="000546F0" w:rsidP="000546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0546F0" w:rsidTr="000546F0">
        <w:tc>
          <w:tcPr>
            <w:tcW w:w="2653" w:type="dxa"/>
            <w:vMerge/>
            <w:shd w:val="clear" w:color="auto" w:fill="auto"/>
          </w:tcPr>
          <w:p w:rsidR="000546F0" w:rsidRDefault="000546F0" w:rsidP="000546F0"/>
        </w:tc>
        <w:tc>
          <w:tcPr>
            <w:tcW w:w="1170" w:type="dxa"/>
            <w:shd w:val="clear" w:color="auto" w:fill="BEBEBE"/>
          </w:tcPr>
          <w:p w:rsidR="000546F0" w:rsidRDefault="000546F0" w:rsidP="000546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0546F0" w:rsidRDefault="000546F0" w:rsidP="000546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del w:id="3" w:author="hyx" w:date="2018-11-10T14:08:00Z">
              <w:r>
                <w:rPr>
                  <w:szCs w:val="21"/>
                </w:rPr>
                <w:delText>0</w:delText>
              </w:r>
            </w:del>
            <w:r>
              <w:rPr>
                <w:szCs w:val="21"/>
              </w:rPr>
              <w:t>-12</w:t>
            </w:r>
            <w:ins w:id="4" w:author="hyx" w:date="2018-11-10T14:08:00Z">
              <w:del w:id="5" w:author="xsq" w:date="2018-11-22T18:30:00Z">
                <w:r>
                  <w:rPr>
                    <w:szCs w:val="21"/>
                  </w:rPr>
                  <w:delText>1</w:delText>
                </w:r>
              </w:del>
            </w:ins>
            <w:ins w:id="6" w:author="hyx" w:date="2018-11-18T19:48:00Z">
              <w:del w:id="7" w:author="xsq" w:date="2018-11-22T18:30:00Z">
                <w:r>
                  <w:rPr>
                    <w:szCs w:val="21"/>
                  </w:rPr>
                  <w:delText>8</w:delText>
                </w:r>
              </w:del>
            </w:ins>
            <w:del w:id="8" w:author="hyx" w:date="2018-11-10T14:08:00Z">
              <w:r>
                <w:rPr>
                  <w:rFonts w:hint="eastAsia"/>
                  <w:szCs w:val="21"/>
                </w:rPr>
                <w:delText>31</w:delText>
              </w:r>
            </w:del>
          </w:p>
        </w:tc>
      </w:tr>
    </w:tbl>
    <w:p w:rsidR="000546F0" w:rsidRDefault="000546F0" w:rsidP="000546F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0546F0">
        <w:rPr>
          <w:rFonts w:ascii="Calibri Light" w:hAnsi="Calibri Light" w:cs="Times New Roman"/>
          <w:b/>
          <w:spacing w:val="-10"/>
          <w:sz w:val="44"/>
          <w:szCs w:val="56"/>
        </w:rPr>
        <w:t>Training plan</w:t>
      </w:r>
    </w:p>
    <w:p w:rsidR="000546F0" w:rsidRDefault="000546F0"/>
    <w:p w:rsidR="000546F0" w:rsidRDefault="000546F0">
      <w:r>
        <w:br w:type="page"/>
      </w:r>
    </w:p>
    <w:p w:rsidR="000546F0" w:rsidRDefault="000546F0"/>
    <w:p w:rsidR="000546F0" w:rsidRPr="000546F0" w:rsidRDefault="000546F0" w:rsidP="000546F0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495739754"/>
      <w:bookmarkStart w:id="10" w:name="_Toc496719355"/>
      <w:bookmarkStart w:id="11" w:name="_Toc466020645"/>
      <w:bookmarkStart w:id="12" w:name="_Toc466742046"/>
      <w:bookmarkStart w:id="13" w:name="_Toc27132"/>
      <w:bookmarkStart w:id="14" w:name="_Toc12861"/>
      <w:bookmarkStart w:id="15" w:name="_Toc60"/>
      <w:bookmarkStart w:id="16" w:name="_Toc446076693"/>
      <w:bookmarkStart w:id="17" w:name="_Toc447553497"/>
      <w:bookmarkStart w:id="18" w:name="_Toc530709081"/>
      <w:bookmarkStart w:id="19" w:name="_Toc535055298"/>
      <w:r w:rsidRPr="000546F0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 w:rsidRPr="000546F0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546F0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546F0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546F0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546F0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546F0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546F0" w:rsidRPr="000546F0" w:rsidTr="00D010BC">
        <w:trPr>
          <w:trHeight w:val="300"/>
        </w:trPr>
        <w:tc>
          <w:tcPr>
            <w:tcW w:w="1269" w:type="dxa"/>
            <w:shd w:val="clear" w:color="auto" w:fill="BDD6EE"/>
          </w:tcPr>
          <w:p w:rsidR="000546F0" w:rsidRPr="000546F0" w:rsidRDefault="000546F0" w:rsidP="00D010BC">
            <w:pPr>
              <w:jc w:val="center"/>
              <w:rPr>
                <w:b/>
                <w:szCs w:val="21"/>
              </w:rPr>
            </w:pPr>
            <w:r w:rsidRPr="000546F0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/>
          </w:tcPr>
          <w:p w:rsidR="000546F0" w:rsidRPr="000546F0" w:rsidRDefault="000546F0" w:rsidP="00D010BC">
            <w:pPr>
              <w:jc w:val="center"/>
              <w:rPr>
                <w:b/>
                <w:szCs w:val="21"/>
              </w:rPr>
            </w:pPr>
            <w:r w:rsidRPr="000546F0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/>
          </w:tcPr>
          <w:p w:rsidR="000546F0" w:rsidRPr="000546F0" w:rsidRDefault="000546F0" w:rsidP="00D010BC">
            <w:pPr>
              <w:jc w:val="center"/>
              <w:rPr>
                <w:b/>
                <w:szCs w:val="21"/>
              </w:rPr>
            </w:pPr>
            <w:r w:rsidRPr="000546F0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/>
          </w:tcPr>
          <w:p w:rsidR="000546F0" w:rsidRPr="000546F0" w:rsidRDefault="000546F0" w:rsidP="00D010BC">
            <w:pPr>
              <w:jc w:val="center"/>
              <w:rPr>
                <w:b/>
                <w:szCs w:val="21"/>
              </w:rPr>
            </w:pPr>
            <w:r w:rsidRPr="000546F0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/>
          </w:tcPr>
          <w:p w:rsidR="000546F0" w:rsidRPr="000546F0" w:rsidRDefault="000546F0" w:rsidP="00D010BC">
            <w:pPr>
              <w:jc w:val="center"/>
              <w:rPr>
                <w:b/>
                <w:szCs w:val="21"/>
              </w:rPr>
            </w:pPr>
            <w:r w:rsidRPr="000546F0">
              <w:rPr>
                <w:rFonts w:hint="eastAsia"/>
                <w:b/>
                <w:szCs w:val="21"/>
              </w:rPr>
              <w:t>备注</w:t>
            </w:r>
          </w:p>
        </w:tc>
      </w:tr>
      <w:tr w:rsidR="000546F0" w:rsidRPr="000546F0" w:rsidTr="00D010BC">
        <w:trPr>
          <w:trHeight w:val="90"/>
        </w:trPr>
        <w:tc>
          <w:tcPr>
            <w:tcW w:w="1269" w:type="dxa"/>
          </w:tcPr>
          <w:p w:rsidR="000546F0" w:rsidRPr="000546F0" w:rsidRDefault="000546F0" w:rsidP="00D010BC">
            <w:pPr>
              <w:rPr>
                <w:szCs w:val="21"/>
              </w:rPr>
            </w:pPr>
            <w:r w:rsidRPr="000546F0">
              <w:rPr>
                <w:rFonts w:hint="eastAsia"/>
                <w:szCs w:val="21"/>
              </w:rPr>
              <w:t>0.</w:t>
            </w:r>
            <w:r w:rsidRPr="000546F0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0546F0" w:rsidRPr="000546F0" w:rsidRDefault="000546F0" w:rsidP="00D010BC">
            <w:pPr>
              <w:rPr>
                <w:szCs w:val="21"/>
              </w:rPr>
            </w:pPr>
            <w:r w:rsidRPr="000546F0"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:rsidR="000546F0" w:rsidRPr="000546F0" w:rsidRDefault="000546F0" w:rsidP="00D010BC">
            <w:pPr>
              <w:rPr>
                <w:szCs w:val="21"/>
              </w:rPr>
            </w:pPr>
            <w:bookmarkStart w:id="20" w:name="OLE_LINK1"/>
            <w:bookmarkStart w:id="21" w:name="OLE_LINK2"/>
            <w:bookmarkStart w:id="22" w:name="OLE_LINK4"/>
            <w:r w:rsidRPr="000546F0">
              <w:rPr>
                <w:rFonts w:hint="eastAsia"/>
                <w:szCs w:val="21"/>
              </w:rPr>
              <w:t>黄叶轩，陈俊仁，</w:t>
            </w:r>
          </w:p>
          <w:p w:rsidR="000546F0" w:rsidRPr="000546F0" w:rsidRDefault="000546F0" w:rsidP="00D010BC">
            <w:pPr>
              <w:rPr>
                <w:szCs w:val="21"/>
              </w:rPr>
            </w:pPr>
            <w:bookmarkStart w:id="23" w:name="OLE_LINK5"/>
            <w:bookmarkStart w:id="24" w:name="OLE_LINK6"/>
            <w:bookmarkEnd w:id="20"/>
            <w:bookmarkEnd w:id="21"/>
            <w:bookmarkEnd w:id="22"/>
            <w:r w:rsidRPr="000546F0">
              <w:rPr>
                <w:rFonts w:hint="eastAsia"/>
                <w:szCs w:val="21"/>
              </w:rPr>
              <w:t>陈苏民，徐双铅，</w:t>
            </w:r>
          </w:p>
          <w:p w:rsidR="000546F0" w:rsidRPr="000546F0" w:rsidRDefault="000546F0" w:rsidP="00D010BC">
            <w:pPr>
              <w:rPr>
                <w:szCs w:val="21"/>
              </w:rPr>
            </w:pPr>
            <w:bookmarkStart w:id="25" w:name="OLE_LINK7"/>
            <w:bookmarkStart w:id="26" w:name="OLE_LINK8"/>
            <w:bookmarkStart w:id="27" w:name="OLE_LINK9"/>
            <w:bookmarkEnd w:id="23"/>
            <w:bookmarkEnd w:id="24"/>
            <w:r w:rsidRPr="000546F0">
              <w:rPr>
                <w:rFonts w:hint="eastAsia"/>
                <w:szCs w:val="21"/>
              </w:rPr>
              <w:t>吕迪</w:t>
            </w:r>
            <w:bookmarkEnd w:id="25"/>
            <w:bookmarkEnd w:id="26"/>
            <w:bookmarkEnd w:id="27"/>
          </w:p>
        </w:tc>
        <w:tc>
          <w:tcPr>
            <w:tcW w:w="1671" w:type="dxa"/>
          </w:tcPr>
          <w:p w:rsidR="000546F0" w:rsidRPr="000546F0" w:rsidRDefault="000546F0" w:rsidP="000546F0">
            <w:pPr>
              <w:rPr>
                <w:szCs w:val="21"/>
              </w:rPr>
            </w:pPr>
            <w:r w:rsidRPr="000546F0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 w:rsidRPr="000546F0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Pr="000546F0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 w:rsidRPr="000546F0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9</w:t>
            </w:r>
            <w:r w:rsidRPr="000546F0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Pr="000546F0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13</w:t>
            </w:r>
          </w:p>
        </w:tc>
        <w:tc>
          <w:tcPr>
            <w:tcW w:w="1672" w:type="dxa"/>
          </w:tcPr>
          <w:p w:rsidR="000546F0" w:rsidRPr="000546F0" w:rsidRDefault="000546F0" w:rsidP="00D010BC">
            <w:pPr>
              <w:rPr>
                <w:szCs w:val="21"/>
              </w:rPr>
            </w:pPr>
            <w:r w:rsidRPr="000546F0">
              <w:rPr>
                <w:rFonts w:hint="eastAsia"/>
                <w:szCs w:val="21"/>
              </w:rPr>
              <w:t>起草</w:t>
            </w:r>
          </w:p>
        </w:tc>
      </w:tr>
    </w:tbl>
    <w:p w:rsidR="000546F0" w:rsidRDefault="000546F0" w:rsidP="000546F0">
      <w:pPr>
        <w:keepNext/>
        <w:keepLines/>
        <w:spacing w:before="340" w:after="330" w:line="578" w:lineRule="auto"/>
        <w:jc w:val="center"/>
        <w:outlineLvl w:val="0"/>
      </w:pPr>
    </w:p>
    <w:p w:rsidR="000546F0" w:rsidRDefault="000546F0">
      <w:r>
        <w:br w:type="page"/>
      </w:r>
    </w:p>
    <w:sdt>
      <w:sdtPr>
        <w:rPr>
          <w:rFonts w:ascii="宋体" w:eastAsia="宋体" w:hAnsi="宋体" w:cs="宋体"/>
          <w:color w:val="auto"/>
          <w:sz w:val="21"/>
          <w:szCs w:val="22"/>
          <w:lang w:val="zh-CN"/>
        </w:rPr>
        <w:id w:val="293808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46F0" w:rsidRDefault="000546F0">
          <w:pPr>
            <w:pStyle w:val="TOC"/>
          </w:pPr>
          <w:r>
            <w:rPr>
              <w:lang w:val="zh-CN"/>
            </w:rPr>
            <w:t>目录</w:t>
          </w:r>
        </w:p>
        <w:p w:rsidR="00325C67" w:rsidRDefault="000546F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55298" w:history="1">
            <w:r w:rsidR="00325C67" w:rsidRPr="00007C8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325C67" w:rsidRPr="00007C8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5C67" w:rsidRPr="00007C8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325C67" w:rsidRPr="00007C8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5C67" w:rsidRPr="00007C8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325C67" w:rsidRPr="00007C8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5C67" w:rsidRPr="00007C8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325C67">
              <w:rPr>
                <w:noProof/>
                <w:webHidden/>
              </w:rPr>
              <w:tab/>
            </w:r>
            <w:r w:rsidR="00325C67">
              <w:rPr>
                <w:noProof/>
                <w:webHidden/>
              </w:rPr>
              <w:fldChar w:fldCharType="begin"/>
            </w:r>
            <w:r w:rsidR="00325C67">
              <w:rPr>
                <w:noProof/>
                <w:webHidden/>
              </w:rPr>
              <w:instrText xml:space="preserve"> PAGEREF _Toc535055298 \h </w:instrText>
            </w:r>
            <w:r w:rsidR="00325C67">
              <w:rPr>
                <w:noProof/>
                <w:webHidden/>
              </w:rPr>
            </w:r>
            <w:r w:rsidR="00325C67">
              <w:rPr>
                <w:noProof/>
                <w:webHidden/>
              </w:rPr>
              <w:fldChar w:fldCharType="separate"/>
            </w:r>
            <w:r w:rsidR="00325C67">
              <w:rPr>
                <w:noProof/>
                <w:webHidden/>
              </w:rPr>
              <w:t>2</w:t>
            </w:r>
            <w:r w:rsidR="00325C67"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299" w:history="1">
            <w:r w:rsidRPr="00007C84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0" w:history="1">
            <w:r w:rsidRPr="00007C84">
              <w:rPr>
                <w:rStyle w:val="a7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1" w:history="1">
            <w:r w:rsidRPr="00007C84">
              <w:rPr>
                <w:rStyle w:val="a7"/>
                <w:noProof/>
              </w:rPr>
              <w:t>1.2参考资料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2" w:history="1">
            <w:r w:rsidRPr="00007C84">
              <w:rPr>
                <w:rStyle w:val="a7"/>
                <w:noProof/>
              </w:rPr>
              <w:t>人员培训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3" w:history="1">
            <w:r w:rsidRPr="00007C84">
              <w:rPr>
                <w:rStyle w:val="a7"/>
                <w:noProof/>
              </w:rPr>
              <w:t>2.1网页后台开发培训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4" w:history="1">
            <w:r w:rsidRPr="00007C84">
              <w:rPr>
                <w:rStyle w:val="a7"/>
                <w:noProof/>
              </w:rPr>
              <w:t>2.2网页前端开发培训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5" w:history="1">
            <w:r w:rsidRPr="00007C84">
              <w:rPr>
                <w:rStyle w:val="a7"/>
                <w:noProof/>
              </w:rPr>
              <w:t>2.3 Andriod App开发培训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6" w:history="1">
            <w:r w:rsidRPr="00007C84">
              <w:rPr>
                <w:rStyle w:val="a7"/>
                <w:noProof/>
              </w:rPr>
              <w:t>2.4 IOS App开发培训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7" w:history="1">
            <w:r w:rsidRPr="00007C84">
              <w:rPr>
                <w:rStyle w:val="a7"/>
                <w:noProof/>
              </w:rPr>
              <w:t>2.5 数据库开发培训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8" w:history="1">
            <w:r w:rsidRPr="00007C84">
              <w:rPr>
                <w:rStyle w:val="a7"/>
                <w:noProof/>
              </w:rPr>
              <w:t>2.6 服务器端开发培训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67" w:rsidRDefault="00325C6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55309" w:history="1">
            <w:r w:rsidRPr="00007C84">
              <w:rPr>
                <w:rStyle w:val="a7"/>
                <w:noProof/>
              </w:rPr>
              <w:t>2.7 管理员培训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_Toc535055309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0" w:rsidRDefault="000546F0">
          <w:r>
            <w:rPr>
              <w:b/>
              <w:bCs/>
              <w:lang w:val="zh-CN"/>
            </w:rPr>
            <w:fldChar w:fldCharType="end"/>
          </w:r>
        </w:p>
      </w:sdtContent>
    </w:sdt>
    <w:p w:rsidR="000546F0" w:rsidRDefault="000546F0" w:rsidP="000546F0">
      <w:pPr>
        <w:keepNext/>
        <w:keepLines/>
        <w:spacing w:before="340" w:after="330" w:line="578" w:lineRule="auto"/>
        <w:jc w:val="center"/>
        <w:outlineLvl w:val="0"/>
      </w:pPr>
      <w:bookmarkStart w:id="28" w:name="_GoBack"/>
      <w:bookmarkEnd w:id="28"/>
      <w:r>
        <w:br w:type="page"/>
      </w:r>
      <w:r>
        <w:lastRenderedPageBreak/>
        <w:t xml:space="preserve"> </w:t>
      </w:r>
    </w:p>
    <w:p w:rsidR="000546F0" w:rsidRPr="000546F0" w:rsidRDefault="000546F0" w:rsidP="00057B47">
      <w:pPr>
        <w:pStyle w:val="1"/>
      </w:pPr>
      <w:bookmarkStart w:id="29" w:name="_Toc503016934"/>
      <w:bookmarkStart w:id="30" w:name="_Toc535055299"/>
      <w:r w:rsidRPr="000546F0">
        <w:t>引言</w:t>
      </w:r>
      <w:bookmarkEnd w:id="29"/>
      <w:bookmarkEnd w:id="30"/>
    </w:p>
    <w:p w:rsidR="000546F0" w:rsidRPr="000546F0" w:rsidRDefault="000546F0" w:rsidP="00057B47">
      <w:pPr>
        <w:pStyle w:val="2"/>
      </w:pPr>
      <w:bookmarkStart w:id="31" w:name="_Toc29565"/>
      <w:bookmarkStart w:id="32" w:name="_Toc12380"/>
      <w:bookmarkStart w:id="33" w:name="_Toc501792045"/>
      <w:bookmarkStart w:id="34" w:name="_Toc503016935"/>
      <w:bookmarkStart w:id="35" w:name="_Toc535055300"/>
      <w:r w:rsidRPr="000546F0">
        <w:rPr>
          <w:rFonts w:hint="eastAsia"/>
        </w:rPr>
        <w:t>1.1目的</w:t>
      </w:r>
      <w:bookmarkEnd w:id="31"/>
      <w:bookmarkEnd w:id="32"/>
      <w:bookmarkEnd w:id="33"/>
      <w:bookmarkEnd w:id="34"/>
      <w:bookmarkEnd w:id="35"/>
    </w:p>
    <w:p w:rsidR="000546F0" w:rsidRPr="000546F0" w:rsidRDefault="000546F0" w:rsidP="000546F0">
      <w:pPr>
        <w:widowControl w:val="0"/>
        <w:ind w:leftChars="30" w:left="63" w:rightChars="12" w:right="25" w:firstLineChars="200" w:firstLine="480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val="en-GB"/>
        </w:rPr>
      </w:pPr>
      <w:bookmarkStart w:id="36" w:name="_Toc10645"/>
      <w:bookmarkStart w:id="37" w:name="_Toc15713"/>
      <w:bookmarkStart w:id="38" w:name="_Toc23954"/>
      <w:bookmarkStart w:id="39" w:name="_Toc27694"/>
      <w:bookmarkStart w:id="40" w:name="_Toc7824"/>
      <w:r w:rsidRPr="000546F0">
        <w:rPr>
          <w:rFonts w:ascii="Times New Roman" w:hAnsi="Times New Roman" w:cs="Times New Roman" w:hint="eastAsia"/>
          <w:color w:val="000000"/>
          <w:kern w:val="2"/>
          <w:sz w:val="24"/>
          <w:szCs w:val="24"/>
          <w:lang w:val="en-GB"/>
        </w:rPr>
        <w:t>人员培训作为工程实施的一个重要环节，对整个项目的实施至关重要，通过系统的培训，使得工作人员得到日常工作需要的专业技术知识和经验，从而保障整个系统的顺利运行。</w:t>
      </w:r>
    </w:p>
    <w:p w:rsidR="000546F0" w:rsidRPr="000546F0" w:rsidRDefault="000546F0" w:rsidP="000546F0">
      <w:pPr>
        <w:widowControl w:val="0"/>
        <w:ind w:leftChars="30" w:left="63" w:rightChars="12" w:right="25" w:firstLineChars="200" w:firstLine="480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val="en-GB"/>
        </w:rPr>
      </w:pPr>
      <w:r w:rsidRPr="000546F0">
        <w:rPr>
          <w:rFonts w:ascii="Times New Roman" w:hAnsi="Times New Roman" w:cs="Times New Roman" w:hint="eastAsia"/>
          <w:color w:val="000000"/>
          <w:kern w:val="2"/>
          <w:sz w:val="24"/>
          <w:szCs w:val="24"/>
          <w:lang w:val="en-GB"/>
        </w:rPr>
        <w:t>项目建设最终系统将交付用户使用，项目培训是项目实施中的重要环节，通过项目培训对业主人员进行全面的技术培训，使业主单位人员达到能独立进行管理、故障处理、日常测试维护等工作，以便于我方提供的软、硬件能够正常、安全的运行。</w:t>
      </w:r>
    </w:p>
    <w:p w:rsidR="000546F0" w:rsidRPr="000546F0" w:rsidRDefault="000546F0" w:rsidP="00057B47">
      <w:pPr>
        <w:pStyle w:val="2"/>
      </w:pPr>
      <w:bookmarkStart w:id="41" w:name="_Toc10112"/>
      <w:bookmarkStart w:id="42" w:name="_Toc15334"/>
      <w:bookmarkStart w:id="43" w:name="_Toc503016936"/>
      <w:bookmarkStart w:id="44" w:name="_Toc535055301"/>
      <w:bookmarkEnd w:id="36"/>
      <w:bookmarkEnd w:id="37"/>
      <w:bookmarkEnd w:id="38"/>
      <w:bookmarkEnd w:id="39"/>
      <w:bookmarkEnd w:id="40"/>
      <w:r w:rsidRPr="000546F0">
        <w:rPr>
          <w:rFonts w:hint="eastAsia"/>
        </w:rPr>
        <w:t>1.2参考资料</w:t>
      </w:r>
      <w:bookmarkEnd w:id="41"/>
      <w:bookmarkEnd w:id="42"/>
      <w:bookmarkEnd w:id="43"/>
      <w:bookmarkEnd w:id="44"/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《软件培训计划》</w:t>
      </w:r>
      <w:r>
        <w:rPr>
          <w:rFonts w:hint="eastAsia"/>
          <w:color w:val="000000"/>
          <w:kern w:val="2"/>
          <w:sz w:val="24"/>
          <w:szCs w:val="24"/>
        </w:rPr>
        <w:t>-</w:t>
      </w:r>
      <w:r w:rsidRPr="000546F0">
        <w:rPr>
          <w:rFonts w:hint="eastAsia"/>
          <w:color w:val="000000"/>
          <w:kern w:val="2"/>
          <w:sz w:val="24"/>
          <w:szCs w:val="24"/>
        </w:rPr>
        <w:t>百度文库</w:t>
      </w:r>
    </w:p>
    <w:p w:rsidR="000546F0" w:rsidRPr="000546F0" w:rsidRDefault="000546F0" w:rsidP="00057B47">
      <w:pPr>
        <w:pStyle w:val="1"/>
      </w:pPr>
      <w:bookmarkStart w:id="45" w:name="_Toc503016937"/>
      <w:bookmarkStart w:id="46" w:name="_Toc535055302"/>
      <w:r w:rsidRPr="000546F0">
        <w:rPr>
          <w:rFonts w:hint="eastAsia"/>
        </w:rPr>
        <w:t>人员培训</w:t>
      </w:r>
      <w:bookmarkEnd w:id="45"/>
      <w:bookmarkEnd w:id="46"/>
    </w:p>
    <w:p w:rsidR="000546F0" w:rsidRPr="000546F0" w:rsidRDefault="000546F0" w:rsidP="00057B47">
      <w:pPr>
        <w:pStyle w:val="2"/>
      </w:pPr>
      <w:bookmarkStart w:id="47" w:name="_Toc21920"/>
      <w:bookmarkStart w:id="48" w:name="_Toc13548"/>
      <w:bookmarkStart w:id="49" w:name="_Toc503016938"/>
      <w:bookmarkStart w:id="50" w:name="_Toc535055303"/>
      <w:r w:rsidRPr="000546F0">
        <w:rPr>
          <w:rFonts w:hint="eastAsia"/>
        </w:rPr>
        <w:t>2.1</w:t>
      </w:r>
      <w:bookmarkEnd w:id="47"/>
      <w:bookmarkEnd w:id="48"/>
      <w:r w:rsidR="00057B47">
        <w:rPr>
          <w:rFonts w:hint="eastAsia"/>
        </w:rPr>
        <w:t>网页后台开发</w:t>
      </w:r>
      <w:r w:rsidRPr="000546F0">
        <w:rPr>
          <w:rFonts w:hint="eastAsia"/>
        </w:rPr>
        <w:t>培训</w:t>
      </w:r>
      <w:bookmarkEnd w:id="49"/>
      <w:bookmarkEnd w:id="50"/>
    </w:p>
    <w:p w:rsidR="000546F0" w:rsidRPr="000546F0" w:rsidRDefault="00057B47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培训对象：网站后端程序员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培训目的：旨在向项目</w:t>
      </w:r>
      <w:r w:rsidR="00057B47">
        <w:rPr>
          <w:rFonts w:hint="eastAsia"/>
          <w:color w:val="000000"/>
          <w:kern w:val="2"/>
          <w:sz w:val="24"/>
          <w:szCs w:val="24"/>
        </w:rPr>
        <w:t>后台</w:t>
      </w:r>
      <w:r w:rsidRPr="000546F0">
        <w:rPr>
          <w:rFonts w:hint="eastAsia"/>
          <w:color w:val="000000"/>
          <w:kern w:val="2"/>
          <w:sz w:val="24"/>
          <w:szCs w:val="24"/>
        </w:rPr>
        <w:t>人员传授</w:t>
      </w:r>
      <w:r w:rsidR="00057B47">
        <w:rPr>
          <w:rFonts w:hint="eastAsia"/>
          <w:color w:val="000000"/>
          <w:kern w:val="2"/>
          <w:sz w:val="24"/>
          <w:szCs w:val="24"/>
        </w:rPr>
        <w:t>后端开发技能、团队协作方法</w:t>
      </w:r>
      <w:r w:rsidRPr="000546F0">
        <w:rPr>
          <w:rFonts w:hint="eastAsia"/>
          <w:color w:val="000000"/>
          <w:kern w:val="2"/>
          <w:sz w:val="24"/>
          <w:szCs w:val="24"/>
        </w:rPr>
        <w:t>。</w:t>
      </w:r>
    </w:p>
    <w:p w:rsidR="000546F0" w:rsidRPr="000546F0" w:rsidRDefault="00057B47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培训内容：项目技术技能培训、协作</w:t>
      </w:r>
      <w:r w:rsidR="000546F0" w:rsidRPr="000546F0">
        <w:rPr>
          <w:rFonts w:hint="eastAsia"/>
          <w:color w:val="000000"/>
          <w:kern w:val="2"/>
          <w:sz w:val="24"/>
          <w:szCs w:val="24"/>
        </w:rPr>
        <w:t>方法培训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培训方式：个别培训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培训批次：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不少于1次的集中培训，个别培训随时安排</w:t>
      </w:r>
    </w:p>
    <w:p w:rsidR="000546F0" w:rsidRPr="000546F0" w:rsidRDefault="000546F0" w:rsidP="00057B47">
      <w:pPr>
        <w:pStyle w:val="2"/>
      </w:pPr>
      <w:bookmarkStart w:id="51" w:name="_Toc9727"/>
      <w:bookmarkStart w:id="52" w:name="_Toc25450"/>
      <w:bookmarkStart w:id="53" w:name="_Toc503016939"/>
      <w:bookmarkStart w:id="54" w:name="_Toc535055304"/>
      <w:r w:rsidRPr="000546F0">
        <w:rPr>
          <w:rFonts w:hint="eastAsia"/>
        </w:rPr>
        <w:t>2.2</w:t>
      </w:r>
      <w:bookmarkEnd w:id="51"/>
      <w:bookmarkEnd w:id="52"/>
      <w:r w:rsidR="00057B47">
        <w:rPr>
          <w:rFonts w:hint="eastAsia"/>
        </w:rPr>
        <w:t>网页前端开发</w:t>
      </w:r>
      <w:r w:rsidRPr="000546F0">
        <w:rPr>
          <w:rFonts w:hint="eastAsia"/>
        </w:rPr>
        <w:t>培训</w:t>
      </w:r>
      <w:bookmarkEnd w:id="53"/>
      <w:bookmarkEnd w:id="54"/>
    </w:p>
    <w:p w:rsidR="000546F0" w:rsidRPr="000546F0" w:rsidRDefault="00C715A9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培训对象：网站前端程序员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培训目的：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旨在向项目</w:t>
      </w:r>
      <w:r w:rsidR="00C715A9">
        <w:rPr>
          <w:rFonts w:hint="eastAsia"/>
          <w:color w:val="000000"/>
          <w:kern w:val="2"/>
          <w:sz w:val="24"/>
          <w:szCs w:val="24"/>
        </w:rPr>
        <w:t>前端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人员传授</w:t>
      </w:r>
      <w:r w:rsidR="00C715A9">
        <w:rPr>
          <w:rFonts w:hint="eastAsia"/>
          <w:color w:val="000000"/>
          <w:kern w:val="2"/>
          <w:sz w:val="24"/>
          <w:szCs w:val="24"/>
        </w:rPr>
        <w:t>后端开发技能、团队协作方法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。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培训内容：</w:t>
      </w:r>
      <w:r w:rsidR="00C715A9">
        <w:rPr>
          <w:rFonts w:hint="eastAsia"/>
          <w:color w:val="000000"/>
          <w:kern w:val="2"/>
          <w:sz w:val="24"/>
          <w:szCs w:val="24"/>
        </w:rPr>
        <w:t>项目技术技能培训、协作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方法培训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培训方式：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个别培训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培训批次：不少于1次的集中培训，个别培训随时安排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</w:p>
    <w:p w:rsidR="000546F0" w:rsidRPr="000546F0" w:rsidRDefault="000546F0" w:rsidP="00057B47">
      <w:pPr>
        <w:pStyle w:val="2"/>
      </w:pPr>
      <w:bookmarkStart w:id="55" w:name="_Toc503016940"/>
      <w:bookmarkStart w:id="56" w:name="_Toc535055305"/>
      <w:r w:rsidRPr="000546F0">
        <w:rPr>
          <w:rFonts w:hint="eastAsia"/>
        </w:rPr>
        <w:lastRenderedPageBreak/>
        <w:t>2.3</w:t>
      </w:r>
      <w:r w:rsidR="00057B47">
        <w:t xml:space="preserve"> </w:t>
      </w:r>
      <w:r w:rsidR="00057B47">
        <w:rPr>
          <w:rFonts w:hint="eastAsia"/>
        </w:rPr>
        <w:t>Andriod</w:t>
      </w:r>
      <w:r w:rsidR="00057B47">
        <w:t xml:space="preserve"> </w:t>
      </w:r>
      <w:r w:rsidR="00057B47">
        <w:rPr>
          <w:rFonts w:hint="eastAsia"/>
        </w:rPr>
        <w:t>App开发</w:t>
      </w:r>
      <w:r w:rsidRPr="000546F0">
        <w:rPr>
          <w:rFonts w:hint="eastAsia"/>
        </w:rPr>
        <w:t>培训</w:t>
      </w:r>
      <w:bookmarkEnd w:id="55"/>
      <w:bookmarkEnd w:id="56"/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培训对象：</w:t>
      </w:r>
      <w:r w:rsidR="00C715A9">
        <w:rPr>
          <w:rFonts w:hint="eastAsia"/>
          <w:color w:val="000000"/>
          <w:kern w:val="2"/>
          <w:sz w:val="24"/>
          <w:szCs w:val="24"/>
        </w:rPr>
        <w:t>Andriod</w:t>
      </w:r>
      <w:r w:rsidR="00C715A9">
        <w:rPr>
          <w:color w:val="000000"/>
          <w:kern w:val="2"/>
          <w:sz w:val="24"/>
          <w:szCs w:val="24"/>
        </w:rPr>
        <w:t xml:space="preserve"> </w:t>
      </w:r>
      <w:r w:rsidR="00C715A9">
        <w:rPr>
          <w:rFonts w:hint="eastAsia"/>
          <w:color w:val="000000"/>
          <w:kern w:val="2"/>
          <w:sz w:val="24"/>
          <w:szCs w:val="24"/>
        </w:rPr>
        <w:t>App开发程序员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培训目的：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旨在向项目</w:t>
      </w:r>
      <w:r w:rsidR="00C715A9">
        <w:rPr>
          <w:rFonts w:hint="eastAsia"/>
          <w:color w:val="000000"/>
          <w:kern w:val="2"/>
          <w:sz w:val="24"/>
          <w:szCs w:val="24"/>
        </w:rPr>
        <w:t>Andriod</w:t>
      </w:r>
      <w:r w:rsidR="00C715A9">
        <w:rPr>
          <w:color w:val="000000"/>
          <w:kern w:val="2"/>
          <w:sz w:val="24"/>
          <w:szCs w:val="24"/>
        </w:rPr>
        <w:t xml:space="preserve"> </w:t>
      </w:r>
      <w:r w:rsidR="00C715A9">
        <w:rPr>
          <w:rFonts w:hint="eastAsia"/>
          <w:color w:val="000000"/>
          <w:kern w:val="2"/>
          <w:sz w:val="24"/>
          <w:szCs w:val="24"/>
        </w:rPr>
        <w:t>App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人员传授</w:t>
      </w:r>
      <w:r w:rsidR="00C715A9">
        <w:rPr>
          <w:rFonts w:hint="eastAsia"/>
          <w:color w:val="000000"/>
          <w:kern w:val="2"/>
          <w:sz w:val="24"/>
          <w:szCs w:val="24"/>
        </w:rPr>
        <w:t>Andriod</w:t>
      </w:r>
      <w:r w:rsidR="00C715A9">
        <w:rPr>
          <w:rFonts w:hint="eastAsia"/>
          <w:color w:val="000000"/>
          <w:kern w:val="2"/>
          <w:sz w:val="24"/>
          <w:szCs w:val="24"/>
        </w:rPr>
        <w:t>开发技能、团队协作方法</w:t>
      </w:r>
      <w:r w:rsidR="00C715A9" w:rsidRPr="000546F0">
        <w:rPr>
          <w:rFonts w:hint="eastAsia"/>
          <w:color w:val="000000"/>
          <w:kern w:val="2"/>
          <w:sz w:val="24"/>
          <w:szCs w:val="24"/>
        </w:rPr>
        <w:t>。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培训内容：开发原理、开发工具、系统架构、测试方法、数据收集方法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培训方式：集中培训和个别培训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培训批次：不少于1次的集中培训，个别培训随时安排</w:t>
      </w:r>
    </w:p>
    <w:p w:rsidR="000546F0" w:rsidRPr="000546F0" w:rsidRDefault="000546F0" w:rsidP="00057B47">
      <w:pPr>
        <w:pStyle w:val="2"/>
      </w:pPr>
      <w:bookmarkStart w:id="57" w:name="_Toc503016941"/>
      <w:bookmarkStart w:id="58" w:name="_Toc535055306"/>
      <w:r w:rsidRPr="000546F0">
        <w:rPr>
          <w:rFonts w:hint="eastAsia"/>
        </w:rPr>
        <w:t>2.4</w:t>
      </w:r>
      <w:r w:rsidR="00057B47">
        <w:t xml:space="preserve"> </w:t>
      </w:r>
      <w:r w:rsidR="00057B47">
        <w:rPr>
          <w:rFonts w:hint="eastAsia"/>
        </w:rPr>
        <w:t>I</w:t>
      </w:r>
      <w:r w:rsidR="00057B47">
        <w:t>OS App</w:t>
      </w:r>
      <w:r w:rsidR="00057B47">
        <w:rPr>
          <w:rFonts w:hint="eastAsia"/>
        </w:rPr>
        <w:t>开发</w:t>
      </w:r>
      <w:r w:rsidRPr="000546F0">
        <w:rPr>
          <w:rFonts w:hint="eastAsia"/>
        </w:rPr>
        <w:t>培训</w:t>
      </w:r>
      <w:bookmarkEnd w:id="57"/>
      <w:bookmarkEnd w:id="58"/>
    </w:p>
    <w:p w:rsidR="000546F0" w:rsidRPr="000546F0" w:rsidRDefault="00C715A9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培训对象：</w:t>
      </w:r>
      <w:r w:rsidR="000817A0">
        <w:rPr>
          <w:rFonts w:hint="eastAsia"/>
          <w:color w:val="000000"/>
          <w:kern w:val="2"/>
          <w:sz w:val="24"/>
          <w:szCs w:val="24"/>
        </w:rPr>
        <w:t>IOS</w:t>
      </w:r>
      <w:r w:rsidR="000817A0">
        <w:rPr>
          <w:color w:val="000000"/>
          <w:kern w:val="2"/>
          <w:sz w:val="24"/>
          <w:szCs w:val="24"/>
        </w:rPr>
        <w:t xml:space="preserve"> </w:t>
      </w:r>
      <w:r>
        <w:rPr>
          <w:rFonts w:hint="eastAsia"/>
          <w:color w:val="000000"/>
          <w:kern w:val="2"/>
          <w:sz w:val="24"/>
          <w:szCs w:val="24"/>
        </w:rPr>
        <w:t>App开发程序员</w:t>
      </w:r>
    </w:p>
    <w:p w:rsidR="000817A0" w:rsidRPr="000546F0" w:rsidRDefault="000546F0" w:rsidP="000817A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培训目的：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旨在向项目</w:t>
      </w:r>
      <w:r w:rsidR="000817A0">
        <w:rPr>
          <w:rFonts w:hint="eastAsia"/>
          <w:color w:val="000000"/>
          <w:kern w:val="2"/>
          <w:sz w:val="24"/>
          <w:szCs w:val="24"/>
        </w:rPr>
        <w:t>IOS</w:t>
      </w:r>
      <w:r w:rsidR="000817A0">
        <w:rPr>
          <w:color w:val="000000"/>
          <w:kern w:val="2"/>
          <w:sz w:val="24"/>
          <w:szCs w:val="24"/>
        </w:rPr>
        <w:t xml:space="preserve"> </w:t>
      </w:r>
      <w:r w:rsidR="000817A0">
        <w:rPr>
          <w:rFonts w:hint="eastAsia"/>
          <w:color w:val="000000"/>
          <w:kern w:val="2"/>
          <w:sz w:val="24"/>
          <w:szCs w:val="24"/>
        </w:rPr>
        <w:t>App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人员传授</w:t>
      </w:r>
      <w:r w:rsidR="000817A0">
        <w:rPr>
          <w:rFonts w:hint="eastAsia"/>
          <w:color w:val="000000"/>
          <w:kern w:val="2"/>
          <w:sz w:val="24"/>
          <w:szCs w:val="24"/>
        </w:rPr>
        <w:t>IOS</w:t>
      </w:r>
      <w:r w:rsidR="000817A0">
        <w:rPr>
          <w:rFonts w:hint="eastAsia"/>
          <w:color w:val="000000"/>
          <w:kern w:val="2"/>
          <w:sz w:val="24"/>
          <w:szCs w:val="24"/>
        </w:rPr>
        <w:t>开发技能、团队协作方法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。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培训内容：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开发原理、开发工具、系统架构、测试方法、数据收集方法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培训方式：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集中培训和个别培训</w:t>
      </w:r>
    </w:p>
    <w:p w:rsidR="000546F0" w:rsidRPr="000546F0" w:rsidRDefault="000546F0" w:rsidP="000546F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培训批次：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不少于1次的集中培训，个别培训随时安排</w:t>
      </w:r>
    </w:p>
    <w:p w:rsidR="000546F0" w:rsidRPr="000546F0" w:rsidRDefault="000546F0" w:rsidP="000546F0">
      <w:pPr>
        <w:widowControl w:val="0"/>
        <w:ind w:leftChars="30" w:left="63" w:rightChars="12" w:right="25" w:firstLine="480"/>
        <w:jc w:val="both"/>
        <w:rPr>
          <w:rFonts w:ascii="Times New Roman" w:hAnsi="Times New Roman" w:cs="Times New Roman"/>
          <w:color w:val="000000"/>
          <w:kern w:val="2"/>
          <w:szCs w:val="20"/>
          <w:lang w:val="en-GB"/>
        </w:rPr>
      </w:pPr>
    </w:p>
    <w:p w:rsidR="00785419" w:rsidRDefault="00057B47" w:rsidP="00057B47">
      <w:pPr>
        <w:pStyle w:val="2"/>
      </w:pPr>
      <w:bookmarkStart w:id="59" w:name="_Toc535055307"/>
      <w:r>
        <w:t xml:space="preserve">2.5 </w:t>
      </w:r>
      <w:r>
        <w:rPr>
          <w:rFonts w:hint="eastAsia"/>
        </w:rPr>
        <w:t>数据库开发培训</w:t>
      </w:r>
      <w:bookmarkEnd w:id="59"/>
    </w:p>
    <w:p w:rsidR="00057B47" w:rsidRPr="000546F0" w:rsidRDefault="00057B47" w:rsidP="00057B47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培训对象：</w:t>
      </w:r>
      <w:r w:rsidR="000817A0">
        <w:rPr>
          <w:rFonts w:hint="eastAsia"/>
          <w:color w:val="000000"/>
          <w:kern w:val="2"/>
          <w:sz w:val="24"/>
          <w:szCs w:val="24"/>
        </w:rPr>
        <w:t>数据库开发程序员</w:t>
      </w:r>
    </w:p>
    <w:p w:rsidR="000817A0" w:rsidRPr="000546F0" w:rsidRDefault="00057B47" w:rsidP="000817A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培训目的：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旨在向项目</w:t>
      </w:r>
      <w:r w:rsidR="000817A0">
        <w:rPr>
          <w:rFonts w:hint="eastAsia"/>
          <w:color w:val="000000"/>
          <w:kern w:val="2"/>
          <w:sz w:val="24"/>
          <w:szCs w:val="24"/>
        </w:rPr>
        <w:t>数据库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人员传授</w:t>
      </w:r>
      <w:r w:rsidR="000817A0">
        <w:rPr>
          <w:rFonts w:hint="eastAsia"/>
          <w:color w:val="000000"/>
          <w:kern w:val="2"/>
          <w:sz w:val="24"/>
          <w:szCs w:val="24"/>
        </w:rPr>
        <w:t>数据库</w:t>
      </w:r>
      <w:r w:rsidR="000817A0">
        <w:rPr>
          <w:rFonts w:hint="eastAsia"/>
          <w:color w:val="000000"/>
          <w:kern w:val="2"/>
          <w:sz w:val="24"/>
          <w:szCs w:val="24"/>
        </w:rPr>
        <w:t>开发技能、团队协作方法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。</w:t>
      </w:r>
    </w:p>
    <w:p w:rsidR="00057B47" w:rsidRPr="000546F0" w:rsidRDefault="00057B47" w:rsidP="00057B47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培训内容：</w:t>
      </w:r>
      <w:r w:rsidR="000817A0">
        <w:rPr>
          <w:rFonts w:hint="eastAsia"/>
          <w:color w:val="000000"/>
          <w:kern w:val="2"/>
          <w:sz w:val="24"/>
          <w:szCs w:val="24"/>
        </w:rPr>
        <w:t>数据库开发相关技术及团队协作方法</w:t>
      </w:r>
    </w:p>
    <w:p w:rsidR="00057B47" w:rsidRPr="000546F0" w:rsidRDefault="00057B47" w:rsidP="00057B47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培训方式：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集中培训和个别培训</w:t>
      </w:r>
    </w:p>
    <w:p w:rsidR="00057B47" w:rsidRPr="000546F0" w:rsidRDefault="00057B47" w:rsidP="00057B47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培训批次：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不少于1次的集中培训，个别培训随时安排</w:t>
      </w:r>
    </w:p>
    <w:p w:rsidR="00057B47" w:rsidRDefault="00057B47" w:rsidP="00057B47"/>
    <w:p w:rsidR="00057B47" w:rsidRDefault="00057B47" w:rsidP="00057B47"/>
    <w:p w:rsidR="00057B47" w:rsidRDefault="00057B47" w:rsidP="00057B47">
      <w:pPr>
        <w:pStyle w:val="2"/>
      </w:pPr>
      <w:bookmarkStart w:id="60" w:name="_Toc535055308"/>
      <w:r>
        <w:t xml:space="preserve">2.6 </w:t>
      </w:r>
      <w:r>
        <w:rPr>
          <w:rFonts w:hint="eastAsia"/>
        </w:rPr>
        <w:t>服务器端开发培训</w:t>
      </w:r>
      <w:bookmarkEnd w:id="60"/>
    </w:p>
    <w:p w:rsidR="00057B47" w:rsidRPr="000546F0" w:rsidRDefault="00057B47" w:rsidP="00057B47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培训对象：</w:t>
      </w:r>
      <w:r w:rsidR="000817A0">
        <w:rPr>
          <w:rFonts w:hint="eastAsia"/>
          <w:color w:val="000000"/>
          <w:kern w:val="2"/>
          <w:sz w:val="24"/>
          <w:szCs w:val="24"/>
        </w:rPr>
        <w:t>服务器端</w:t>
      </w:r>
      <w:r w:rsidR="000817A0">
        <w:rPr>
          <w:rFonts w:hint="eastAsia"/>
          <w:color w:val="000000"/>
          <w:kern w:val="2"/>
          <w:sz w:val="24"/>
          <w:szCs w:val="24"/>
        </w:rPr>
        <w:t>开发程序员</w:t>
      </w:r>
    </w:p>
    <w:p w:rsidR="00057B47" w:rsidRPr="000546F0" w:rsidRDefault="00057B47" w:rsidP="000817A0">
      <w:pPr>
        <w:widowControl w:val="0"/>
        <w:ind w:leftChars="230" w:left="483" w:rightChars="12" w:right="25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培训目的：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旨在向项目</w:t>
      </w:r>
      <w:r w:rsidR="000817A0">
        <w:rPr>
          <w:rFonts w:hint="eastAsia"/>
          <w:color w:val="000000"/>
          <w:kern w:val="2"/>
          <w:sz w:val="24"/>
          <w:szCs w:val="24"/>
        </w:rPr>
        <w:t>服务器开发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人员传授</w:t>
      </w:r>
      <w:r w:rsidR="000817A0">
        <w:rPr>
          <w:rFonts w:hint="eastAsia"/>
          <w:color w:val="000000"/>
          <w:kern w:val="2"/>
          <w:sz w:val="24"/>
          <w:szCs w:val="24"/>
        </w:rPr>
        <w:t>数据库开发技能、团队协作方法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。</w:t>
      </w:r>
      <w:r w:rsidRPr="000546F0">
        <w:rPr>
          <w:rFonts w:hint="eastAsia"/>
          <w:color w:val="000000"/>
          <w:kern w:val="2"/>
          <w:sz w:val="24"/>
          <w:szCs w:val="24"/>
        </w:rPr>
        <w:t>培训内容：</w:t>
      </w:r>
      <w:r w:rsidR="000817A0">
        <w:rPr>
          <w:rFonts w:hint="eastAsia"/>
          <w:color w:val="000000"/>
          <w:kern w:val="2"/>
          <w:sz w:val="24"/>
          <w:szCs w:val="24"/>
        </w:rPr>
        <w:t>服务器</w:t>
      </w:r>
      <w:r w:rsidR="000817A0">
        <w:rPr>
          <w:rFonts w:hint="eastAsia"/>
          <w:color w:val="000000"/>
          <w:kern w:val="2"/>
          <w:sz w:val="24"/>
          <w:szCs w:val="24"/>
        </w:rPr>
        <w:t>开发相关技术及团队协作方法</w:t>
      </w:r>
    </w:p>
    <w:p w:rsidR="00057B47" w:rsidRPr="000546F0" w:rsidRDefault="00057B47" w:rsidP="00057B47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546F0">
        <w:rPr>
          <w:rFonts w:hint="eastAsia"/>
          <w:color w:val="000000"/>
          <w:kern w:val="2"/>
          <w:sz w:val="24"/>
          <w:szCs w:val="24"/>
        </w:rPr>
        <w:t>培训方式：</w:t>
      </w:r>
      <w:r w:rsidR="000817A0">
        <w:rPr>
          <w:rFonts w:hint="eastAsia"/>
          <w:color w:val="000000"/>
          <w:kern w:val="2"/>
          <w:sz w:val="24"/>
          <w:szCs w:val="24"/>
        </w:rPr>
        <w:t>集中培训和个人培训</w:t>
      </w:r>
    </w:p>
    <w:p w:rsidR="00057B47" w:rsidRPr="000546F0" w:rsidRDefault="00057B47" w:rsidP="00057B47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培训批次：</w:t>
      </w:r>
      <w:r w:rsidR="000817A0" w:rsidRPr="000546F0">
        <w:rPr>
          <w:rFonts w:hint="eastAsia"/>
          <w:color w:val="000000"/>
          <w:kern w:val="2"/>
          <w:sz w:val="24"/>
          <w:szCs w:val="24"/>
        </w:rPr>
        <w:t>不少于1次的集中培训，个别培训随时安排</w:t>
      </w:r>
    </w:p>
    <w:p w:rsidR="00057B47" w:rsidRDefault="00057B47" w:rsidP="00057B47"/>
    <w:p w:rsidR="000817A0" w:rsidRDefault="000817A0" w:rsidP="000817A0">
      <w:pPr>
        <w:pStyle w:val="2"/>
      </w:pPr>
      <w:bookmarkStart w:id="61" w:name="_Toc535055309"/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管理员培训</w:t>
      </w:r>
      <w:bookmarkEnd w:id="61"/>
    </w:p>
    <w:p w:rsidR="000817A0" w:rsidRPr="000817A0" w:rsidRDefault="000817A0" w:rsidP="000817A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817A0">
        <w:rPr>
          <w:rFonts w:hint="eastAsia"/>
          <w:color w:val="000000"/>
          <w:kern w:val="2"/>
          <w:sz w:val="24"/>
          <w:szCs w:val="24"/>
        </w:rPr>
        <w:t>培训对象：</w:t>
      </w:r>
      <w:r>
        <w:rPr>
          <w:rFonts w:hint="eastAsia"/>
          <w:color w:val="000000"/>
          <w:kern w:val="2"/>
          <w:sz w:val="24"/>
          <w:szCs w:val="24"/>
        </w:rPr>
        <w:t>管理员</w:t>
      </w:r>
    </w:p>
    <w:p w:rsidR="000817A0" w:rsidRPr="000817A0" w:rsidRDefault="000817A0" w:rsidP="000817A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>
        <w:rPr>
          <w:rFonts w:hint="eastAsia"/>
          <w:color w:val="000000"/>
          <w:kern w:val="2"/>
          <w:sz w:val="24"/>
          <w:szCs w:val="24"/>
        </w:rPr>
        <w:t>培训目的：了解各自主要使用的功能模块，以达到管理员</w:t>
      </w:r>
      <w:r w:rsidRPr="000817A0">
        <w:rPr>
          <w:rFonts w:hint="eastAsia"/>
          <w:color w:val="000000"/>
          <w:kern w:val="2"/>
          <w:sz w:val="24"/>
          <w:szCs w:val="24"/>
        </w:rPr>
        <w:t>能熟练掌握系统的</w:t>
      </w:r>
      <w:r w:rsidRPr="000817A0">
        <w:rPr>
          <w:rFonts w:hint="eastAsia"/>
          <w:color w:val="000000"/>
          <w:kern w:val="2"/>
          <w:sz w:val="24"/>
          <w:szCs w:val="24"/>
        </w:rPr>
        <w:lastRenderedPageBreak/>
        <w:t>使用方法。</w:t>
      </w:r>
    </w:p>
    <w:p w:rsidR="000817A0" w:rsidRPr="000817A0" w:rsidRDefault="000817A0" w:rsidP="000817A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817A0">
        <w:rPr>
          <w:rFonts w:hint="eastAsia"/>
          <w:color w:val="000000"/>
          <w:kern w:val="2"/>
          <w:sz w:val="24"/>
          <w:szCs w:val="24"/>
        </w:rPr>
        <w:t>培训内容：各自主要使用的功能模块</w:t>
      </w:r>
    </w:p>
    <w:p w:rsidR="000817A0" w:rsidRPr="000817A0" w:rsidRDefault="000817A0" w:rsidP="000817A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817A0">
        <w:rPr>
          <w:rFonts w:hint="eastAsia"/>
          <w:color w:val="000000"/>
          <w:kern w:val="2"/>
          <w:sz w:val="24"/>
          <w:szCs w:val="24"/>
        </w:rPr>
        <w:t>培训方式：《用户手册》</w:t>
      </w:r>
    </w:p>
    <w:p w:rsidR="000817A0" w:rsidRPr="000817A0" w:rsidRDefault="000817A0" w:rsidP="000817A0">
      <w:pPr>
        <w:widowControl w:val="0"/>
        <w:ind w:leftChars="30" w:left="63" w:rightChars="12" w:right="25" w:firstLine="419"/>
        <w:jc w:val="both"/>
        <w:rPr>
          <w:color w:val="000000"/>
          <w:kern w:val="2"/>
          <w:sz w:val="24"/>
          <w:szCs w:val="24"/>
        </w:rPr>
      </w:pPr>
      <w:r w:rsidRPr="000817A0">
        <w:rPr>
          <w:rFonts w:hint="eastAsia"/>
          <w:color w:val="000000"/>
          <w:kern w:val="2"/>
          <w:sz w:val="24"/>
          <w:szCs w:val="24"/>
        </w:rPr>
        <w:t>培训批次：</w:t>
      </w:r>
      <w:r w:rsidR="00DA6E28" w:rsidRPr="000546F0">
        <w:rPr>
          <w:rFonts w:hint="eastAsia"/>
          <w:color w:val="000000"/>
          <w:kern w:val="2"/>
          <w:sz w:val="24"/>
          <w:szCs w:val="24"/>
        </w:rPr>
        <w:t>随时安排</w:t>
      </w:r>
    </w:p>
    <w:p w:rsidR="000817A0" w:rsidRPr="000817A0" w:rsidRDefault="000817A0" w:rsidP="000817A0">
      <w:pPr>
        <w:rPr>
          <w:rFonts w:hint="eastAsia"/>
        </w:rPr>
      </w:pPr>
    </w:p>
    <w:sectPr w:rsidR="000817A0" w:rsidRPr="00081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1F6" w:rsidRDefault="008B11F6" w:rsidP="000546F0">
      <w:r>
        <w:separator/>
      </w:r>
    </w:p>
  </w:endnote>
  <w:endnote w:type="continuationSeparator" w:id="0">
    <w:p w:rsidR="008B11F6" w:rsidRDefault="008B11F6" w:rsidP="0005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1F6" w:rsidRDefault="008B11F6" w:rsidP="000546F0">
      <w:r>
        <w:separator/>
      </w:r>
    </w:p>
  </w:footnote>
  <w:footnote w:type="continuationSeparator" w:id="0">
    <w:p w:rsidR="008B11F6" w:rsidRDefault="008B11F6" w:rsidP="000546F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  <w15:person w15:author="xsq">
    <w15:presenceInfo w15:providerId="None" w15:userId="xs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DE"/>
    <w:rsid w:val="000546F0"/>
    <w:rsid w:val="00057B47"/>
    <w:rsid w:val="000817A0"/>
    <w:rsid w:val="00325C67"/>
    <w:rsid w:val="006C0CEA"/>
    <w:rsid w:val="00751A54"/>
    <w:rsid w:val="008B11F6"/>
    <w:rsid w:val="00A471DE"/>
    <w:rsid w:val="00C715A9"/>
    <w:rsid w:val="00D622EE"/>
    <w:rsid w:val="00DA6E28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73DA1"/>
  <w15:chartTrackingRefBased/>
  <w15:docId w15:val="{BF16851B-0F1F-49D2-B560-C6D8D620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F0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054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7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6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6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6F0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46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46F0"/>
  </w:style>
  <w:style w:type="paragraph" w:styleId="21">
    <w:name w:val="toc 2"/>
    <w:basedOn w:val="a"/>
    <w:next w:val="a"/>
    <w:autoRedefine/>
    <w:uiPriority w:val="39"/>
    <w:unhideWhenUsed/>
    <w:rsid w:val="000546F0"/>
    <w:pPr>
      <w:ind w:leftChars="200" w:left="420"/>
    </w:pPr>
  </w:style>
  <w:style w:type="character" w:styleId="a7">
    <w:name w:val="Hyperlink"/>
    <w:basedOn w:val="a0"/>
    <w:uiPriority w:val="99"/>
    <w:unhideWhenUsed/>
    <w:rsid w:val="000546F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7B47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9527-D177-4EA2-98A9-D6DD6ED5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5</cp:revision>
  <dcterms:created xsi:type="dcterms:W3CDTF">2019-01-12T02:47:00Z</dcterms:created>
  <dcterms:modified xsi:type="dcterms:W3CDTF">2019-01-12T03:19:00Z</dcterms:modified>
</cp:coreProperties>
</file>