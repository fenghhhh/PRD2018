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EA428" w14:textId="77777777" w:rsidR="00224A40" w:rsidRDefault="00224A40" w:rsidP="00224A40">
      <w:pPr>
        <w:rPr>
          <w:ins w:id="0" w:author="Shi Mengtao" w:date="2019-01-15T08:14:00Z"/>
          <w:color w:val="000000"/>
        </w:rPr>
      </w:pPr>
    </w:p>
    <w:p w14:paraId="088C737E" w14:textId="77777777" w:rsidR="00224A40" w:rsidRDefault="00224A40" w:rsidP="00224A40">
      <w:pPr>
        <w:rPr>
          <w:ins w:id="1" w:author="Shi Mengtao" w:date="2019-01-15T08:14:00Z"/>
          <w:color w:val="000000"/>
        </w:rPr>
      </w:pPr>
    </w:p>
    <w:p w14:paraId="0F375DE7" w14:textId="77777777" w:rsidR="00224A40" w:rsidRDefault="00224A40" w:rsidP="00224A40">
      <w:pPr>
        <w:rPr>
          <w:ins w:id="2" w:author="Shi Mengtao" w:date="2019-01-15T08:14:00Z"/>
          <w:color w:val="000000"/>
        </w:rPr>
      </w:pPr>
      <w:ins w:id="3" w:author="Shi Mengtao" w:date="2019-01-15T08:14:00Z">
        <w:r>
          <w:rPr>
            <w:noProof/>
            <w:color w:val="000000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9DBF241" wp14:editId="65E981AD">
                  <wp:simplePos x="0" y="0"/>
                  <wp:positionH relativeFrom="column">
                    <wp:posOffset>2012950</wp:posOffset>
                  </wp:positionH>
                  <wp:positionV relativeFrom="paragraph">
                    <wp:posOffset>-279400</wp:posOffset>
                  </wp:positionV>
                  <wp:extent cx="1412240" cy="1434465"/>
                  <wp:effectExtent l="0" t="0" r="17145" b="17780"/>
                  <wp:wrapNone/>
                  <wp:docPr id="3" name="文本框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12240" cy="1434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B130CB" w14:textId="77777777" w:rsidR="00743451" w:rsidRDefault="00743451" w:rsidP="00224A40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C46419">
                                <w:rPr>
                                  <w:noProof/>
                                  <w:sz w:val="18"/>
                                </w:rPr>
                                <w:drawing>
                                  <wp:inline distT="0" distB="0" distL="0" distR="0" wp14:anchorId="4F03867F" wp14:editId="554B8AF4">
                                    <wp:extent cx="1219200" cy="1219200"/>
                                    <wp:effectExtent l="0" t="0" r="0" b="0"/>
                                    <wp:docPr id="2" name="图片 2" descr="微信图片_2018092820574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图片 2" descr="微信图片_2018092820574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19200" cy="1219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9DBF241"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6" type="#_x0000_t202" style="position:absolute;left:0;text-align:left;margin-left:158.5pt;margin-top:-22pt;width:111.2pt;height:112.9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">
                  <v:stroke dashstyle="1 1" endcap="round"/>
                  <v:textbox style="mso-fit-shape-to-text:t">
                    <w:txbxContent>
                      <w:p w14:paraId="6AB130CB" w14:textId="77777777" w:rsidR="00743451" w:rsidRDefault="00743451" w:rsidP="00224A40">
                        <w:pPr>
                          <w:jc w:val="center"/>
                          <w:rPr>
                            <w:sz w:val="18"/>
                          </w:rPr>
                        </w:pPr>
                        <w:r w:rsidRPr="00C46419">
                          <w:rPr>
                            <w:noProof/>
                            <w:sz w:val="18"/>
                          </w:rPr>
                          <w:drawing>
                            <wp:inline distT="0" distB="0" distL="0" distR="0" wp14:anchorId="4F03867F" wp14:editId="554B8AF4">
                              <wp:extent cx="1219200" cy="1219200"/>
                              <wp:effectExtent l="0" t="0" r="0" b="0"/>
                              <wp:docPr id="2" name="图片 2" descr="微信图片_2018092820574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2" descr="微信图片_2018092820574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0" cy="1219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mc:Fallback>
          </mc:AlternateContent>
        </w:r>
      </w:ins>
    </w:p>
    <w:p w14:paraId="5A1A1213" w14:textId="77777777" w:rsidR="00224A40" w:rsidRDefault="00224A40" w:rsidP="00224A40">
      <w:pPr>
        <w:rPr>
          <w:ins w:id="4" w:author="Shi Mengtao" w:date="2019-01-15T08:14:00Z"/>
          <w:color w:val="000000"/>
        </w:rPr>
      </w:pPr>
    </w:p>
    <w:p w14:paraId="353454B8" w14:textId="77777777" w:rsidR="00224A40" w:rsidRDefault="00224A40" w:rsidP="00224A40">
      <w:pPr>
        <w:rPr>
          <w:ins w:id="5" w:author="Shi Mengtao" w:date="2019-01-15T08:14:00Z"/>
          <w:color w:val="000000"/>
        </w:rPr>
      </w:pPr>
    </w:p>
    <w:p w14:paraId="33A2ED50" w14:textId="77777777" w:rsidR="00224A40" w:rsidRPr="00E621F6" w:rsidRDefault="00224A40" w:rsidP="00224A40">
      <w:pPr>
        <w:rPr>
          <w:ins w:id="6" w:author="Shi Mengtao" w:date="2019-01-15T08:14:00Z"/>
          <w:color w:val="000000"/>
        </w:rPr>
      </w:pPr>
      <w:bookmarkStart w:id="7" w:name="_GoBack"/>
      <w:bookmarkEnd w:id="7"/>
    </w:p>
    <w:p w14:paraId="0C76E112" w14:textId="77777777" w:rsidR="00224A40" w:rsidRDefault="00224A40" w:rsidP="00224A40">
      <w:pPr>
        <w:rPr>
          <w:ins w:id="8" w:author="Shi Mengtao" w:date="2019-01-15T08:14:00Z"/>
          <w:color w:val="000000"/>
        </w:rPr>
      </w:pPr>
    </w:p>
    <w:p w14:paraId="47A51C32" w14:textId="77777777" w:rsidR="00224A40" w:rsidRDefault="00224A40" w:rsidP="00224A40">
      <w:pPr>
        <w:pStyle w:val="Normal0"/>
        <w:spacing w:after="120"/>
        <w:rPr>
          <w:ins w:id="9" w:author="Shi Mengtao" w:date="2019-01-15T08:14:00Z"/>
          <w:b/>
          <w:color w:val="000000"/>
          <w:sz w:val="52"/>
          <w:lang w:eastAsia="zh-CN"/>
        </w:rPr>
      </w:pPr>
    </w:p>
    <w:p w14:paraId="24378DE5" w14:textId="77777777" w:rsidR="00224A40" w:rsidRDefault="00224A40" w:rsidP="00224A40">
      <w:pPr>
        <w:pStyle w:val="Normal0"/>
        <w:spacing w:after="120"/>
        <w:jc w:val="center"/>
        <w:rPr>
          <w:ins w:id="10" w:author="Shi Mengtao" w:date="2019-01-15T08:14:00Z"/>
          <w:color w:val="000000"/>
          <w:sz w:val="44"/>
          <w:lang w:eastAsia="zh-CN"/>
        </w:rPr>
      </w:pPr>
      <w:ins w:id="11" w:author="Shi Mengtao" w:date="2019-01-15T08:14:00Z">
        <w:r>
          <w:rPr>
            <w:color w:val="000000"/>
            <w:sz w:val="44"/>
            <w:lang w:eastAsia="zh-CN"/>
          </w:rPr>
          <w:t>{</w:t>
        </w:r>
        <w:r>
          <w:rPr>
            <w:rFonts w:hint="eastAsia"/>
            <w:color w:val="000000"/>
            <w:sz w:val="44"/>
            <w:lang w:eastAsia="zh-CN"/>
          </w:rPr>
          <w:t xml:space="preserve"> </w:t>
        </w:r>
        <w:r>
          <w:rPr>
            <w:rFonts w:hint="eastAsia"/>
            <w:color w:val="000000"/>
            <w:sz w:val="44"/>
            <w:lang w:eastAsia="zh-CN"/>
          </w:rPr>
          <w:t>渔乐生活</w:t>
        </w:r>
        <w:r>
          <w:rPr>
            <w:rFonts w:hint="eastAsia"/>
            <w:color w:val="000000"/>
            <w:sz w:val="44"/>
            <w:lang w:eastAsia="zh-CN"/>
          </w:rPr>
          <w:t xml:space="preserve"> </w:t>
        </w:r>
        <w:r>
          <w:rPr>
            <w:color w:val="000000"/>
            <w:sz w:val="44"/>
            <w:lang w:eastAsia="zh-CN"/>
          </w:rPr>
          <w:t>}</w:t>
        </w:r>
      </w:ins>
    </w:p>
    <w:p w14:paraId="024B5AF8" w14:textId="3EAD651F" w:rsidR="00224A40" w:rsidRPr="00DB0E97" w:rsidRDefault="00AD7F44" w:rsidP="00224A40">
      <w:pPr>
        <w:pStyle w:val="Normal0"/>
        <w:spacing w:after="120"/>
        <w:jc w:val="center"/>
        <w:rPr>
          <w:ins w:id="12" w:author="Shi Mengtao" w:date="2019-01-15T08:14:00Z"/>
          <w:color w:val="000000"/>
          <w:sz w:val="44"/>
          <w:lang w:eastAsia="zh-CN"/>
        </w:rPr>
      </w:pPr>
      <w:ins w:id="13" w:author="Shi Mengtao" w:date="2019-01-15T10:45:00Z">
        <w:r>
          <w:rPr>
            <w:rFonts w:hint="eastAsia"/>
            <w:color w:val="000000"/>
            <w:sz w:val="44"/>
            <w:lang w:eastAsia="zh-CN"/>
          </w:rPr>
          <w:t>管理</w:t>
        </w:r>
      </w:ins>
      <w:ins w:id="14" w:author="Shi Mengtao" w:date="2019-01-15T08:14:00Z">
        <w:r w:rsidR="00224A40" w:rsidRPr="00DB0E97">
          <w:rPr>
            <w:rFonts w:hint="eastAsia"/>
            <w:color w:val="000000"/>
            <w:sz w:val="44"/>
            <w:lang w:eastAsia="zh-CN"/>
          </w:rPr>
          <w:t>端</w:t>
        </w:r>
      </w:ins>
    </w:p>
    <w:p w14:paraId="1FED883B" w14:textId="77777777" w:rsidR="00224A40" w:rsidRDefault="00224A40" w:rsidP="00224A40">
      <w:pPr>
        <w:pStyle w:val="Normal0"/>
        <w:spacing w:after="120"/>
        <w:jc w:val="center"/>
        <w:rPr>
          <w:ins w:id="15" w:author="Shi Mengtao" w:date="2019-01-15T08:14:00Z"/>
          <w:color w:val="000000"/>
          <w:sz w:val="44"/>
          <w:lang w:eastAsia="zh-CN"/>
        </w:rPr>
      </w:pPr>
      <w:ins w:id="16" w:author="Shi Mengtao" w:date="2019-01-15T08:14:00Z">
        <w:r>
          <w:rPr>
            <w:rFonts w:hint="eastAsia"/>
            <w:color w:val="000000"/>
            <w:sz w:val="44"/>
            <w:lang w:eastAsia="zh-CN"/>
          </w:rPr>
          <w:t>数据字典</w:t>
        </w:r>
      </w:ins>
    </w:p>
    <w:p w14:paraId="768FF262" w14:textId="77777777" w:rsidR="00224A40" w:rsidRPr="009C0D08" w:rsidRDefault="00224A40" w:rsidP="00224A40">
      <w:pPr>
        <w:rPr>
          <w:ins w:id="17" w:author="Shi Mengtao" w:date="2019-01-15T08:14:00Z"/>
          <w:color w:val="000000"/>
        </w:rPr>
      </w:pPr>
    </w:p>
    <w:p w14:paraId="0B529E3A" w14:textId="77777777" w:rsidR="00224A40" w:rsidRDefault="00224A40" w:rsidP="00224A40">
      <w:pPr>
        <w:rPr>
          <w:ins w:id="18" w:author="Shi Mengtao" w:date="2019-01-15T08:14:00Z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6"/>
        <w:gridCol w:w="1295"/>
        <w:gridCol w:w="4445"/>
      </w:tblGrid>
      <w:tr w:rsidR="00224A40" w14:paraId="7A3566D0" w14:textId="77777777" w:rsidTr="00224A40">
        <w:trPr>
          <w:cantSplit/>
          <w:trHeight w:val="319"/>
          <w:ins w:id="19" w:author="Shi Mengtao" w:date="2019-01-15T08:14:00Z"/>
        </w:trPr>
        <w:tc>
          <w:tcPr>
            <w:tcW w:w="2684" w:type="dxa"/>
            <w:vMerge w:val="restart"/>
          </w:tcPr>
          <w:p w14:paraId="7B8CDE06" w14:textId="77777777" w:rsidR="00224A40" w:rsidRDefault="00224A40" w:rsidP="00224A40">
            <w:pPr>
              <w:rPr>
                <w:ins w:id="20" w:author="Shi Mengtao" w:date="2019-01-15T08:14:00Z"/>
                <w:rFonts w:ascii="宋体" w:hAnsi="宋体"/>
                <w:color w:val="000000"/>
              </w:rPr>
            </w:pPr>
            <w:ins w:id="21" w:author="Shi Mengtao" w:date="2019-01-15T08:14:00Z">
              <w:r>
                <w:rPr>
                  <w:rFonts w:ascii="宋体" w:hAnsi="宋体" w:hint="eastAsia"/>
                  <w:color w:val="000000"/>
                </w:rPr>
                <w:t>文件状态：</w:t>
              </w:r>
            </w:ins>
          </w:p>
          <w:p w14:paraId="662E8CE8" w14:textId="77777777" w:rsidR="00224A40" w:rsidRDefault="00224A40" w:rsidP="00224A40">
            <w:pPr>
              <w:ind w:firstLineChars="100" w:firstLine="210"/>
              <w:rPr>
                <w:ins w:id="22" w:author="Shi Mengtao" w:date="2019-01-15T08:14:00Z"/>
                <w:rFonts w:ascii="宋体" w:hAnsi="宋体"/>
                <w:color w:val="000000"/>
              </w:rPr>
            </w:pPr>
            <w:ins w:id="23" w:author="Shi Mengtao" w:date="2019-01-15T08:14:00Z">
              <w:r>
                <w:rPr>
                  <w:rFonts w:ascii="宋体" w:hAnsi="宋体" w:hint="eastAsia"/>
                  <w:color w:val="000000"/>
                </w:rPr>
                <w:t>[</w:t>
              </w:r>
              <w:r>
                <w:rPr>
                  <w:rFonts w:ascii="宋体" w:hAnsi="宋体"/>
                  <w:color w:val="000000"/>
                </w:rPr>
                <w:t xml:space="preserve">  </w:t>
              </w:r>
              <w:r>
                <w:rPr>
                  <w:rFonts w:ascii="宋体" w:hAnsi="宋体" w:hint="eastAsia"/>
                  <w:color w:val="000000"/>
                </w:rPr>
                <w:t>] 草稿</w:t>
              </w:r>
            </w:ins>
          </w:p>
          <w:p w14:paraId="22E07C85" w14:textId="77777777" w:rsidR="00224A40" w:rsidRDefault="00224A40" w:rsidP="00224A40">
            <w:pPr>
              <w:ind w:firstLineChars="100" w:firstLine="210"/>
              <w:rPr>
                <w:ins w:id="24" w:author="Shi Mengtao" w:date="2019-01-15T08:14:00Z"/>
                <w:rFonts w:ascii="宋体" w:hAnsi="宋体"/>
                <w:color w:val="000000"/>
              </w:rPr>
            </w:pPr>
            <w:ins w:id="25" w:author="Shi Mengtao" w:date="2019-01-15T08:14:00Z">
              <w:r>
                <w:rPr>
                  <w:rFonts w:ascii="宋体" w:hAnsi="宋体" w:hint="eastAsia"/>
                  <w:color w:val="000000"/>
                </w:rPr>
                <w:t>[√] 正式发布</w:t>
              </w:r>
            </w:ins>
          </w:p>
          <w:p w14:paraId="1915C4CC" w14:textId="77777777" w:rsidR="00224A40" w:rsidRDefault="00224A40" w:rsidP="00224A40">
            <w:pPr>
              <w:ind w:firstLineChars="100" w:firstLine="210"/>
              <w:rPr>
                <w:ins w:id="26" w:author="Shi Mengtao" w:date="2019-01-15T08:14:00Z"/>
                <w:color w:val="000000"/>
              </w:rPr>
            </w:pPr>
            <w:ins w:id="27" w:author="Shi Mengtao" w:date="2019-01-15T08:14:00Z">
              <w:r>
                <w:rPr>
                  <w:rFonts w:ascii="宋体" w:hAnsi="宋体" w:hint="eastAsia"/>
                  <w:color w:val="000000"/>
                </w:rPr>
                <w:t>[</w:t>
              </w:r>
              <w:r>
                <w:rPr>
                  <w:rFonts w:ascii="宋体" w:hAnsi="宋体"/>
                  <w:color w:val="000000"/>
                </w:rPr>
                <w:t xml:space="preserve">  </w:t>
              </w:r>
              <w:r>
                <w:rPr>
                  <w:rFonts w:ascii="宋体" w:hAnsi="宋体" w:hint="eastAsia"/>
                  <w:color w:val="000000"/>
                </w:rPr>
                <w:t>]</w:t>
              </w:r>
              <w:r>
                <w:rPr>
                  <w:rFonts w:ascii="宋体" w:hAnsi="宋体"/>
                  <w:color w:val="000000"/>
                </w:rPr>
                <w:t xml:space="preserve"> </w:t>
              </w:r>
              <w:r>
                <w:rPr>
                  <w:rFonts w:ascii="宋体" w:hAnsi="宋体" w:hint="eastAsia"/>
                  <w:color w:val="000000"/>
                </w:rPr>
                <w:t>正在修改</w:t>
              </w:r>
            </w:ins>
          </w:p>
        </w:tc>
        <w:tc>
          <w:tcPr>
            <w:tcW w:w="1344" w:type="dxa"/>
            <w:shd w:val="clear" w:color="auto" w:fill="D9D9D9"/>
          </w:tcPr>
          <w:p w14:paraId="732B8EB6" w14:textId="77777777" w:rsidR="00224A40" w:rsidRDefault="00224A40" w:rsidP="00224A40">
            <w:pPr>
              <w:rPr>
                <w:ins w:id="28" w:author="Shi Mengtao" w:date="2019-01-15T08:14:00Z"/>
                <w:color w:val="000000"/>
              </w:rPr>
            </w:pPr>
            <w:ins w:id="29" w:author="Shi Mengtao" w:date="2019-01-15T08:14:00Z">
              <w:r>
                <w:rPr>
                  <w:rFonts w:hint="eastAsia"/>
                  <w:color w:val="000000"/>
                </w:rPr>
                <w:t>文件标识：</w:t>
              </w:r>
            </w:ins>
          </w:p>
        </w:tc>
        <w:tc>
          <w:tcPr>
            <w:tcW w:w="4692" w:type="dxa"/>
          </w:tcPr>
          <w:p w14:paraId="690EDCB1" w14:textId="77777777" w:rsidR="00224A40" w:rsidRDefault="00224A40" w:rsidP="00224A40">
            <w:pPr>
              <w:rPr>
                <w:ins w:id="30" w:author="Shi Mengtao" w:date="2019-01-15T08:14:00Z"/>
                <w:color w:val="000000"/>
              </w:rPr>
            </w:pPr>
            <w:ins w:id="31" w:author="Shi Mengtao" w:date="2019-01-15T08:14:00Z">
              <w:r>
                <w:rPr>
                  <w:rFonts w:hint="eastAsia"/>
                  <w:color w:val="000000"/>
                </w:rPr>
                <w:t>PRD2018-G05-</w:t>
              </w:r>
              <w:r>
                <w:rPr>
                  <w:rFonts w:hint="eastAsia"/>
                  <w:color w:val="000000"/>
                </w:rPr>
                <w:t>数据字典</w:t>
              </w:r>
            </w:ins>
          </w:p>
        </w:tc>
      </w:tr>
      <w:tr w:rsidR="00224A40" w14:paraId="6235272D" w14:textId="77777777" w:rsidTr="00224A40">
        <w:trPr>
          <w:cantSplit/>
          <w:trHeight w:val="319"/>
          <w:ins w:id="32" w:author="Shi Mengtao" w:date="2019-01-15T08:14:00Z"/>
        </w:trPr>
        <w:tc>
          <w:tcPr>
            <w:tcW w:w="2684" w:type="dxa"/>
            <w:vMerge/>
          </w:tcPr>
          <w:p w14:paraId="6DB624B5" w14:textId="77777777" w:rsidR="00224A40" w:rsidRDefault="00224A40" w:rsidP="00224A40">
            <w:pPr>
              <w:ind w:firstLineChars="200" w:firstLine="420"/>
              <w:rPr>
                <w:ins w:id="33" w:author="Shi Mengtao" w:date="2019-01-15T08:14:00Z"/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7FAB2A5D" w14:textId="77777777" w:rsidR="00224A40" w:rsidRDefault="00224A40" w:rsidP="00224A40">
            <w:pPr>
              <w:rPr>
                <w:ins w:id="34" w:author="Shi Mengtao" w:date="2019-01-15T08:14:00Z"/>
                <w:color w:val="000000"/>
              </w:rPr>
            </w:pPr>
            <w:ins w:id="35" w:author="Shi Mengtao" w:date="2019-01-15T08:14:00Z">
              <w:r>
                <w:rPr>
                  <w:rFonts w:hint="eastAsia"/>
                  <w:color w:val="000000"/>
                </w:rPr>
                <w:t>当前版本：</w:t>
              </w:r>
            </w:ins>
          </w:p>
        </w:tc>
        <w:tc>
          <w:tcPr>
            <w:tcW w:w="4692" w:type="dxa"/>
          </w:tcPr>
          <w:p w14:paraId="6485204D" w14:textId="77777777" w:rsidR="00224A40" w:rsidRDefault="00224A40" w:rsidP="00224A40">
            <w:pPr>
              <w:rPr>
                <w:ins w:id="36" w:author="Shi Mengtao" w:date="2019-01-15T08:14:00Z"/>
                <w:color w:val="000000"/>
              </w:rPr>
            </w:pPr>
            <w:ins w:id="37" w:author="Shi Mengtao" w:date="2019-01-15T08:14:00Z">
              <w:r>
                <w:rPr>
                  <w:rFonts w:hint="eastAsia"/>
                  <w:color w:val="000000"/>
                </w:rPr>
                <w:t>1.</w:t>
              </w:r>
              <w:r>
                <w:rPr>
                  <w:color w:val="000000"/>
                </w:rPr>
                <w:t>1</w:t>
              </w:r>
              <w:r>
                <w:rPr>
                  <w:rFonts w:hint="eastAsia"/>
                  <w:color w:val="000000"/>
                </w:rPr>
                <w:t>.0</w:t>
              </w:r>
            </w:ins>
          </w:p>
        </w:tc>
      </w:tr>
      <w:tr w:rsidR="00224A40" w14:paraId="3CB231AD" w14:textId="77777777" w:rsidTr="00224A40">
        <w:trPr>
          <w:cantSplit/>
          <w:ins w:id="38" w:author="Shi Mengtao" w:date="2019-01-15T08:14:00Z"/>
        </w:trPr>
        <w:tc>
          <w:tcPr>
            <w:tcW w:w="2684" w:type="dxa"/>
            <w:vMerge/>
          </w:tcPr>
          <w:p w14:paraId="2C2CD732" w14:textId="77777777" w:rsidR="00224A40" w:rsidRDefault="00224A40" w:rsidP="00224A40">
            <w:pPr>
              <w:ind w:firstLineChars="200" w:firstLine="420"/>
              <w:rPr>
                <w:ins w:id="39" w:author="Shi Mengtao" w:date="2019-01-15T08:14:00Z"/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4F485794" w14:textId="77777777" w:rsidR="00224A40" w:rsidRDefault="00224A40" w:rsidP="00224A40">
            <w:pPr>
              <w:rPr>
                <w:ins w:id="40" w:author="Shi Mengtao" w:date="2019-01-15T08:14:00Z"/>
                <w:color w:val="000000"/>
              </w:rPr>
            </w:pPr>
            <w:ins w:id="41" w:author="Shi Mengtao" w:date="2019-01-15T08:14:00Z">
              <w:r>
                <w:rPr>
                  <w:rFonts w:hint="eastAsia"/>
                  <w:color w:val="000000"/>
                </w:rPr>
                <w:t>作</w:t>
              </w:r>
              <w:r>
                <w:rPr>
                  <w:rFonts w:hint="eastAsia"/>
                  <w:color w:val="000000"/>
                </w:rPr>
                <w:t xml:space="preserve">    </w:t>
              </w:r>
              <w:r>
                <w:rPr>
                  <w:rFonts w:hint="eastAsia"/>
                  <w:color w:val="000000"/>
                </w:rPr>
                <w:t>者：</w:t>
              </w:r>
            </w:ins>
          </w:p>
        </w:tc>
        <w:tc>
          <w:tcPr>
            <w:tcW w:w="4692" w:type="dxa"/>
          </w:tcPr>
          <w:p w14:paraId="2554AE5F" w14:textId="636317B0" w:rsidR="00224A40" w:rsidRDefault="00224A40" w:rsidP="00224A40">
            <w:pPr>
              <w:rPr>
                <w:ins w:id="42" w:author="Shi Mengtao" w:date="2019-01-15T08:14:00Z"/>
                <w:color w:val="000000"/>
              </w:rPr>
            </w:pPr>
            <w:ins w:id="43" w:author="Shi Mengtao" w:date="2019-01-15T08:14:00Z">
              <w:r>
                <w:rPr>
                  <w:rFonts w:hint="eastAsia"/>
                  <w:color w:val="000000"/>
                </w:rPr>
                <w:t>石梦韬</w:t>
              </w:r>
            </w:ins>
          </w:p>
        </w:tc>
      </w:tr>
      <w:tr w:rsidR="00224A40" w14:paraId="5B315AD0" w14:textId="77777777" w:rsidTr="00224A40">
        <w:trPr>
          <w:cantSplit/>
          <w:ins w:id="44" w:author="Shi Mengtao" w:date="2019-01-15T08:14:00Z"/>
        </w:trPr>
        <w:tc>
          <w:tcPr>
            <w:tcW w:w="2684" w:type="dxa"/>
            <w:vMerge/>
          </w:tcPr>
          <w:p w14:paraId="1B289869" w14:textId="77777777" w:rsidR="00224A40" w:rsidRDefault="00224A40" w:rsidP="00224A40">
            <w:pPr>
              <w:ind w:firstLineChars="200" w:firstLine="420"/>
              <w:rPr>
                <w:ins w:id="45" w:author="Shi Mengtao" w:date="2019-01-15T08:14:00Z"/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7F6BB075" w14:textId="77777777" w:rsidR="00224A40" w:rsidRDefault="00224A40" w:rsidP="00224A40">
            <w:pPr>
              <w:rPr>
                <w:ins w:id="46" w:author="Shi Mengtao" w:date="2019-01-15T08:14:00Z"/>
                <w:color w:val="000000"/>
              </w:rPr>
            </w:pPr>
            <w:ins w:id="47" w:author="Shi Mengtao" w:date="2019-01-15T08:14:00Z">
              <w:r>
                <w:rPr>
                  <w:rFonts w:hint="eastAsia"/>
                  <w:color w:val="000000"/>
                </w:rPr>
                <w:t>完成日期：</w:t>
              </w:r>
            </w:ins>
          </w:p>
        </w:tc>
        <w:tc>
          <w:tcPr>
            <w:tcW w:w="4692" w:type="dxa"/>
          </w:tcPr>
          <w:p w14:paraId="615D812C" w14:textId="260FB7CD" w:rsidR="00224A40" w:rsidRDefault="00224A40" w:rsidP="00224A40">
            <w:pPr>
              <w:rPr>
                <w:ins w:id="48" w:author="Shi Mengtao" w:date="2019-01-15T08:14:00Z"/>
                <w:color w:val="000000"/>
              </w:rPr>
            </w:pPr>
            <w:ins w:id="49" w:author="Shi Mengtao" w:date="2019-01-15T08:14:00Z">
              <w:r>
                <w:rPr>
                  <w:rFonts w:hint="eastAsia"/>
                  <w:color w:val="000000"/>
                </w:rPr>
                <w:t>2019/1/15</w:t>
              </w:r>
            </w:ins>
          </w:p>
        </w:tc>
      </w:tr>
    </w:tbl>
    <w:p w14:paraId="0F75B1A3" w14:textId="77777777" w:rsidR="00224A40" w:rsidRDefault="00224A40" w:rsidP="00224A40">
      <w:pPr>
        <w:rPr>
          <w:ins w:id="50" w:author="Shi Mengtao" w:date="2019-01-15T08:14:00Z"/>
          <w:color w:val="000000"/>
        </w:rPr>
      </w:pPr>
    </w:p>
    <w:p w14:paraId="312C660D" w14:textId="77777777" w:rsidR="00224A40" w:rsidRDefault="00224A40" w:rsidP="00224A40">
      <w:pPr>
        <w:pageBreakBefore/>
        <w:jc w:val="center"/>
        <w:rPr>
          <w:ins w:id="51" w:author="Shi Mengtao" w:date="2019-01-15T08:14:00Z"/>
          <w:color w:val="000000"/>
          <w:sz w:val="28"/>
        </w:rPr>
      </w:pPr>
      <w:ins w:id="52" w:author="Shi Mengtao" w:date="2019-01-15T08:14:00Z">
        <w:r>
          <w:rPr>
            <w:rFonts w:hint="eastAsia"/>
            <w:color w:val="000000"/>
            <w:sz w:val="28"/>
          </w:rPr>
          <w:lastRenderedPageBreak/>
          <w:t>版</w:t>
        </w:r>
        <w:r>
          <w:rPr>
            <w:rFonts w:hint="eastAsia"/>
            <w:color w:val="000000"/>
            <w:sz w:val="28"/>
          </w:rPr>
          <w:t xml:space="preserve"> </w:t>
        </w:r>
        <w:r>
          <w:rPr>
            <w:rFonts w:hint="eastAsia"/>
            <w:color w:val="000000"/>
            <w:sz w:val="28"/>
          </w:rPr>
          <w:t>本</w:t>
        </w:r>
        <w:r>
          <w:rPr>
            <w:rFonts w:hint="eastAsia"/>
            <w:color w:val="000000"/>
            <w:sz w:val="28"/>
          </w:rPr>
          <w:t xml:space="preserve"> </w:t>
        </w:r>
        <w:r>
          <w:rPr>
            <w:rFonts w:hint="eastAsia"/>
            <w:color w:val="000000"/>
            <w:sz w:val="28"/>
          </w:rPr>
          <w:t>历</w:t>
        </w:r>
        <w:r>
          <w:rPr>
            <w:rFonts w:hint="eastAsia"/>
            <w:color w:val="000000"/>
            <w:sz w:val="28"/>
          </w:rPr>
          <w:t xml:space="preserve"> </w:t>
        </w:r>
        <w:r>
          <w:rPr>
            <w:rFonts w:hint="eastAsia"/>
            <w:color w:val="000000"/>
            <w:sz w:val="28"/>
          </w:rPr>
          <w:t>史</w:t>
        </w:r>
      </w:ins>
    </w:p>
    <w:p w14:paraId="0F53BE2B" w14:textId="77777777" w:rsidR="00224A40" w:rsidRDefault="00224A40" w:rsidP="00224A40">
      <w:pPr>
        <w:rPr>
          <w:ins w:id="53" w:author="Shi Mengtao" w:date="2019-01-15T08:14:00Z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1"/>
        <w:gridCol w:w="851"/>
        <w:gridCol w:w="992"/>
        <w:gridCol w:w="2551"/>
        <w:gridCol w:w="2631"/>
      </w:tblGrid>
      <w:tr w:rsidR="00224A40" w14:paraId="61AFE5C4" w14:textId="77777777" w:rsidTr="00224A40">
        <w:trPr>
          <w:jc w:val="center"/>
          <w:ins w:id="54" w:author="Shi Mengtao" w:date="2019-01-15T08:14:00Z"/>
        </w:trPr>
        <w:tc>
          <w:tcPr>
            <w:tcW w:w="1271" w:type="dxa"/>
          </w:tcPr>
          <w:p w14:paraId="1AB32900" w14:textId="77777777" w:rsidR="00224A40" w:rsidRDefault="00224A40" w:rsidP="00224A40">
            <w:pPr>
              <w:jc w:val="center"/>
              <w:rPr>
                <w:ins w:id="55" w:author="Shi Mengtao" w:date="2019-01-15T08:14:00Z"/>
                <w:color w:val="000000"/>
              </w:rPr>
            </w:pPr>
            <w:ins w:id="56" w:author="Shi Mengtao" w:date="2019-01-15T08:14:00Z">
              <w:r>
                <w:rPr>
                  <w:rFonts w:hint="eastAsia"/>
                  <w:color w:val="000000"/>
                </w:rPr>
                <w:t>版本</w:t>
              </w:r>
              <w:r>
                <w:rPr>
                  <w:color w:val="000000"/>
                </w:rPr>
                <w:t>/</w:t>
              </w:r>
              <w:r>
                <w:rPr>
                  <w:rFonts w:hint="eastAsia"/>
                  <w:color w:val="000000"/>
                </w:rPr>
                <w:t>状态</w:t>
              </w:r>
            </w:ins>
          </w:p>
        </w:tc>
        <w:tc>
          <w:tcPr>
            <w:tcW w:w="851" w:type="dxa"/>
          </w:tcPr>
          <w:p w14:paraId="6638B35F" w14:textId="77777777" w:rsidR="00224A40" w:rsidRDefault="00224A40" w:rsidP="00224A40">
            <w:pPr>
              <w:jc w:val="center"/>
              <w:rPr>
                <w:ins w:id="57" w:author="Shi Mengtao" w:date="2019-01-15T08:14:00Z"/>
                <w:color w:val="000000"/>
              </w:rPr>
            </w:pPr>
            <w:ins w:id="58" w:author="Shi Mengtao" w:date="2019-01-15T08:14:00Z">
              <w:r>
                <w:rPr>
                  <w:rFonts w:hint="eastAsia"/>
                  <w:color w:val="000000"/>
                </w:rPr>
                <w:t>作者</w:t>
              </w:r>
            </w:ins>
          </w:p>
        </w:tc>
        <w:tc>
          <w:tcPr>
            <w:tcW w:w="992" w:type="dxa"/>
          </w:tcPr>
          <w:p w14:paraId="28464391" w14:textId="77777777" w:rsidR="00224A40" w:rsidRDefault="00224A40" w:rsidP="00224A40">
            <w:pPr>
              <w:jc w:val="center"/>
              <w:rPr>
                <w:ins w:id="59" w:author="Shi Mengtao" w:date="2019-01-15T08:14:00Z"/>
                <w:color w:val="000000"/>
              </w:rPr>
            </w:pPr>
            <w:ins w:id="60" w:author="Shi Mengtao" w:date="2019-01-15T08:14:00Z">
              <w:r>
                <w:rPr>
                  <w:rFonts w:hint="eastAsia"/>
                  <w:color w:val="000000"/>
                </w:rPr>
                <w:t>参与者</w:t>
              </w:r>
            </w:ins>
          </w:p>
        </w:tc>
        <w:tc>
          <w:tcPr>
            <w:tcW w:w="2551" w:type="dxa"/>
          </w:tcPr>
          <w:p w14:paraId="2A9AD56A" w14:textId="77777777" w:rsidR="00224A40" w:rsidRDefault="00224A40" w:rsidP="00224A40">
            <w:pPr>
              <w:jc w:val="center"/>
              <w:rPr>
                <w:ins w:id="61" w:author="Shi Mengtao" w:date="2019-01-15T08:14:00Z"/>
                <w:color w:val="000000"/>
              </w:rPr>
            </w:pPr>
            <w:ins w:id="62" w:author="Shi Mengtao" w:date="2019-01-15T08:14:00Z">
              <w:r>
                <w:rPr>
                  <w:rFonts w:hint="eastAsia"/>
                  <w:color w:val="000000"/>
                </w:rPr>
                <w:t>起止日期</w:t>
              </w:r>
            </w:ins>
          </w:p>
        </w:tc>
        <w:tc>
          <w:tcPr>
            <w:tcW w:w="2631" w:type="dxa"/>
          </w:tcPr>
          <w:p w14:paraId="10F9FEC7" w14:textId="77777777" w:rsidR="00224A40" w:rsidRDefault="00224A40" w:rsidP="00224A40">
            <w:pPr>
              <w:jc w:val="center"/>
              <w:rPr>
                <w:ins w:id="63" w:author="Shi Mengtao" w:date="2019-01-15T08:14:00Z"/>
                <w:color w:val="000000"/>
              </w:rPr>
            </w:pPr>
            <w:ins w:id="64" w:author="Shi Mengtao" w:date="2019-01-15T08:14:00Z">
              <w:r>
                <w:rPr>
                  <w:rFonts w:hint="eastAsia"/>
                  <w:color w:val="000000"/>
                </w:rPr>
                <w:t>备注</w:t>
              </w:r>
            </w:ins>
          </w:p>
        </w:tc>
      </w:tr>
      <w:tr w:rsidR="00224A40" w14:paraId="3A077428" w14:textId="77777777" w:rsidTr="00224A40">
        <w:trPr>
          <w:jc w:val="center"/>
          <w:ins w:id="65" w:author="Shi Mengtao" w:date="2019-01-15T08:14:00Z"/>
        </w:trPr>
        <w:tc>
          <w:tcPr>
            <w:tcW w:w="1271" w:type="dxa"/>
          </w:tcPr>
          <w:p w14:paraId="340E895D" w14:textId="77777777" w:rsidR="00224A40" w:rsidRDefault="00224A40" w:rsidP="00224A40">
            <w:pPr>
              <w:jc w:val="center"/>
              <w:rPr>
                <w:ins w:id="66" w:author="Shi Mengtao" w:date="2019-01-15T08:14:00Z"/>
                <w:color w:val="000000"/>
              </w:rPr>
            </w:pPr>
            <w:ins w:id="67" w:author="Shi Mengtao" w:date="2019-01-15T08:14:00Z">
              <w:r>
                <w:rPr>
                  <w:rFonts w:hint="eastAsia"/>
                  <w:color w:val="000000"/>
                </w:rPr>
                <w:t>0.0.1</w:t>
              </w:r>
            </w:ins>
          </w:p>
        </w:tc>
        <w:tc>
          <w:tcPr>
            <w:tcW w:w="851" w:type="dxa"/>
          </w:tcPr>
          <w:p w14:paraId="2CB8839C" w14:textId="10535F79" w:rsidR="00224A40" w:rsidRDefault="00224A40" w:rsidP="00224A40">
            <w:pPr>
              <w:jc w:val="center"/>
              <w:rPr>
                <w:ins w:id="68" w:author="Shi Mengtao" w:date="2019-01-15T08:14:00Z"/>
                <w:color w:val="000000"/>
              </w:rPr>
            </w:pPr>
            <w:ins w:id="69" w:author="Shi Mengtao" w:date="2019-01-15T08:15:00Z">
              <w:r>
                <w:rPr>
                  <w:rFonts w:hint="eastAsia"/>
                  <w:color w:val="000000"/>
                </w:rPr>
                <w:t>石梦韬</w:t>
              </w:r>
            </w:ins>
          </w:p>
        </w:tc>
        <w:tc>
          <w:tcPr>
            <w:tcW w:w="992" w:type="dxa"/>
          </w:tcPr>
          <w:p w14:paraId="3D9DD4CF" w14:textId="77777777" w:rsidR="00224A40" w:rsidRDefault="00224A40" w:rsidP="00224A40">
            <w:pPr>
              <w:jc w:val="center"/>
              <w:rPr>
                <w:ins w:id="70" w:author="Shi Mengtao" w:date="2019-01-15T08:14:00Z"/>
                <w:color w:val="000000"/>
              </w:rPr>
            </w:pPr>
          </w:p>
        </w:tc>
        <w:tc>
          <w:tcPr>
            <w:tcW w:w="2551" w:type="dxa"/>
          </w:tcPr>
          <w:p w14:paraId="6AF9DA92" w14:textId="77777777" w:rsidR="00224A40" w:rsidRDefault="00224A40" w:rsidP="00224A40">
            <w:pPr>
              <w:jc w:val="center"/>
              <w:rPr>
                <w:ins w:id="71" w:author="Shi Mengtao" w:date="2019-01-15T08:14:00Z"/>
                <w:color w:val="000000"/>
              </w:rPr>
            </w:pPr>
            <w:ins w:id="72" w:author="Shi Mengtao" w:date="2019-01-15T08:14:00Z">
              <w:r>
                <w:rPr>
                  <w:rFonts w:hint="eastAsia"/>
                  <w:color w:val="000000"/>
                </w:rPr>
                <w:t>2018/12/22-2018/12/22</w:t>
              </w:r>
            </w:ins>
          </w:p>
        </w:tc>
        <w:tc>
          <w:tcPr>
            <w:tcW w:w="2631" w:type="dxa"/>
          </w:tcPr>
          <w:p w14:paraId="0E42F6EC" w14:textId="77777777" w:rsidR="00224A40" w:rsidRDefault="00224A40" w:rsidP="00224A40">
            <w:pPr>
              <w:jc w:val="center"/>
              <w:rPr>
                <w:ins w:id="73" w:author="Shi Mengtao" w:date="2019-01-15T08:14:00Z"/>
                <w:color w:val="000000"/>
              </w:rPr>
            </w:pPr>
            <w:ins w:id="74" w:author="Shi Mengtao" w:date="2019-01-15T08:14:00Z">
              <w:r>
                <w:rPr>
                  <w:rFonts w:hint="eastAsia"/>
                  <w:color w:val="000000"/>
                </w:rPr>
                <w:t>数据字典的起稿</w:t>
              </w:r>
            </w:ins>
          </w:p>
        </w:tc>
      </w:tr>
      <w:tr w:rsidR="00224A40" w14:paraId="6B504EB6" w14:textId="77777777" w:rsidTr="00224A40">
        <w:trPr>
          <w:jc w:val="center"/>
          <w:ins w:id="75" w:author="Shi Mengtao" w:date="2019-01-15T08:14:00Z"/>
        </w:trPr>
        <w:tc>
          <w:tcPr>
            <w:tcW w:w="1271" w:type="dxa"/>
          </w:tcPr>
          <w:p w14:paraId="4AFFF3C1" w14:textId="77777777" w:rsidR="00224A40" w:rsidRDefault="00224A40" w:rsidP="00224A40">
            <w:pPr>
              <w:jc w:val="center"/>
              <w:rPr>
                <w:ins w:id="76" w:author="Shi Mengtao" w:date="2019-01-15T08:14:00Z"/>
                <w:color w:val="000000"/>
              </w:rPr>
            </w:pPr>
            <w:ins w:id="77" w:author="Shi Mengtao" w:date="2019-01-15T08:14:00Z">
              <w:r>
                <w:rPr>
                  <w:rFonts w:hint="eastAsia"/>
                  <w:color w:val="000000"/>
                </w:rPr>
                <w:t>0.1.0</w:t>
              </w:r>
            </w:ins>
          </w:p>
        </w:tc>
        <w:tc>
          <w:tcPr>
            <w:tcW w:w="851" w:type="dxa"/>
          </w:tcPr>
          <w:p w14:paraId="5837090E" w14:textId="0BD4AA8F" w:rsidR="00224A40" w:rsidRDefault="00224A40" w:rsidP="00224A40">
            <w:pPr>
              <w:jc w:val="center"/>
              <w:rPr>
                <w:ins w:id="78" w:author="Shi Mengtao" w:date="2019-01-15T08:14:00Z"/>
                <w:color w:val="000000"/>
              </w:rPr>
            </w:pPr>
            <w:ins w:id="79" w:author="Shi Mengtao" w:date="2019-01-15T08:15:00Z">
              <w:r w:rsidRPr="00057D2D">
                <w:rPr>
                  <w:rFonts w:hint="eastAsia"/>
                  <w:color w:val="000000"/>
                </w:rPr>
                <w:t>石梦韬</w:t>
              </w:r>
            </w:ins>
          </w:p>
        </w:tc>
        <w:tc>
          <w:tcPr>
            <w:tcW w:w="992" w:type="dxa"/>
          </w:tcPr>
          <w:p w14:paraId="52634509" w14:textId="77777777" w:rsidR="00224A40" w:rsidRDefault="00224A40" w:rsidP="00224A40">
            <w:pPr>
              <w:jc w:val="center"/>
              <w:rPr>
                <w:ins w:id="80" w:author="Shi Mengtao" w:date="2019-01-15T08:14:00Z"/>
                <w:color w:val="000000"/>
              </w:rPr>
            </w:pPr>
          </w:p>
        </w:tc>
        <w:tc>
          <w:tcPr>
            <w:tcW w:w="2551" w:type="dxa"/>
          </w:tcPr>
          <w:p w14:paraId="455C5A23" w14:textId="77777777" w:rsidR="00224A40" w:rsidRDefault="00224A40" w:rsidP="00224A40">
            <w:pPr>
              <w:jc w:val="center"/>
              <w:rPr>
                <w:ins w:id="81" w:author="Shi Mengtao" w:date="2019-01-15T08:14:00Z"/>
                <w:color w:val="000000"/>
              </w:rPr>
            </w:pPr>
            <w:ins w:id="82" w:author="Shi Mengtao" w:date="2019-01-15T08:14:00Z">
              <w:r>
                <w:rPr>
                  <w:rFonts w:hint="eastAsia"/>
                  <w:color w:val="000000"/>
                </w:rPr>
                <w:t>2018/12/30-2018/12/30</w:t>
              </w:r>
            </w:ins>
          </w:p>
        </w:tc>
        <w:tc>
          <w:tcPr>
            <w:tcW w:w="2631" w:type="dxa"/>
          </w:tcPr>
          <w:p w14:paraId="02FAD1D3" w14:textId="77777777" w:rsidR="00224A40" w:rsidRDefault="00224A40" w:rsidP="00224A40">
            <w:pPr>
              <w:jc w:val="center"/>
              <w:rPr>
                <w:ins w:id="83" w:author="Shi Mengtao" w:date="2019-01-15T08:14:00Z"/>
                <w:color w:val="000000"/>
              </w:rPr>
            </w:pPr>
            <w:ins w:id="84" w:author="Shi Mengtao" w:date="2019-01-15T08:14:00Z">
              <w:r>
                <w:rPr>
                  <w:rFonts w:hint="eastAsia"/>
                  <w:color w:val="000000"/>
                </w:rPr>
                <w:t>数据字典的补充</w:t>
              </w:r>
            </w:ins>
          </w:p>
        </w:tc>
      </w:tr>
      <w:tr w:rsidR="00224A40" w14:paraId="37DA97E9" w14:textId="77777777" w:rsidTr="00224A40">
        <w:trPr>
          <w:jc w:val="center"/>
          <w:ins w:id="85" w:author="Shi Mengtao" w:date="2019-01-15T08:14:00Z"/>
        </w:trPr>
        <w:tc>
          <w:tcPr>
            <w:tcW w:w="1271" w:type="dxa"/>
          </w:tcPr>
          <w:p w14:paraId="50C9B78D" w14:textId="77777777" w:rsidR="00224A40" w:rsidRDefault="00224A40" w:rsidP="00224A40">
            <w:pPr>
              <w:jc w:val="center"/>
              <w:rPr>
                <w:ins w:id="86" w:author="Shi Mengtao" w:date="2019-01-15T08:14:00Z"/>
                <w:color w:val="000000"/>
              </w:rPr>
            </w:pPr>
            <w:ins w:id="87" w:author="Shi Mengtao" w:date="2019-01-15T08:14:00Z">
              <w:r>
                <w:rPr>
                  <w:rFonts w:hint="eastAsia"/>
                  <w:color w:val="000000"/>
                </w:rPr>
                <w:t>1.0.0</w:t>
              </w:r>
            </w:ins>
          </w:p>
        </w:tc>
        <w:tc>
          <w:tcPr>
            <w:tcW w:w="851" w:type="dxa"/>
          </w:tcPr>
          <w:p w14:paraId="65937BFB" w14:textId="291B3BD0" w:rsidR="00224A40" w:rsidRDefault="00224A40" w:rsidP="00224A40">
            <w:pPr>
              <w:jc w:val="center"/>
              <w:rPr>
                <w:ins w:id="88" w:author="Shi Mengtao" w:date="2019-01-15T08:14:00Z"/>
                <w:color w:val="000000"/>
              </w:rPr>
            </w:pPr>
            <w:ins w:id="89" w:author="Shi Mengtao" w:date="2019-01-15T08:15:00Z">
              <w:r w:rsidRPr="00057D2D">
                <w:rPr>
                  <w:rFonts w:hint="eastAsia"/>
                  <w:color w:val="000000"/>
                </w:rPr>
                <w:t>石梦韬</w:t>
              </w:r>
            </w:ins>
          </w:p>
        </w:tc>
        <w:tc>
          <w:tcPr>
            <w:tcW w:w="992" w:type="dxa"/>
          </w:tcPr>
          <w:p w14:paraId="66082B44" w14:textId="77777777" w:rsidR="00224A40" w:rsidRDefault="00224A40" w:rsidP="00224A40">
            <w:pPr>
              <w:jc w:val="center"/>
              <w:rPr>
                <w:ins w:id="90" w:author="Shi Mengtao" w:date="2019-01-15T08:14:00Z"/>
                <w:color w:val="000000"/>
              </w:rPr>
            </w:pPr>
          </w:p>
        </w:tc>
        <w:tc>
          <w:tcPr>
            <w:tcW w:w="2551" w:type="dxa"/>
          </w:tcPr>
          <w:p w14:paraId="6270BCCC" w14:textId="77777777" w:rsidR="00224A40" w:rsidRDefault="00224A40" w:rsidP="00224A40">
            <w:pPr>
              <w:jc w:val="center"/>
              <w:rPr>
                <w:ins w:id="91" w:author="Shi Mengtao" w:date="2019-01-15T08:14:00Z"/>
                <w:color w:val="000000"/>
              </w:rPr>
            </w:pPr>
            <w:ins w:id="92" w:author="Shi Mengtao" w:date="2019-01-15T08:14:00Z">
              <w:r>
                <w:rPr>
                  <w:rFonts w:hint="eastAsia"/>
                  <w:color w:val="000000"/>
                </w:rPr>
                <w:t>2019/1/11-2019/1/11</w:t>
              </w:r>
            </w:ins>
          </w:p>
        </w:tc>
        <w:tc>
          <w:tcPr>
            <w:tcW w:w="2631" w:type="dxa"/>
          </w:tcPr>
          <w:p w14:paraId="1A07C9EF" w14:textId="77777777" w:rsidR="00224A40" w:rsidRDefault="00224A40" w:rsidP="00224A40">
            <w:pPr>
              <w:jc w:val="center"/>
              <w:rPr>
                <w:ins w:id="93" w:author="Shi Mengtao" w:date="2019-01-15T08:14:00Z"/>
                <w:color w:val="000000"/>
              </w:rPr>
            </w:pPr>
            <w:ins w:id="94" w:author="Shi Mengtao" w:date="2019-01-15T08:14:00Z">
              <w:r>
                <w:rPr>
                  <w:rFonts w:hint="eastAsia"/>
                  <w:color w:val="000000"/>
                </w:rPr>
                <w:t>数据字典的发布版本</w:t>
              </w:r>
            </w:ins>
          </w:p>
        </w:tc>
      </w:tr>
      <w:tr w:rsidR="00224A40" w14:paraId="0FD1A8A6" w14:textId="77777777" w:rsidTr="00224A40">
        <w:trPr>
          <w:jc w:val="center"/>
          <w:ins w:id="95" w:author="Shi Mengtao" w:date="2019-01-15T08:14:00Z"/>
        </w:trPr>
        <w:tc>
          <w:tcPr>
            <w:tcW w:w="1271" w:type="dxa"/>
          </w:tcPr>
          <w:p w14:paraId="5802A76D" w14:textId="77777777" w:rsidR="00224A40" w:rsidRDefault="00224A40" w:rsidP="00224A40">
            <w:pPr>
              <w:jc w:val="center"/>
              <w:rPr>
                <w:ins w:id="96" w:author="Shi Mengtao" w:date="2019-01-15T08:14:00Z"/>
                <w:color w:val="000000"/>
              </w:rPr>
            </w:pPr>
            <w:ins w:id="97" w:author="Shi Mengtao" w:date="2019-01-15T08:14:00Z">
              <w:r>
                <w:rPr>
                  <w:rFonts w:hint="eastAsia"/>
                  <w:color w:val="000000"/>
                </w:rPr>
                <w:t>1</w:t>
              </w:r>
              <w:r>
                <w:rPr>
                  <w:color w:val="000000"/>
                </w:rPr>
                <w:t>.1.0</w:t>
              </w:r>
            </w:ins>
          </w:p>
        </w:tc>
        <w:tc>
          <w:tcPr>
            <w:tcW w:w="851" w:type="dxa"/>
          </w:tcPr>
          <w:p w14:paraId="78DDDC02" w14:textId="687DA873" w:rsidR="00224A40" w:rsidRDefault="00224A40" w:rsidP="00224A40">
            <w:pPr>
              <w:jc w:val="center"/>
              <w:rPr>
                <w:ins w:id="98" w:author="Shi Mengtao" w:date="2019-01-15T08:14:00Z"/>
                <w:color w:val="000000"/>
              </w:rPr>
            </w:pPr>
            <w:ins w:id="99" w:author="Shi Mengtao" w:date="2019-01-15T08:15:00Z">
              <w:r w:rsidRPr="00057D2D">
                <w:rPr>
                  <w:rFonts w:hint="eastAsia"/>
                  <w:color w:val="000000"/>
                </w:rPr>
                <w:t>石梦韬</w:t>
              </w:r>
            </w:ins>
          </w:p>
        </w:tc>
        <w:tc>
          <w:tcPr>
            <w:tcW w:w="992" w:type="dxa"/>
          </w:tcPr>
          <w:p w14:paraId="724E29A4" w14:textId="77777777" w:rsidR="00224A40" w:rsidRDefault="00224A40" w:rsidP="00224A40">
            <w:pPr>
              <w:jc w:val="center"/>
              <w:rPr>
                <w:ins w:id="100" w:author="Shi Mengtao" w:date="2019-01-15T08:14:00Z"/>
                <w:color w:val="000000"/>
              </w:rPr>
            </w:pPr>
          </w:p>
        </w:tc>
        <w:tc>
          <w:tcPr>
            <w:tcW w:w="2551" w:type="dxa"/>
          </w:tcPr>
          <w:p w14:paraId="3BA06E97" w14:textId="1C4C90CC" w:rsidR="00224A40" w:rsidRDefault="00224A40" w:rsidP="00224A40">
            <w:pPr>
              <w:jc w:val="center"/>
              <w:rPr>
                <w:ins w:id="101" w:author="Shi Mengtao" w:date="2019-01-15T08:14:00Z"/>
                <w:color w:val="000000"/>
              </w:rPr>
            </w:pPr>
            <w:ins w:id="102" w:author="Shi Mengtao" w:date="2019-01-15T08:14:00Z">
              <w:r>
                <w:rPr>
                  <w:rFonts w:hint="eastAsia"/>
                  <w:color w:val="000000"/>
                </w:rPr>
                <w:t>2019/1/1</w:t>
              </w:r>
            </w:ins>
            <w:ins w:id="103" w:author="Shi Mengtao" w:date="2019-01-15T08:15:00Z">
              <w:r>
                <w:rPr>
                  <w:rFonts w:hint="eastAsia"/>
                  <w:color w:val="000000"/>
                </w:rPr>
                <w:t>5</w:t>
              </w:r>
            </w:ins>
            <w:ins w:id="104" w:author="Shi Mengtao" w:date="2019-01-15T08:14:00Z">
              <w:r>
                <w:rPr>
                  <w:rFonts w:hint="eastAsia"/>
                  <w:color w:val="000000"/>
                </w:rPr>
                <w:t>-2019/1/1</w:t>
              </w:r>
            </w:ins>
            <w:ins w:id="105" w:author="Shi Mengtao" w:date="2019-01-15T08:15:00Z">
              <w:r>
                <w:rPr>
                  <w:rFonts w:hint="eastAsia"/>
                  <w:color w:val="000000"/>
                </w:rPr>
                <w:t>5</w:t>
              </w:r>
            </w:ins>
          </w:p>
        </w:tc>
        <w:tc>
          <w:tcPr>
            <w:tcW w:w="2631" w:type="dxa"/>
          </w:tcPr>
          <w:p w14:paraId="14BF73FF" w14:textId="77777777" w:rsidR="00224A40" w:rsidRDefault="00224A40" w:rsidP="00224A40">
            <w:pPr>
              <w:jc w:val="center"/>
              <w:rPr>
                <w:ins w:id="106" w:author="Shi Mengtao" w:date="2019-01-15T08:14:00Z"/>
                <w:color w:val="000000"/>
              </w:rPr>
            </w:pPr>
            <w:ins w:id="107" w:author="Shi Mengtao" w:date="2019-01-15T08:14:00Z">
              <w:r>
                <w:rPr>
                  <w:rFonts w:hint="eastAsia"/>
                  <w:color w:val="000000"/>
                </w:rPr>
                <w:t>数据字典的结构更新</w:t>
              </w:r>
            </w:ins>
          </w:p>
        </w:tc>
      </w:tr>
    </w:tbl>
    <w:p w14:paraId="793FA5D1" w14:textId="77777777" w:rsidR="00224A40" w:rsidRDefault="00224A40" w:rsidP="00224A40">
      <w:pPr>
        <w:rPr>
          <w:ins w:id="108" w:author="Shi Mengtao" w:date="2019-01-15T08:14:00Z"/>
        </w:rPr>
      </w:pPr>
    </w:p>
    <w:p w14:paraId="19C94800" w14:textId="77777777" w:rsidR="00224A40" w:rsidRDefault="00224A40" w:rsidP="00224A40">
      <w:pPr>
        <w:widowControl/>
        <w:spacing w:line="240" w:lineRule="auto"/>
        <w:jc w:val="left"/>
        <w:rPr>
          <w:ins w:id="109" w:author="Shi Mengtao" w:date="2019-01-15T08:14:00Z"/>
        </w:rPr>
      </w:pPr>
      <w:ins w:id="110" w:author="Shi Mengtao" w:date="2019-01-15T08:14:00Z">
        <w:r>
          <w:br w:type="page"/>
        </w:r>
      </w:ins>
    </w:p>
    <w:customXmlInsRangeStart w:id="111" w:author="Shi Mengtao" w:date="2019-01-15T10:43:00Z"/>
    <w:sdt>
      <w:sdtPr>
        <w:rPr>
          <w:rFonts w:ascii="等线" w:eastAsia="宋体" w:hAnsi="等线" w:cs="Times New Roman"/>
          <w:color w:val="auto"/>
          <w:kern w:val="2"/>
          <w:sz w:val="21"/>
          <w:szCs w:val="22"/>
          <w:lang w:val="zh-CN"/>
        </w:rPr>
        <w:id w:val="3261011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customXmlInsRangeEnd w:id="111"/>
        <w:p w14:paraId="5880C2CE" w14:textId="23457FFF" w:rsidR="006E5EF0" w:rsidRDefault="006E5EF0">
          <w:pPr>
            <w:pStyle w:val="TOC"/>
            <w:jc w:val="center"/>
            <w:rPr>
              <w:ins w:id="112" w:author="Shi Mengtao" w:date="2019-01-15T10:43:00Z"/>
            </w:rPr>
            <w:pPrChange w:id="113" w:author="Shi Mengtao" w:date="2019-01-15T10:43:00Z">
              <w:pPr>
                <w:pStyle w:val="TOC"/>
              </w:pPr>
            </w:pPrChange>
          </w:pPr>
          <w:ins w:id="114" w:author="Shi Mengtao" w:date="2019-01-15T10:43:00Z">
            <w:r>
              <w:rPr>
                <w:lang w:val="zh-CN"/>
              </w:rPr>
              <w:t>目录</w:t>
            </w:r>
          </w:ins>
        </w:p>
        <w:p w14:paraId="320379D6" w14:textId="55CB21EE" w:rsidR="006E5EF0" w:rsidRDefault="006E5EF0">
          <w:pPr>
            <w:pStyle w:val="TOC1"/>
            <w:tabs>
              <w:tab w:val="right" w:leader="dot" w:pos="8296"/>
            </w:tabs>
            <w:rPr>
              <w:noProof/>
            </w:rPr>
          </w:pPr>
          <w:ins w:id="115" w:author="Shi Mengtao" w:date="2019-01-15T10:43:00Z">
            <w:r>
              <w:rPr>
                <w:b/>
                <w:bCs/>
                <w:lang w:val="zh-CN"/>
              </w:rPr>
              <w:fldChar w:fldCharType="begin"/>
            </w:r>
            <w:r>
              <w:rPr>
                <w:b/>
                <w:bCs/>
                <w:lang w:val="zh-CN"/>
              </w:rPr>
              <w:instrText xml:space="preserve"> TOC \o "1-3" \h \z \u </w:instrText>
            </w:r>
            <w:r>
              <w:rPr>
                <w:b/>
                <w:bCs/>
                <w:lang w:val="zh-CN"/>
              </w:rPr>
              <w:fldChar w:fldCharType="separate"/>
            </w:r>
          </w:ins>
          <w:r w:rsidRPr="00D4247B">
            <w:rPr>
              <w:rStyle w:val="a5"/>
              <w:noProof/>
            </w:rPr>
            <w:fldChar w:fldCharType="begin"/>
          </w:r>
          <w:r w:rsidRPr="00D4247B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"_Toc535312361"</w:instrText>
          </w:r>
          <w:r w:rsidRPr="00D4247B">
            <w:rPr>
              <w:rStyle w:val="a5"/>
              <w:noProof/>
            </w:rPr>
            <w:instrText xml:space="preserve"> </w:instrText>
          </w:r>
          <w:ins w:id="116" w:author="Shi Mengtao" w:date="2019-01-16T09:32:00Z">
            <w:r w:rsidR="00A25154" w:rsidRPr="00D4247B">
              <w:rPr>
                <w:rStyle w:val="a5"/>
                <w:noProof/>
              </w:rPr>
            </w:r>
          </w:ins>
          <w:r w:rsidRPr="00D4247B">
            <w:rPr>
              <w:rStyle w:val="a5"/>
              <w:noProof/>
            </w:rPr>
            <w:fldChar w:fldCharType="separate"/>
          </w:r>
          <w:r w:rsidRPr="00D4247B">
            <w:rPr>
              <w:rStyle w:val="a5"/>
              <w:noProof/>
            </w:rPr>
            <w:t>数据流条目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_Toc535312361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7" w:author="Shi Mengtao" w:date="2019-01-16T09:32:00Z">
            <w:r w:rsidR="00A25154">
              <w:rPr>
                <w:noProof/>
                <w:webHidden/>
              </w:rPr>
              <w:t>1</w:t>
            </w:r>
          </w:ins>
          <w:del w:id="118" w:author="Shi Mengtao" w:date="2019-01-15T10:45:00Z">
            <w:r w:rsidDel="006E5EF0">
              <w:rPr>
                <w:noProof/>
                <w:webHidden/>
              </w:rPr>
              <w:delText>4</w:delText>
            </w:r>
          </w:del>
          <w:r>
            <w:rPr>
              <w:noProof/>
              <w:webHidden/>
            </w:rPr>
            <w:fldChar w:fldCharType="end"/>
          </w:r>
          <w:r w:rsidRPr="00D4247B">
            <w:rPr>
              <w:rStyle w:val="a5"/>
              <w:noProof/>
            </w:rPr>
            <w:fldChar w:fldCharType="end"/>
          </w:r>
        </w:p>
        <w:p w14:paraId="4A65D8F0" w14:textId="03EB9425" w:rsidR="006E5EF0" w:rsidRDefault="006E5EF0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D4247B">
            <w:rPr>
              <w:rStyle w:val="a5"/>
              <w:noProof/>
            </w:rPr>
            <w:fldChar w:fldCharType="begin"/>
          </w:r>
          <w:r w:rsidRPr="00D4247B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"_Toc535312362"</w:instrText>
          </w:r>
          <w:r w:rsidRPr="00D4247B">
            <w:rPr>
              <w:rStyle w:val="a5"/>
              <w:noProof/>
            </w:rPr>
            <w:instrText xml:space="preserve"> </w:instrText>
          </w:r>
          <w:ins w:id="119" w:author="Shi Mengtao" w:date="2019-01-16T09:32:00Z">
            <w:r w:rsidR="00A25154" w:rsidRPr="00D4247B">
              <w:rPr>
                <w:rStyle w:val="a5"/>
                <w:noProof/>
              </w:rPr>
            </w:r>
          </w:ins>
          <w:r w:rsidRPr="00D4247B">
            <w:rPr>
              <w:rStyle w:val="a5"/>
              <w:noProof/>
            </w:rPr>
            <w:fldChar w:fldCharType="separate"/>
          </w:r>
          <w:r w:rsidRPr="00D4247B">
            <w:rPr>
              <w:rStyle w:val="a5"/>
              <w:noProof/>
            </w:rPr>
            <w:t>数据项条目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_Toc535312362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0" w:author="Shi Mengtao" w:date="2019-01-16T09:32:00Z">
            <w:r w:rsidR="00A25154">
              <w:rPr>
                <w:noProof/>
                <w:webHidden/>
              </w:rPr>
              <w:t>2</w:t>
            </w:r>
          </w:ins>
          <w:del w:id="121" w:author="Shi Mengtao" w:date="2019-01-15T10:45:00Z">
            <w:r w:rsidDel="006E5EF0">
              <w:rPr>
                <w:noProof/>
                <w:webHidden/>
              </w:rPr>
              <w:delText>5</w:delText>
            </w:r>
          </w:del>
          <w:r>
            <w:rPr>
              <w:noProof/>
              <w:webHidden/>
            </w:rPr>
            <w:fldChar w:fldCharType="end"/>
          </w:r>
          <w:r w:rsidRPr="00D4247B">
            <w:rPr>
              <w:rStyle w:val="a5"/>
              <w:noProof/>
            </w:rPr>
            <w:fldChar w:fldCharType="end"/>
          </w:r>
        </w:p>
        <w:p w14:paraId="404052FE" w14:textId="25BAFCE9" w:rsidR="006E5EF0" w:rsidRDefault="006E5EF0">
          <w:pPr>
            <w:pStyle w:val="TOC2"/>
            <w:tabs>
              <w:tab w:val="right" w:leader="dot" w:pos="8296"/>
            </w:tabs>
            <w:rPr>
              <w:noProof/>
            </w:rPr>
          </w:pPr>
          <w:r w:rsidRPr="00D4247B">
            <w:rPr>
              <w:rStyle w:val="a5"/>
              <w:noProof/>
            </w:rPr>
            <w:fldChar w:fldCharType="begin"/>
          </w:r>
          <w:r w:rsidRPr="00D4247B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"_Toc535312363"</w:instrText>
          </w:r>
          <w:r w:rsidRPr="00D4247B">
            <w:rPr>
              <w:rStyle w:val="a5"/>
              <w:noProof/>
            </w:rPr>
            <w:instrText xml:space="preserve"> </w:instrText>
          </w:r>
          <w:ins w:id="122" w:author="Shi Mengtao" w:date="2019-01-16T09:32:00Z">
            <w:r w:rsidR="00A25154" w:rsidRPr="00D4247B">
              <w:rPr>
                <w:rStyle w:val="a5"/>
                <w:noProof/>
              </w:rPr>
            </w:r>
          </w:ins>
          <w:r w:rsidRPr="00D4247B">
            <w:rPr>
              <w:rStyle w:val="a5"/>
              <w:noProof/>
            </w:rPr>
            <w:fldChar w:fldCharType="separate"/>
          </w:r>
          <w:r w:rsidRPr="00D4247B">
            <w:rPr>
              <w:rStyle w:val="a5"/>
              <w:noProof/>
            </w:rPr>
            <w:t>账号密码登录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_Toc535312363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3" w:author="Shi Mengtao" w:date="2019-01-16T09:32:00Z">
            <w:r w:rsidR="00A25154">
              <w:rPr>
                <w:noProof/>
                <w:webHidden/>
              </w:rPr>
              <w:t>2</w:t>
            </w:r>
          </w:ins>
          <w:del w:id="124" w:author="Shi Mengtao" w:date="2019-01-15T10:45:00Z">
            <w:r w:rsidDel="006E5EF0">
              <w:rPr>
                <w:noProof/>
                <w:webHidden/>
              </w:rPr>
              <w:delText>5</w:delText>
            </w:r>
          </w:del>
          <w:r>
            <w:rPr>
              <w:noProof/>
              <w:webHidden/>
            </w:rPr>
            <w:fldChar w:fldCharType="end"/>
          </w:r>
          <w:r w:rsidRPr="00D4247B">
            <w:rPr>
              <w:rStyle w:val="a5"/>
              <w:noProof/>
            </w:rPr>
            <w:fldChar w:fldCharType="end"/>
          </w:r>
        </w:p>
        <w:p w14:paraId="7EBCB203" w14:textId="1109AD44" w:rsidR="006E5EF0" w:rsidRDefault="006E5EF0">
          <w:pPr>
            <w:pStyle w:val="TOC2"/>
            <w:tabs>
              <w:tab w:val="right" w:leader="dot" w:pos="8296"/>
            </w:tabs>
            <w:rPr>
              <w:noProof/>
            </w:rPr>
          </w:pPr>
          <w:r w:rsidRPr="00D4247B">
            <w:rPr>
              <w:rStyle w:val="a5"/>
              <w:noProof/>
            </w:rPr>
            <w:fldChar w:fldCharType="begin"/>
          </w:r>
          <w:r w:rsidRPr="00D4247B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"_Toc535312364"</w:instrText>
          </w:r>
          <w:r w:rsidRPr="00D4247B">
            <w:rPr>
              <w:rStyle w:val="a5"/>
              <w:noProof/>
            </w:rPr>
            <w:instrText xml:space="preserve"> </w:instrText>
          </w:r>
          <w:ins w:id="125" w:author="Shi Mengtao" w:date="2019-01-16T09:32:00Z">
            <w:r w:rsidR="00A25154" w:rsidRPr="00D4247B">
              <w:rPr>
                <w:rStyle w:val="a5"/>
                <w:noProof/>
              </w:rPr>
            </w:r>
          </w:ins>
          <w:r w:rsidRPr="00D4247B">
            <w:rPr>
              <w:rStyle w:val="a5"/>
              <w:noProof/>
            </w:rPr>
            <w:fldChar w:fldCharType="separate"/>
          </w:r>
          <w:r w:rsidRPr="00D4247B">
            <w:rPr>
              <w:rStyle w:val="a5"/>
              <w:noProof/>
            </w:rPr>
            <w:t>（成功、错误）信息提示框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_Toc535312364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6" w:author="Shi Mengtao" w:date="2019-01-16T09:32:00Z">
            <w:r w:rsidR="00A25154">
              <w:rPr>
                <w:noProof/>
                <w:webHidden/>
              </w:rPr>
              <w:t>3</w:t>
            </w:r>
          </w:ins>
          <w:del w:id="127" w:author="Shi Mengtao" w:date="2019-01-15T10:45:00Z">
            <w:r w:rsidDel="006E5EF0">
              <w:rPr>
                <w:noProof/>
                <w:webHidden/>
              </w:rPr>
              <w:delText>6</w:delText>
            </w:r>
          </w:del>
          <w:r>
            <w:rPr>
              <w:noProof/>
              <w:webHidden/>
            </w:rPr>
            <w:fldChar w:fldCharType="end"/>
          </w:r>
          <w:r w:rsidRPr="00D4247B">
            <w:rPr>
              <w:rStyle w:val="a5"/>
              <w:noProof/>
            </w:rPr>
            <w:fldChar w:fldCharType="end"/>
          </w:r>
        </w:p>
        <w:p w14:paraId="280611D4" w14:textId="036DC62F" w:rsidR="006E5EF0" w:rsidRDefault="006E5EF0">
          <w:pPr>
            <w:pStyle w:val="TOC2"/>
            <w:tabs>
              <w:tab w:val="right" w:leader="dot" w:pos="8296"/>
            </w:tabs>
            <w:rPr>
              <w:noProof/>
            </w:rPr>
          </w:pPr>
          <w:r w:rsidRPr="00D4247B">
            <w:rPr>
              <w:rStyle w:val="a5"/>
              <w:noProof/>
            </w:rPr>
            <w:fldChar w:fldCharType="begin"/>
          </w:r>
          <w:r w:rsidRPr="00D4247B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"_Toc535312365"</w:instrText>
          </w:r>
          <w:r w:rsidRPr="00D4247B">
            <w:rPr>
              <w:rStyle w:val="a5"/>
              <w:noProof/>
            </w:rPr>
            <w:instrText xml:space="preserve"> </w:instrText>
          </w:r>
          <w:ins w:id="128" w:author="Shi Mengtao" w:date="2019-01-16T09:32:00Z">
            <w:r w:rsidR="00A25154" w:rsidRPr="00D4247B">
              <w:rPr>
                <w:rStyle w:val="a5"/>
                <w:noProof/>
              </w:rPr>
            </w:r>
          </w:ins>
          <w:r w:rsidRPr="00D4247B">
            <w:rPr>
              <w:rStyle w:val="a5"/>
              <w:noProof/>
            </w:rPr>
            <w:fldChar w:fldCharType="separate"/>
          </w:r>
          <w:r w:rsidRPr="00D4247B">
            <w:rPr>
              <w:rStyle w:val="a5"/>
              <w:noProof/>
            </w:rPr>
            <w:t>统计数据信息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_Toc535312365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9" w:author="Shi Mengtao" w:date="2019-01-16T09:32:00Z">
            <w:r w:rsidR="00A25154">
              <w:rPr>
                <w:noProof/>
                <w:webHidden/>
              </w:rPr>
              <w:t>3</w:t>
            </w:r>
          </w:ins>
          <w:del w:id="130" w:author="Shi Mengtao" w:date="2019-01-15T10:45:00Z">
            <w:r w:rsidDel="006E5EF0">
              <w:rPr>
                <w:noProof/>
                <w:webHidden/>
              </w:rPr>
              <w:delText>6</w:delText>
            </w:r>
          </w:del>
          <w:r>
            <w:rPr>
              <w:noProof/>
              <w:webHidden/>
            </w:rPr>
            <w:fldChar w:fldCharType="end"/>
          </w:r>
          <w:r w:rsidRPr="00D4247B">
            <w:rPr>
              <w:rStyle w:val="a5"/>
              <w:noProof/>
            </w:rPr>
            <w:fldChar w:fldCharType="end"/>
          </w:r>
        </w:p>
        <w:p w14:paraId="0BE6CBDC" w14:textId="342E105A" w:rsidR="006E5EF0" w:rsidRDefault="006E5EF0">
          <w:pPr>
            <w:pStyle w:val="TOC2"/>
            <w:tabs>
              <w:tab w:val="right" w:leader="dot" w:pos="8296"/>
            </w:tabs>
            <w:rPr>
              <w:noProof/>
            </w:rPr>
          </w:pPr>
          <w:r w:rsidRPr="00D4247B">
            <w:rPr>
              <w:rStyle w:val="a5"/>
              <w:noProof/>
            </w:rPr>
            <w:fldChar w:fldCharType="begin"/>
          </w:r>
          <w:r w:rsidRPr="00D4247B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"_Toc535312366"</w:instrText>
          </w:r>
          <w:r w:rsidRPr="00D4247B">
            <w:rPr>
              <w:rStyle w:val="a5"/>
              <w:noProof/>
            </w:rPr>
            <w:instrText xml:space="preserve"> </w:instrText>
          </w:r>
          <w:ins w:id="131" w:author="Shi Mengtao" w:date="2019-01-16T09:32:00Z">
            <w:r w:rsidR="00A25154" w:rsidRPr="00D4247B">
              <w:rPr>
                <w:rStyle w:val="a5"/>
                <w:noProof/>
              </w:rPr>
            </w:r>
          </w:ins>
          <w:r w:rsidRPr="00D4247B">
            <w:rPr>
              <w:rStyle w:val="a5"/>
              <w:noProof/>
            </w:rPr>
            <w:fldChar w:fldCharType="separate"/>
          </w:r>
          <w:r w:rsidRPr="00D4247B">
            <w:rPr>
              <w:rStyle w:val="a5"/>
              <w:noProof/>
            </w:rPr>
            <w:t>用户信息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_Toc535312366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2" w:author="Shi Mengtao" w:date="2019-01-16T09:32:00Z">
            <w:r w:rsidR="00A25154">
              <w:rPr>
                <w:noProof/>
                <w:webHidden/>
              </w:rPr>
              <w:t>4</w:t>
            </w:r>
          </w:ins>
          <w:del w:id="133" w:author="Shi Mengtao" w:date="2019-01-15T10:45:00Z">
            <w:r w:rsidDel="006E5EF0">
              <w:rPr>
                <w:noProof/>
                <w:webHidden/>
              </w:rPr>
              <w:delText>7</w:delText>
            </w:r>
          </w:del>
          <w:r>
            <w:rPr>
              <w:noProof/>
              <w:webHidden/>
            </w:rPr>
            <w:fldChar w:fldCharType="end"/>
          </w:r>
          <w:r w:rsidRPr="00D4247B">
            <w:rPr>
              <w:rStyle w:val="a5"/>
              <w:noProof/>
            </w:rPr>
            <w:fldChar w:fldCharType="end"/>
          </w:r>
        </w:p>
        <w:p w14:paraId="3027623B" w14:textId="4E8ADD4E" w:rsidR="006E5EF0" w:rsidRDefault="006E5EF0">
          <w:pPr>
            <w:pStyle w:val="TOC2"/>
            <w:tabs>
              <w:tab w:val="right" w:leader="dot" w:pos="8296"/>
            </w:tabs>
            <w:rPr>
              <w:noProof/>
            </w:rPr>
          </w:pPr>
          <w:r w:rsidRPr="00D4247B">
            <w:rPr>
              <w:rStyle w:val="a5"/>
              <w:noProof/>
            </w:rPr>
            <w:fldChar w:fldCharType="begin"/>
          </w:r>
          <w:r w:rsidRPr="00D4247B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"_Toc535312367"</w:instrText>
          </w:r>
          <w:r w:rsidRPr="00D4247B">
            <w:rPr>
              <w:rStyle w:val="a5"/>
              <w:noProof/>
            </w:rPr>
            <w:instrText xml:space="preserve"> </w:instrText>
          </w:r>
          <w:ins w:id="134" w:author="Shi Mengtao" w:date="2019-01-16T09:32:00Z">
            <w:r w:rsidR="00A25154" w:rsidRPr="00D4247B">
              <w:rPr>
                <w:rStyle w:val="a5"/>
                <w:noProof/>
              </w:rPr>
            </w:r>
          </w:ins>
          <w:r w:rsidRPr="00D4247B">
            <w:rPr>
              <w:rStyle w:val="a5"/>
              <w:noProof/>
            </w:rPr>
            <w:fldChar w:fldCharType="separate"/>
          </w:r>
          <w:r w:rsidRPr="00D4247B">
            <w:rPr>
              <w:rStyle w:val="a5"/>
              <w:noProof/>
            </w:rPr>
            <w:t>用户举报信息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_Toc535312367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5" w:author="Shi Mengtao" w:date="2019-01-16T09:32:00Z">
            <w:r w:rsidR="00A25154">
              <w:rPr>
                <w:noProof/>
                <w:webHidden/>
              </w:rPr>
              <w:t>5</w:t>
            </w:r>
          </w:ins>
          <w:del w:id="136" w:author="Shi Mengtao" w:date="2019-01-15T10:45:00Z">
            <w:r w:rsidDel="006E5EF0">
              <w:rPr>
                <w:noProof/>
                <w:webHidden/>
              </w:rPr>
              <w:delText>8</w:delText>
            </w:r>
          </w:del>
          <w:r>
            <w:rPr>
              <w:noProof/>
              <w:webHidden/>
            </w:rPr>
            <w:fldChar w:fldCharType="end"/>
          </w:r>
          <w:r w:rsidRPr="00D4247B">
            <w:rPr>
              <w:rStyle w:val="a5"/>
              <w:noProof/>
            </w:rPr>
            <w:fldChar w:fldCharType="end"/>
          </w:r>
        </w:p>
        <w:p w14:paraId="71F04AD2" w14:textId="203F4074" w:rsidR="006E5EF0" w:rsidRDefault="006E5EF0">
          <w:pPr>
            <w:pStyle w:val="TOC2"/>
            <w:tabs>
              <w:tab w:val="right" w:leader="dot" w:pos="8296"/>
            </w:tabs>
            <w:rPr>
              <w:noProof/>
            </w:rPr>
          </w:pPr>
          <w:r w:rsidRPr="00D4247B">
            <w:rPr>
              <w:rStyle w:val="a5"/>
              <w:noProof/>
            </w:rPr>
            <w:fldChar w:fldCharType="begin"/>
          </w:r>
          <w:r w:rsidRPr="00D4247B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"_Toc535312368"</w:instrText>
          </w:r>
          <w:r w:rsidRPr="00D4247B">
            <w:rPr>
              <w:rStyle w:val="a5"/>
              <w:noProof/>
            </w:rPr>
            <w:instrText xml:space="preserve"> </w:instrText>
          </w:r>
          <w:ins w:id="137" w:author="Shi Mengtao" w:date="2019-01-16T09:32:00Z">
            <w:r w:rsidR="00A25154" w:rsidRPr="00D4247B">
              <w:rPr>
                <w:rStyle w:val="a5"/>
                <w:noProof/>
              </w:rPr>
            </w:r>
          </w:ins>
          <w:r w:rsidRPr="00D4247B">
            <w:rPr>
              <w:rStyle w:val="a5"/>
              <w:noProof/>
            </w:rPr>
            <w:fldChar w:fldCharType="separate"/>
          </w:r>
          <w:r w:rsidRPr="00D4247B">
            <w:rPr>
              <w:rStyle w:val="a5"/>
              <w:noProof/>
            </w:rPr>
            <w:t>具体（举报、反馈）信息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_Toc535312368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8" w:author="Shi Mengtao" w:date="2019-01-16T09:32:00Z">
            <w:r w:rsidR="00A25154">
              <w:rPr>
                <w:noProof/>
                <w:webHidden/>
              </w:rPr>
              <w:t>5</w:t>
            </w:r>
          </w:ins>
          <w:del w:id="139" w:author="Shi Mengtao" w:date="2019-01-15T10:45:00Z">
            <w:r w:rsidDel="006E5EF0">
              <w:rPr>
                <w:noProof/>
                <w:webHidden/>
              </w:rPr>
              <w:delText>8</w:delText>
            </w:r>
          </w:del>
          <w:r>
            <w:rPr>
              <w:noProof/>
              <w:webHidden/>
            </w:rPr>
            <w:fldChar w:fldCharType="end"/>
          </w:r>
          <w:r w:rsidRPr="00D4247B">
            <w:rPr>
              <w:rStyle w:val="a5"/>
              <w:noProof/>
            </w:rPr>
            <w:fldChar w:fldCharType="end"/>
          </w:r>
        </w:p>
        <w:p w14:paraId="2A734EE1" w14:textId="73853C24" w:rsidR="006E5EF0" w:rsidRDefault="006E5EF0">
          <w:pPr>
            <w:pStyle w:val="TOC2"/>
            <w:tabs>
              <w:tab w:val="right" w:leader="dot" w:pos="8296"/>
            </w:tabs>
            <w:rPr>
              <w:noProof/>
            </w:rPr>
          </w:pPr>
          <w:r w:rsidRPr="00D4247B">
            <w:rPr>
              <w:rStyle w:val="a5"/>
              <w:noProof/>
            </w:rPr>
            <w:fldChar w:fldCharType="begin"/>
          </w:r>
          <w:r w:rsidRPr="00D4247B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"_Toc535312369"</w:instrText>
          </w:r>
          <w:r w:rsidRPr="00D4247B">
            <w:rPr>
              <w:rStyle w:val="a5"/>
              <w:noProof/>
            </w:rPr>
            <w:instrText xml:space="preserve"> </w:instrText>
          </w:r>
          <w:ins w:id="140" w:author="Shi Mengtao" w:date="2019-01-16T09:32:00Z">
            <w:r w:rsidR="00A25154" w:rsidRPr="00D4247B">
              <w:rPr>
                <w:rStyle w:val="a5"/>
                <w:noProof/>
              </w:rPr>
            </w:r>
          </w:ins>
          <w:r w:rsidRPr="00D4247B">
            <w:rPr>
              <w:rStyle w:val="a5"/>
              <w:noProof/>
            </w:rPr>
            <w:fldChar w:fldCharType="separate"/>
          </w:r>
          <w:r w:rsidRPr="00D4247B">
            <w:rPr>
              <w:rStyle w:val="a5"/>
              <w:noProof/>
            </w:rPr>
            <w:t>标签信息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_Toc535312369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1" w:author="Shi Mengtao" w:date="2019-01-16T09:32:00Z">
            <w:r w:rsidR="00A25154">
              <w:rPr>
                <w:noProof/>
                <w:webHidden/>
              </w:rPr>
              <w:t>6</w:t>
            </w:r>
          </w:ins>
          <w:del w:id="142" w:author="Shi Mengtao" w:date="2019-01-15T10:45:00Z">
            <w:r w:rsidDel="006E5EF0">
              <w:rPr>
                <w:noProof/>
                <w:webHidden/>
              </w:rPr>
              <w:delText>9</w:delText>
            </w:r>
          </w:del>
          <w:r>
            <w:rPr>
              <w:noProof/>
              <w:webHidden/>
            </w:rPr>
            <w:fldChar w:fldCharType="end"/>
          </w:r>
          <w:r w:rsidRPr="00D4247B">
            <w:rPr>
              <w:rStyle w:val="a5"/>
              <w:noProof/>
            </w:rPr>
            <w:fldChar w:fldCharType="end"/>
          </w:r>
        </w:p>
        <w:p w14:paraId="24A5D97E" w14:textId="0D18E23E" w:rsidR="006E5EF0" w:rsidRDefault="006E5EF0">
          <w:pPr>
            <w:pStyle w:val="TOC2"/>
            <w:tabs>
              <w:tab w:val="right" w:leader="dot" w:pos="8296"/>
            </w:tabs>
            <w:rPr>
              <w:noProof/>
            </w:rPr>
          </w:pPr>
          <w:r w:rsidRPr="00D4247B">
            <w:rPr>
              <w:rStyle w:val="a5"/>
              <w:noProof/>
            </w:rPr>
            <w:fldChar w:fldCharType="begin"/>
          </w:r>
          <w:r w:rsidRPr="00D4247B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"_Toc535312370"</w:instrText>
          </w:r>
          <w:r w:rsidRPr="00D4247B">
            <w:rPr>
              <w:rStyle w:val="a5"/>
              <w:noProof/>
            </w:rPr>
            <w:instrText xml:space="preserve"> </w:instrText>
          </w:r>
          <w:ins w:id="143" w:author="Shi Mengtao" w:date="2019-01-16T09:32:00Z">
            <w:r w:rsidR="00A25154" w:rsidRPr="00D4247B">
              <w:rPr>
                <w:rStyle w:val="a5"/>
                <w:noProof/>
              </w:rPr>
            </w:r>
          </w:ins>
          <w:r w:rsidRPr="00D4247B">
            <w:rPr>
              <w:rStyle w:val="a5"/>
              <w:noProof/>
            </w:rPr>
            <w:fldChar w:fldCharType="separate"/>
          </w:r>
          <w:r w:rsidRPr="00D4247B">
            <w:rPr>
              <w:rStyle w:val="a5"/>
              <w:noProof/>
            </w:rPr>
            <w:t>标签反馈信息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_Toc535312370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4" w:author="Shi Mengtao" w:date="2019-01-16T09:32:00Z">
            <w:r w:rsidR="00A25154">
              <w:rPr>
                <w:noProof/>
                <w:webHidden/>
              </w:rPr>
              <w:t>7</w:t>
            </w:r>
          </w:ins>
          <w:del w:id="145" w:author="Shi Mengtao" w:date="2019-01-15T10:45:00Z">
            <w:r w:rsidDel="006E5EF0">
              <w:rPr>
                <w:noProof/>
                <w:webHidden/>
              </w:rPr>
              <w:delText>10</w:delText>
            </w:r>
          </w:del>
          <w:r>
            <w:rPr>
              <w:noProof/>
              <w:webHidden/>
            </w:rPr>
            <w:fldChar w:fldCharType="end"/>
          </w:r>
          <w:r w:rsidRPr="00D4247B">
            <w:rPr>
              <w:rStyle w:val="a5"/>
              <w:noProof/>
            </w:rPr>
            <w:fldChar w:fldCharType="end"/>
          </w:r>
        </w:p>
        <w:p w14:paraId="099582C1" w14:textId="7FC623B0" w:rsidR="006E5EF0" w:rsidRDefault="006E5EF0">
          <w:pPr>
            <w:pStyle w:val="TOC2"/>
            <w:tabs>
              <w:tab w:val="right" w:leader="dot" w:pos="8296"/>
            </w:tabs>
            <w:rPr>
              <w:noProof/>
            </w:rPr>
          </w:pPr>
          <w:r w:rsidRPr="00D4247B">
            <w:rPr>
              <w:rStyle w:val="a5"/>
              <w:noProof/>
            </w:rPr>
            <w:fldChar w:fldCharType="begin"/>
          </w:r>
          <w:r w:rsidRPr="00D4247B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"_Toc535312371"</w:instrText>
          </w:r>
          <w:r w:rsidRPr="00D4247B">
            <w:rPr>
              <w:rStyle w:val="a5"/>
              <w:noProof/>
            </w:rPr>
            <w:instrText xml:space="preserve"> </w:instrText>
          </w:r>
          <w:ins w:id="146" w:author="Shi Mengtao" w:date="2019-01-16T09:32:00Z">
            <w:r w:rsidR="00A25154" w:rsidRPr="00D4247B">
              <w:rPr>
                <w:rStyle w:val="a5"/>
                <w:noProof/>
              </w:rPr>
            </w:r>
          </w:ins>
          <w:r w:rsidRPr="00D4247B">
            <w:rPr>
              <w:rStyle w:val="a5"/>
              <w:noProof/>
            </w:rPr>
            <w:fldChar w:fldCharType="separate"/>
          </w:r>
          <w:r w:rsidRPr="00D4247B">
            <w:rPr>
              <w:rStyle w:val="a5"/>
              <w:noProof/>
            </w:rPr>
            <w:t>群聊信息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_Toc535312371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7" w:author="Shi Mengtao" w:date="2019-01-16T09:32:00Z">
            <w:r w:rsidR="00A25154">
              <w:rPr>
                <w:noProof/>
                <w:webHidden/>
              </w:rPr>
              <w:t>7</w:t>
            </w:r>
          </w:ins>
          <w:del w:id="148" w:author="Shi Mengtao" w:date="2019-01-15T10:45:00Z">
            <w:r w:rsidDel="006E5EF0">
              <w:rPr>
                <w:noProof/>
                <w:webHidden/>
              </w:rPr>
              <w:delText>11</w:delText>
            </w:r>
          </w:del>
          <w:r>
            <w:rPr>
              <w:noProof/>
              <w:webHidden/>
            </w:rPr>
            <w:fldChar w:fldCharType="end"/>
          </w:r>
          <w:r w:rsidRPr="00D4247B">
            <w:rPr>
              <w:rStyle w:val="a5"/>
              <w:noProof/>
            </w:rPr>
            <w:fldChar w:fldCharType="end"/>
          </w:r>
        </w:p>
        <w:p w14:paraId="47C5E0A2" w14:textId="54256AFB" w:rsidR="006E5EF0" w:rsidRDefault="006E5EF0">
          <w:pPr>
            <w:pStyle w:val="TOC2"/>
            <w:tabs>
              <w:tab w:val="right" w:leader="dot" w:pos="8296"/>
            </w:tabs>
            <w:rPr>
              <w:noProof/>
            </w:rPr>
          </w:pPr>
          <w:r w:rsidRPr="00D4247B">
            <w:rPr>
              <w:rStyle w:val="a5"/>
              <w:noProof/>
            </w:rPr>
            <w:fldChar w:fldCharType="begin"/>
          </w:r>
          <w:r w:rsidRPr="00D4247B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"_Toc535312372"</w:instrText>
          </w:r>
          <w:r w:rsidRPr="00D4247B">
            <w:rPr>
              <w:rStyle w:val="a5"/>
              <w:noProof/>
            </w:rPr>
            <w:instrText xml:space="preserve"> </w:instrText>
          </w:r>
          <w:ins w:id="149" w:author="Shi Mengtao" w:date="2019-01-16T09:32:00Z">
            <w:r w:rsidR="00A25154" w:rsidRPr="00D4247B">
              <w:rPr>
                <w:rStyle w:val="a5"/>
                <w:noProof/>
              </w:rPr>
            </w:r>
          </w:ins>
          <w:r w:rsidRPr="00D4247B">
            <w:rPr>
              <w:rStyle w:val="a5"/>
              <w:noProof/>
            </w:rPr>
            <w:fldChar w:fldCharType="separate"/>
          </w:r>
          <w:r w:rsidRPr="00D4247B">
            <w:rPr>
              <w:rStyle w:val="a5"/>
              <w:noProof/>
            </w:rPr>
            <w:t>群聊举报信息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_Toc535312372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0" w:author="Shi Mengtao" w:date="2019-01-16T09:32:00Z">
            <w:r w:rsidR="00A25154">
              <w:rPr>
                <w:noProof/>
                <w:webHidden/>
              </w:rPr>
              <w:t>8</w:t>
            </w:r>
          </w:ins>
          <w:del w:id="151" w:author="Shi Mengtao" w:date="2019-01-15T10:45:00Z">
            <w:r w:rsidDel="006E5EF0">
              <w:rPr>
                <w:noProof/>
                <w:webHidden/>
              </w:rPr>
              <w:delText>11</w:delText>
            </w:r>
          </w:del>
          <w:r>
            <w:rPr>
              <w:noProof/>
              <w:webHidden/>
            </w:rPr>
            <w:fldChar w:fldCharType="end"/>
          </w:r>
          <w:r w:rsidRPr="00D4247B">
            <w:rPr>
              <w:rStyle w:val="a5"/>
              <w:noProof/>
            </w:rPr>
            <w:fldChar w:fldCharType="end"/>
          </w:r>
        </w:p>
        <w:p w14:paraId="0D477B60" w14:textId="0554ADED" w:rsidR="006E5EF0" w:rsidRDefault="006E5EF0">
          <w:pPr>
            <w:pStyle w:val="TOC2"/>
            <w:tabs>
              <w:tab w:val="right" w:leader="dot" w:pos="8296"/>
            </w:tabs>
            <w:rPr>
              <w:noProof/>
            </w:rPr>
          </w:pPr>
          <w:r w:rsidRPr="00D4247B">
            <w:rPr>
              <w:rStyle w:val="a5"/>
              <w:noProof/>
            </w:rPr>
            <w:fldChar w:fldCharType="begin"/>
          </w:r>
          <w:r w:rsidRPr="00D4247B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"_Toc535312373"</w:instrText>
          </w:r>
          <w:r w:rsidRPr="00D4247B">
            <w:rPr>
              <w:rStyle w:val="a5"/>
              <w:noProof/>
            </w:rPr>
            <w:instrText xml:space="preserve"> </w:instrText>
          </w:r>
          <w:ins w:id="152" w:author="Shi Mengtao" w:date="2019-01-16T09:32:00Z">
            <w:r w:rsidR="00A25154" w:rsidRPr="00D4247B">
              <w:rPr>
                <w:rStyle w:val="a5"/>
                <w:noProof/>
              </w:rPr>
            </w:r>
          </w:ins>
          <w:r w:rsidRPr="00D4247B">
            <w:rPr>
              <w:rStyle w:val="a5"/>
              <w:noProof/>
            </w:rPr>
            <w:fldChar w:fldCharType="separate"/>
          </w:r>
          <w:r w:rsidRPr="00D4247B">
            <w:rPr>
              <w:rStyle w:val="a5"/>
              <w:noProof/>
            </w:rPr>
            <w:t>动态信息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_Toc535312373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3" w:author="Shi Mengtao" w:date="2019-01-16T09:32:00Z">
            <w:r w:rsidR="00A25154">
              <w:rPr>
                <w:noProof/>
                <w:webHidden/>
              </w:rPr>
              <w:t>8</w:t>
            </w:r>
          </w:ins>
          <w:del w:id="154" w:author="Shi Mengtao" w:date="2019-01-15T10:45:00Z">
            <w:r w:rsidDel="006E5EF0">
              <w:rPr>
                <w:noProof/>
                <w:webHidden/>
              </w:rPr>
              <w:delText>12</w:delText>
            </w:r>
          </w:del>
          <w:r>
            <w:rPr>
              <w:noProof/>
              <w:webHidden/>
            </w:rPr>
            <w:fldChar w:fldCharType="end"/>
          </w:r>
          <w:r w:rsidRPr="00D4247B">
            <w:rPr>
              <w:rStyle w:val="a5"/>
              <w:noProof/>
            </w:rPr>
            <w:fldChar w:fldCharType="end"/>
          </w:r>
        </w:p>
        <w:p w14:paraId="0A54C129" w14:textId="29D74CE1" w:rsidR="006E5EF0" w:rsidRDefault="006E5EF0">
          <w:pPr>
            <w:pStyle w:val="TOC2"/>
            <w:tabs>
              <w:tab w:val="right" w:leader="dot" w:pos="8296"/>
            </w:tabs>
            <w:rPr>
              <w:noProof/>
            </w:rPr>
          </w:pPr>
          <w:r w:rsidRPr="00D4247B">
            <w:rPr>
              <w:rStyle w:val="a5"/>
              <w:noProof/>
            </w:rPr>
            <w:fldChar w:fldCharType="begin"/>
          </w:r>
          <w:r w:rsidRPr="00D4247B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"_Toc535312374"</w:instrText>
          </w:r>
          <w:r w:rsidRPr="00D4247B">
            <w:rPr>
              <w:rStyle w:val="a5"/>
              <w:noProof/>
            </w:rPr>
            <w:instrText xml:space="preserve"> </w:instrText>
          </w:r>
          <w:ins w:id="155" w:author="Shi Mengtao" w:date="2019-01-16T09:32:00Z">
            <w:r w:rsidR="00A25154" w:rsidRPr="00D4247B">
              <w:rPr>
                <w:rStyle w:val="a5"/>
                <w:noProof/>
              </w:rPr>
            </w:r>
          </w:ins>
          <w:r w:rsidRPr="00D4247B">
            <w:rPr>
              <w:rStyle w:val="a5"/>
              <w:noProof/>
            </w:rPr>
            <w:fldChar w:fldCharType="separate"/>
          </w:r>
          <w:r w:rsidRPr="00D4247B">
            <w:rPr>
              <w:rStyle w:val="a5"/>
              <w:noProof/>
            </w:rPr>
            <w:t>动态反馈信息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_Toc535312374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6" w:author="Shi Mengtao" w:date="2019-01-16T09:32:00Z">
            <w:r w:rsidR="00A25154">
              <w:rPr>
                <w:noProof/>
                <w:webHidden/>
              </w:rPr>
              <w:t>9</w:t>
            </w:r>
          </w:ins>
          <w:del w:id="157" w:author="Shi Mengtao" w:date="2019-01-15T10:45:00Z">
            <w:r w:rsidDel="006E5EF0">
              <w:rPr>
                <w:noProof/>
                <w:webHidden/>
              </w:rPr>
              <w:delText>13</w:delText>
            </w:r>
          </w:del>
          <w:r>
            <w:rPr>
              <w:noProof/>
              <w:webHidden/>
            </w:rPr>
            <w:fldChar w:fldCharType="end"/>
          </w:r>
          <w:r w:rsidRPr="00D4247B">
            <w:rPr>
              <w:rStyle w:val="a5"/>
              <w:noProof/>
            </w:rPr>
            <w:fldChar w:fldCharType="end"/>
          </w:r>
        </w:p>
        <w:p w14:paraId="7082E69B" w14:textId="101518FE" w:rsidR="006E5EF0" w:rsidRDefault="006E5EF0">
          <w:pPr>
            <w:pStyle w:val="TOC2"/>
            <w:tabs>
              <w:tab w:val="right" w:leader="dot" w:pos="8296"/>
            </w:tabs>
            <w:rPr>
              <w:noProof/>
            </w:rPr>
          </w:pPr>
          <w:r w:rsidRPr="00D4247B">
            <w:rPr>
              <w:rStyle w:val="a5"/>
              <w:noProof/>
            </w:rPr>
            <w:fldChar w:fldCharType="begin"/>
          </w:r>
          <w:r w:rsidRPr="00D4247B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"_Toc535312375"</w:instrText>
          </w:r>
          <w:r w:rsidRPr="00D4247B">
            <w:rPr>
              <w:rStyle w:val="a5"/>
              <w:noProof/>
            </w:rPr>
            <w:instrText xml:space="preserve"> </w:instrText>
          </w:r>
          <w:ins w:id="158" w:author="Shi Mengtao" w:date="2019-01-16T09:32:00Z">
            <w:r w:rsidR="00A25154" w:rsidRPr="00D4247B">
              <w:rPr>
                <w:rStyle w:val="a5"/>
                <w:noProof/>
              </w:rPr>
            </w:r>
          </w:ins>
          <w:r w:rsidRPr="00D4247B">
            <w:rPr>
              <w:rStyle w:val="a5"/>
              <w:noProof/>
            </w:rPr>
            <w:fldChar w:fldCharType="separate"/>
          </w:r>
          <w:r w:rsidRPr="00D4247B">
            <w:rPr>
              <w:rStyle w:val="a5"/>
              <w:noProof/>
            </w:rPr>
            <w:t>评价信息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_Toc535312375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9" w:author="Shi Mengtao" w:date="2019-01-16T09:32:00Z">
            <w:r w:rsidR="00A25154">
              <w:rPr>
                <w:noProof/>
                <w:webHidden/>
              </w:rPr>
              <w:t>9</w:t>
            </w:r>
          </w:ins>
          <w:del w:id="160" w:author="Shi Mengtao" w:date="2019-01-15T10:45:00Z">
            <w:r w:rsidDel="006E5EF0">
              <w:rPr>
                <w:noProof/>
                <w:webHidden/>
              </w:rPr>
              <w:delText>13</w:delText>
            </w:r>
          </w:del>
          <w:r>
            <w:rPr>
              <w:noProof/>
              <w:webHidden/>
            </w:rPr>
            <w:fldChar w:fldCharType="end"/>
          </w:r>
          <w:r w:rsidRPr="00D4247B">
            <w:rPr>
              <w:rStyle w:val="a5"/>
              <w:noProof/>
            </w:rPr>
            <w:fldChar w:fldCharType="end"/>
          </w:r>
        </w:p>
        <w:p w14:paraId="68D5C8A9" w14:textId="20832C2F" w:rsidR="006E5EF0" w:rsidRDefault="006E5EF0">
          <w:pPr>
            <w:pStyle w:val="TOC2"/>
            <w:tabs>
              <w:tab w:val="right" w:leader="dot" w:pos="8296"/>
            </w:tabs>
            <w:rPr>
              <w:noProof/>
            </w:rPr>
          </w:pPr>
          <w:r w:rsidRPr="00D4247B">
            <w:rPr>
              <w:rStyle w:val="a5"/>
              <w:noProof/>
            </w:rPr>
            <w:fldChar w:fldCharType="begin"/>
          </w:r>
          <w:r w:rsidRPr="00D4247B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"_Toc535312376"</w:instrText>
          </w:r>
          <w:r w:rsidRPr="00D4247B">
            <w:rPr>
              <w:rStyle w:val="a5"/>
              <w:noProof/>
            </w:rPr>
            <w:instrText xml:space="preserve"> </w:instrText>
          </w:r>
          <w:ins w:id="161" w:author="Shi Mengtao" w:date="2019-01-16T09:32:00Z">
            <w:r w:rsidR="00A25154" w:rsidRPr="00D4247B">
              <w:rPr>
                <w:rStyle w:val="a5"/>
                <w:noProof/>
              </w:rPr>
            </w:r>
          </w:ins>
          <w:r w:rsidRPr="00D4247B">
            <w:rPr>
              <w:rStyle w:val="a5"/>
              <w:noProof/>
            </w:rPr>
            <w:fldChar w:fldCharType="separate"/>
          </w:r>
          <w:r w:rsidRPr="00D4247B">
            <w:rPr>
              <w:rStyle w:val="a5"/>
              <w:noProof/>
            </w:rPr>
            <w:t>评价反馈信息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_Toc535312376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2" w:author="Shi Mengtao" w:date="2019-01-16T09:32:00Z">
            <w:r w:rsidR="00A25154">
              <w:rPr>
                <w:noProof/>
                <w:webHidden/>
              </w:rPr>
              <w:t>10</w:t>
            </w:r>
          </w:ins>
          <w:del w:id="163" w:author="Shi Mengtao" w:date="2019-01-15T10:45:00Z">
            <w:r w:rsidDel="006E5EF0">
              <w:rPr>
                <w:noProof/>
                <w:webHidden/>
              </w:rPr>
              <w:delText>14</w:delText>
            </w:r>
          </w:del>
          <w:r>
            <w:rPr>
              <w:noProof/>
              <w:webHidden/>
            </w:rPr>
            <w:fldChar w:fldCharType="end"/>
          </w:r>
          <w:r w:rsidRPr="00D4247B">
            <w:rPr>
              <w:rStyle w:val="a5"/>
              <w:noProof/>
            </w:rPr>
            <w:fldChar w:fldCharType="end"/>
          </w:r>
        </w:p>
        <w:p w14:paraId="6C7FDB13" w14:textId="3BA31D5B" w:rsidR="006E5EF0" w:rsidRDefault="006E5EF0">
          <w:pPr>
            <w:pStyle w:val="TOC2"/>
            <w:tabs>
              <w:tab w:val="right" w:leader="dot" w:pos="8296"/>
            </w:tabs>
            <w:rPr>
              <w:noProof/>
            </w:rPr>
          </w:pPr>
          <w:r w:rsidRPr="00D4247B">
            <w:rPr>
              <w:rStyle w:val="a5"/>
              <w:noProof/>
            </w:rPr>
            <w:fldChar w:fldCharType="begin"/>
          </w:r>
          <w:r w:rsidRPr="00D4247B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"_Toc535312377"</w:instrText>
          </w:r>
          <w:r w:rsidRPr="00D4247B">
            <w:rPr>
              <w:rStyle w:val="a5"/>
              <w:noProof/>
            </w:rPr>
            <w:instrText xml:space="preserve"> </w:instrText>
          </w:r>
          <w:ins w:id="164" w:author="Shi Mengtao" w:date="2019-01-16T09:32:00Z">
            <w:r w:rsidR="00A25154" w:rsidRPr="00D4247B">
              <w:rPr>
                <w:rStyle w:val="a5"/>
                <w:noProof/>
              </w:rPr>
            </w:r>
          </w:ins>
          <w:r w:rsidRPr="00D4247B">
            <w:rPr>
              <w:rStyle w:val="a5"/>
              <w:noProof/>
            </w:rPr>
            <w:fldChar w:fldCharType="separate"/>
          </w:r>
          <w:r w:rsidRPr="00D4247B">
            <w:rPr>
              <w:rStyle w:val="a5"/>
              <w:noProof/>
            </w:rPr>
            <w:t>活动信息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_Toc535312377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5" w:author="Shi Mengtao" w:date="2019-01-16T09:32:00Z">
            <w:r w:rsidR="00A25154">
              <w:rPr>
                <w:noProof/>
                <w:webHidden/>
              </w:rPr>
              <w:t>11</w:t>
            </w:r>
          </w:ins>
          <w:del w:id="166" w:author="Shi Mengtao" w:date="2019-01-15T10:45:00Z">
            <w:r w:rsidDel="006E5EF0">
              <w:rPr>
                <w:noProof/>
                <w:webHidden/>
              </w:rPr>
              <w:delText>14</w:delText>
            </w:r>
          </w:del>
          <w:r>
            <w:rPr>
              <w:noProof/>
              <w:webHidden/>
            </w:rPr>
            <w:fldChar w:fldCharType="end"/>
          </w:r>
          <w:r w:rsidRPr="00D4247B">
            <w:rPr>
              <w:rStyle w:val="a5"/>
              <w:noProof/>
            </w:rPr>
            <w:fldChar w:fldCharType="end"/>
          </w:r>
        </w:p>
        <w:p w14:paraId="00046663" w14:textId="476F493E" w:rsidR="006E5EF0" w:rsidRDefault="006E5EF0">
          <w:pPr>
            <w:pStyle w:val="TOC2"/>
            <w:tabs>
              <w:tab w:val="right" w:leader="dot" w:pos="8296"/>
            </w:tabs>
            <w:rPr>
              <w:noProof/>
            </w:rPr>
          </w:pPr>
          <w:r w:rsidRPr="00D4247B">
            <w:rPr>
              <w:rStyle w:val="a5"/>
              <w:noProof/>
            </w:rPr>
            <w:fldChar w:fldCharType="begin"/>
          </w:r>
          <w:r w:rsidRPr="00D4247B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"_Toc535312378"</w:instrText>
          </w:r>
          <w:r w:rsidRPr="00D4247B">
            <w:rPr>
              <w:rStyle w:val="a5"/>
              <w:noProof/>
            </w:rPr>
            <w:instrText xml:space="preserve"> </w:instrText>
          </w:r>
          <w:ins w:id="167" w:author="Shi Mengtao" w:date="2019-01-16T09:32:00Z">
            <w:r w:rsidR="00A25154" w:rsidRPr="00D4247B">
              <w:rPr>
                <w:rStyle w:val="a5"/>
                <w:noProof/>
              </w:rPr>
            </w:r>
          </w:ins>
          <w:r w:rsidRPr="00D4247B">
            <w:rPr>
              <w:rStyle w:val="a5"/>
              <w:noProof/>
            </w:rPr>
            <w:fldChar w:fldCharType="separate"/>
          </w:r>
          <w:r w:rsidRPr="00D4247B">
            <w:rPr>
              <w:rStyle w:val="a5"/>
              <w:noProof/>
            </w:rPr>
            <w:t>活动反馈信息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_Toc535312378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8" w:author="Shi Mengtao" w:date="2019-01-16T09:32:00Z">
            <w:r w:rsidR="00A25154">
              <w:rPr>
                <w:noProof/>
                <w:webHidden/>
              </w:rPr>
              <w:t>11</w:t>
            </w:r>
          </w:ins>
          <w:del w:id="169" w:author="Shi Mengtao" w:date="2019-01-15T10:45:00Z">
            <w:r w:rsidDel="006E5EF0">
              <w:rPr>
                <w:noProof/>
                <w:webHidden/>
              </w:rPr>
              <w:delText>15</w:delText>
            </w:r>
          </w:del>
          <w:r>
            <w:rPr>
              <w:noProof/>
              <w:webHidden/>
            </w:rPr>
            <w:fldChar w:fldCharType="end"/>
          </w:r>
          <w:r w:rsidRPr="00D4247B">
            <w:rPr>
              <w:rStyle w:val="a5"/>
              <w:noProof/>
            </w:rPr>
            <w:fldChar w:fldCharType="end"/>
          </w:r>
        </w:p>
        <w:p w14:paraId="43D88874" w14:textId="48C992C2" w:rsidR="006E5EF0" w:rsidRDefault="006E5EF0">
          <w:pPr>
            <w:pStyle w:val="TOC2"/>
            <w:tabs>
              <w:tab w:val="right" w:leader="dot" w:pos="8296"/>
            </w:tabs>
            <w:rPr>
              <w:noProof/>
            </w:rPr>
          </w:pPr>
          <w:r w:rsidRPr="00D4247B">
            <w:rPr>
              <w:rStyle w:val="a5"/>
              <w:noProof/>
            </w:rPr>
            <w:fldChar w:fldCharType="begin"/>
          </w:r>
          <w:r w:rsidRPr="00D4247B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"_Toc535312379"</w:instrText>
          </w:r>
          <w:r w:rsidRPr="00D4247B">
            <w:rPr>
              <w:rStyle w:val="a5"/>
              <w:noProof/>
            </w:rPr>
            <w:instrText xml:space="preserve"> </w:instrText>
          </w:r>
          <w:ins w:id="170" w:author="Shi Mengtao" w:date="2019-01-16T09:32:00Z">
            <w:r w:rsidR="00A25154" w:rsidRPr="00D4247B">
              <w:rPr>
                <w:rStyle w:val="a5"/>
                <w:noProof/>
              </w:rPr>
            </w:r>
          </w:ins>
          <w:r w:rsidRPr="00D4247B">
            <w:rPr>
              <w:rStyle w:val="a5"/>
              <w:noProof/>
            </w:rPr>
            <w:fldChar w:fldCharType="separate"/>
          </w:r>
          <w:r w:rsidRPr="00D4247B">
            <w:rPr>
              <w:rStyle w:val="a5"/>
              <w:noProof/>
            </w:rPr>
            <w:t>问题反馈信息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_Toc535312379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1" w:author="Shi Mengtao" w:date="2019-01-16T09:32:00Z">
            <w:r w:rsidR="00A25154">
              <w:rPr>
                <w:noProof/>
                <w:webHidden/>
              </w:rPr>
              <w:t>12</w:t>
            </w:r>
          </w:ins>
          <w:del w:id="172" w:author="Shi Mengtao" w:date="2019-01-15T10:45:00Z">
            <w:r w:rsidDel="006E5EF0">
              <w:rPr>
                <w:noProof/>
                <w:webHidden/>
              </w:rPr>
              <w:delText>16</w:delText>
            </w:r>
          </w:del>
          <w:r>
            <w:rPr>
              <w:noProof/>
              <w:webHidden/>
            </w:rPr>
            <w:fldChar w:fldCharType="end"/>
          </w:r>
          <w:r w:rsidRPr="00D4247B">
            <w:rPr>
              <w:rStyle w:val="a5"/>
              <w:noProof/>
            </w:rPr>
            <w:fldChar w:fldCharType="end"/>
          </w:r>
        </w:p>
        <w:p w14:paraId="64F7B596" w14:textId="57DBC8E1" w:rsidR="006E5EF0" w:rsidRDefault="006E5EF0">
          <w:pPr>
            <w:pStyle w:val="TOC2"/>
            <w:tabs>
              <w:tab w:val="right" w:leader="dot" w:pos="8296"/>
            </w:tabs>
            <w:rPr>
              <w:noProof/>
            </w:rPr>
          </w:pPr>
          <w:r w:rsidRPr="00D4247B">
            <w:rPr>
              <w:rStyle w:val="a5"/>
              <w:noProof/>
            </w:rPr>
            <w:fldChar w:fldCharType="begin"/>
          </w:r>
          <w:r w:rsidRPr="00D4247B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"_Toc535312380"</w:instrText>
          </w:r>
          <w:r w:rsidRPr="00D4247B">
            <w:rPr>
              <w:rStyle w:val="a5"/>
              <w:noProof/>
            </w:rPr>
            <w:instrText xml:space="preserve"> </w:instrText>
          </w:r>
          <w:ins w:id="173" w:author="Shi Mengtao" w:date="2019-01-16T09:32:00Z">
            <w:r w:rsidR="00A25154" w:rsidRPr="00D4247B">
              <w:rPr>
                <w:rStyle w:val="a5"/>
                <w:noProof/>
              </w:rPr>
            </w:r>
          </w:ins>
          <w:r w:rsidRPr="00D4247B">
            <w:rPr>
              <w:rStyle w:val="a5"/>
              <w:noProof/>
            </w:rPr>
            <w:fldChar w:fldCharType="separate"/>
          </w:r>
          <w:r w:rsidRPr="00D4247B">
            <w:rPr>
              <w:rStyle w:val="a5"/>
              <w:noProof/>
            </w:rPr>
            <w:t>帮助条目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_Toc535312380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4" w:author="Shi Mengtao" w:date="2019-01-16T09:32:00Z">
            <w:r w:rsidR="00A25154">
              <w:rPr>
                <w:noProof/>
                <w:webHidden/>
              </w:rPr>
              <w:t>12</w:t>
            </w:r>
          </w:ins>
          <w:del w:id="175" w:author="Shi Mengtao" w:date="2019-01-15T10:45:00Z">
            <w:r w:rsidDel="006E5EF0">
              <w:rPr>
                <w:noProof/>
                <w:webHidden/>
              </w:rPr>
              <w:delText>16</w:delText>
            </w:r>
          </w:del>
          <w:r>
            <w:rPr>
              <w:noProof/>
              <w:webHidden/>
            </w:rPr>
            <w:fldChar w:fldCharType="end"/>
          </w:r>
          <w:r w:rsidRPr="00D4247B">
            <w:rPr>
              <w:rStyle w:val="a5"/>
              <w:noProof/>
            </w:rPr>
            <w:fldChar w:fldCharType="end"/>
          </w:r>
        </w:p>
        <w:p w14:paraId="0DFE3554" w14:textId="12C376F1" w:rsidR="006E5EF0" w:rsidRDefault="006E5EF0">
          <w:pPr>
            <w:pStyle w:val="TOC2"/>
            <w:tabs>
              <w:tab w:val="right" w:leader="dot" w:pos="8296"/>
            </w:tabs>
            <w:rPr>
              <w:noProof/>
            </w:rPr>
          </w:pPr>
          <w:r w:rsidRPr="00D4247B">
            <w:rPr>
              <w:rStyle w:val="a5"/>
              <w:noProof/>
            </w:rPr>
            <w:fldChar w:fldCharType="begin"/>
          </w:r>
          <w:r w:rsidRPr="00D4247B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"_Toc535312381"</w:instrText>
          </w:r>
          <w:r w:rsidRPr="00D4247B">
            <w:rPr>
              <w:rStyle w:val="a5"/>
              <w:noProof/>
            </w:rPr>
            <w:instrText xml:space="preserve"> </w:instrText>
          </w:r>
          <w:ins w:id="176" w:author="Shi Mengtao" w:date="2019-01-16T09:32:00Z">
            <w:r w:rsidR="00A25154" w:rsidRPr="00D4247B">
              <w:rPr>
                <w:rStyle w:val="a5"/>
                <w:noProof/>
              </w:rPr>
            </w:r>
          </w:ins>
          <w:r w:rsidRPr="00D4247B">
            <w:rPr>
              <w:rStyle w:val="a5"/>
              <w:noProof/>
            </w:rPr>
            <w:fldChar w:fldCharType="separate"/>
          </w:r>
          <w:r w:rsidRPr="00D4247B">
            <w:rPr>
              <w:rStyle w:val="a5"/>
              <w:noProof/>
            </w:rPr>
            <w:t>帮助条目详情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_Toc535312381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7" w:author="Shi Mengtao" w:date="2019-01-16T09:32:00Z">
            <w:r w:rsidR="00A25154">
              <w:rPr>
                <w:noProof/>
                <w:webHidden/>
              </w:rPr>
              <w:t>12</w:t>
            </w:r>
          </w:ins>
          <w:del w:id="178" w:author="Shi Mengtao" w:date="2019-01-15T10:45:00Z">
            <w:r w:rsidDel="006E5EF0">
              <w:rPr>
                <w:noProof/>
                <w:webHidden/>
              </w:rPr>
              <w:delText>16</w:delText>
            </w:r>
          </w:del>
          <w:r>
            <w:rPr>
              <w:noProof/>
              <w:webHidden/>
            </w:rPr>
            <w:fldChar w:fldCharType="end"/>
          </w:r>
          <w:r w:rsidRPr="00D4247B">
            <w:rPr>
              <w:rStyle w:val="a5"/>
              <w:noProof/>
            </w:rPr>
            <w:fldChar w:fldCharType="end"/>
          </w:r>
        </w:p>
        <w:p w14:paraId="6C509854" w14:textId="1AB63BC7" w:rsidR="006E5EF0" w:rsidRDefault="006E5EF0">
          <w:pPr>
            <w:pStyle w:val="TOC2"/>
            <w:tabs>
              <w:tab w:val="right" w:leader="dot" w:pos="8296"/>
            </w:tabs>
            <w:rPr>
              <w:noProof/>
            </w:rPr>
          </w:pPr>
          <w:r w:rsidRPr="00D4247B">
            <w:rPr>
              <w:rStyle w:val="a5"/>
              <w:noProof/>
            </w:rPr>
            <w:fldChar w:fldCharType="begin"/>
          </w:r>
          <w:r w:rsidRPr="00D4247B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"_Toc535312382"</w:instrText>
          </w:r>
          <w:r w:rsidRPr="00D4247B">
            <w:rPr>
              <w:rStyle w:val="a5"/>
              <w:noProof/>
            </w:rPr>
            <w:instrText xml:space="preserve"> </w:instrText>
          </w:r>
          <w:ins w:id="179" w:author="Shi Mengtao" w:date="2019-01-16T09:32:00Z">
            <w:r w:rsidR="00A25154" w:rsidRPr="00D4247B">
              <w:rPr>
                <w:rStyle w:val="a5"/>
                <w:noProof/>
              </w:rPr>
            </w:r>
          </w:ins>
          <w:r w:rsidRPr="00D4247B">
            <w:rPr>
              <w:rStyle w:val="a5"/>
              <w:noProof/>
            </w:rPr>
            <w:fldChar w:fldCharType="separate"/>
          </w:r>
          <w:r w:rsidRPr="00D4247B">
            <w:rPr>
              <w:rStyle w:val="a5"/>
              <w:noProof/>
            </w:rPr>
            <w:t>操作日志信息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_Toc535312382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0" w:author="Shi Mengtao" w:date="2019-01-16T09:32:00Z">
            <w:r w:rsidR="00A25154">
              <w:rPr>
                <w:noProof/>
                <w:webHidden/>
              </w:rPr>
              <w:t>13</w:t>
            </w:r>
          </w:ins>
          <w:del w:id="181" w:author="Shi Mengtao" w:date="2019-01-15T10:45:00Z">
            <w:r w:rsidDel="006E5EF0">
              <w:rPr>
                <w:noProof/>
                <w:webHidden/>
              </w:rPr>
              <w:delText>17</w:delText>
            </w:r>
          </w:del>
          <w:r>
            <w:rPr>
              <w:noProof/>
              <w:webHidden/>
            </w:rPr>
            <w:fldChar w:fldCharType="end"/>
          </w:r>
          <w:r w:rsidRPr="00D4247B">
            <w:rPr>
              <w:rStyle w:val="a5"/>
              <w:noProof/>
            </w:rPr>
            <w:fldChar w:fldCharType="end"/>
          </w:r>
        </w:p>
        <w:p w14:paraId="6AF0ACEC" w14:textId="5654AB68" w:rsidR="006E5EF0" w:rsidRDefault="006E5EF0">
          <w:pPr>
            <w:pStyle w:val="TOC2"/>
            <w:tabs>
              <w:tab w:val="right" w:leader="dot" w:pos="8296"/>
            </w:tabs>
            <w:rPr>
              <w:noProof/>
            </w:rPr>
          </w:pPr>
          <w:r w:rsidRPr="00D4247B">
            <w:rPr>
              <w:rStyle w:val="a5"/>
              <w:noProof/>
            </w:rPr>
            <w:fldChar w:fldCharType="begin"/>
          </w:r>
          <w:r w:rsidRPr="00D4247B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"_Toc535312383"</w:instrText>
          </w:r>
          <w:r w:rsidRPr="00D4247B">
            <w:rPr>
              <w:rStyle w:val="a5"/>
              <w:noProof/>
            </w:rPr>
            <w:instrText xml:space="preserve"> </w:instrText>
          </w:r>
          <w:ins w:id="182" w:author="Shi Mengtao" w:date="2019-01-16T09:32:00Z">
            <w:r w:rsidR="00A25154" w:rsidRPr="00D4247B">
              <w:rPr>
                <w:rStyle w:val="a5"/>
                <w:noProof/>
              </w:rPr>
            </w:r>
          </w:ins>
          <w:r w:rsidRPr="00D4247B">
            <w:rPr>
              <w:rStyle w:val="a5"/>
              <w:noProof/>
            </w:rPr>
            <w:fldChar w:fldCharType="separate"/>
          </w:r>
          <w:r w:rsidRPr="00D4247B">
            <w:rPr>
              <w:rStyle w:val="a5"/>
              <w:noProof/>
            </w:rPr>
            <w:t>系统版本信息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_Toc535312383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3" w:author="Shi Mengtao" w:date="2019-01-16T09:32:00Z">
            <w:r w:rsidR="00A25154">
              <w:rPr>
                <w:noProof/>
                <w:webHidden/>
              </w:rPr>
              <w:t>13</w:t>
            </w:r>
          </w:ins>
          <w:del w:id="184" w:author="Shi Mengtao" w:date="2019-01-15T10:45:00Z">
            <w:r w:rsidDel="006E5EF0">
              <w:rPr>
                <w:noProof/>
                <w:webHidden/>
              </w:rPr>
              <w:delText>17</w:delText>
            </w:r>
          </w:del>
          <w:r>
            <w:rPr>
              <w:noProof/>
              <w:webHidden/>
            </w:rPr>
            <w:fldChar w:fldCharType="end"/>
          </w:r>
          <w:r w:rsidRPr="00D4247B">
            <w:rPr>
              <w:rStyle w:val="a5"/>
              <w:noProof/>
            </w:rPr>
            <w:fldChar w:fldCharType="end"/>
          </w:r>
        </w:p>
        <w:p w14:paraId="5EBE4C00" w14:textId="5D3A5E6E" w:rsidR="006E5EF0" w:rsidRDefault="006E5EF0">
          <w:pPr>
            <w:rPr>
              <w:ins w:id="185" w:author="Shi Mengtao" w:date="2019-01-15T10:43:00Z"/>
            </w:rPr>
          </w:pPr>
          <w:ins w:id="186" w:author="Shi Mengtao" w:date="2019-01-15T10:43:00Z">
            <w:r>
              <w:rPr>
                <w:b/>
                <w:bCs/>
                <w:lang w:val="zh-CN"/>
              </w:rPr>
              <w:fldChar w:fldCharType="end"/>
            </w:r>
          </w:ins>
        </w:p>
        <w:customXmlInsRangeStart w:id="187" w:author="Shi Mengtao" w:date="2019-01-15T10:43:00Z"/>
      </w:sdtContent>
    </w:sdt>
    <w:customXmlInsRangeEnd w:id="187"/>
    <w:p w14:paraId="19D22E99" w14:textId="75AB7D3F" w:rsidR="00224A40" w:rsidRDefault="00224A40">
      <w:pPr>
        <w:rPr>
          <w:ins w:id="188" w:author="Shi Mengtao" w:date="2019-01-15T08:15:00Z"/>
          <w:b/>
        </w:rPr>
      </w:pPr>
    </w:p>
    <w:p w14:paraId="52FD6FB3" w14:textId="77777777" w:rsidR="006E5EF0" w:rsidRDefault="006E5EF0">
      <w:pPr>
        <w:rPr>
          <w:ins w:id="189" w:author="Shi Mengtao" w:date="2019-01-15T10:44:00Z"/>
          <w:b/>
        </w:rPr>
        <w:sectPr w:rsidR="006E5EF0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D6585A4" w14:textId="77777777" w:rsidR="00224A40" w:rsidRDefault="00224A40" w:rsidP="00224A40">
      <w:pPr>
        <w:pStyle w:val="1"/>
        <w:jc w:val="center"/>
        <w:rPr>
          <w:ins w:id="194" w:author="Shi Mengtao" w:date="2019-01-15T08:15:00Z"/>
        </w:rPr>
      </w:pPr>
      <w:bookmarkStart w:id="195" w:name="_Toc535184662"/>
      <w:bookmarkStart w:id="196" w:name="_Toc535312361"/>
      <w:ins w:id="197" w:author="Shi Mengtao" w:date="2019-01-15T08:15:00Z">
        <w:r>
          <w:rPr>
            <w:rFonts w:hint="eastAsia"/>
          </w:rPr>
          <w:lastRenderedPageBreak/>
          <w:t>数据流条目</w:t>
        </w:r>
        <w:bookmarkEnd w:id="195"/>
        <w:bookmarkEnd w:id="196"/>
      </w:ins>
    </w:p>
    <w:tbl>
      <w:tblPr>
        <w:tblpPr w:leftFromText="180" w:rightFromText="180" w:vertAnchor="text" w:horzAnchor="margin" w:tblpY="375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PrChange w:id="198" w:author="Shi Mengtao" w:date="2019-01-15T10:36:00Z">
          <w:tblPr>
            <w:tblpPr w:leftFromText="180" w:rightFromText="180" w:vertAnchor="text" w:horzAnchor="margin" w:tblpY="375"/>
            <w:tblW w:w="821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555"/>
        <w:gridCol w:w="1984"/>
        <w:gridCol w:w="1418"/>
        <w:gridCol w:w="1417"/>
        <w:gridCol w:w="1843"/>
        <w:tblGridChange w:id="199">
          <w:tblGrid>
            <w:gridCol w:w="1555"/>
            <w:gridCol w:w="1984"/>
            <w:gridCol w:w="142"/>
            <w:gridCol w:w="1276"/>
            <w:gridCol w:w="1417"/>
            <w:gridCol w:w="1843"/>
          </w:tblGrid>
        </w:tblGridChange>
      </w:tblGrid>
      <w:tr w:rsidR="004821AA" w:rsidRPr="00795F84" w14:paraId="15390733" w14:textId="77777777" w:rsidTr="008C2250">
        <w:trPr>
          <w:trHeight w:val="455"/>
          <w:ins w:id="200" w:author="Shi Mengtao" w:date="2019-01-15T08:15:00Z"/>
          <w:trPrChange w:id="201" w:author="Shi Mengtao" w:date="2019-01-15T10:36:00Z">
            <w:trPr>
              <w:trHeight w:val="455"/>
            </w:trPr>
          </w:trPrChange>
        </w:trPr>
        <w:tc>
          <w:tcPr>
            <w:tcW w:w="1555" w:type="dxa"/>
            <w:shd w:val="clear" w:color="auto" w:fill="D9D9D9"/>
            <w:tcPrChange w:id="202" w:author="Shi Mengtao" w:date="2019-01-15T10:36:00Z">
              <w:tcPr>
                <w:tcW w:w="1555" w:type="dxa"/>
                <w:shd w:val="clear" w:color="auto" w:fill="D9D9D9"/>
              </w:tcPr>
            </w:tcPrChange>
          </w:tcPr>
          <w:p w14:paraId="7AC4A8AF" w14:textId="283DE36C" w:rsidR="004821AA" w:rsidRPr="00795F84" w:rsidRDefault="004821AA" w:rsidP="004821AA">
            <w:pPr>
              <w:jc w:val="center"/>
              <w:rPr>
                <w:ins w:id="203" w:author="Shi Mengtao" w:date="2019-01-15T08:15:00Z"/>
                <w:b/>
                <w:bCs/>
                <w:color w:val="000000"/>
                <w:sz w:val="18"/>
              </w:rPr>
            </w:pPr>
            <w:ins w:id="204" w:author="Shi Mengtao" w:date="2019-01-15T10:33:00Z">
              <w:r w:rsidRPr="00795F84">
                <w:rPr>
                  <w:rFonts w:hint="eastAsia"/>
                  <w:b/>
                  <w:bCs/>
                  <w:color w:val="000000"/>
                  <w:sz w:val="18"/>
                </w:rPr>
                <w:t>数据</w:t>
              </w:r>
              <w:r>
                <w:rPr>
                  <w:rFonts w:hint="eastAsia"/>
                  <w:b/>
                  <w:bCs/>
                  <w:color w:val="000000"/>
                  <w:sz w:val="18"/>
                </w:rPr>
                <w:t>流名称</w:t>
              </w:r>
            </w:ins>
          </w:p>
        </w:tc>
        <w:tc>
          <w:tcPr>
            <w:tcW w:w="1984" w:type="dxa"/>
            <w:shd w:val="clear" w:color="auto" w:fill="D9D9D9"/>
            <w:tcPrChange w:id="205" w:author="Shi Mengtao" w:date="2019-01-15T10:36:00Z">
              <w:tcPr>
                <w:tcW w:w="2126" w:type="dxa"/>
                <w:gridSpan w:val="2"/>
                <w:shd w:val="clear" w:color="auto" w:fill="D9D9D9"/>
              </w:tcPr>
            </w:tcPrChange>
          </w:tcPr>
          <w:p w14:paraId="6588460C" w14:textId="69DE1BEF" w:rsidR="004821AA" w:rsidRPr="00795F84" w:rsidRDefault="004821AA" w:rsidP="004821AA">
            <w:pPr>
              <w:jc w:val="center"/>
              <w:rPr>
                <w:ins w:id="206" w:author="Shi Mengtao" w:date="2019-01-15T08:15:00Z"/>
                <w:b/>
                <w:bCs/>
                <w:color w:val="000000"/>
                <w:sz w:val="18"/>
              </w:rPr>
            </w:pPr>
            <w:ins w:id="207" w:author="Shi Mengtao" w:date="2019-01-15T10:33:00Z">
              <w:r w:rsidRPr="00795F84">
                <w:rPr>
                  <w:rFonts w:hint="eastAsia"/>
                  <w:b/>
                  <w:bCs/>
                  <w:color w:val="000000"/>
                  <w:sz w:val="18"/>
                </w:rPr>
                <w:t>描述</w:t>
              </w:r>
            </w:ins>
          </w:p>
        </w:tc>
        <w:tc>
          <w:tcPr>
            <w:tcW w:w="1418" w:type="dxa"/>
            <w:shd w:val="clear" w:color="auto" w:fill="D9D9D9"/>
            <w:tcPrChange w:id="208" w:author="Shi Mengtao" w:date="2019-01-15T10:36:00Z">
              <w:tcPr>
                <w:tcW w:w="1276" w:type="dxa"/>
                <w:shd w:val="clear" w:color="auto" w:fill="D9D9D9"/>
              </w:tcPr>
            </w:tcPrChange>
          </w:tcPr>
          <w:p w14:paraId="37F41998" w14:textId="754DCA50" w:rsidR="004821AA" w:rsidRPr="00795F84" w:rsidRDefault="004821AA" w:rsidP="004821AA">
            <w:pPr>
              <w:jc w:val="center"/>
              <w:rPr>
                <w:ins w:id="209" w:author="Shi Mengtao" w:date="2019-01-15T08:15:00Z"/>
                <w:b/>
                <w:bCs/>
                <w:color w:val="000000"/>
                <w:sz w:val="18"/>
              </w:rPr>
            </w:pPr>
            <w:ins w:id="210" w:author="Shi Mengtao" w:date="2019-01-15T10:33:00Z">
              <w:r>
                <w:rPr>
                  <w:rFonts w:hint="eastAsia"/>
                  <w:b/>
                  <w:bCs/>
                  <w:color w:val="000000"/>
                  <w:sz w:val="18"/>
                </w:rPr>
                <w:t>来源</w:t>
              </w:r>
            </w:ins>
          </w:p>
        </w:tc>
        <w:tc>
          <w:tcPr>
            <w:tcW w:w="1417" w:type="dxa"/>
            <w:shd w:val="clear" w:color="auto" w:fill="D9D9D9"/>
            <w:tcPrChange w:id="211" w:author="Shi Mengtao" w:date="2019-01-15T10:36:00Z">
              <w:tcPr>
                <w:tcW w:w="1417" w:type="dxa"/>
                <w:shd w:val="clear" w:color="auto" w:fill="D9D9D9"/>
              </w:tcPr>
            </w:tcPrChange>
          </w:tcPr>
          <w:p w14:paraId="2A86B0E4" w14:textId="64BDFE97" w:rsidR="004821AA" w:rsidRPr="00795F84" w:rsidRDefault="004821AA" w:rsidP="004821AA">
            <w:pPr>
              <w:jc w:val="center"/>
              <w:rPr>
                <w:ins w:id="212" w:author="Shi Mengtao" w:date="2019-01-15T08:15:00Z"/>
                <w:b/>
                <w:bCs/>
                <w:color w:val="000000"/>
                <w:sz w:val="18"/>
              </w:rPr>
            </w:pPr>
            <w:ins w:id="213" w:author="Shi Mengtao" w:date="2019-01-15T10:33:00Z">
              <w:r>
                <w:rPr>
                  <w:rFonts w:hint="eastAsia"/>
                  <w:b/>
                  <w:bCs/>
                  <w:color w:val="000000"/>
                  <w:sz w:val="18"/>
                </w:rPr>
                <w:t>去向</w:t>
              </w:r>
            </w:ins>
          </w:p>
        </w:tc>
        <w:tc>
          <w:tcPr>
            <w:tcW w:w="1843" w:type="dxa"/>
            <w:shd w:val="clear" w:color="auto" w:fill="D9D9D9"/>
            <w:tcPrChange w:id="214" w:author="Shi Mengtao" w:date="2019-01-15T10:36:00Z">
              <w:tcPr>
                <w:tcW w:w="1843" w:type="dxa"/>
                <w:shd w:val="clear" w:color="auto" w:fill="D9D9D9"/>
              </w:tcPr>
            </w:tcPrChange>
          </w:tcPr>
          <w:p w14:paraId="0C3CD80C" w14:textId="203A2064" w:rsidR="004821AA" w:rsidRPr="00795F84" w:rsidRDefault="004821AA" w:rsidP="004821AA">
            <w:pPr>
              <w:jc w:val="center"/>
              <w:rPr>
                <w:ins w:id="215" w:author="Shi Mengtao" w:date="2019-01-15T08:15:00Z"/>
                <w:b/>
                <w:bCs/>
                <w:color w:val="000000"/>
                <w:sz w:val="18"/>
              </w:rPr>
            </w:pPr>
            <w:ins w:id="216" w:author="Shi Mengtao" w:date="2019-01-15T10:33:00Z">
              <w:r>
                <w:rPr>
                  <w:rFonts w:hint="eastAsia"/>
                  <w:b/>
                  <w:bCs/>
                  <w:color w:val="000000"/>
                  <w:sz w:val="18"/>
                </w:rPr>
                <w:t>组成</w:t>
              </w:r>
            </w:ins>
          </w:p>
        </w:tc>
      </w:tr>
      <w:tr w:rsidR="004821AA" w:rsidRPr="00795F84" w14:paraId="4FD365B3" w14:textId="77777777" w:rsidTr="008C2250">
        <w:trPr>
          <w:trHeight w:val="455"/>
          <w:ins w:id="217" w:author="Shi Mengtao" w:date="2019-01-15T08:15:00Z"/>
          <w:trPrChange w:id="218" w:author="Shi Mengtao" w:date="2019-01-15T10:36:00Z">
            <w:trPr>
              <w:trHeight w:val="455"/>
            </w:trPr>
          </w:trPrChange>
        </w:trPr>
        <w:tc>
          <w:tcPr>
            <w:tcW w:w="1555" w:type="dxa"/>
            <w:shd w:val="clear" w:color="auto" w:fill="auto"/>
            <w:tcPrChange w:id="219" w:author="Shi Mengtao" w:date="2019-01-15T10:36:00Z">
              <w:tcPr>
                <w:tcW w:w="1555" w:type="dxa"/>
                <w:shd w:val="clear" w:color="auto" w:fill="auto"/>
              </w:tcPr>
            </w:tcPrChange>
          </w:tcPr>
          <w:p w14:paraId="47D5E3E7" w14:textId="449321D9" w:rsidR="004821AA" w:rsidRPr="008A2B6E" w:rsidRDefault="004821AA" w:rsidP="004821AA">
            <w:pPr>
              <w:jc w:val="center"/>
              <w:rPr>
                <w:ins w:id="220" w:author="Shi Mengtao" w:date="2019-01-15T08:15:00Z"/>
                <w:bCs/>
                <w:color w:val="000000"/>
                <w:sz w:val="18"/>
              </w:rPr>
            </w:pPr>
            <w:ins w:id="221" w:author="Shi Mengtao" w:date="2019-01-15T10:33:00Z">
              <w:r>
                <w:rPr>
                  <w:rFonts w:hint="eastAsia"/>
                  <w:bCs/>
                  <w:color w:val="000000"/>
                  <w:sz w:val="18"/>
                </w:rPr>
                <w:t>账号密码登录</w:t>
              </w:r>
            </w:ins>
          </w:p>
        </w:tc>
        <w:tc>
          <w:tcPr>
            <w:tcW w:w="1984" w:type="dxa"/>
            <w:shd w:val="clear" w:color="auto" w:fill="auto"/>
            <w:tcPrChange w:id="222" w:author="Shi Mengtao" w:date="2019-01-15T10:36:00Z">
              <w:tcPr>
                <w:tcW w:w="2126" w:type="dxa"/>
                <w:gridSpan w:val="2"/>
                <w:shd w:val="clear" w:color="auto" w:fill="auto"/>
              </w:tcPr>
            </w:tcPrChange>
          </w:tcPr>
          <w:p w14:paraId="7394ED7B" w14:textId="78E350E1" w:rsidR="004821AA" w:rsidRPr="008A2B6E" w:rsidRDefault="004821AA" w:rsidP="004821AA">
            <w:pPr>
              <w:jc w:val="center"/>
              <w:rPr>
                <w:ins w:id="223" w:author="Shi Mengtao" w:date="2019-01-15T08:15:00Z"/>
                <w:bCs/>
                <w:color w:val="000000"/>
                <w:sz w:val="18"/>
              </w:rPr>
            </w:pPr>
            <w:ins w:id="224" w:author="Shi Mengtao" w:date="2019-01-15T10:33:00Z">
              <w:r>
                <w:rPr>
                  <w:rFonts w:hint="eastAsia"/>
                  <w:bCs/>
                  <w:color w:val="000000"/>
                  <w:sz w:val="18"/>
                </w:rPr>
                <w:t>管理员通过账号和密码登录后台管理系统</w:t>
              </w:r>
            </w:ins>
          </w:p>
        </w:tc>
        <w:tc>
          <w:tcPr>
            <w:tcW w:w="1418" w:type="dxa"/>
            <w:shd w:val="clear" w:color="auto" w:fill="auto"/>
            <w:tcPrChange w:id="225" w:author="Shi Mengtao" w:date="2019-01-15T10:36:00Z">
              <w:tcPr>
                <w:tcW w:w="1276" w:type="dxa"/>
                <w:shd w:val="clear" w:color="auto" w:fill="auto"/>
              </w:tcPr>
            </w:tcPrChange>
          </w:tcPr>
          <w:p w14:paraId="33677C59" w14:textId="56D49A9C" w:rsidR="004821AA" w:rsidRPr="008A2B6E" w:rsidRDefault="004821AA" w:rsidP="004821AA">
            <w:pPr>
              <w:jc w:val="center"/>
              <w:rPr>
                <w:ins w:id="226" w:author="Shi Mengtao" w:date="2019-01-15T08:15:00Z"/>
                <w:bCs/>
                <w:color w:val="000000"/>
                <w:sz w:val="18"/>
              </w:rPr>
            </w:pPr>
            <w:ins w:id="227" w:author="Shi Mengtao" w:date="2019-01-15T10:33:00Z">
              <w:r>
                <w:rPr>
                  <w:rFonts w:hint="eastAsia"/>
                  <w:bCs/>
                  <w:color w:val="000000"/>
                  <w:sz w:val="18"/>
                </w:rPr>
                <w:t>管理员</w:t>
              </w:r>
            </w:ins>
          </w:p>
        </w:tc>
        <w:tc>
          <w:tcPr>
            <w:tcW w:w="1417" w:type="dxa"/>
            <w:shd w:val="clear" w:color="auto" w:fill="auto"/>
            <w:tcPrChange w:id="228" w:author="Shi Mengtao" w:date="2019-01-15T10:36:00Z">
              <w:tcPr>
                <w:tcW w:w="1417" w:type="dxa"/>
                <w:shd w:val="clear" w:color="auto" w:fill="auto"/>
              </w:tcPr>
            </w:tcPrChange>
          </w:tcPr>
          <w:p w14:paraId="241A3521" w14:textId="3841F6D8" w:rsidR="004821AA" w:rsidRPr="008A2B6E" w:rsidRDefault="004821AA" w:rsidP="004821AA">
            <w:pPr>
              <w:jc w:val="center"/>
              <w:rPr>
                <w:ins w:id="229" w:author="Shi Mengtao" w:date="2019-01-15T08:15:00Z"/>
                <w:bCs/>
                <w:color w:val="000000"/>
                <w:sz w:val="18"/>
              </w:rPr>
            </w:pPr>
            <w:ins w:id="230" w:author="Shi Mengtao" w:date="2019-01-15T10:33:00Z">
              <w:r>
                <w:rPr>
                  <w:rFonts w:hint="eastAsia"/>
                  <w:bCs/>
                  <w:color w:val="000000"/>
                  <w:sz w:val="18"/>
                </w:rPr>
                <w:t>系统</w:t>
              </w:r>
            </w:ins>
          </w:p>
        </w:tc>
        <w:tc>
          <w:tcPr>
            <w:tcW w:w="1843" w:type="dxa"/>
            <w:shd w:val="clear" w:color="auto" w:fill="auto"/>
            <w:tcPrChange w:id="231" w:author="Shi Mengtao" w:date="2019-01-15T10:36:00Z">
              <w:tcPr>
                <w:tcW w:w="1843" w:type="dxa"/>
                <w:shd w:val="clear" w:color="auto" w:fill="auto"/>
              </w:tcPr>
            </w:tcPrChange>
          </w:tcPr>
          <w:p w14:paraId="1C7501D1" w14:textId="24D8A7ED" w:rsidR="004821AA" w:rsidRPr="008A2B6E" w:rsidRDefault="004821AA" w:rsidP="004821AA">
            <w:pPr>
              <w:jc w:val="center"/>
              <w:rPr>
                <w:ins w:id="232" w:author="Shi Mengtao" w:date="2019-01-15T08:15:00Z"/>
                <w:bCs/>
                <w:color w:val="000000"/>
                <w:sz w:val="18"/>
              </w:rPr>
            </w:pPr>
            <w:ins w:id="233" w:author="Shi Mengtao" w:date="2019-01-15T10:33:00Z">
              <w:r>
                <w:rPr>
                  <w:bCs/>
                  <w:color w:val="000000"/>
                  <w:sz w:val="18"/>
                </w:rPr>
                <w:t>BV1-BV</w:t>
              </w:r>
              <w:r>
                <w:rPr>
                  <w:rFonts w:hint="eastAsia"/>
                  <w:bCs/>
                  <w:color w:val="000000"/>
                  <w:sz w:val="18"/>
                </w:rPr>
                <w:t>2</w:t>
              </w:r>
            </w:ins>
          </w:p>
        </w:tc>
      </w:tr>
      <w:tr w:rsidR="004821AA" w:rsidRPr="00795F84" w14:paraId="3B52C5C2" w14:textId="77777777" w:rsidTr="008C2250">
        <w:trPr>
          <w:trHeight w:val="455"/>
          <w:ins w:id="234" w:author="Shi Mengtao" w:date="2019-01-15T08:16:00Z"/>
          <w:trPrChange w:id="235" w:author="Shi Mengtao" w:date="2019-01-15T10:36:00Z">
            <w:trPr>
              <w:trHeight w:val="455"/>
            </w:trPr>
          </w:trPrChange>
        </w:trPr>
        <w:tc>
          <w:tcPr>
            <w:tcW w:w="1555" w:type="dxa"/>
            <w:shd w:val="clear" w:color="auto" w:fill="auto"/>
            <w:tcPrChange w:id="236" w:author="Shi Mengtao" w:date="2019-01-15T10:36:00Z">
              <w:tcPr>
                <w:tcW w:w="1555" w:type="dxa"/>
                <w:shd w:val="clear" w:color="auto" w:fill="auto"/>
              </w:tcPr>
            </w:tcPrChange>
          </w:tcPr>
          <w:p w14:paraId="3ED1B8B0" w14:textId="273F1EE1" w:rsidR="004821AA" w:rsidRDefault="004821AA" w:rsidP="004821AA">
            <w:pPr>
              <w:jc w:val="center"/>
              <w:rPr>
                <w:ins w:id="237" w:author="Shi Mengtao" w:date="2019-01-15T08:16:00Z"/>
                <w:bCs/>
                <w:color w:val="000000"/>
                <w:sz w:val="18"/>
              </w:rPr>
            </w:pPr>
            <w:ins w:id="238" w:author="Shi Mengtao" w:date="2019-01-15T10:33:00Z">
              <w:r>
                <w:rPr>
                  <w:rFonts w:hint="eastAsia"/>
                  <w:bCs/>
                  <w:color w:val="000000"/>
                  <w:sz w:val="18"/>
                </w:rPr>
                <w:t>（成功、错误）信息提示框</w:t>
              </w:r>
            </w:ins>
          </w:p>
        </w:tc>
        <w:tc>
          <w:tcPr>
            <w:tcW w:w="1984" w:type="dxa"/>
            <w:shd w:val="clear" w:color="auto" w:fill="auto"/>
            <w:tcPrChange w:id="239" w:author="Shi Mengtao" w:date="2019-01-15T10:36:00Z">
              <w:tcPr>
                <w:tcW w:w="2126" w:type="dxa"/>
                <w:gridSpan w:val="2"/>
                <w:shd w:val="clear" w:color="auto" w:fill="auto"/>
              </w:tcPr>
            </w:tcPrChange>
          </w:tcPr>
          <w:p w14:paraId="0EA6FF6C" w14:textId="594E7BE5" w:rsidR="004821AA" w:rsidRDefault="004821AA" w:rsidP="004821AA">
            <w:pPr>
              <w:jc w:val="center"/>
              <w:rPr>
                <w:ins w:id="240" w:author="Shi Mengtao" w:date="2019-01-15T08:16:00Z"/>
                <w:bCs/>
                <w:color w:val="000000"/>
                <w:sz w:val="18"/>
              </w:rPr>
            </w:pPr>
            <w:ins w:id="241" w:author="Shi Mengtao" w:date="2019-01-15T10:33:00Z">
              <w:r>
                <w:rPr>
                  <w:rFonts w:hint="eastAsia"/>
                  <w:bCs/>
                  <w:color w:val="000000"/>
                  <w:sz w:val="18"/>
                </w:rPr>
                <w:t>系统通知管理员的提示框</w:t>
              </w:r>
            </w:ins>
          </w:p>
        </w:tc>
        <w:tc>
          <w:tcPr>
            <w:tcW w:w="1418" w:type="dxa"/>
            <w:shd w:val="clear" w:color="auto" w:fill="auto"/>
            <w:tcPrChange w:id="242" w:author="Shi Mengtao" w:date="2019-01-15T10:36:00Z">
              <w:tcPr>
                <w:tcW w:w="1276" w:type="dxa"/>
                <w:shd w:val="clear" w:color="auto" w:fill="auto"/>
              </w:tcPr>
            </w:tcPrChange>
          </w:tcPr>
          <w:p w14:paraId="37A190A7" w14:textId="7503A20A" w:rsidR="004821AA" w:rsidRDefault="004821AA" w:rsidP="004821AA">
            <w:pPr>
              <w:jc w:val="center"/>
              <w:rPr>
                <w:ins w:id="243" w:author="Shi Mengtao" w:date="2019-01-15T08:16:00Z"/>
                <w:bCs/>
                <w:color w:val="000000"/>
                <w:sz w:val="18"/>
              </w:rPr>
            </w:pPr>
            <w:ins w:id="244" w:author="Shi Mengtao" w:date="2019-01-15T10:33:00Z">
              <w:r>
                <w:rPr>
                  <w:rFonts w:hint="eastAsia"/>
                  <w:bCs/>
                  <w:color w:val="000000"/>
                  <w:sz w:val="18"/>
                </w:rPr>
                <w:t>系统</w:t>
              </w:r>
            </w:ins>
          </w:p>
        </w:tc>
        <w:tc>
          <w:tcPr>
            <w:tcW w:w="1417" w:type="dxa"/>
            <w:shd w:val="clear" w:color="auto" w:fill="auto"/>
            <w:tcPrChange w:id="245" w:author="Shi Mengtao" w:date="2019-01-15T10:36:00Z">
              <w:tcPr>
                <w:tcW w:w="1417" w:type="dxa"/>
                <w:shd w:val="clear" w:color="auto" w:fill="auto"/>
              </w:tcPr>
            </w:tcPrChange>
          </w:tcPr>
          <w:p w14:paraId="4C3715E8" w14:textId="0EADFEC4" w:rsidR="004821AA" w:rsidRDefault="004821AA" w:rsidP="004821AA">
            <w:pPr>
              <w:jc w:val="center"/>
              <w:rPr>
                <w:ins w:id="246" w:author="Shi Mengtao" w:date="2019-01-15T08:16:00Z"/>
                <w:bCs/>
                <w:color w:val="000000"/>
                <w:sz w:val="18"/>
              </w:rPr>
            </w:pPr>
            <w:ins w:id="247" w:author="Shi Mengtao" w:date="2019-01-15T10:33:00Z">
              <w:r>
                <w:rPr>
                  <w:rFonts w:hint="eastAsia"/>
                  <w:bCs/>
                  <w:color w:val="000000"/>
                  <w:sz w:val="18"/>
                </w:rPr>
                <w:t>管理员</w:t>
              </w:r>
            </w:ins>
          </w:p>
        </w:tc>
        <w:tc>
          <w:tcPr>
            <w:tcW w:w="1843" w:type="dxa"/>
            <w:shd w:val="clear" w:color="auto" w:fill="auto"/>
            <w:tcPrChange w:id="248" w:author="Shi Mengtao" w:date="2019-01-15T10:36:00Z">
              <w:tcPr>
                <w:tcW w:w="1843" w:type="dxa"/>
                <w:shd w:val="clear" w:color="auto" w:fill="auto"/>
              </w:tcPr>
            </w:tcPrChange>
          </w:tcPr>
          <w:p w14:paraId="78504ACE" w14:textId="0F38B610" w:rsidR="004821AA" w:rsidRDefault="004821AA" w:rsidP="004821AA">
            <w:pPr>
              <w:jc w:val="center"/>
              <w:rPr>
                <w:ins w:id="249" w:author="Shi Mengtao" w:date="2019-01-15T08:16:00Z"/>
                <w:bCs/>
                <w:color w:val="000000"/>
                <w:sz w:val="18"/>
              </w:rPr>
            </w:pPr>
            <w:ins w:id="250" w:author="Shi Mengtao" w:date="2019-01-15T10:33:00Z">
              <w:r>
                <w:rPr>
                  <w:bCs/>
                  <w:color w:val="000000"/>
                  <w:sz w:val="18"/>
                </w:rPr>
                <w:t>BW1</w:t>
              </w:r>
            </w:ins>
          </w:p>
        </w:tc>
      </w:tr>
      <w:tr w:rsidR="004821AA" w:rsidRPr="00795F84" w14:paraId="4CD6B80A" w14:textId="77777777" w:rsidTr="008C2250">
        <w:trPr>
          <w:trHeight w:val="455"/>
          <w:ins w:id="251" w:author="Shi Mengtao" w:date="2019-01-15T08:15:00Z"/>
          <w:trPrChange w:id="252" w:author="Shi Mengtao" w:date="2019-01-15T10:36:00Z">
            <w:trPr>
              <w:trHeight w:val="455"/>
            </w:trPr>
          </w:trPrChange>
        </w:trPr>
        <w:tc>
          <w:tcPr>
            <w:tcW w:w="1555" w:type="dxa"/>
            <w:shd w:val="clear" w:color="auto" w:fill="auto"/>
            <w:tcPrChange w:id="253" w:author="Shi Mengtao" w:date="2019-01-15T10:36:00Z">
              <w:tcPr>
                <w:tcW w:w="1555" w:type="dxa"/>
                <w:shd w:val="clear" w:color="auto" w:fill="auto"/>
              </w:tcPr>
            </w:tcPrChange>
          </w:tcPr>
          <w:p w14:paraId="386239A8" w14:textId="0DAD4EBF" w:rsidR="004821AA" w:rsidRDefault="004821AA" w:rsidP="004821AA">
            <w:pPr>
              <w:jc w:val="center"/>
              <w:rPr>
                <w:ins w:id="254" w:author="Shi Mengtao" w:date="2019-01-15T08:15:00Z"/>
                <w:bCs/>
                <w:color w:val="000000"/>
                <w:sz w:val="18"/>
              </w:rPr>
            </w:pPr>
            <w:ins w:id="255" w:author="Shi Mengtao" w:date="2019-01-15T10:33:00Z">
              <w:r>
                <w:rPr>
                  <w:rFonts w:hint="eastAsia"/>
                  <w:bCs/>
                  <w:color w:val="000000"/>
                  <w:sz w:val="18"/>
                </w:rPr>
                <w:t>统计数据信息</w:t>
              </w:r>
            </w:ins>
          </w:p>
        </w:tc>
        <w:tc>
          <w:tcPr>
            <w:tcW w:w="1984" w:type="dxa"/>
            <w:shd w:val="clear" w:color="auto" w:fill="auto"/>
            <w:tcPrChange w:id="256" w:author="Shi Mengtao" w:date="2019-01-15T10:36:00Z">
              <w:tcPr>
                <w:tcW w:w="2126" w:type="dxa"/>
                <w:gridSpan w:val="2"/>
                <w:shd w:val="clear" w:color="auto" w:fill="auto"/>
              </w:tcPr>
            </w:tcPrChange>
          </w:tcPr>
          <w:p w14:paraId="2B4AB608" w14:textId="0CD26D0D" w:rsidR="004821AA" w:rsidRDefault="008C2250" w:rsidP="004821AA">
            <w:pPr>
              <w:jc w:val="center"/>
              <w:rPr>
                <w:ins w:id="257" w:author="Shi Mengtao" w:date="2019-01-15T08:15:00Z"/>
                <w:bCs/>
                <w:color w:val="000000"/>
                <w:sz w:val="18"/>
              </w:rPr>
            </w:pPr>
            <w:ins w:id="258" w:author="Shi Mengtao" w:date="2019-01-15T10:34:00Z">
              <w:r>
                <w:rPr>
                  <w:rFonts w:hint="eastAsia"/>
                  <w:bCs/>
                  <w:color w:val="000000"/>
                  <w:sz w:val="18"/>
                </w:rPr>
                <w:t>系统给管理员显示的</w:t>
              </w:r>
            </w:ins>
            <w:ins w:id="259" w:author="Shi Mengtao" w:date="2019-01-15T10:35:00Z">
              <w:r>
                <w:rPr>
                  <w:rFonts w:hint="eastAsia"/>
                  <w:bCs/>
                  <w:color w:val="000000"/>
                  <w:sz w:val="18"/>
                </w:rPr>
                <w:t>统计数据信息</w:t>
              </w:r>
            </w:ins>
          </w:p>
        </w:tc>
        <w:tc>
          <w:tcPr>
            <w:tcW w:w="1418" w:type="dxa"/>
            <w:shd w:val="clear" w:color="auto" w:fill="auto"/>
            <w:tcPrChange w:id="260" w:author="Shi Mengtao" w:date="2019-01-15T10:36:00Z">
              <w:tcPr>
                <w:tcW w:w="1276" w:type="dxa"/>
                <w:shd w:val="clear" w:color="auto" w:fill="auto"/>
              </w:tcPr>
            </w:tcPrChange>
          </w:tcPr>
          <w:p w14:paraId="6C360CC6" w14:textId="25189F7A" w:rsidR="004821AA" w:rsidRDefault="008C2250" w:rsidP="004821AA">
            <w:pPr>
              <w:jc w:val="center"/>
              <w:rPr>
                <w:ins w:id="261" w:author="Shi Mengtao" w:date="2019-01-15T08:15:00Z"/>
                <w:bCs/>
                <w:color w:val="000000"/>
                <w:sz w:val="18"/>
              </w:rPr>
            </w:pPr>
            <w:ins w:id="262" w:author="Shi Mengtao" w:date="2019-01-15T10:34:00Z">
              <w:r>
                <w:rPr>
                  <w:rFonts w:hint="eastAsia"/>
                  <w:bCs/>
                  <w:color w:val="000000"/>
                  <w:sz w:val="18"/>
                </w:rPr>
                <w:t>系统</w:t>
              </w:r>
            </w:ins>
          </w:p>
        </w:tc>
        <w:tc>
          <w:tcPr>
            <w:tcW w:w="1417" w:type="dxa"/>
            <w:shd w:val="clear" w:color="auto" w:fill="auto"/>
            <w:tcPrChange w:id="263" w:author="Shi Mengtao" w:date="2019-01-15T10:36:00Z">
              <w:tcPr>
                <w:tcW w:w="1417" w:type="dxa"/>
                <w:shd w:val="clear" w:color="auto" w:fill="auto"/>
              </w:tcPr>
            </w:tcPrChange>
          </w:tcPr>
          <w:p w14:paraId="7094E6C9" w14:textId="235EDB0F" w:rsidR="004821AA" w:rsidRDefault="008C2250" w:rsidP="004821AA">
            <w:pPr>
              <w:jc w:val="center"/>
              <w:rPr>
                <w:ins w:id="264" w:author="Shi Mengtao" w:date="2019-01-15T08:15:00Z"/>
                <w:bCs/>
                <w:color w:val="000000"/>
                <w:sz w:val="18"/>
              </w:rPr>
            </w:pPr>
            <w:ins w:id="265" w:author="Shi Mengtao" w:date="2019-01-15T10:34:00Z">
              <w:r>
                <w:rPr>
                  <w:rFonts w:hint="eastAsia"/>
                  <w:bCs/>
                  <w:color w:val="000000"/>
                  <w:sz w:val="18"/>
                </w:rPr>
                <w:t>管理员</w:t>
              </w:r>
            </w:ins>
          </w:p>
        </w:tc>
        <w:tc>
          <w:tcPr>
            <w:tcW w:w="1843" w:type="dxa"/>
            <w:shd w:val="clear" w:color="auto" w:fill="auto"/>
            <w:tcPrChange w:id="266" w:author="Shi Mengtao" w:date="2019-01-15T10:36:00Z">
              <w:tcPr>
                <w:tcW w:w="1843" w:type="dxa"/>
                <w:shd w:val="clear" w:color="auto" w:fill="auto"/>
              </w:tcPr>
            </w:tcPrChange>
          </w:tcPr>
          <w:p w14:paraId="1B66ABBA" w14:textId="4CB29B13" w:rsidR="004821AA" w:rsidRDefault="004821AA" w:rsidP="004821AA">
            <w:pPr>
              <w:jc w:val="center"/>
              <w:rPr>
                <w:ins w:id="267" w:author="Shi Mengtao" w:date="2019-01-15T08:15:00Z"/>
                <w:bCs/>
                <w:color w:val="000000"/>
                <w:sz w:val="18"/>
              </w:rPr>
            </w:pPr>
            <w:ins w:id="268" w:author="Shi Mengtao" w:date="2019-01-15T10:33:00Z">
              <w:r>
                <w:rPr>
                  <w:rFonts w:hint="eastAsia"/>
                  <w:bCs/>
                  <w:color w:val="000000"/>
                  <w:sz w:val="18"/>
                </w:rPr>
                <w:t>B</w:t>
              </w:r>
              <w:r>
                <w:rPr>
                  <w:bCs/>
                  <w:color w:val="000000"/>
                  <w:sz w:val="18"/>
                </w:rPr>
                <w:t>X1-BX23</w:t>
              </w:r>
            </w:ins>
          </w:p>
        </w:tc>
      </w:tr>
      <w:tr w:rsidR="008C2250" w:rsidRPr="00795F84" w14:paraId="194F1865" w14:textId="77777777" w:rsidTr="008C2250">
        <w:trPr>
          <w:trHeight w:val="455"/>
          <w:ins w:id="269" w:author="Shi Mengtao" w:date="2019-01-15T08:16:00Z"/>
          <w:trPrChange w:id="270" w:author="Shi Mengtao" w:date="2019-01-15T10:36:00Z">
            <w:trPr>
              <w:trHeight w:val="455"/>
            </w:trPr>
          </w:trPrChange>
        </w:trPr>
        <w:tc>
          <w:tcPr>
            <w:tcW w:w="1555" w:type="dxa"/>
            <w:shd w:val="clear" w:color="auto" w:fill="auto"/>
            <w:tcPrChange w:id="271" w:author="Shi Mengtao" w:date="2019-01-15T10:36:00Z">
              <w:tcPr>
                <w:tcW w:w="1555" w:type="dxa"/>
                <w:shd w:val="clear" w:color="auto" w:fill="auto"/>
              </w:tcPr>
            </w:tcPrChange>
          </w:tcPr>
          <w:p w14:paraId="5772722C" w14:textId="7AF40FC0" w:rsidR="008C2250" w:rsidRDefault="008C2250" w:rsidP="008C2250">
            <w:pPr>
              <w:jc w:val="center"/>
              <w:rPr>
                <w:ins w:id="272" w:author="Shi Mengtao" w:date="2019-01-15T08:16:00Z"/>
                <w:bCs/>
                <w:color w:val="000000"/>
                <w:sz w:val="18"/>
              </w:rPr>
            </w:pPr>
            <w:ins w:id="273" w:author="Shi Mengtao" w:date="2019-01-15T10:33:00Z">
              <w:r>
                <w:rPr>
                  <w:rFonts w:hint="eastAsia"/>
                  <w:bCs/>
                  <w:color w:val="000000"/>
                  <w:sz w:val="18"/>
                </w:rPr>
                <w:t>用户信息</w:t>
              </w:r>
            </w:ins>
          </w:p>
        </w:tc>
        <w:tc>
          <w:tcPr>
            <w:tcW w:w="1984" w:type="dxa"/>
            <w:shd w:val="clear" w:color="auto" w:fill="auto"/>
            <w:tcPrChange w:id="274" w:author="Shi Mengtao" w:date="2019-01-15T10:36:00Z">
              <w:tcPr>
                <w:tcW w:w="2126" w:type="dxa"/>
                <w:gridSpan w:val="2"/>
                <w:shd w:val="clear" w:color="auto" w:fill="auto"/>
              </w:tcPr>
            </w:tcPrChange>
          </w:tcPr>
          <w:p w14:paraId="5C92D66D" w14:textId="2C9FEC5A" w:rsidR="008C2250" w:rsidRDefault="004674D6" w:rsidP="008C2250">
            <w:pPr>
              <w:jc w:val="center"/>
              <w:rPr>
                <w:ins w:id="275" w:author="Shi Mengtao" w:date="2019-01-15T08:16:00Z"/>
                <w:bCs/>
                <w:color w:val="000000"/>
                <w:sz w:val="18"/>
              </w:rPr>
            </w:pPr>
            <w:ins w:id="276" w:author="Shi Mengtao" w:date="2019-01-15T10:39:00Z">
              <w:r>
                <w:rPr>
                  <w:rFonts w:hint="eastAsia"/>
                  <w:bCs/>
                  <w:color w:val="000000"/>
                  <w:sz w:val="18"/>
                </w:rPr>
                <w:t>系统中当前存在的用户信息</w:t>
              </w:r>
            </w:ins>
          </w:p>
        </w:tc>
        <w:tc>
          <w:tcPr>
            <w:tcW w:w="1418" w:type="dxa"/>
            <w:shd w:val="clear" w:color="auto" w:fill="auto"/>
            <w:tcPrChange w:id="277" w:author="Shi Mengtao" w:date="2019-01-15T10:36:00Z">
              <w:tcPr>
                <w:tcW w:w="1276" w:type="dxa"/>
                <w:shd w:val="clear" w:color="auto" w:fill="auto"/>
              </w:tcPr>
            </w:tcPrChange>
          </w:tcPr>
          <w:p w14:paraId="083908A4" w14:textId="27A81A67" w:rsidR="008C2250" w:rsidRDefault="008C2250" w:rsidP="008C2250">
            <w:pPr>
              <w:jc w:val="center"/>
              <w:rPr>
                <w:ins w:id="278" w:author="Shi Mengtao" w:date="2019-01-15T08:16:00Z"/>
                <w:bCs/>
                <w:color w:val="000000"/>
                <w:sz w:val="18"/>
              </w:rPr>
            </w:pPr>
            <w:ins w:id="279" w:author="Shi Mengtao" w:date="2019-01-15T10:35:00Z">
              <w:r>
                <w:rPr>
                  <w:rFonts w:hint="eastAsia"/>
                  <w:bCs/>
                  <w:color w:val="000000"/>
                  <w:sz w:val="18"/>
                </w:rPr>
                <w:t>系统</w:t>
              </w:r>
            </w:ins>
          </w:p>
        </w:tc>
        <w:tc>
          <w:tcPr>
            <w:tcW w:w="1417" w:type="dxa"/>
            <w:shd w:val="clear" w:color="auto" w:fill="auto"/>
            <w:tcPrChange w:id="280" w:author="Shi Mengtao" w:date="2019-01-15T10:36:00Z">
              <w:tcPr>
                <w:tcW w:w="1417" w:type="dxa"/>
                <w:shd w:val="clear" w:color="auto" w:fill="auto"/>
              </w:tcPr>
            </w:tcPrChange>
          </w:tcPr>
          <w:p w14:paraId="0F0D246B" w14:textId="7709B436" w:rsidR="008C2250" w:rsidRDefault="008C2250" w:rsidP="008C2250">
            <w:pPr>
              <w:jc w:val="center"/>
              <w:rPr>
                <w:ins w:id="281" w:author="Shi Mengtao" w:date="2019-01-15T08:16:00Z"/>
                <w:bCs/>
                <w:color w:val="000000"/>
                <w:sz w:val="18"/>
              </w:rPr>
            </w:pPr>
            <w:ins w:id="282" w:author="Shi Mengtao" w:date="2019-01-15T10:35:00Z">
              <w:r>
                <w:rPr>
                  <w:rFonts w:hint="eastAsia"/>
                  <w:bCs/>
                  <w:color w:val="000000"/>
                  <w:sz w:val="18"/>
                </w:rPr>
                <w:t>管理员</w:t>
              </w:r>
            </w:ins>
          </w:p>
        </w:tc>
        <w:tc>
          <w:tcPr>
            <w:tcW w:w="1843" w:type="dxa"/>
            <w:shd w:val="clear" w:color="auto" w:fill="auto"/>
            <w:tcPrChange w:id="283" w:author="Shi Mengtao" w:date="2019-01-15T10:36:00Z">
              <w:tcPr>
                <w:tcW w:w="1843" w:type="dxa"/>
                <w:shd w:val="clear" w:color="auto" w:fill="auto"/>
              </w:tcPr>
            </w:tcPrChange>
          </w:tcPr>
          <w:p w14:paraId="063AD020" w14:textId="4C98A1B4" w:rsidR="008C2250" w:rsidRDefault="008C2250" w:rsidP="008C2250">
            <w:pPr>
              <w:jc w:val="center"/>
              <w:rPr>
                <w:ins w:id="284" w:author="Shi Mengtao" w:date="2019-01-15T08:16:00Z"/>
                <w:bCs/>
                <w:color w:val="000000"/>
                <w:sz w:val="18"/>
              </w:rPr>
            </w:pPr>
            <w:ins w:id="285" w:author="Shi Mengtao" w:date="2019-01-15T10:33:00Z">
              <w:r>
                <w:rPr>
                  <w:bCs/>
                  <w:color w:val="000000"/>
                  <w:sz w:val="18"/>
                </w:rPr>
                <w:t>BY1-BY</w:t>
              </w:r>
            </w:ins>
            <w:ins w:id="286" w:author="Shi Mengtao" w:date="2019-01-16T09:30:00Z">
              <w:r w:rsidR="00A25154">
                <w:rPr>
                  <w:rFonts w:hint="eastAsia"/>
                  <w:bCs/>
                  <w:color w:val="000000"/>
                  <w:sz w:val="18"/>
                </w:rPr>
                <w:t>4</w:t>
              </w:r>
            </w:ins>
          </w:p>
        </w:tc>
      </w:tr>
      <w:tr w:rsidR="008C2250" w:rsidRPr="00795F84" w14:paraId="6C7BB373" w14:textId="77777777" w:rsidTr="008C2250">
        <w:trPr>
          <w:trHeight w:val="455"/>
          <w:ins w:id="287" w:author="Shi Mengtao" w:date="2019-01-15T08:16:00Z"/>
          <w:trPrChange w:id="288" w:author="Shi Mengtao" w:date="2019-01-15T10:36:00Z">
            <w:trPr>
              <w:trHeight w:val="455"/>
            </w:trPr>
          </w:trPrChange>
        </w:trPr>
        <w:tc>
          <w:tcPr>
            <w:tcW w:w="1555" w:type="dxa"/>
            <w:shd w:val="clear" w:color="auto" w:fill="auto"/>
            <w:tcPrChange w:id="289" w:author="Shi Mengtao" w:date="2019-01-15T10:36:00Z">
              <w:tcPr>
                <w:tcW w:w="1555" w:type="dxa"/>
                <w:shd w:val="clear" w:color="auto" w:fill="auto"/>
              </w:tcPr>
            </w:tcPrChange>
          </w:tcPr>
          <w:p w14:paraId="0F5FB4F1" w14:textId="14E48AAF" w:rsidR="008C2250" w:rsidRDefault="008C2250" w:rsidP="008C2250">
            <w:pPr>
              <w:jc w:val="center"/>
              <w:rPr>
                <w:ins w:id="290" w:author="Shi Mengtao" w:date="2019-01-15T08:16:00Z"/>
                <w:bCs/>
                <w:color w:val="000000"/>
                <w:sz w:val="18"/>
              </w:rPr>
            </w:pPr>
            <w:ins w:id="291" w:author="Shi Mengtao" w:date="2019-01-15T10:33:00Z">
              <w:r>
                <w:rPr>
                  <w:rFonts w:hint="eastAsia"/>
                  <w:bCs/>
                  <w:color w:val="000000"/>
                  <w:sz w:val="18"/>
                </w:rPr>
                <w:t>用户举报信息</w:t>
              </w:r>
            </w:ins>
          </w:p>
        </w:tc>
        <w:tc>
          <w:tcPr>
            <w:tcW w:w="1984" w:type="dxa"/>
            <w:shd w:val="clear" w:color="auto" w:fill="auto"/>
            <w:tcPrChange w:id="292" w:author="Shi Mengtao" w:date="2019-01-15T10:36:00Z">
              <w:tcPr>
                <w:tcW w:w="2126" w:type="dxa"/>
                <w:gridSpan w:val="2"/>
                <w:shd w:val="clear" w:color="auto" w:fill="auto"/>
              </w:tcPr>
            </w:tcPrChange>
          </w:tcPr>
          <w:p w14:paraId="65AD3300" w14:textId="66D97CFE" w:rsidR="008C2250" w:rsidRDefault="004674D6" w:rsidP="008C2250">
            <w:pPr>
              <w:jc w:val="center"/>
              <w:rPr>
                <w:ins w:id="293" w:author="Shi Mengtao" w:date="2019-01-15T08:16:00Z"/>
                <w:bCs/>
                <w:color w:val="000000"/>
                <w:sz w:val="18"/>
              </w:rPr>
            </w:pPr>
            <w:ins w:id="294" w:author="Shi Mengtao" w:date="2019-01-15T10:39:00Z">
              <w:r>
                <w:rPr>
                  <w:rFonts w:hint="eastAsia"/>
                  <w:bCs/>
                  <w:color w:val="000000"/>
                  <w:sz w:val="18"/>
                </w:rPr>
                <w:t>对系统中的用户的举报信息统计</w:t>
              </w:r>
            </w:ins>
          </w:p>
        </w:tc>
        <w:tc>
          <w:tcPr>
            <w:tcW w:w="1418" w:type="dxa"/>
            <w:shd w:val="clear" w:color="auto" w:fill="auto"/>
            <w:tcPrChange w:id="295" w:author="Shi Mengtao" w:date="2019-01-15T10:36:00Z">
              <w:tcPr>
                <w:tcW w:w="1276" w:type="dxa"/>
                <w:shd w:val="clear" w:color="auto" w:fill="auto"/>
              </w:tcPr>
            </w:tcPrChange>
          </w:tcPr>
          <w:p w14:paraId="408A82B5" w14:textId="3841AC6D" w:rsidR="008C2250" w:rsidRDefault="008C2250" w:rsidP="008C2250">
            <w:pPr>
              <w:jc w:val="center"/>
              <w:rPr>
                <w:ins w:id="296" w:author="Shi Mengtao" w:date="2019-01-15T08:16:00Z"/>
                <w:bCs/>
                <w:color w:val="000000"/>
                <w:sz w:val="18"/>
              </w:rPr>
            </w:pPr>
            <w:ins w:id="297" w:author="Shi Mengtao" w:date="2019-01-15T10:35:00Z">
              <w:r>
                <w:rPr>
                  <w:rFonts w:hint="eastAsia"/>
                  <w:bCs/>
                  <w:color w:val="000000"/>
                  <w:sz w:val="18"/>
                </w:rPr>
                <w:t>管理员、</w:t>
              </w:r>
            </w:ins>
            <w:ins w:id="298" w:author="Shi Mengtao" w:date="2019-01-15T10:36:00Z">
              <w:r>
                <w:rPr>
                  <w:rFonts w:hint="eastAsia"/>
                  <w:bCs/>
                  <w:color w:val="000000"/>
                  <w:sz w:val="18"/>
                </w:rPr>
                <w:t>用户</w:t>
              </w:r>
            </w:ins>
          </w:p>
        </w:tc>
        <w:tc>
          <w:tcPr>
            <w:tcW w:w="1417" w:type="dxa"/>
            <w:shd w:val="clear" w:color="auto" w:fill="auto"/>
            <w:tcPrChange w:id="299" w:author="Shi Mengtao" w:date="2019-01-15T10:36:00Z">
              <w:tcPr>
                <w:tcW w:w="1417" w:type="dxa"/>
                <w:shd w:val="clear" w:color="auto" w:fill="auto"/>
              </w:tcPr>
            </w:tcPrChange>
          </w:tcPr>
          <w:p w14:paraId="1CC52F53" w14:textId="3754DA02" w:rsidR="008C2250" w:rsidRDefault="008C2250" w:rsidP="008C2250">
            <w:pPr>
              <w:jc w:val="center"/>
              <w:rPr>
                <w:ins w:id="300" w:author="Shi Mengtao" w:date="2019-01-15T08:16:00Z"/>
                <w:bCs/>
                <w:color w:val="000000"/>
                <w:sz w:val="18"/>
              </w:rPr>
            </w:pPr>
            <w:ins w:id="301" w:author="Shi Mengtao" w:date="2019-01-15T10:36:00Z">
              <w:r>
                <w:rPr>
                  <w:rFonts w:hint="eastAsia"/>
                  <w:bCs/>
                  <w:color w:val="000000"/>
                  <w:sz w:val="18"/>
                </w:rPr>
                <w:t>系统</w:t>
              </w:r>
            </w:ins>
          </w:p>
        </w:tc>
        <w:tc>
          <w:tcPr>
            <w:tcW w:w="1843" w:type="dxa"/>
            <w:shd w:val="clear" w:color="auto" w:fill="auto"/>
            <w:tcPrChange w:id="302" w:author="Shi Mengtao" w:date="2019-01-15T10:36:00Z">
              <w:tcPr>
                <w:tcW w:w="1843" w:type="dxa"/>
                <w:shd w:val="clear" w:color="auto" w:fill="auto"/>
              </w:tcPr>
            </w:tcPrChange>
          </w:tcPr>
          <w:p w14:paraId="53B54743" w14:textId="1EA92A1A" w:rsidR="008C2250" w:rsidRDefault="008C2250" w:rsidP="008C2250">
            <w:pPr>
              <w:jc w:val="center"/>
              <w:rPr>
                <w:ins w:id="303" w:author="Shi Mengtao" w:date="2019-01-15T08:16:00Z"/>
                <w:bCs/>
                <w:color w:val="000000"/>
                <w:sz w:val="18"/>
              </w:rPr>
            </w:pPr>
            <w:ins w:id="304" w:author="Shi Mengtao" w:date="2019-01-15T10:33:00Z">
              <w:r>
                <w:rPr>
                  <w:rFonts w:hint="eastAsia"/>
                  <w:bCs/>
                  <w:color w:val="000000"/>
                  <w:sz w:val="18"/>
                </w:rPr>
                <w:t>B</w:t>
              </w:r>
              <w:r>
                <w:rPr>
                  <w:bCs/>
                  <w:color w:val="000000"/>
                  <w:sz w:val="18"/>
                </w:rPr>
                <w:t>Z1-BZ4</w:t>
              </w:r>
            </w:ins>
          </w:p>
        </w:tc>
      </w:tr>
      <w:tr w:rsidR="004821AA" w:rsidRPr="00795F84" w14:paraId="7D80E276" w14:textId="77777777" w:rsidTr="008C2250">
        <w:trPr>
          <w:trHeight w:val="455"/>
          <w:ins w:id="305" w:author="Shi Mengtao" w:date="2019-01-15T08:16:00Z"/>
          <w:trPrChange w:id="306" w:author="Shi Mengtao" w:date="2019-01-15T10:36:00Z">
            <w:trPr>
              <w:trHeight w:val="455"/>
            </w:trPr>
          </w:trPrChange>
        </w:trPr>
        <w:tc>
          <w:tcPr>
            <w:tcW w:w="1555" w:type="dxa"/>
            <w:shd w:val="clear" w:color="auto" w:fill="auto"/>
            <w:tcPrChange w:id="307" w:author="Shi Mengtao" w:date="2019-01-15T10:36:00Z">
              <w:tcPr>
                <w:tcW w:w="1555" w:type="dxa"/>
                <w:shd w:val="clear" w:color="auto" w:fill="auto"/>
              </w:tcPr>
            </w:tcPrChange>
          </w:tcPr>
          <w:p w14:paraId="059CCE4D" w14:textId="5AC0F65D" w:rsidR="004821AA" w:rsidRDefault="004821AA" w:rsidP="004821AA">
            <w:pPr>
              <w:jc w:val="center"/>
              <w:rPr>
                <w:ins w:id="308" w:author="Shi Mengtao" w:date="2019-01-15T08:16:00Z"/>
                <w:bCs/>
                <w:color w:val="000000"/>
                <w:sz w:val="18"/>
              </w:rPr>
            </w:pPr>
            <w:ins w:id="309" w:author="Shi Mengtao" w:date="2019-01-15T10:33:00Z">
              <w:r>
                <w:rPr>
                  <w:rFonts w:hint="eastAsia"/>
                  <w:bCs/>
                  <w:color w:val="000000"/>
                  <w:sz w:val="18"/>
                </w:rPr>
                <w:t>具体（举报、反馈）信息</w:t>
              </w:r>
            </w:ins>
          </w:p>
        </w:tc>
        <w:tc>
          <w:tcPr>
            <w:tcW w:w="1984" w:type="dxa"/>
            <w:shd w:val="clear" w:color="auto" w:fill="auto"/>
            <w:tcPrChange w:id="310" w:author="Shi Mengtao" w:date="2019-01-15T10:36:00Z">
              <w:tcPr>
                <w:tcW w:w="2126" w:type="dxa"/>
                <w:gridSpan w:val="2"/>
                <w:shd w:val="clear" w:color="auto" w:fill="auto"/>
              </w:tcPr>
            </w:tcPrChange>
          </w:tcPr>
          <w:p w14:paraId="6BA31206" w14:textId="57098DD6" w:rsidR="004821AA" w:rsidRDefault="004674D6" w:rsidP="004821AA">
            <w:pPr>
              <w:jc w:val="center"/>
              <w:rPr>
                <w:ins w:id="311" w:author="Shi Mengtao" w:date="2019-01-15T08:16:00Z"/>
                <w:bCs/>
                <w:color w:val="000000"/>
                <w:sz w:val="18"/>
              </w:rPr>
            </w:pPr>
            <w:ins w:id="312" w:author="Shi Mengtao" w:date="2019-01-15T10:40:00Z">
              <w:r>
                <w:rPr>
                  <w:rFonts w:hint="eastAsia"/>
                  <w:bCs/>
                  <w:color w:val="000000"/>
                  <w:sz w:val="18"/>
                </w:rPr>
                <w:t>每一条（举报、反馈）的详细信息</w:t>
              </w:r>
            </w:ins>
          </w:p>
        </w:tc>
        <w:tc>
          <w:tcPr>
            <w:tcW w:w="1418" w:type="dxa"/>
            <w:shd w:val="clear" w:color="auto" w:fill="auto"/>
            <w:tcPrChange w:id="313" w:author="Shi Mengtao" w:date="2019-01-15T10:36:00Z">
              <w:tcPr>
                <w:tcW w:w="1276" w:type="dxa"/>
                <w:shd w:val="clear" w:color="auto" w:fill="auto"/>
              </w:tcPr>
            </w:tcPrChange>
          </w:tcPr>
          <w:p w14:paraId="69F756E7" w14:textId="3B5D272E" w:rsidR="004821AA" w:rsidRDefault="008C2250" w:rsidP="004821AA">
            <w:pPr>
              <w:jc w:val="center"/>
              <w:rPr>
                <w:ins w:id="314" w:author="Shi Mengtao" w:date="2019-01-15T08:16:00Z"/>
                <w:bCs/>
                <w:color w:val="000000"/>
                <w:sz w:val="18"/>
              </w:rPr>
            </w:pPr>
            <w:ins w:id="315" w:author="Shi Mengtao" w:date="2019-01-15T10:36:00Z">
              <w:r>
                <w:rPr>
                  <w:rFonts w:hint="eastAsia"/>
                  <w:bCs/>
                  <w:color w:val="000000"/>
                  <w:sz w:val="18"/>
                </w:rPr>
                <w:t>系统</w:t>
              </w:r>
            </w:ins>
          </w:p>
        </w:tc>
        <w:tc>
          <w:tcPr>
            <w:tcW w:w="1417" w:type="dxa"/>
            <w:shd w:val="clear" w:color="auto" w:fill="auto"/>
            <w:tcPrChange w:id="316" w:author="Shi Mengtao" w:date="2019-01-15T10:36:00Z">
              <w:tcPr>
                <w:tcW w:w="1417" w:type="dxa"/>
                <w:shd w:val="clear" w:color="auto" w:fill="auto"/>
              </w:tcPr>
            </w:tcPrChange>
          </w:tcPr>
          <w:p w14:paraId="50CDDD52" w14:textId="4FF331CD" w:rsidR="004821AA" w:rsidRDefault="008C2250" w:rsidP="004821AA">
            <w:pPr>
              <w:jc w:val="center"/>
              <w:rPr>
                <w:ins w:id="317" w:author="Shi Mengtao" w:date="2019-01-15T08:16:00Z"/>
                <w:bCs/>
                <w:color w:val="000000"/>
                <w:sz w:val="18"/>
              </w:rPr>
            </w:pPr>
            <w:ins w:id="318" w:author="Shi Mengtao" w:date="2019-01-15T10:36:00Z">
              <w:r>
                <w:rPr>
                  <w:rFonts w:hint="eastAsia"/>
                  <w:bCs/>
                  <w:color w:val="000000"/>
                  <w:sz w:val="18"/>
                </w:rPr>
                <w:t>管理员、用户</w:t>
              </w:r>
            </w:ins>
          </w:p>
        </w:tc>
        <w:tc>
          <w:tcPr>
            <w:tcW w:w="1843" w:type="dxa"/>
            <w:shd w:val="clear" w:color="auto" w:fill="auto"/>
            <w:tcPrChange w:id="319" w:author="Shi Mengtao" w:date="2019-01-15T10:36:00Z">
              <w:tcPr>
                <w:tcW w:w="1843" w:type="dxa"/>
                <w:shd w:val="clear" w:color="auto" w:fill="auto"/>
              </w:tcPr>
            </w:tcPrChange>
          </w:tcPr>
          <w:p w14:paraId="04B060DE" w14:textId="37B82A06" w:rsidR="004821AA" w:rsidRDefault="004821AA" w:rsidP="004821AA">
            <w:pPr>
              <w:jc w:val="center"/>
              <w:rPr>
                <w:ins w:id="320" w:author="Shi Mengtao" w:date="2019-01-15T08:16:00Z"/>
                <w:bCs/>
                <w:color w:val="000000"/>
                <w:sz w:val="18"/>
              </w:rPr>
            </w:pPr>
            <w:ins w:id="321" w:author="Shi Mengtao" w:date="2019-01-15T10:33:00Z">
              <w:r>
                <w:rPr>
                  <w:rFonts w:hint="eastAsia"/>
                  <w:bCs/>
                  <w:color w:val="000000"/>
                  <w:sz w:val="18"/>
                </w:rPr>
                <w:t>C</w:t>
              </w:r>
              <w:r>
                <w:rPr>
                  <w:bCs/>
                  <w:color w:val="000000"/>
                  <w:sz w:val="18"/>
                </w:rPr>
                <w:t>A1-CA5</w:t>
              </w:r>
            </w:ins>
          </w:p>
        </w:tc>
      </w:tr>
      <w:tr w:rsidR="004674D6" w:rsidRPr="00795F84" w14:paraId="084F84D2" w14:textId="77777777" w:rsidTr="008C2250">
        <w:trPr>
          <w:trHeight w:val="455"/>
          <w:ins w:id="322" w:author="Shi Mengtao" w:date="2019-01-15T08:16:00Z"/>
          <w:trPrChange w:id="323" w:author="Shi Mengtao" w:date="2019-01-15T10:36:00Z">
            <w:trPr>
              <w:trHeight w:val="455"/>
            </w:trPr>
          </w:trPrChange>
        </w:trPr>
        <w:tc>
          <w:tcPr>
            <w:tcW w:w="1555" w:type="dxa"/>
            <w:shd w:val="clear" w:color="auto" w:fill="auto"/>
            <w:tcPrChange w:id="324" w:author="Shi Mengtao" w:date="2019-01-15T10:36:00Z">
              <w:tcPr>
                <w:tcW w:w="1555" w:type="dxa"/>
                <w:shd w:val="clear" w:color="auto" w:fill="auto"/>
              </w:tcPr>
            </w:tcPrChange>
          </w:tcPr>
          <w:p w14:paraId="67EB6471" w14:textId="2F30F2A9" w:rsidR="004674D6" w:rsidRDefault="004674D6" w:rsidP="004674D6">
            <w:pPr>
              <w:jc w:val="center"/>
              <w:rPr>
                <w:ins w:id="325" w:author="Shi Mengtao" w:date="2019-01-15T08:16:00Z"/>
                <w:bCs/>
                <w:color w:val="000000"/>
                <w:sz w:val="18"/>
              </w:rPr>
            </w:pPr>
            <w:ins w:id="326" w:author="Shi Mengtao" w:date="2019-01-15T10:33:00Z">
              <w:r>
                <w:rPr>
                  <w:rFonts w:hint="eastAsia"/>
                  <w:bCs/>
                  <w:color w:val="000000"/>
                  <w:sz w:val="18"/>
                </w:rPr>
                <w:t>标签信息</w:t>
              </w:r>
            </w:ins>
          </w:p>
        </w:tc>
        <w:tc>
          <w:tcPr>
            <w:tcW w:w="1984" w:type="dxa"/>
            <w:shd w:val="clear" w:color="auto" w:fill="auto"/>
            <w:tcPrChange w:id="327" w:author="Shi Mengtao" w:date="2019-01-15T10:36:00Z">
              <w:tcPr>
                <w:tcW w:w="2126" w:type="dxa"/>
                <w:gridSpan w:val="2"/>
                <w:shd w:val="clear" w:color="auto" w:fill="auto"/>
              </w:tcPr>
            </w:tcPrChange>
          </w:tcPr>
          <w:p w14:paraId="4C792222" w14:textId="27E6BA3F" w:rsidR="004674D6" w:rsidRDefault="004674D6" w:rsidP="004674D6">
            <w:pPr>
              <w:jc w:val="center"/>
              <w:rPr>
                <w:ins w:id="328" w:author="Shi Mengtao" w:date="2019-01-15T08:16:00Z"/>
                <w:bCs/>
                <w:color w:val="000000"/>
                <w:sz w:val="18"/>
              </w:rPr>
            </w:pPr>
            <w:ins w:id="329" w:author="Shi Mengtao" w:date="2019-01-15T10:40:00Z">
              <w:r>
                <w:rPr>
                  <w:rFonts w:hint="eastAsia"/>
                  <w:bCs/>
                  <w:color w:val="000000"/>
                  <w:sz w:val="18"/>
                </w:rPr>
                <w:t>系统中当前存在的标签信息</w:t>
              </w:r>
            </w:ins>
          </w:p>
        </w:tc>
        <w:tc>
          <w:tcPr>
            <w:tcW w:w="1418" w:type="dxa"/>
            <w:shd w:val="clear" w:color="auto" w:fill="auto"/>
            <w:tcPrChange w:id="330" w:author="Shi Mengtao" w:date="2019-01-15T10:36:00Z">
              <w:tcPr>
                <w:tcW w:w="1276" w:type="dxa"/>
                <w:shd w:val="clear" w:color="auto" w:fill="auto"/>
              </w:tcPr>
            </w:tcPrChange>
          </w:tcPr>
          <w:p w14:paraId="5E1F5F72" w14:textId="65628556" w:rsidR="004674D6" w:rsidRDefault="004674D6" w:rsidP="004674D6">
            <w:pPr>
              <w:jc w:val="center"/>
              <w:rPr>
                <w:ins w:id="331" w:author="Shi Mengtao" w:date="2019-01-15T08:16:00Z"/>
                <w:bCs/>
                <w:color w:val="000000"/>
                <w:sz w:val="18"/>
              </w:rPr>
            </w:pPr>
            <w:ins w:id="332" w:author="Shi Mengtao" w:date="2019-01-15T10:36:00Z">
              <w:r>
                <w:rPr>
                  <w:rFonts w:hint="eastAsia"/>
                  <w:bCs/>
                  <w:color w:val="000000"/>
                  <w:sz w:val="18"/>
                </w:rPr>
                <w:t>系统</w:t>
              </w:r>
            </w:ins>
          </w:p>
        </w:tc>
        <w:tc>
          <w:tcPr>
            <w:tcW w:w="1417" w:type="dxa"/>
            <w:shd w:val="clear" w:color="auto" w:fill="auto"/>
            <w:tcPrChange w:id="333" w:author="Shi Mengtao" w:date="2019-01-15T10:36:00Z">
              <w:tcPr>
                <w:tcW w:w="1417" w:type="dxa"/>
                <w:shd w:val="clear" w:color="auto" w:fill="auto"/>
              </w:tcPr>
            </w:tcPrChange>
          </w:tcPr>
          <w:p w14:paraId="749D843C" w14:textId="0FA21F51" w:rsidR="004674D6" w:rsidRDefault="004674D6" w:rsidP="004674D6">
            <w:pPr>
              <w:jc w:val="center"/>
              <w:rPr>
                <w:ins w:id="334" w:author="Shi Mengtao" w:date="2019-01-15T08:16:00Z"/>
                <w:bCs/>
                <w:color w:val="000000"/>
                <w:sz w:val="18"/>
              </w:rPr>
            </w:pPr>
            <w:ins w:id="335" w:author="Shi Mengtao" w:date="2019-01-15T10:36:00Z">
              <w:r>
                <w:rPr>
                  <w:rFonts w:hint="eastAsia"/>
                  <w:bCs/>
                  <w:color w:val="000000"/>
                  <w:sz w:val="18"/>
                </w:rPr>
                <w:t>管理员</w:t>
              </w:r>
            </w:ins>
          </w:p>
        </w:tc>
        <w:tc>
          <w:tcPr>
            <w:tcW w:w="1843" w:type="dxa"/>
            <w:shd w:val="clear" w:color="auto" w:fill="auto"/>
            <w:tcPrChange w:id="336" w:author="Shi Mengtao" w:date="2019-01-15T10:36:00Z">
              <w:tcPr>
                <w:tcW w:w="1843" w:type="dxa"/>
                <w:shd w:val="clear" w:color="auto" w:fill="auto"/>
              </w:tcPr>
            </w:tcPrChange>
          </w:tcPr>
          <w:p w14:paraId="59E6DA3F" w14:textId="03DA0601" w:rsidR="004674D6" w:rsidRDefault="004674D6" w:rsidP="004674D6">
            <w:pPr>
              <w:jc w:val="center"/>
              <w:rPr>
                <w:ins w:id="337" w:author="Shi Mengtao" w:date="2019-01-15T08:16:00Z"/>
                <w:bCs/>
                <w:color w:val="000000"/>
                <w:sz w:val="18"/>
              </w:rPr>
            </w:pPr>
            <w:ins w:id="338" w:author="Shi Mengtao" w:date="2019-01-15T10:33:00Z">
              <w:r>
                <w:rPr>
                  <w:rFonts w:hint="eastAsia"/>
                  <w:bCs/>
                  <w:color w:val="000000"/>
                  <w:sz w:val="18"/>
                </w:rPr>
                <w:t>C</w:t>
              </w:r>
              <w:r>
                <w:rPr>
                  <w:bCs/>
                  <w:color w:val="000000"/>
                  <w:sz w:val="18"/>
                </w:rPr>
                <w:t>B1-CB15</w:t>
              </w:r>
            </w:ins>
          </w:p>
        </w:tc>
      </w:tr>
      <w:tr w:rsidR="004674D6" w:rsidRPr="00795F84" w14:paraId="0C11CED9" w14:textId="77777777" w:rsidTr="008C2250">
        <w:trPr>
          <w:trHeight w:val="455"/>
          <w:ins w:id="339" w:author="Shi Mengtao" w:date="2019-01-15T08:16:00Z"/>
          <w:trPrChange w:id="340" w:author="Shi Mengtao" w:date="2019-01-15T10:36:00Z">
            <w:trPr>
              <w:trHeight w:val="455"/>
            </w:trPr>
          </w:trPrChange>
        </w:trPr>
        <w:tc>
          <w:tcPr>
            <w:tcW w:w="1555" w:type="dxa"/>
            <w:shd w:val="clear" w:color="auto" w:fill="auto"/>
            <w:tcPrChange w:id="341" w:author="Shi Mengtao" w:date="2019-01-15T10:36:00Z">
              <w:tcPr>
                <w:tcW w:w="1555" w:type="dxa"/>
                <w:shd w:val="clear" w:color="auto" w:fill="auto"/>
              </w:tcPr>
            </w:tcPrChange>
          </w:tcPr>
          <w:p w14:paraId="6382C448" w14:textId="5E250836" w:rsidR="004674D6" w:rsidRDefault="004674D6" w:rsidP="004674D6">
            <w:pPr>
              <w:jc w:val="center"/>
              <w:rPr>
                <w:ins w:id="342" w:author="Shi Mengtao" w:date="2019-01-15T08:16:00Z"/>
                <w:bCs/>
                <w:color w:val="000000"/>
                <w:sz w:val="18"/>
              </w:rPr>
            </w:pPr>
            <w:ins w:id="343" w:author="Shi Mengtao" w:date="2019-01-15T10:33:00Z">
              <w:r>
                <w:rPr>
                  <w:rFonts w:hint="eastAsia"/>
                  <w:bCs/>
                  <w:color w:val="000000"/>
                  <w:sz w:val="18"/>
                </w:rPr>
                <w:t>标签反馈信息</w:t>
              </w:r>
            </w:ins>
          </w:p>
        </w:tc>
        <w:tc>
          <w:tcPr>
            <w:tcW w:w="1984" w:type="dxa"/>
            <w:shd w:val="clear" w:color="auto" w:fill="auto"/>
            <w:tcPrChange w:id="344" w:author="Shi Mengtao" w:date="2019-01-15T10:36:00Z">
              <w:tcPr>
                <w:tcW w:w="2126" w:type="dxa"/>
                <w:gridSpan w:val="2"/>
                <w:shd w:val="clear" w:color="auto" w:fill="auto"/>
              </w:tcPr>
            </w:tcPrChange>
          </w:tcPr>
          <w:p w14:paraId="2AB0F66B" w14:textId="7E39716E" w:rsidR="004674D6" w:rsidRDefault="004674D6" w:rsidP="004674D6">
            <w:pPr>
              <w:jc w:val="center"/>
              <w:rPr>
                <w:ins w:id="345" w:author="Shi Mengtao" w:date="2019-01-15T08:16:00Z"/>
                <w:bCs/>
                <w:color w:val="000000"/>
                <w:sz w:val="18"/>
              </w:rPr>
            </w:pPr>
            <w:ins w:id="346" w:author="Shi Mengtao" w:date="2019-01-15T10:40:00Z">
              <w:r>
                <w:rPr>
                  <w:rFonts w:hint="eastAsia"/>
                  <w:bCs/>
                  <w:color w:val="000000"/>
                  <w:sz w:val="18"/>
                </w:rPr>
                <w:t>对系统中的标签的反馈信息统计</w:t>
              </w:r>
            </w:ins>
          </w:p>
        </w:tc>
        <w:tc>
          <w:tcPr>
            <w:tcW w:w="1418" w:type="dxa"/>
            <w:shd w:val="clear" w:color="auto" w:fill="auto"/>
            <w:tcPrChange w:id="347" w:author="Shi Mengtao" w:date="2019-01-15T10:36:00Z">
              <w:tcPr>
                <w:tcW w:w="1276" w:type="dxa"/>
                <w:shd w:val="clear" w:color="auto" w:fill="auto"/>
              </w:tcPr>
            </w:tcPrChange>
          </w:tcPr>
          <w:p w14:paraId="61EA2ECD" w14:textId="59982F8E" w:rsidR="004674D6" w:rsidRDefault="004674D6" w:rsidP="004674D6">
            <w:pPr>
              <w:jc w:val="center"/>
              <w:rPr>
                <w:ins w:id="348" w:author="Shi Mengtao" w:date="2019-01-15T08:16:00Z"/>
                <w:bCs/>
                <w:color w:val="000000"/>
                <w:sz w:val="18"/>
              </w:rPr>
            </w:pPr>
            <w:ins w:id="349" w:author="Shi Mengtao" w:date="2019-01-15T10:36:00Z">
              <w:r>
                <w:rPr>
                  <w:rFonts w:hint="eastAsia"/>
                  <w:bCs/>
                  <w:color w:val="000000"/>
                  <w:sz w:val="18"/>
                </w:rPr>
                <w:t>管理员、用户</w:t>
              </w:r>
            </w:ins>
          </w:p>
        </w:tc>
        <w:tc>
          <w:tcPr>
            <w:tcW w:w="1417" w:type="dxa"/>
            <w:shd w:val="clear" w:color="auto" w:fill="auto"/>
            <w:tcPrChange w:id="350" w:author="Shi Mengtao" w:date="2019-01-15T10:36:00Z">
              <w:tcPr>
                <w:tcW w:w="1417" w:type="dxa"/>
                <w:shd w:val="clear" w:color="auto" w:fill="auto"/>
              </w:tcPr>
            </w:tcPrChange>
          </w:tcPr>
          <w:p w14:paraId="701256B2" w14:textId="3E653F37" w:rsidR="004674D6" w:rsidRDefault="004674D6" w:rsidP="004674D6">
            <w:pPr>
              <w:jc w:val="center"/>
              <w:rPr>
                <w:ins w:id="351" w:author="Shi Mengtao" w:date="2019-01-15T08:16:00Z"/>
                <w:bCs/>
                <w:color w:val="000000"/>
                <w:sz w:val="18"/>
              </w:rPr>
            </w:pPr>
            <w:ins w:id="352" w:author="Shi Mengtao" w:date="2019-01-15T10:36:00Z">
              <w:r>
                <w:rPr>
                  <w:rFonts w:hint="eastAsia"/>
                  <w:bCs/>
                  <w:color w:val="000000"/>
                  <w:sz w:val="18"/>
                </w:rPr>
                <w:t>系统</w:t>
              </w:r>
            </w:ins>
          </w:p>
        </w:tc>
        <w:tc>
          <w:tcPr>
            <w:tcW w:w="1843" w:type="dxa"/>
            <w:shd w:val="clear" w:color="auto" w:fill="auto"/>
            <w:tcPrChange w:id="353" w:author="Shi Mengtao" w:date="2019-01-15T10:36:00Z">
              <w:tcPr>
                <w:tcW w:w="1843" w:type="dxa"/>
                <w:shd w:val="clear" w:color="auto" w:fill="auto"/>
              </w:tcPr>
            </w:tcPrChange>
          </w:tcPr>
          <w:p w14:paraId="0A94DDE8" w14:textId="4DB8F421" w:rsidR="004674D6" w:rsidRDefault="004674D6" w:rsidP="004674D6">
            <w:pPr>
              <w:jc w:val="center"/>
              <w:rPr>
                <w:ins w:id="354" w:author="Shi Mengtao" w:date="2019-01-15T08:16:00Z"/>
                <w:bCs/>
                <w:color w:val="000000"/>
                <w:sz w:val="18"/>
              </w:rPr>
            </w:pPr>
            <w:ins w:id="355" w:author="Shi Mengtao" w:date="2019-01-15T10:33:00Z">
              <w:r>
                <w:rPr>
                  <w:rFonts w:hint="eastAsia"/>
                  <w:bCs/>
                  <w:color w:val="000000"/>
                  <w:sz w:val="18"/>
                </w:rPr>
                <w:t>C</w:t>
              </w:r>
              <w:r>
                <w:rPr>
                  <w:bCs/>
                  <w:color w:val="000000"/>
                  <w:sz w:val="18"/>
                </w:rPr>
                <w:t>C1-CC4</w:t>
              </w:r>
            </w:ins>
          </w:p>
        </w:tc>
      </w:tr>
      <w:tr w:rsidR="004674D6" w:rsidRPr="00795F84" w14:paraId="13DBD567" w14:textId="77777777" w:rsidTr="008C2250">
        <w:trPr>
          <w:trHeight w:val="455"/>
          <w:ins w:id="356" w:author="Shi Mengtao" w:date="2019-01-15T08:16:00Z"/>
          <w:trPrChange w:id="357" w:author="Shi Mengtao" w:date="2019-01-15T10:36:00Z">
            <w:trPr>
              <w:trHeight w:val="455"/>
            </w:trPr>
          </w:trPrChange>
        </w:trPr>
        <w:tc>
          <w:tcPr>
            <w:tcW w:w="1555" w:type="dxa"/>
            <w:shd w:val="clear" w:color="auto" w:fill="auto"/>
            <w:tcPrChange w:id="358" w:author="Shi Mengtao" w:date="2019-01-15T10:36:00Z">
              <w:tcPr>
                <w:tcW w:w="1555" w:type="dxa"/>
                <w:shd w:val="clear" w:color="auto" w:fill="auto"/>
              </w:tcPr>
            </w:tcPrChange>
          </w:tcPr>
          <w:p w14:paraId="00DB3756" w14:textId="4B7A8123" w:rsidR="004674D6" w:rsidRDefault="004674D6" w:rsidP="004674D6">
            <w:pPr>
              <w:jc w:val="center"/>
              <w:rPr>
                <w:ins w:id="359" w:author="Shi Mengtao" w:date="2019-01-15T08:16:00Z"/>
                <w:bCs/>
                <w:color w:val="000000"/>
                <w:sz w:val="18"/>
              </w:rPr>
            </w:pPr>
            <w:ins w:id="360" w:author="Shi Mengtao" w:date="2019-01-15T10:33:00Z">
              <w:r>
                <w:rPr>
                  <w:rFonts w:hint="eastAsia"/>
                  <w:bCs/>
                  <w:color w:val="000000"/>
                  <w:sz w:val="18"/>
                </w:rPr>
                <w:t>群聊信息</w:t>
              </w:r>
            </w:ins>
          </w:p>
        </w:tc>
        <w:tc>
          <w:tcPr>
            <w:tcW w:w="1984" w:type="dxa"/>
            <w:shd w:val="clear" w:color="auto" w:fill="auto"/>
            <w:tcPrChange w:id="361" w:author="Shi Mengtao" w:date="2019-01-15T10:36:00Z">
              <w:tcPr>
                <w:tcW w:w="2126" w:type="dxa"/>
                <w:gridSpan w:val="2"/>
                <w:shd w:val="clear" w:color="auto" w:fill="auto"/>
              </w:tcPr>
            </w:tcPrChange>
          </w:tcPr>
          <w:p w14:paraId="74E6A0A0" w14:textId="7FD99997" w:rsidR="004674D6" w:rsidRDefault="004674D6" w:rsidP="004674D6">
            <w:pPr>
              <w:jc w:val="center"/>
              <w:rPr>
                <w:ins w:id="362" w:author="Shi Mengtao" w:date="2019-01-15T08:16:00Z"/>
                <w:bCs/>
                <w:color w:val="000000"/>
                <w:sz w:val="18"/>
              </w:rPr>
            </w:pPr>
            <w:ins w:id="363" w:author="Shi Mengtao" w:date="2019-01-15T10:40:00Z">
              <w:r>
                <w:rPr>
                  <w:rFonts w:hint="eastAsia"/>
                  <w:bCs/>
                  <w:color w:val="000000"/>
                  <w:sz w:val="18"/>
                </w:rPr>
                <w:t>系统中当前存在的群聊信息</w:t>
              </w:r>
            </w:ins>
          </w:p>
        </w:tc>
        <w:tc>
          <w:tcPr>
            <w:tcW w:w="1418" w:type="dxa"/>
            <w:shd w:val="clear" w:color="auto" w:fill="auto"/>
            <w:tcPrChange w:id="364" w:author="Shi Mengtao" w:date="2019-01-15T10:36:00Z">
              <w:tcPr>
                <w:tcW w:w="1276" w:type="dxa"/>
                <w:shd w:val="clear" w:color="auto" w:fill="auto"/>
              </w:tcPr>
            </w:tcPrChange>
          </w:tcPr>
          <w:p w14:paraId="4EAD17C8" w14:textId="7C292C70" w:rsidR="004674D6" w:rsidRDefault="004674D6" w:rsidP="004674D6">
            <w:pPr>
              <w:jc w:val="center"/>
              <w:rPr>
                <w:ins w:id="365" w:author="Shi Mengtao" w:date="2019-01-15T08:16:00Z"/>
                <w:bCs/>
                <w:color w:val="000000"/>
                <w:sz w:val="18"/>
              </w:rPr>
            </w:pPr>
            <w:ins w:id="366" w:author="Shi Mengtao" w:date="2019-01-15T10:36:00Z">
              <w:r>
                <w:rPr>
                  <w:rFonts w:hint="eastAsia"/>
                  <w:bCs/>
                  <w:color w:val="000000"/>
                  <w:sz w:val="18"/>
                </w:rPr>
                <w:t>系统</w:t>
              </w:r>
            </w:ins>
          </w:p>
        </w:tc>
        <w:tc>
          <w:tcPr>
            <w:tcW w:w="1417" w:type="dxa"/>
            <w:shd w:val="clear" w:color="auto" w:fill="auto"/>
            <w:tcPrChange w:id="367" w:author="Shi Mengtao" w:date="2019-01-15T10:36:00Z">
              <w:tcPr>
                <w:tcW w:w="1417" w:type="dxa"/>
                <w:shd w:val="clear" w:color="auto" w:fill="auto"/>
              </w:tcPr>
            </w:tcPrChange>
          </w:tcPr>
          <w:p w14:paraId="61762A32" w14:textId="529ACD48" w:rsidR="004674D6" w:rsidRDefault="004674D6" w:rsidP="004674D6">
            <w:pPr>
              <w:jc w:val="center"/>
              <w:rPr>
                <w:ins w:id="368" w:author="Shi Mengtao" w:date="2019-01-15T08:16:00Z"/>
                <w:bCs/>
                <w:color w:val="000000"/>
                <w:sz w:val="18"/>
              </w:rPr>
            </w:pPr>
            <w:ins w:id="369" w:author="Shi Mengtao" w:date="2019-01-15T10:36:00Z">
              <w:r>
                <w:rPr>
                  <w:rFonts w:hint="eastAsia"/>
                  <w:bCs/>
                  <w:color w:val="000000"/>
                  <w:sz w:val="18"/>
                </w:rPr>
                <w:t>管理员</w:t>
              </w:r>
            </w:ins>
          </w:p>
        </w:tc>
        <w:tc>
          <w:tcPr>
            <w:tcW w:w="1843" w:type="dxa"/>
            <w:shd w:val="clear" w:color="auto" w:fill="auto"/>
            <w:tcPrChange w:id="370" w:author="Shi Mengtao" w:date="2019-01-15T10:36:00Z">
              <w:tcPr>
                <w:tcW w:w="1843" w:type="dxa"/>
                <w:shd w:val="clear" w:color="auto" w:fill="auto"/>
              </w:tcPr>
            </w:tcPrChange>
          </w:tcPr>
          <w:p w14:paraId="0D3DB881" w14:textId="35B8EBD0" w:rsidR="004674D6" w:rsidRDefault="004674D6" w:rsidP="004674D6">
            <w:pPr>
              <w:jc w:val="center"/>
              <w:rPr>
                <w:ins w:id="371" w:author="Shi Mengtao" w:date="2019-01-15T08:16:00Z"/>
                <w:bCs/>
                <w:color w:val="000000"/>
                <w:sz w:val="18"/>
              </w:rPr>
            </w:pPr>
            <w:ins w:id="372" w:author="Shi Mengtao" w:date="2019-01-15T10:33:00Z">
              <w:r>
                <w:rPr>
                  <w:rFonts w:hint="eastAsia"/>
                  <w:bCs/>
                  <w:color w:val="000000"/>
                  <w:sz w:val="18"/>
                </w:rPr>
                <w:t>C</w:t>
              </w:r>
              <w:r>
                <w:rPr>
                  <w:bCs/>
                  <w:color w:val="000000"/>
                  <w:sz w:val="18"/>
                </w:rPr>
                <w:t>D1-CD5</w:t>
              </w:r>
            </w:ins>
          </w:p>
        </w:tc>
      </w:tr>
      <w:tr w:rsidR="004674D6" w:rsidRPr="00795F84" w14:paraId="6E4BA780" w14:textId="77777777" w:rsidTr="008C2250">
        <w:trPr>
          <w:trHeight w:val="455"/>
          <w:ins w:id="373" w:author="Shi Mengtao" w:date="2019-01-15T08:16:00Z"/>
          <w:trPrChange w:id="374" w:author="Shi Mengtao" w:date="2019-01-15T10:36:00Z">
            <w:trPr>
              <w:trHeight w:val="455"/>
            </w:trPr>
          </w:trPrChange>
        </w:trPr>
        <w:tc>
          <w:tcPr>
            <w:tcW w:w="1555" w:type="dxa"/>
            <w:shd w:val="clear" w:color="auto" w:fill="auto"/>
            <w:tcPrChange w:id="375" w:author="Shi Mengtao" w:date="2019-01-15T10:36:00Z">
              <w:tcPr>
                <w:tcW w:w="1555" w:type="dxa"/>
                <w:shd w:val="clear" w:color="auto" w:fill="auto"/>
              </w:tcPr>
            </w:tcPrChange>
          </w:tcPr>
          <w:p w14:paraId="4D7AFCD2" w14:textId="123B6B13" w:rsidR="004674D6" w:rsidRDefault="004674D6" w:rsidP="004674D6">
            <w:pPr>
              <w:jc w:val="center"/>
              <w:rPr>
                <w:ins w:id="376" w:author="Shi Mengtao" w:date="2019-01-15T08:16:00Z"/>
                <w:bCs/>
                <w:color w:val="000000"/>
                <w:sz w:val="18"/>
              </w:rPr>
            </w:pPr>
            <w:ins w:id="377" w:author="Shi Mengtao" w:date="2019-01-15T10:33:00Z">
              <w:r>
                <w:rPr>
                  <w:rFonts w:hint="eastAsia"/>
                  <w:bCs/>
                  <w:color w:val="000000"/>
                  <w:sz w:val="18"/>
                </w:rPr>
                <w:t>群聊举报信息</w:t>
              </w:r>
            </w:ins>
          </w:p>
        </w:tc>
        <w:tc>
          <w:tcPr>
            <w:tcW w:w="1984" w:type="dxa"/>
            <w:shd w:val="clear" w:color="auto" w:fill="auto"/>
            <w:tcPrChange w:id="378" w:author="Shi Mengtao" w:date="2019-01-15T10:36:00Z">
              <w:tcPr>
                <w:tcW w:w="2126" w:type="dxa"/>
                <w:gridSpan w:val="2"/>
                <w:shd w:val="clear" w:color="auto" w:fill="auto"/>
              </w:tcPr>
            </w:tcPrChange>
          </w:tcPr>
          <w:p w14:paraId="0241D584" w14:textId="603488E6" w:rsidR="004674D6" w:rsidRDefault="004674D6" w:rsidP="004674D6">
            <w:pPr>
              <w:jc w:val="center"/>
              <w:rPr>
                <w:ins w:id="379" w:author="Shi Mengtao" w:date="2019-01-15T08:16:00Z"/>
                <w:bCs/>
                <w:color w:val="000000"/>
                <w:sz w:val="18"/>
              </w:rPr>
            </w:pPr>
            <w:ins w:id="380" w:author="Shi Mengtao" w:date="2019-01-15T10:40:00Z">
              <w:r>
                <w:rPr>
                  <w:rFonts w:hint="eastAsia"/>
                  <w:bCs/>
                  <w:color w:val="000000"/>
                  <w:sz w:val="18"/>
                </w:rPr>
                <w:t>对系统中的</w:t>
              </w:r>
            </w:ins>
            <w:ins w:id="381" w:author="Shi Mengtao" w:date="2019-01-15T10:41:00Z">
              <w:r>
                <w:rPr>
                  <w:rFonts w:hint="eastAsia"/>
                  <w:bCs/>
                  <w:color w:val="000000"/>
                  <w:sz w:val="18"/>
                </w:rPr>
                <w:t>群聊</w:t>
              </w:r>
            </w:ins>
            <w:ins w:id="382" w:author="Shi Mengtao" w:date="2019-01-15T10:40:00Z">
              <w:r>
                <w:rPr>
                  <w:rFonts w:hint="eastAsia"/>
                  <w:bCs/>
                  <w:color w:val="000000"/>
                  <w:sz w:val="18"/>
                </w:rPr>
                <w:t>的举信息统计</w:t>
              </w:r>
            </w:ins>
          </w:p>
        </w:tc>
        <w:tc>
          <w:tcPr>
            <w:tcW w:w="1418" w:type="dxa"/>
            <w:shd w:val="clear" w:color="auto" w:fill="auto"/>
            <w:tcPrChange w:id="383" w:author="Shi Mengtao" w:date="2019-01-15T10:36:00Z">
              <w:tcPr>
                <w:tcW w:w="1276" w:type="dxa"/>
                <w:shd w:val="clear" w:color="auto" w:fill="auto"/>
              </w:tcPr>
            </w:tcPrChange>
          </w:tcPr>
          <w:p w14:paraId="32A8D889" w14:textId="17C22218" w:rsidR="004674D6" w:rsidRDefault="004674D6" w:rsidP="004674D6">
            <w:pPr>
              <w:jc w:val="center"/>
              <w:rPr>
                <w:ins w:id="384" w:author="Shi Mengtao" w:date="2019-01-15T08:16:00Z"/>
                <w:bCs/>
                <w:color w:val="000000"/>
                <w:sz w:val="18"/>
              </w:rPr>
            </w:pPr>
            <w:ins w:id="385" w:author="Shi Mengtao" w:date="2019-01-15T10:36:00Z">
              <w:r>
                <w:rPr>
                  <w:rFonts w:hint="eastAsia"/>
                  <w:bCs/>
                  <w:color w:val="000000"/>
                  <w:sz w:val="18"/>
                </w:rPr>
                <w:t>管理员、用户</w:t>
              </w:r>
            </w:ins>
          </w:p>
        </w:tc>
        <w:tc>
          <w:tcPr>
            <w:tcW w:w="1417" w:type="dxa"/>
            <w:shd w:val="clear" w:color="auto" w:fill="auto"/>
            <w:tcPrChange w:id="386" w:author="Shi Mengtao" w:date="2019-01-15T10:36:00Z">
              <w:tcPr>
                <w:tcW w:w="1417" w:type="dxa"/>
                <w:shd w:val="clear" w:color="auto" w:fill="auto"/>
              </w:tcPr>
            </w:tcPrChange>
          </w:tcPr>
          <w:p w14:paraId="1287C05D" w14:textId="0DA2AB85" w:rsidR="004674D6" w:rsidRDefault="004674D6" w:rsidP="004674D6">
            <w:pPr>
              <w:jc w:val="center"/>
              <w:rPr>
                <w:ins w:id="387" w:author="Shi Mengtao" w:date="2019-01-15T08:16:00Z"/>
                <w:bCs/>
                <w:color w:val="000000"/>
                <w:sz w:val="18"/>
              </w:rPr>
            </w:pPr>
            <w:ins w:id="388" w:author="Shi Mengtao" w:date="2019-01-15T10:36:00Z">
              <w:r>
                <w:rPr>
                  <w:rFonts w:hint="eastAsia"/>
                  <w:bCs/>
                  <w:color w:val="000000"/>
                  <w:sz w:val="18"/>
                </w:rPr>
                <w:t>系统</w:t>
              </w:r>
            </w:ins>
          </w:p>
        </w:tc>
        <w:tc>
          <w:tcPr>
            <w:tcW w:w="1843" w:type="dxa"/>
            <w:shd w:val="clear" w:color="auto" w:fill="auto"/>
            <w:tcPrChange w:id="389" w:author="Shi Mengtao" w:date="2019-01-15T10:36:00Z">
              <w:tcPr>
                <w:tcW w:w="1843" w:type="dxa"/>
                <w:shd w:val="clear" w:color="auto" w:fill="auto"/>
              </w:tcPr>
            </w:tcPrChange>
          </w:tcPr>
          <w:p w14:paraId="7CEB69ED" w14:textId="0C876995" w:rsidR="004674D6" w:rsidRDefault="004674D6" w:rsidP="004674D6">
            <w:pPr>
              <w:jc w:val="center"/>
              <w:rPr>
                <w:ins w:id="390" w:author="Shi Mengtao" w:date="2019-01-15T08:16:00Z"/>
                <w:bCs/>
                <w:color w:val="000000"/>
                <w:sz w:val="18"/>
              </w:rPr>
            </w:pPr>
            <w:ins w:id="391" w:author="Shi Mengtao" w:date="2019-01-15T10:33:00Z">
              <w:r>
                <w:rPr>
                  <w:rFonts w:hint="eastAsia"/>
                  <w:bCs/>
                  <w:color w:val="000000"/>
                  <w:sz w:val="18"/>
                </w:rPr>
                <w:t>C</w:t>
              </w:r>
              <w:r>
                <w:rPr>
                  <w:bCs/>
                  <w:color w:val="000000"/>
                  <w:sz w:val="18"/>
                </w:rPr>
                <w:t>E1-CE4</w:t>
              </w:r>
            </w:ins>
          </w:p>
        </w:tc>
      </w:tr>
      <w:tr w:rsidR="004674D6" w:rsidRPr="00795F84" w14:paraId="32BC70BA" w14:textId="77777777" w:rsidTr="008C2250">
        <w:trPr>
          <w:trHeight w:val="455"/>
          <w:ins w:id="392" w:author="Shi Mengtao" w:date="2019-01-15T08:16:00Z"/>
          <w:trPrChange w:id="393" w:author="Shi Mengtao" w:date="2019-01-15T10:36:00Z">
            <w:trPr>
              <w:trHeight w:val="455"/>
            </w:trPr>
          </w:trPrChange>
        </w:trPr>
        <w:tc>
          <w:tcPr>
            <w:tcW w:w="1555" w:type="dxa"/>
            <w:shd w:val="clear" w:color="auto" w:fill="auto"/>
            <w:tcPrChange w:id="394" w:author="Shi Mengtao" w:date="2019-01-15T10:36:00Z">
              <w:tcPr>
                <w:tcW w:w="1555" w:type="dxa"/>
                <w:shd w:val="clear" w:color="auto" w:fill="auto"/>
              </w:tcPr>
            </w:tcPrChange>
          </w:tcPr>
          <w:p w14:paraId="47C29CB4" w14:textId="41EA3D04" w:rsidR="004674D6" w:rsidRDefault="004674D6" w:rsidP="004674D6">
            <w:pPr>
              <w:jc w:val="center"/>
              <w:rPr>
                <w:ins w:id="395" w:author="Shi Mengtao" w:date="2019-01-15T08:16:00Z"/>
                <w:bCs/>
                <w:color w:val="000000"/>
                <w:sz w:val="18"/>
              </w:rPr>
            </w:pPr>
            <w:ins w:id="396" w:author="Shi Mengtao" w:date="2019-01-15T10:33:00Z">
              <w:r>
                <w:rPr>
                  <w:rFonts w:hint="eastAsia"/>
                  <w:bCs/>
                  <w:color w:val="000000"/>
                  <w:sz w:val="18"/>
                </w:rPr>
                <w:t>动态信息</w:t>
              </w:r>
            </w:ins>
          </w:p>
        </w:tc>
        <w:tc>
          <w:tcPr>
            <w:tcW w:w="1984" w:type="dxa"/>
            <w:shd w:val="clear" w:color="auto" w:fill="auto"/>
            <w:tcPrChange w:id="397" w:author="Shi Mengtao" w:date="2019-01-15T10:36:00Z">
              <w:tcPr>
                <w:tcW w:w="2126" w:type="dxa"/>
                <w:gridSpan w:val="2"/>
                <w:shd w:val="clear" w:color="auto" w:fill="auto"/>
              </w:tcPr>
            </w:tcPrChange>
          </w:tcPr>
          <w:p w14:paraId="10027ABD" w14:textId="5B82E983" w:rsidR="004674D6" w:rsidRDefault="004674D6" w:rsidP="004674D6">
            <w:pPr>
              <w:jc w:val="center"/>
              <w:rPr>
                <w:ins w:id="398" w:author="Shi Mengtao" w:date="2019-01-15T08:16:00Z"/>
                <w:bCs/>
                <w:color w:val="000000"/>
                <w:sz w:val="18"/>
              </w:rPr>
            </w:pPr>
            <w:ins w:id="399" w:author="Shi Mengtao" w:date="2019-01-15T10:41:00Z">
              <w:r>
                <w:rPr>
                  <w:rFonts w:hint="eastAsia"/>
                  <w:bCs/>
                  <w:color w:val="000000"/>
                  <w:sz w:val="18"/>
                </w:rPr>
                <w:t>系统中当前存在的动态信息</w:t>
              </w:r>
            </w:ins>
          </w:p>
        </w:tc>
        <w:tc>
          <w:tcPr>
            <w:tcW w:w="1418" w:type="dxa"/>
            <w:shd w:val="clear" w:color="auto" w:fill="auto"/>
            <w:tcPrChange w:id="400" w:author="Shi Mengtao" w:date="2019-01-15T10:36:00Z">
              <w:tcPr>
                <w:tcW w:w="1276" w:type="dxa"/>
                <w:shd w:val="clear" w:color="auto" w:fill="auto"/>
              </w:tcPr>
            </w:tcPrChange>
          </w:tcPr>
          <w:p w14:paraId="4A2B53DD" w14:textId="349AB4A8" w:rsidR="004674D6" w:rsidRDefault="004674D6" w:rsidP="004674D6">
            <w:pPr>
              <w:jc w:val="center"/>
              <w:rPr>
                <w:ins w:id="401" w:author="Shi Mengtao" w:date="2019-01-15T08:16:00Z"/>
                <w:bCs/>
                <w:color w:val="000000"/>
                <w:sz w:val="18"/>
              </w:rPr>
            </w:pPr>
            <w:ins w:id="402" w:author="Shi Mengtao" w:date="2019-01-15T10:36:00Z">
              <w:r>
                <w:rPr>
                  <w:rFonts w:hint="eastAsia"/>
                  <w:bCs/>
                  <w:color w:val="000000"/>
                  <w:sz w:val="18"/>
                </w:rPr>
                <w:t>系统</w:t>
              </w:r>
            </w:ins>
          </w:p>
        </w:tc>
        <w:tc>
          <w:tcPr>
            <w:tcW w:w="1417" w:type="dxa"/>
            <w:shd w:val="clear" w:color="auto" w:fill="auto"/>
            <w:tcPrChange w:id="403" w:author="Shi Mengtao" w:date="2019-01-15T10:36:00Z">
              <w:tcPr>
                <w:tcW w:w="1417" w:type="dxa"/>
                <w:shd w:val="clear" w:color="auto" w:fill="auto"/>
              </w:tcPr>
            </w:tcPrChange>
          </w:tcPr>
          <w:p w14:paraId="7B3D2FC1" w14:textId="2E11525F" w:rsidR="004674D6" w:rsidRDefault="004674D6" w:rsidP="004674D6">
            <w:pPr>
              <w:jc w:val="center"/>
              <w:rPr>
                <w:ins w:id="404" w:author="Shi Mengtao" w:date="2019-01-15T08:16:00Z"/>
                <w:bCs/>
                <w:color w:val="000000"/>
                <w:sz w:val="18"/>
              </w:rPr>
            </w:pPr>
            <w:ins w:id="405" w:author="Shi Mengtao" w:date="2019-01-15T10:36:00Z">
              <w:r>
                <w:rPr>
                  <w:rFonts w:hint="eastAsia"/>
                  <w:bCs/>
                  <w:color w:val="000000"/>
                  <w:sz w:val="18"/>
                </w:rPr>
                <w:t>管理员</w:t>
              </w:r>
            </w:ins>
          </w:p>
        </w:tc>
        <w:tc>
          <w:tcPr>
            <w:tcW w:w="1843" w:type="dxa"/>
            <w:shd w:val="clear" w:color="auto" w:fill="auto"/>
            <w:tcPrChange w:id="406" w:author="Shi Mengtao" w:date="2019-01-15T10:36:00Z">
              <w:tcPr>
                <w:tcW w:w="1843" w:type="dxa"/>
                <w:shd w:val="clear" w:color="auto" w:fill="auto"/>
              </w:tcPr>
            </w:tcPrChange>
          </w:tcPr>
          <w:p w14:paraId="755E0395" w14:textId="52338BA8" w:rsidR="004674D6" w:rsidRDefault="004674D6" w:rsidP="004674D6">
            <w:pPr>
              <w:jc w:val="center"/>
              <w:rPr>
                <w:ins w:id="407" w:author="Shi Mengtao" w:date="2019-01-15T08:16:00Z"/>
                <w:bCs/>
                <w:color w:val="000000"/>
                <w:sz w:val="18"/>
              </w:rPr>
            </w:pPr>
            <w:ins w:id="408" w:author="Shi Mengtao" w:date="2019-01-15T10:33:00Z">
              <w:r>
                <w:rPr>
                  <w:rFonts w:hint="eastAsia"/>
                  <w:bCs/>
                  <w:color w:val="000000"/>
                  <w:sz w:val="18"/>
                </w:rPr>
                <w:t>C</w:t>
              </w:r>
              <w:r>
                <w:rPr>
                  <w:bCs/>
                  <w:color w:val="000000"/>
                  <w:sz w:val="18"/>
                </w:rPr>
                <w:t>F1-CF9</w:t>
              </w:r>
            </w:ins>
          </w:p>
        </w:tc>
      </w:tr>
      <w:tr w:rsidR="004674D6" w:rsidRPr="00795F84" w14:paraId="7101ED5A" w14:textId="77777777" w:rsidTr="008C2250">
        <w:trPr>
          <w:trHeight w:val="455"/>
          <w:ins w:id="409" w:author="Shi Mengtao" w:date="2019-01-15T08:16:00Z"/>
          <w:trPrChange w:id="410" w:author="Shi Mengtao" w:date="2019-01-15T10:36:00Z">
            <w:trPr>
              <w:trHeight w:val="455"/>
            </w:trPr>
          </w:trPrChange>
        </w:trPr>
        <w:tc>
          <w:tcPr>
            <w:tcW w:w="1555" w:type="dxa"/>
            <w:shd w:val="clear" w:color="auto" w:fill="auto"/>
            <w:tcPrChange w:id="411" w:author="Shi Mengtao" w:date="2019-01-15T10:36:00Z">
              <w:tcPr>
                <w:tcW w:w="1555" w:type="dxa"/>
                <w:shd w:val="clear" w:color="auto" w:fill="auto"/>
              </w:tcPr>
            </w:tcPrChange>
          </w:tcPr>
          <w:p w14:paraId="712B2EFC" w14:textId="1E8197A1" w:rsidR="004674D6" w:rsidRDefault="004674D6" w:rsidP="004674D6">
            <w:pPr>
              <w:jc w:val="center"/>
              <w:rPr>
                <w:ins w:id="412" w:author="Shi Mengtao" w:date="2019-01-15T08:16:00Z"/>
                <w:bCs/>
                <w:color w:val="000000"/>
                <w:sz w:val="18"/>
              </w:rPr>
            </w:pPr>
            <w:ins w:id="413" w:author="Shi Mengtao" w:date="2019-01-15T10:33:00Z">
              <w:r>
                <w:rPr>
                  <w:rFonts w:hint="eastAsia"/>
                  <w:bCs/>
                  <w:color w:val="000000"/>
                  <w:sz w:val="18"/>
                </w:rPr>
                <w:t>动态反馈信息</w:t>
              </w:r>
            </w:ins>
          </w:p>
        </w:tc>
        <w:tc>
          <w:tcPr>
            <w:tcW w:w="1984" w:type="dxa"/>
            <w:shd w:val="clear" w:color="auto" w:fill="auto"/>
            <w:tcPrChange w:id="414" w:author="Shi Mengtao" w:date="2019-01-15T10:36:00Z">
              <w:tcPr>
                <w:tcW w:w="2126" w:type="dxa"/>
                <w:gridSpan w:val="2"/>
                <w:shd w:val="clear" w:color="auto" w:fill="auto"/>
              </w:tcPr>
            </w:tcPrChange>
          </w:tcPr>
          <w:p w14:paraId="20B66898" w14:textId="196EF7FA" w:rsidR="004674D6" w:rsidRDefault="004674D6" w:rsidP="004674D6">
            <w:pPr>
              <w:jc w:val="center"/>
              <w:rPr>
                <w:ins w:id="415" w:author="Shi Mengtao" w:date="2019-01-15T08:16:00Z"/>
                <w:bCs/>
                <w:color w:val="000000"/>
                <w:sz w:val="18"/>
              </w:rPr>
            </w:pPr>
            <w:ins w:id="416" w:author="Shi Mengtao" w:date="2019-01-15T10:41:00Z">
              <w:r>
                <w:rPr>
                  <w:rFonts w:hint="eastAsia"/>
                  <w:bCs/>
                  <w:color w:val="000000"/>
                  <w:sz w:val="18"/>
                </w:rPr>
                <w:t>对系统中的动态的反馈信息统计</w:t>
              </w:r>
            </w:ins>
          </w:p>
        </w:tc>
        <w:tc>
          <w:tcPr>
            <w:tcW w:w="1418" w:type="dxa"/>
            <w:shd w:val="clear" w:color="auto" w:fill="auto"/>
            <w:tcPrChange w:id="417" w:author="Shi Mengtao" w:date="2019-01-15T10:36:00Z">
              <w:tcPr>
                <w:tcW w:w="1276" w:type="dxa"/>
                <w:shd w:val="clear" w:color="auto" w:fill="auto"/>
              </w:tcPr>
            </w:tcPrChange>
          </w:tcPr>
          <w:p w14:paraId="10D74A31" w14:textId="6991C8F9" w:rsidR="004674D6" w:rsidRDefault="004674D6" w:rsidP="004674D6">
            <w:pPr>
              <w:jc w:val="center"/>
              <w:rPr>
                <w:ins w:id="418" w:author="Shi Mengtao" w:date="2019-01-15T08:16:00Z"/>
                <w:bCs/>
                <w:color w:val="000000"/>
                <w:sz w:val="18"/>
              </w:rPr>
            </w:pPr>
            <w:ins w:id="419" w:author="Shi Mengtao" w:date="2019-01-15T10:36:00Z">
              <w:r>
                <w:rPr>
                  <w:rFonts w:hint="eastAsia"/>
                  <w:bCs/>
                  <w:color w:val="000000"/>
                  <w:sz w:val="18"/>
                </w:rPr>
                <w:t>管理员、用户</w:t>
              </w:r>
            </w:ins>
          </w:p>
        </w:tc>
        <w:tc>
          <w:tcPr>
            <w:tcW w:w="1417" w:type="dxa"/>
            <w:shd w:val="clear" w:color="auto" w:fill="auto"/>
            <w:tcPrChange w:id="420" w:author="Shi Mengtao" w:date="2019-01-15T10:36:00Z">
              <w:tcPr>
                <w:tcW w:w="1417" w:type="dxa"/>
                <w:shd w:val="clear" w:color="auto" w:fill="auto"/>
              </w:tcPr>
            </w:tcPrChange>
          </w:tcPr>
          <w:p w14:paraId="2E45EB68" w14:textId="18D7D6B8" w:rsidR="004674D6" w:rsidRDefault="004674D6" w:rsidP="004674D6">
            <w:pPr>
              <w:jc w:val="center"/>
              <w:rPr>
                <w:ins w:id="421" w:author="Shi Mengtao" w:date="2019-01-15T08:16:00Z"/>
                <w:bCs/>
                <w:color w:val="000000"/>
                <w:sz w:val="18"/>
              </w:rPr>
            </w:pPr>
            <w:ins w:id="422" w:author="Shi Mengtao" w:date="2019-01-15T10:36:00Z">
              <w:r>
                <w:rPr>
                  <w:rFonts w:hint="eastAsia"/>
                  <w:bCs/>
                  <w:color w:val="000000"/>
                  <w:sz w:val="18"/>
                </w:rPr>
                <w:t>系统</w:t>
              </w:r>
            </w:ins>
          </w:p>
        </w:tc>
        <w:tc>
          <w:tcPr>
            <w:tcW w:w="1843" w:type="dxa"/>
            <w:shd w:val="clear" w:color="auto" w:fill="auto"/>
            <w:tcPrChange w:id="423" w:author="Shi Mengtao" w:date="2019-01-15T10:36:00Z">
              <w:tcPr>
                <w:tcW w:w="1843" w:type="dxa"/>
                <w:shd w:val="clear" w:color="auto" w:fill="auto"/>
              </w:tcPr>
            </w:tcPrChange>
          </w:tcPr>
          <w:p w14:paraId="4B64B1B3" w14:textId="6CA2CF08" w:rsidR="004674D6" w:rsidRDefault="004674D6" w:rsidP="004674D6">
            <w:pPr>
              <w:jc w:val="center"/>
              <w:rPr>
                <w:ins w:id="424" w:author="Shi Mengtao" w:date="2019-01-15T08:16:00Z"/>
                <w:bCs/>
                <w:color w:val="000000"/>
                <w:sz w:val="18"/>
              </w:rPr>
            </w:pPr>
            <w:ins w:id="425" w:author="Shi Mengtao" w:date="2019-01-15T10:33:00Z">
              <w:r>
                <w:rPr>
                  <w:rFonts w:hint="eastAsia"/>
                  <w:bCs/>
                  <w:color w:val="000000"/>
                  <w:sz w:val="18"/>
                </w:rPr>
                <w:t>C</w:t>
              </w:r>
              <w:r>
                <w:rPr>
                  <w:bCs/>
                  <w:color w:val="000000"/>
                  <w:sz w:val="18"/>
                </w:rPr>
                <w:t>G1-CG4</w:t>
              </w:r>
            </w:ins>
          </w:p>
        </w:tc>
      </w:tr>
      <w:tr w:rsidR="004674D6" w:rsidRPr="00795F84" w14:paraId="2F022FC9" w14:textId="77777777" w:rsidTr="008C2250">
        <w:trPr>
          <w:trHeight w:val="455"/>
          <w:ins w:id="426" w:author="Shi Mengtao" w:date="2019-01-15T08:16:00Z"/>
          <w:trPrChange w:id="427" w:author="Shi Mengtao" w:date="2019-01-15T10:36:00Z">
            <w:trPr>
              <w:trHeight w:val="455"/>
            </w:trPr>
          </w:trPrChange>
        </w:trPr>
        <w:tc>
          <w:tcPr>
            <w:tcW w:w="1555" w:type="dxa"/>
            <w:shd w:val="clear" w:color="auto" w:fill="auto"/>
            <w:tcPrChange w:id="428" w:author="Shi Mengtao" w:date="2019-01-15T10:36:00Z">
              <w:tcPr>
                <w:tcW w:w="1555" w:type="dxa"/>
                <w:shd w:val="clear" w:color="auto" w:fill="auto"/>
              </w:tcPr>
            </w:tcPrChange>
          </w:tcPr>
          <w:p w14:paraId="3D3E2B2C" w14:textId="3CED540D" w:rsidR="004674D6" w:rsidRDefault="004674D6" w:rsidP="004674D6">
            <w:pPr>
              <w:jc w:val="center"/>
              <w:rPr>
                <w:ins w:id="429" w:author="Shi Mengtao" w:date="2019-01-15T08:16:00Z"/>
                <w:bCs/>
                <w:color w:val="000000"/>
                <w:sz w:val="18"/>
              </w:rPr>
            </w:pPr>
            <w:ins w:id="430" w:author="Shi Mengtao" w:date="2019-01-15T10:33:00Z">
              <w:r>
                <w:rPr>
                  <w:rFonts w:hint="eastAsia"/>
                  <w:bCs/>
                  <w:color w:val="000000"/>
                  <w:sz w:val="18"/>
                </w:rPr>
                <w:lastRenderedPageBreak/>
                <w:t>评价信息</w:t>
              </w:r>
            </w:ins>
          </w:p>
        </w:tc>
        <w:tc>
          <w:tcPr>
            <w:tcW w:w="1984" w:type="dxa"/>
            <w:shd w:val="clear" w:color="auto" w:fill="auto"/>
            <w:tcPrChange w:id="431" w:author="Shi Mengtao" w:date="2019-01-15T10:36:00Z">
              <w:tcPr>
                <w:tcW w:w="2126" w:type="dxa"/>
                <w:gridSpan w:val="2"/>
                <w:shd w:val="clear" w:color="auto" w:fill="auto"/>
              </w:tcPr>
            </w:tcPrChange>
          </w:tcPr>
          <w:p w14:paraId="150AFA0C" w14:textId="2EA615B2" w:rsidR="004674D6" w:rsidRDefault="004674D6" w:rsidP="004674D6">
            <w:pPr>
              <w:jc w:val="center"/>
              <w:rPr>
                <w:ins w:id="432" w:author="Shi Mengtao" w:date="2019-01-15T08:16:00Z"/>
                <w:bCs/>
                <w:color w:val="000000"/>
                <w:sz w:val="18"/>
              </w:rPr>
            </w:pPr>
            <w:ins w:id="433" w:author="Shi Mengtao" w:date="2019-01-15T10:41:00Z">
              <w:r>
                <w:rPr>
                  <w:rFonts w:hint="eastAsia"/>
                  <w:bCs/>
                  <w:color w:val="000000"/>
                  <w:sz w:val="18"/>
                </w:rPr>
                <w:t>系统中当前存在的评价信息</w:t>
              </w:r>
            </w:ins>
          </w:p>
        </w:tc>
        <w:tc>
          <w:tcPr>
            <w:tcW w:w="1418" w:type="dxa"/>
            <w:shd w:val="clear" w:color="auto" w:fill="auto"/>
            <w:tcPrChange w:id="434" w:author="Shi Mengtao" w:date="2019-01-15T10:36:00Z">
              <w:tcPr>
                <w:tcW w:w="1276" w:type="dxa"/>
                <w:shd w:val="clear" w:color="auto" w:fill="auto"/>
              </w:tcPr>
            </w:tcPrChange>
          </w:tcPr>
          <w:p w14:paraId="612767A3" w14:textId="2B5517A7" w:rsidR="004674D6" w:rsidRDefault="004674D6" w:rsidP="004674D6">
            <w:pPr>
              <w:jc w:val="center"/>
              <w:rPr>
                <w:ins w:id="435" w:author="Shi Mengtao" w:date="2019-01-15T08:16:00Z"/>
                <w:bCs/>
                <w:color w:val="000000"/>
                <w:sz w:val="18"/>
              </w:rPr>
            </w:pPr>
            <w:ins w:id="436" w:author="Shi Mengtao" w:date="2019-01-15T10:36:00Z">
              <w:r>
                <w:rPr>
                  <w:rFonts w:hint="eastAsia"/>
                  <w:bCs/>
                  <w:color w:val="000000"/>
                  <w:sz w:val="18"/>
                </w:rPr>
                <w:t>系统</w:t>
              </w:r>
            </w:ins>
          </w:p>
        </w:tc>
        <w:tc>
          <w:tcPr>
            <w:tcW w:w="1417" w:type="dxa"/>
            <w:shd w:val="clear" w:color="auto" w:fill="auto"/>
            <w:tcPrChange w:id="437" w:author="Shi Mengtao" w:date="2019-01-15T10:36:00Z">
              <w:tcPr>
                <w:tcW w:w="1417" w:type="dxa"/>
                <w:shd w:val="clear" w:color="auto" w:fill="auto"/>
              </w:tcPr>
            </w:tcPrChange>
          </w:tcPr>
          <w:p w14:paraId="3FBFCAC8" w14:textId="7A792E17" w:rsidR="004674D6" w:rsidRDefault="004674D6" w:rsidP="004674D6">
            <w:pPr>
              <w:jc w:val="center"/>
              <w:rPr>
                <w:ins w:id="438" w:author="Shi Mengtao" w:date="2019-01-15T08:16:00Z"/>
                <w:bCs/>
                <w:color w:val="000000"/>
                <w:sz w:val="18"/>
              </w:rPr>
            </w:pPr>
            <w:ins w:id="439" w:author="Shi Mengtao" w:date="2019-01-15T10:36:00Z">
              <w:r>
                <w:rPr>
                  <w:rFonts w:hint="eastAsia"/>
                  <w:bCs/>
                  <w:color w:val="000000"/>
                  <w:sz w:val="18"/>
                </w:rPr>
                <w:t>管理员</w:t>
              </w:r>
            </w:ins>
          </w:p>
        </w:tc>
        <w:tc>
          <w:tcPr>
            <w:tcW w:w="1843" w:type="dxa"/>
            <w:shd w:val="clear" w:color="auto" w:fill="auto"/>
            <w:tcPrChange w:id="440" w:author="Shi Mengtao" w:date="2019-01-15T10:36:00Z">
              <w:tcPr>
                <w:tcW w:w="1843" w:type="dxa"/>
                <w:shd w:val="clear" w:color="auto" w:fill="auto"/>
              </w:tcPr>
            </w:tcPrChange>
          </w:tcPr>
          <w:p w14:paraId="3BD32A15" w14:textId="77BE5128" w:rsidR="004674D6" w:rsidRDefault="004674D6" w:rsidP="004674D6">
            <w:pPr>
              <w:jc w:val="center"/>
              <w:rPr>
                <w:ins w:id="441" w:author="Shi Mengtao" w:date="2019-01-15T08:16:00Z"/>
                <w:bCs/>
                <w:color w:val="000000"/>
                <w:sz w:val="18"/>
              </w:rPr>
            </w:pPr>
            <w:ins w:id="442" w:author="Shi Mengtao" w:date="2019-01-15T10:33:00Z">
              <w:r>
                <w:rPr>
                  <w:rFonts w:hint="eastAsia"/>
                  <w:bCs/>
                  <w:color w:val="000000"/>
                  <w:sz w:val="18"/>
                </w:rPr>
                <w:t>C</w:t>
              </w:r>
              <w:r>
                <w:rPr>
                  <w:bCs/>
                  <w:color w:val="000000"/>
                  <w:sz w:val="18"/>
                </w:rPr>
                <w:t>H1-CH9</w:t>
              </w:r>
            </w:ins>
          </w:p>
        </w:tc>
      </w:tr>
      <w:tr w:rsidR="004674D6" w:rsidRPr="00795F84" w14:paraId="70934EF6" w14:textId="77777777" w:rsidTr="008C2250">
        <w:trPr>
          <w:trHeight w:val="455"/>
          <w:ins w:id="443" w:author="Shi Mengtao" w:date="2019-01-15T08:16:00Z"/>
          <w:trPrChange w:id="444" w:author="Shi Mengtao" w:date="2019-01-15T10:36:00Z">
            <w:trPr>
              <w:trHeight w:val="455"/>
            </w:trPr>
          </w:trPrChange>
        </w:trPr>
        <w:tc>
          <w:tcPr>
            <w:tcW w:w="1555" w:type="dxa"/>
            <w:shd w:val="clear" w:color="auto" w:fill="auto"/>
            <w:tcPrChange w:id="445" w:author="Shi Mengtao" w:date="2019-01-15T10:36:00Z">
              <w:tcPr>
                <w:tcW w:w="1555" w:type="dxa"/>
                <w:shd w:val="clear" w:color="auto" w:fill="auto"/>
              </w:tcPr>
            </w:tcPrChange>
          </w:tcPr>
          <w:p w14:paraId="37E3D7F4" w14:textId="5B3C74F3" w:rsidR="004674D6" w:rsidRDefault="004674D6" w:rsidP="004674D6">
            <w:pPr>
              <w:jc w:val="center"/>
              <w:rPr>
                <w:ins w:id="446" w:author="Shi Mengtao" w:date="2019-01-15T08:16:00Z"/>
                <w:bCs/>
                <w:color w:val="000000"/>
                <w:sz w:val="18"/>
              </w:rPr>
            </w:pPr>
            <w:ins w:id="447" w:author="Shi Mengtao" w:date="2019-01-15T10:33:00Z">
              <w:r>
                <w:rPr>
                  <w:rFonts w:hint="eastAsia"/>
                  <w:bCs/>
                  <w:color w:val="000000"/>
                  <w:sz w:val="18"/>
                </w:rPr>
                <w:t>评价反馈信息</w:t>
              </w:r>
            </w:ins>
          </w:p>
        </w:tc>
        <w:tc>
          <w:tcPr>
            <w:tcW w:w="1984" w:type="dxa"/>
            <w:shd w:val="clear" w:color="auto" w:fill="auto"/>
            <w:tcPrChange w:id="448" w:author="Shi Mengtao" w:date="2019-01-15T10:36:00Z">
              <w:tcPr>
                <w:tcW w:w="2126" w:type="dxa"/>
                <w:gridSpan w:val="2"/>
                <w:shd w:val="clear" w:color="auto" w:fill="auto"/>
              </w:tcPr>
            </w:tcPrChange>
          </w:tcPr>
          <w:p w14:paraId="3AE07F90" w14:textId="7F862740" w:rsidR="004674D6" w:rsidRDefault="004674D6" w:rsidP="004674D6">
            <w:pPr>
              <w:jc w:val="center"/>
              <w:rPr>
                <w:ins w:id="449" w:author="Shi Mengtao" w:date="2019-01-15T08:16:00Z"/>
                <w:bCs/>
                <w:color w:val="000000"/>
                <w:sz w:val="18"/>
              </w:rPr>
            </w:pPr>
            <w:ins w:id="450" w:author="Shi Mengtao" w:date="2019-01-15T10:41:00Z">
              <w:r>
                <w:rPr>
                  <w:rFonts w:hint="eastAsia"/>
                  <w:bCs/>
                  <w:color w:val="000000"/>
                  <w:sz w:val="18"/>
                </w:rPr>
                <w:t>对系统中的评价的反馈信息统计</w:t>
              </w:r>
            </w:ins>
          </w:p>
        </w:tc>
        <w:tc>
          <w:tcPr>
            <w:tcW w:w="1418" w:type="dxa"/>
            <w:shd w:val="clear" w:color="auto" w:fill="auto"/>
            <w:tcPrChange w:id="451" w:author="Shi Mengtao" w:date="2019-01-15T10:36:00Z">
              <w:tcPr>
                <w:tcW w:w="1276" w:type="dxa"/>
                <w:shd w:val="clear" w:color="auto" w:fill="auto"/>
              </w:tcPr>
            </w:tcPrChange>
          </w:tcPr>
          <w:p w14:paraId="518A7B92" w14:textId="15EA330D" w:rsidR="004674D6" w:rsidRDefault="004674D6" w:rsidP="004674D6">
            <w:pPr>
              <w:jc w:val="center"/>
              <w:rPr>
                <w:ins w:id="452" w:author="Shi Mengtao" w:date="2019-01-15T08:16:00Z"/>
                <w:bCs/>
                <w:color w:val="000000"/>
                <w:sz w:val="18"/>
              </w:rPr>
            </w:pPr>
            <w:ins w:id="453" w:author="Shi Mengtao" w:date="2019-01-15T10:36:00Z">
              <w:r>
                <w:rPr>
                  <w:rFonts w:hint="eastAsia"/>
                  <w:bCs/>
                  <w:color w:val="000000"/>
                  <w:sz w:val="18"/>
                </w:rPr>
                <w:t>管理员、用户</w:t>
              </w:r>
            </w:ins>
          </w:p>
        </w:tc>
        <w:tc>
          <w:tcPr>
            <w:tcW w:w="1417" w:type="dxa"/>
            <w:shd w:val="clear" w:color="auto" w:fill="auto"/>
            <w:tcPrChange w:id="454" w:author="Shi Mengtao" w:date="2019-01-15T10:36:00Z">
              <w:tcPr>
                <w:tcW w:w="1417" w:type="dxa"/>
                <w:shd w:val="clear" w:color="auto" w:fill="auto"/>
              </w:tcPr>
            </w:tcPrChange>
          </w:tcPr>
          <w:p w14:paraId="48B37C16" w14:textId="54B53597" w:rsidR="004674D6" w:rsidRDefault="004674D6" w:rsidP="004674D6">
            <w:pPr>
              <w:jc w:val="center"/>
              <w:rPr>
                <w:ins w:id="455" w:author="Shi Mengtao" w:date="2019-01-15T08:16:00Z"/>
                <w:bCs/>
                <w:color w:val="000000"/>
                <w:sz w:val="18"/>
              </w:rPr>
            </w:pPr>
            <w:ins w:id="456" w:author="Shi Mengtao" w:date="2019-01-15T10:36:00Z">
              <w:r>
                <w:rPr>
                  <w:rFonts w:hint="eastAsia"/>
                  <w:bCs/>
                  <w:color w:val="000000"/>
                  <w:sz w:val="18"/>
                </w:rPr>
                <w:t>系统</w:t>
              </w:r>
            </w:ins>
          </w:p>
        </w:tc>
        <w:tc>
          <w:tcPr>
            <w:tcW w:w="1843" w:type="dxa"/>
            <w:shd w:val="clear" w:color="auto" w:fill="auto"/>
            <w:tcPrChange w:id="457" w:author="Shi Mengtao" w:date="2019-01-15T10:36:00Z">
              <w:tcPr>
                <w:tcW w:w="1843" w:type="dxa"/>
                <w:shd w:val="clear" w:color="auto" w:fill="auto"/>
              </w:tcPr>
            </w:tcPrChange>
          </w:tcPr>
          <w:p w14:paraId="28AC2EFC" w14:textId="395F6D36" w:rsidR="004674D6" w:rsidRDefault="004674D6" w:rsidP="004674D6">
            <w:pPr>
              <w:jc w:val="center"/>
              <w:rPr>
                <w:ins w:id="458" w:author="Shi Mengtao" w:date="2019-01-15T08:16:00Z"/>
                <w:bCs/>
                <w:color w:val="000000"/>
                <w:sz w:val="18"/>
              </w:rPr>
            </w:pPr>
            <w:ins w:id="459" w:author="Shi Mengtao" w:date="2019-01-15T10:33:00Z">
              <w:r>
                <w:rPr>
                  <w:rFonts w:hint="eastAsia"/>
                  <w:bCs/>
                  <w:color w:val="000000"/>
                  <w:sz w:val="18"/>
                </w:rPr>
                <w:t>C</w:t>
              </w:r>
              <w:r>
                <w:rPr>
                  <w:bCs/>
                  <w:color w:val="000000"/>
                  <w:sz w:val="18"/>
                </w:rPr>
                <w:t>I1-CI4</w:t>
              </w:r>
            </w:ins>
          </w:p>
        </w:tc>
      </w:tr>
      <w:tr w:rsidR="004674D6" w:rsidRPr="00795F84" w14:paraId="186A75E7" w14:textId="77777777" w:rsidTr="008C2250">
        <w:trPr>
          <w:trHeight w:val="455"/>
          <w:ins w:id="460" w:author="Shi Mengtao" w:date="2019-01-15T08:15:00Z"/>
          <w:trPrChange w:id="461" w:author="Shi Mengtao" w:date="2019-01-15T10:36:00Z">
            <w:trPr>
              <w:trHeight w:val="455"/>
            </w:trPr>
          </w:trPrChange>
        </w:trPr>
        <w:tc>
          <w:tcPr>
            <w:tcW w:w="1555" w:type="dxa"/>
            <w:shd w:val="clear" w:color="auto" w:fill="auto"/>
            <w:tcPrChange w:id="462" w:author="Shi Mengtao" w:date="2019-01-15T10:36:00Z">
              <w:tcPr>
                <w:tcW w:w="1555" w:type="dxa"/>
                <w:shd w:val="clear" w:color="auto" w:fill="auto"/>
              </w:tcPr>
            </w:tcPrChange>
          </w:tcPr>
          <w:p w14:paraId="21F3D301" w14:textId="1CED8FC7" w:rsidR="004674D6" w:rsidRDefault="004674D6" w:rsidP="004674D6">
            <w:pPr>
              <w:jc w:val="center"/>
              <w:rPr>
                <w:ins w:id="463" w:author="Shi Mengtao" w:date="2019-01-15T08:15:00Z"/>
                <w:bCs/>
                <w:color w:val="000000"/>
                <w:sz w:val="18"/>
              </w:rPr>
            </w:pPr>
            <w:ins w:id="464" w:author="Shi Mengtao" w:date="2019-01-15T10:33:00Z">
              <w:r>
                <w:rPr>
                  <w:rFonts w:hint="eastAsia"/>
                  <w:bCs/>
                  <w:color w:val="000000"/>
                  <w:sz w:val="18"/>
                </w:rPr>
                <w:t>活动信息</w:t>
              </w:r>
            </w:ins>
          </w:p>
        </w:tc>
        <w:tc>
          <w:tcPr>
            <w:tcW w:w="1984" w:type="dxa"/>
            <w:shd w:val="clear" w:color="auto" w:fill="auto"/>
            <w:tcPrChange w:id="465" w:author="Shi Mengtao" w:date="2019-01-15T10:36:00Z">
              <w:tcPr>
                <w:tcW w:w="2126" w:type="dxa"/>
                <w:gridSpan w:val="2"/>
                <w:shd w:val="clear" w:color="auto" w:fill="auto"/>
              </w:tcPr>
            </w:tcPrChange>
          </w:tcPr>
          <w:p w14:paraId="21F28988" w14:textId="3A82660C" w:rsidR="004674D6" w:rsidRDefault="004674D6" w:rsidP="004674D6">
            <w:pPr>
              <w:jc w:val="center"/>
              <w:rPr>
                <w:ins w:id="466" w:author="Shi Mengtao" w:date="2019-01-15T08:15:00Z"/>
                <w:bCs/>
                <w:color w:val="000000"/>
                <w:sz w:val="18"/>
              </w:rPr>
            </w:pPr>
            <w:ins w:id="467" w:author="Shi Mengtao" w:date="2019-01-15T10:41:00Z">
              <w:r>
                <w:rPr>
                  <w:rFonts w:hint="eastAsia"/>
                  <w:bCs/>
                  <w:color w:val="000000"/>
                  <w:sz w:val="18"/>
                </w:rPr>
                <w:t>系统中当前存在的活动信息</w:t>
              </w:r>
            </w:ins>
          </w:p>
        </w:tc>
        <w:tc>
          <w:tcPr>
            <w:tcW w:w="1418" w:type="dxa"/>
            <w:shd w:val="clear" w:color="auto" w:fill="auto"/>
            <w:tcPrChange w:id="468" w:author="Shi Mengtao" w:date="2019-01-15T10:36:00Z">
              <w:tcPr>
                <w:tcW w:w="1276" w:type="dxa"/>
                <w:shd w:val="clear" w:color="auto" w:fill="auto"/>
              </w:tcPr>
            </w:tcPrChange>
          </w:tcPr>
          <w:p w14:paraId="7092FAC6" w14:textId="46D5C0B7" w:rsidR="004674D6" w:rsidRDefault="004674D6" w:rsidP="004674D6">
            <w:pPr>
              <w:jc w:val="center"/>
              <w:rPr>
                <w:ins w:id="469" w:author="Shi Mengtao" w:date="2019-01-15T08:15:00Z"/>
                <w:bCs/>
                <w:color w:val="000000"/>
                <w:sz w:val="18"/>
              </w:rPr>
            </w:pPr>
            <w:ins w:id="470" w:author="Shi Mengtao" w:date="2019-01-15T10:36:00Z">
              <w:r>
                <w:rPr>
                  <w:rFonts w:hint="eastAsia"/>
                  <w:bCs/>
                  <w:color w:val="000000"/>
                  <w:sz w:val="18"/>
                </w:rPr>
                <w:t>系统</w:t>
              </w:r>
            </w:ins>
          </w:p>
        </w:tc>
        <w:tc>
          <w:tcPr>
            <w:tcW w:w="1417" w:type="dxa"/>
            <w:shd w:val="clear" w:color="auto" w:fill="auto"/>
            <w:tcPrChange w:id="471" w:author="Shi Mengtao" w:date="2019-01-15T10:36:00Z">
              <w:tcPr>
                <w:tcW w:w="1417" w:type="dxa"/>
                <w:shd w:val="clear" w:color="auto" w:fill="auto"/>
              </w:tcPr>
            </w:tcPrChange>
          </w:tcPr>
          <w:p w14:paraId="51AB6C00" w14:textId="114F04AD" w:rsidR="004674D6" w:rsidRDefault="004674D6" w:rsidP="004674D6">
            <w:pPr>
              <w:jc w:val="center"/>
              <w:rPr>
                <w:ins w:id="472" w:author="Shi Mengtao" w:date="2019-01-15T08:15:00Z"/>
                <w:bCs/>
                <w:color w:val="000000"/>
                <w:sz w:val="18"/>
              </w:rPr>
            </w:pPr>
            <w:ins w:id="473" w:author="Shi Mengtao" w:date="2019-01-15T10:36:00Z">
              <w:r>
                <w:rPr>
                  <w:rFonts w:hint="eastAsia"/>
                  <w:bCs/>
                  <w:color w:val="000000"/>
                  <w:sz w:val="18"/>
                </w:rPr>
                <w:t>管理员</w:t>
              </w:r>
            </w:ins>
          </w:p>
        </w:tc>
        <w:tc>
          <w:tcPr>
            <w:tcW w:w="1843" w:type="dxa"/>
            <w:shd w:val="clear" w:color="auto" w:fill="auto"/>
            <w:tcPrChange w:id="474" w:author="Shi Mengtao" w:date="2019-01-15T10:36:00Z">
              <w:tcPr>
                <w:tcW w:w="1843" w:type="dxa"/>
                <w:shd w:val="clear" w:color="auto" w:fill="auto"/>
              </w:tcPr>
            </w:tcPrChange>
          </w:tcPr>
          <w:p w14:paraId="385B0F65" w14:textId="60B192FE" w:rsidR="004674D6" w:rsidRDefault="004674D6" w:rsidP="004674D6">
            <w:pPr>
              <w:jc w:val="center"/>
              <w:rPr>
                <w:ins w:id="475" w:author="Shi Mengtao" w:date="2019-01-15T08:15:00Z"/>
                <w:bCs/>
                <w:color w:val="000000"/>
                <w:sz w:val="18"/>
              </w:rPr>
            </w:pPr>
            <w:ins w:id="476" w:author="Shi Mengtao" w:date="2019-01-15T10:33:00Z">
              <w:r>
                <w:rPr>
                  <w:rFonts w:hint="eastAsia"/>
                  <w:bCs/>
                  <w:color w:val="000000"/>
                  <w:sz w:val="18"/>
                </w:rPr>
                <w:t>C</w:t>
              </w:r>
              <w:r>
                <w:rPr>
                  <w:bCs/>
                  <w:color w:val="000000"/>
                  <w:sz w:val="18"/>
                </w:rPr>
                <w:t>J1-CJ7</w:t>
              </w:r>
            </w:ins>
          </w:p>
        </w:tc>
      </w:tr>
      <w:tr w:rsidR="004674D6" w:rsidRPr="00795F84" w14:paraId="125A53E9" w14:textId="77777777" w:rsidTr="008C2250">
        <w:trPr>
          <w:trHeight w:val="455"/>
          <w:ins w:id="477" w:author="Shi Mengtao" w:date="2019-01-15T08:15:00Z"/>
          <w:trPrChange w:id="478" w:author="Shi Mengtao" w:date="2019-01-15T10:36:00Z">
            <w:trPr>
              <w:trHeight w:val="455"/>
            </w:trPr>
          </w:trPrChange>
        </w:trPr>
        <w:tc>
          <w:tcPr>
            <w:tcW w:w="1555" w:type="dxa"/>
            <w:shd w:val="clear" w:color="auto" w:fill="auto"/>
            <w:tcPrChange w:id="479" w:author="Shi Mengtao" w:date="2019-01-15T10:36:00Z">
              <w:tcPr>
                <w:tcW w:w="1555" w:type="dxa"/>
                <w:shd w:val="clear" w:color="auto" w:fill="auto"/>
              </w:tcPr>
            </w:tcPrChange>
          </w:tcPr>
          <w:p w14:paraId="2D5008DE" w14:textId="176101FA" w:rsidR="004674D6" w:rsidRDefault="004674D6" w:rsidP="004674D6">
            <w:pPr>
              <w:jc w:val="center"/>
              <w:rPr>
                <w:ins w:id="480" w:author="Shi Mengtao" w:date="2019-01-15T08:15:00Z"/>
                <w:bCs/>
                <w:color w:val="000000"/>
                <w:sz w:val="18"/>
              </w:rPr>
            </w:pPr>
            <w:ins w:id="481" w:author="Shi Mengtao" w:date="2019-01-15T10:33:00Z">
              <w:r>
                <w:rPr>
                  <w:rFonts w:hint="eastAsia"/>
                  <w:bCs/>
                  <w:color w:val="000000"/>
                  <w:sz w:val="18"/>
                </w:rPr>
                <w:t>活动反馈信息</w:t>
              </w:r>
            </w:ins>
          </w:p>
        </w:tc>
        <w:tc>
          <w:tcPr>
            <w:tcW w:w="1984" w:type="dxa"/>
            <w:shd w:val="clear" w:color="auto" w:fill="auto"/>
            <w:tcPrChange w:id="482" w:author="Shi Mengtao" w:date="2019-01-15T10:36:00Z">
              <w:tcPr>
                <w:tcW w:w="2126" w:type="dxa"/>
                <w:gridSpan w:val="2"/>
                <w:shd w:val="clear" w:color="auto" w:fill="auto"/>
              </w:tcPr>
            </w:tcPrChange>
          </w:tcPr>
          <w:p w14:paraId="7271031D" w14:textId="2AEAEF76" w:rsidR="004674D6" w:rsidRDefault="004674D6" w:rsidP="004674D6">
            <w:pPr>
              <w:jc w:val="center"/>
              <w:rPr>
                <w:ins w:id="483" w:author="Shi Mengtao" w:date="2019-01-15T08:15:00Z"/>
                <w:bCs/>
                <w:color w:val="000000"/>
                <w:sz w:val="18"/>
              </w:rPr>
            </w:pPr>
            <w:ins w:id="484" w:author="Shi Mengtao" w:date="2019-01-15T10:41:00Z">
              <w:r>
                <w:rPr>
                  <w:rFonts w:hint="eastAsia"/>
                  <w:bCs/>
                  <w:color w:val="000000"/>
                  <w:sz w:val="18"/>
                </w:rPr>
                <w:t>对系统中的活动的反馈信息统计</w:t>
              </w:r>
            </w:ins>
          </w:p>
        </w:tc>
        <w:tc>
          <w:tcPr>
            <w:tcW w:w="1418" w:type="dxa"/>
            <w:shd w:val="clear" w:color="auto" w:fill="auto"/>
            <w:tcPrChange w:id="485" w:author="Shi Mengtao" w:date="2019-01-15T10:36:00Z">
              <w:tcPr>
                <w:tcW w:w="1276" w:type="dxa"/>
                <w:shd w:val="clear" w:color="auto" w:fill="auto"/>
              </w:tcPr>
            </w:tcPrChange>
          </w:tcPr>
          <w:p w14:paraId="749160E6" w14:textId="1F730C4F" w:rsidR="004674D6" w:rsidRDefault="004674D6" w:rsidP="004674D6">
            <w:pPr>
              <w:jc w:val="center"/>
              <w:rPr>
                <w:ins w:id="486" w:author="Shi Mengtao" w:date="2019-01-15T08:15:00Z"/>
                <w:bCs/>
                <w:color w:val="000000"/>
                <w:sz w:val="18"/>
              </w:rPr>
            </w:pPr>
            <w:ins w:id="487" w:author="Shi Mengtao" w:date="2019-01-15T10:36:00Z">
              <w:r>
                <w:rPr>
                  <w:rFonts w:hint="eastAsia"/>
                  <w:bCs/>
                  <w:color w:val="000000"/>
                  <w:sz w:val="18"/>
                </w:rPr>
                <w:t>管理员、用户</w:t>
              </w:r>
            </w:ins>
          </w:p>
        </w:tc>
        <w:tc>
          <w:tcPr>
            <w:tcW w:w="1417" w:type="dxa"/>
            <w:shd w:val="clear" w:color="auto" w:fill="auto"/>
            <w:tcPrChange w:id="488" w:author="Shi Mengtao" w:date="2019-01-15T10:36:00Z">
              <w:tcPr>
                <w:tcW w:w="1417" w:type="dxa"/>
                <w:shd w:val="clear" w:color="auto" w:fill="auto"/>
              </w:tcPr>
            </w:tcPrChange>
          </w:tcPr>
          <w:p w14:paraId="083F5104" w14:textId="1BABF3AA" w:rsidR="004674D6" w:rsidRDefault="004674D6" w:rsidP="004674D6">
            <w:pPr>
              <w:jc w:val="center"/>
              <w:rPr>
                <w:ins w:id="489" w:author="Shi Mengtao" w:date="2019-01-15T08:15:00Z"/>
                <w:bCs/>
                <w:color w:val="000000"/>
                <w:sz w:val="18"/>
              </w:rPr>
            </w:pPr>
            <w:ins w:id="490" w:author="Shi Mengtao" w:date="2019-01-15T10:36:00Z">
              <w:r>
                <w:rPr>
                  <w:rFonts w:hint="eastAsia"/>
                  <w:bCs/>
                  <w:color w:val="000000"/>
                  <w:sz w:val="18"/>
                </w:rPr>
                <w:t>系统</w:t>
              </w:r>
            </w:ins>
          </w:p>
        </w:tc>
        <w:tc>
          <w:tcPr>
            <w:tcW w:w="1843" w:type="dxa"/>
            <w:shd w:val="clear" w:color="auto" w:fill="auto"/>
            <w:tcPrChange w:id="491" w:author="Shi Mengtao" w:date="2019-01-15T10:36:00Z">
              <w:tcPr>
                <w:tcW w:w="1843" w:type="dxa"/>
                <w:shd w:val="clear" w:color="auto" w:fill="auto"/>
              </w:tcPr>
            </w:tcPrChange>
          </w:tcPr>
          <w:p w14:paraId="0013CADE" w14:textId="7F959647" w:rsidR="004674D6" w:rsidRDefault="004674D6" w:rsidP="004674D6">
            <w:pPr>
              <w:jc w:val="center"/>
              <w:rPr>
                <w:ins w:id="492" w:author="Shi Mengtao" w:date="2019-01-15T08:15:00Z"/>
                <w:bCs/>
                <w:color w:val="000000"/>
                <w:sz w:val="18"/>
              </w:rPr>
            </w:pPr>
            <w:ins w:id="493" w:author="Shi Mengtao" w:date="2019-01-15T10:33:00Z">
              <w:r>
                <w:rPr>
                  <w:rFonts w:hint="eastAsia"/>
                  <w:bCs/>
                  <w:color w:val="000000"/>
                  <w:sz w:val="18"/>
                </w:rPr>
                <w:t>C</w:t>
              </w:r>
              <w:r>
                <w:rPr>
                  <w:bCs/>
                  <w:color w:val="000000"/>
                  <w:sz w:val="18"/>
                </w:rPr>
                <w:t>K1-CK4</w:t>
              </w:r>
            </w:ins>
          </w:p>
        </w:tc>
      </w:tr>
      <w:tr w:rsidR="008C2250" w:rsidRPr="00795F84" w14:paraId="259F2A51" w14:textId="77777777" w:rsidTr="008C2250">
        <w:trPr>
          <w:trHeight w:val="455"/>
          <w:ins w:id="494" w:author="Shi Mengtao" w:date="2019-01-15T10:36:00Z"/>
        </w:trPr>
        <w:tc>
          <w:tcPr>
            <w:tcW w:w="1555" w:type="dxa"/>
            <w:shd w:val="clear" w:color="auto" w:fill="auto"/>
          </w:tcPr>
          <w:p w14:paraId="06992E72" w14:textId="3BBE5742" w:rsidR="008C2250" w:rsidRDefault="008C2250" w:rsidP="008C2250">
            <w:pPr>
              <w:jc w:val="center"/>
              <w:rPr>
                <w:ins w:id="495" w:author="Shi Mengtao" w:date="2019-01-15T10:36:00Z"/>
                <w:bCs/>
                <w:color w:val="000000"/>
                <w:sz w:val="18"/>
              </w:rPr>
            </w:pPr>
            <w:ins w:id="496" w:author="Shi Mengtao" w:date="2019-01-15T10:37:00Z">
              <w:r>
                <w:rPr>
                  <w:rFonts w:hint="eastAsia"/>
                  <w:bCs/>
                  <w:color w:val="000000"/>
                  <w:sz w:val="18"/>
                </w:rPr>
                <w:t>问题反馈信息</w:t>
              </w:r>
            </w:ins>
          </w:p>
        </w:tc>
        <w:tc>
          <w:tcPr>
            <w:tcW w:w="1984" w:type="dxa"/>
            <w:shd w:val="clear" w:color="auto" w:fill="auto"/>
          </w:tcPr>
          <w:p w14:paraId="3D978842" w14:textId="2FE6461C" w:rsidR="008C2250" w:rsidRDefault="004674D6" w:rsidP="008C2250">
            <w:pPr>
              <w:jc w:val="center"/>
              <w:rPr>
                <w:ins w:id="497" w:author="Shi Mengtao" w:date="2019-01-15T10:36:00Z"/>
                <w:bCs/>
                <w:color w:val="000000"/>
                <w:sz w:val="18"/>
              </w:rPr>
            </w:pPr>
            <w:ins w:id="498" w:author="Shi Mengtao" w:date="2019-01-15T10:41:00Z">
              <w:r>
                <w:rPr>
                  <w:rFonts w:hint="eastAsia"/>
                  <w:bCs/>
                  <w:color w:val="000000"/>
                  <w:sz w:val="18"/>
                </w:rPr>
                <w:t>管理员在使用系统过程当中进行反馈的具体信息</w:t>
              </w:r>
            </w:ins>
          </w:p>
        </w:tc>
        <w:tc>
          <w:tcPr>
            <w:tcW w:w="1418" w:type="dxa"/>
            <w:shd w:val="clear" w:color="auto" w:fill="auto"/>
          </w:tcPr>
          <w:p w14:paraId="79531FFD" w14:textId="7F3EE8AB" w:rsidR="008C2250" w:rsidRDefault="004674D6" w:rsidP="008C2250">
            <w:pPr>
              <w:jc w:val="center"/>
              <w:rPr>
                <w:ins w:id="499" w:author="Shi Mengtao" w:date="2019-01-15T10:36:00Z"/>
                <w:bCs/>
                <w:color w:val="000000"/>
                <w:sz w:val="18"/>
              </w:rPr>
            </w:pPr>
            <w:ins w:id="500" w:author="Shi Mengtao" w:date="2019-01-15T10:38:00Z">
              <w:r>
                <w:rPr>
                  <w:rFonts w:hint="eastAsia"/>
                  <w:bCs/>
                  <w:color w:val="000000"/>
                  <w:sz w:val="18"/>
                </w:rPr>
                <w:t>管理员</w:t>
              </w:r>
            </w:ins>
          </w:p>
        </w:tc>
        <w:tc>
          <w:tcPr>
            <w:tcW w:w="1417" w:type="dxa"/>
            <w:shd w:val="clear" w:color="auto" w:fill="auto"/>
          </w:tcPr>
          <w:p w14:paraId="04FF16A3" w14:textId="2AAF40CE" w:rsidR="008C2250" w:rsidRDefault="004674D6" w:rsidP="008C2250">
            <w:pPr>
              <w:jc w:val="center"/>
              <w:rPr>
                <w:ins w:id="501" w:author="Shi Mengtao" w:date="2019-01-15T10:36:00Z"/>
                <w:bCs/>
                <w:color w:val="000000"/>
                <w:sz w:val="18"/>
              </w:rPr>
            </w:pPr>
            <w:ins w:id="502" w:author="Shi Mengtao" w:date="2019-01-15T10:38:00Z">
              <w:r>
                <w:rPr>
                  <w:rFonts w:hint="eastAsia"/>
                  <w:bCs/>
                  <w:color w:val="000000"/>
                  <w:sz w:val="18"/>
                </w:rPr>
                <w:t>系统、</w:t>
              </w:r>
            </w:ins>
            <w:ins w:id="503" w:author="Shi Mengtao" w:date="2019-01-15T10:39:00Z">
              <w:r>
                <w:rPr>
                  <w:rFonts w:hint="eastAsia"/>
                  <w:bCs/>
                  <w:color w:val="000000"/>
                  <w:sz w:val="18"/>
                </w:rPr>
                <w:t>运营商</w:t>
              </w:r>
            </w:ins>
          </w:p>
        </w:tc>
        <w:tc>
          <w:tcPr>
            <w:tcW w:w="1843" w:type="dxa"/>
            <w:shd w:val="clear" w:color="auto" w:fill="auto"/>
          </w:tcPr>
          <w:p w14:paraId="49142A14" w14:textId="58258894" w:rsidR="008C2250" w:rsidRDefault="008C2250" w:rsidP="008C2250">
            <w:pPr>
              <w:jc w:val="center"/>
              <w:rPr>
                <w:ins w:id="504" w:author="Shi Mengtao" w:date="2019-01-15T10:36:00Z"/>
                <w:bCs/>
                <w:color w:val="000000"/>
                <w:sz w:val="18"/>
              </w:rPr>
            </w:pPr>
            <w:ins w:id="505" w:author="Shi Mengtao" w:date="2019-01-15T10:37:00Z">
              <w:r>
                <w:rPr>
                  <w:rFonts w:hint="eastAsia"/>
                  <w:bCs/>
                  <w:color w:val="000000"/>
                  <w:sz w:val="18"/>
                </w:rPr>
                <w:t>C</w:t>
              </w:r>
              <w:r>
                <w:rPr>
                  <w:bCs/>
                  <w:color w:val="000000"/>
                  <w:sz w:val="18"/>
                </w:rPr>
                <w:t>L1-CL2</w:t>
              </w:r>
            </w:ins>
          </w:p>
        </w:tc>
      </w:tr>
      <w:tr w:rsidR="004674D6" w:rsidRPr="00795F84" w14:paraId="67D01E96" w14:textId="77777777" w:rsidTr="008C2250">
        <w:trPr>
          <w:trHeight w:val="455"/>
          <w:ins w:id="506" w:author="Shi Mengtao" w:date="2019-01-15T10:36:00Z"/>
        </w:trPr>
        <w:tc>
          <w:tcPr>
            <w:tcW w:w="1555" w:type="dxa"/>
            <w:shd w:val="clear" w:color="auto" w:fill="auto"/>
          </w:tcPr>
          <w:p w14:paraId="50DDFD3D" w14:textId="54159D25" w:rsidR="004674D6" w:rsidRDefault="004674D6" w:rsidP="004674D6">
            <w:pPr>
              <w:jc w:val="center"/>
              <w:rPr>
                <w:ins w:id="507" w:author="Shi Mengtao" w:date="2019-01-15T10:36:00Z"/>
                <w:bCs/>
                <w:color w:val="000000"/>
                <w:sz w:val="18"/>
              </w:rPr>
            </w:pPr>
            <w:ins w:id="508" w:author="Shi Mengtao" w:date="2019-01-15T10:37:00Z">
              <w:r>
                <w:rPr>
                  <w:rFonts w:hint="eastAsia"/>
                  <w:bCs/>
                  <w:color w:val="000000"/>
                  <w:sz w:val="18"/>
                </w:rPr>
                <w:t>帮助条目</w:t>
              </w:r>
            </w:ins>
          </w:p>
        </w:tc>
        <w:tc>
          <w:tcPr>
            <w:tcW w:w="1984" w:type="dxa"/>
            <w:shd w:val="clear" w:color="auto" w:fill="auto"/>
          </w:tcPr>
          <w:p w14:paraId="6F48DB02" w14:textId="0C6F3DEA" w:rsidR="004674D6" w:rsidRDefault="004674D6" w:rsidP="004674D6">
            <w:pPr>
              <w:jc w:val="center"/>
              <w:rPr>
                <w:ins w:id="509" w:author="Shi Mengtao" w:date="2019-01-15T10:36:00Z"/>
                <w:bCs/>
                <w:color w:val="000000"/>
                <w:sz w:val="18"/>
              </w:rPr>
            </w:pPr>
            <w:ins w:id="510" w:author="Shi Mengtao" w:date="2019-01-15T10:42:00Z">
              <w:r>
                <w:rPr>
                  <w:rFonts w:hint="eastAsia"/>
                  <w:bCs/>
                  <w:color w:val="000000"/>
                  <w:sz w:val="18"/>
                </w:rPr>
                <w:t>后台管理系统</w:t>
              </w:r>
              <w:r w:rsidRPr="004674D6">
                <w:rPr>
                  <w:rFonts w:hint="eastAsia"/>
                  <w:bCs/>
                  <w:color w:val="000000"/>
                  <w:sz w:val="18"/>
                  <w:rPrChange w:id="511" w:author="Shi Mengtao" w:date="2019-01-15T10:4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的帮助选项，帮助管理员快速访问</w:t>
              </w:r>
            </w:ins>
          </w:p>
        </w:tc>
        <w:tc>
          <w:tcPr>
            <w:tcW w:w="1418" w:type="dxa"/>
            <w:shd w:val="clear" w:color="auto" w:fill="auto"/>
          </w:tcPr>
          <w:p w14:paraId="5906D15D" w14:textId="31C3B2A5" w:rsidR="004674D6" w:rsidRDefault="004674D6" w:rsidP="004674D6">
            <w:pPr>
              <w:jc w:val="center"/>
              <w:rPr>
                <w:ins w:id="512" w:author="Shi Mengtao" w:date="2019-01-15T10:36:00Z"/>
                <w:bCs/>
                <w:color w:val="000000"/>
                <w:sz w:val="18"/>
              </w:rPr>
            </w:pPr>
            <w:ins w:id="513" w:author="Shi Mengtao" w:date="2019-01-15T10:39:00Z">
              <w:r>
                <w:rPr>
                  <w:rFonts w:hint="eastAsia"/>
                  <w:bCs/>
                  <w:color w:val="000000"/>
                  <w:sz w:val="18"/>
                </w:rPr>
                <w:t>系统</w:t>
              </w:r>
            </w:ins>
          </w:p>
        </w:tc>
        <w:tc>
          <w:tcPr>
            <w:tcW w:w="1417" w:type="dxa"/>
            <w:shd w:val="clear" w:color="auto" w:fill="auto"/>
          </w:tcPr>
          <w:p w14:paraId="759ABD84" w14:textId="3BA92CFF" w:rsidR="004674D6" w:rsidRDefault="004674D6" w:rsidP="004674D6">
            <w:pPr>
              <w:jc w:val="center"/>
              <w:rPr>
                <w:ins w:id="514" w:author="Shi Mengtao" w:date="2019-01-15T10:36:00Z"/>
                <w:bCs/>
                <w:color w:val="000000"/>
                <w:sz w:val="18"/>
              </w:rPr>
            </w:pPr>
            <w:ins w:id="515" w:author="Shi Mengtao" w:date="2019-01-15T10:39:00Z">
              <w:r>
                <w:rPr>
                  <w:rFonts w:hint="eastAsia"/>
                  <w:bCs/>
                  <w:color w:val="000000"/>
                  <w:sz w:val="18"/>
                </w:rPr>
                <w:t>管理员</w:t>
              </w:r>
            </w:ins>
          </w:p>
        </w:tc>
        <w:tc>
          <w:tcPr>
            <w:tcW w:w="1843" w:type="dxa"/>
            <w:shd w:val="clear" w:color="auto" w:fill="auto"/>
          </w:tcPr>
          <w:p w14:paraId="4C655DE6" w14:textId="3DA2E4AD" w:rsidR="004674D6" w:rsidRDefault="004674D6" w:rsidP="004674D6">
            <w:pPr>
              <w:jc w:val="center"/>
              <w:rPr>
                <w:ins w:id="516" w:author="Shi Mengtao" w:date="2019-01-15T10:36:00Z"/>
                <w:bCs/>
                <w:color w:val="000000"/>
                <w:sz w:val="18"/>
              </w:rPr>
            </w:pPr>
            <w:ins w:id="517" w:author="Shi Mengtao" w:date="2019-01-15T10:37:00Z">
              <w:r>
                <w:rPr>
                  <w:rFonts w:hint="eastAsia"/>
                  <w:bCs/>
                  <w:color w:val="000000"/>
                  <w:sz w:val="18"/>
                </w:rPr>
                <w:t>C</w:t>
              </w:r>
              <w:r>
                <w:rPr>
                  <w:bCs/>
                  <w:color w:val="000000"/>
                  <w:sz w:val="18"/>
                </w:rPr>
                <w:t>M1</w:t>
              </w:r>
            </w:ins>
          </w:p>
        </w:tc>
      </w:tr>
      <w:tr w:rsidR="004674D6" w:rsidRPr="00795F84" w14:paraId="598F9CB7" w14:textId="77777777" w:rsidTr="008C2250">
        <w:trPr>
          <w:trHeight w:val="455"/>
          <w:ins w:id="518" w:author="Shi Mengtao" w:date="2019-01-15T10:36:00Z"/>
        </w:trPr>
        <w:tc>
          <w:tcPr>
            <w:tcW w:w="1555" w:type="dxa"/>
            <w:shd w:val="clear" w:color="auto" w:fill="auto"/>
          </w:tcPr>
          <w:p w14:paraId="039AB4C3" w14:textId="43E7DC50" w:rsidR="004674D6" w:rsidRDefault="004674D6" w:rsidP="004674D6">
            <w:pPr>
              <w:jc w:val="center"/>
              <w:rPr>
                <w:ins w:id="519" w:author="Shi Mengtao" w:date="2019-01-15T10:36:00Z"/>
                <w:bCs/>
                <w:color w:val="000000"/>
                <w:sz w:val="18"/>
              </w:rPr>
            </w:pPr>
            <w:ins w:id="520" w:author="Shi Mengtao" w:date="2019-01-15T10:37:00Z">
              <w:r>
                <w:rPr>
                  <w:rFonts w:hint="eastAsia"/>
                  <w:bCs/>
                  <w:color w:val="000000"/>
                  <w:sz w:val="18"/>
                </w:rPr>
                <w:t>帮助条目详情</w:t>
              </w:r>
            </w:ins>
          </w:p>
        </w:tc>
        <w:tc>
          <w:tcPr>
            <w:tcW w:w="1984" w:type="dxa"/>
            <w:shd w:val="clear" w:color="auto" w:fill="auto"/>
          </w:tcPr>
          <w:p w14:paraId="61155662" w14:textId="505B4F46" w:rsidR="004674D6" w:rsidRDefault="004674D6" w:rsidP="004674D6">
            <w:pPr>
              <w:jc w:val="center"/>
              <w:rPr>
                <w:ins w:id="521" w:author="Shi Mengtao" w:date="2019-01-15T10:36:00Z"/>
                <w:bCs/>
                <w:color w:val="000000"/>
                <w:sz w:val="18"/>
              </w:rPr>
            </w:pPr>
            <w:ins w:id="522" w:author="Shi Mengtao" w:date="2019-01-15T10:42:00Z">
              <w:r>
                <w:rPr>
                  <w:rFonts w:hint="eastAsia"/>
                  <w:bCs/>
                  <w:color w:val="000000"/>
                  <w:sz w:val="18"/>
                </w:rPr>
                <w:t>后台管理系统</w:t>
              </w:r>
              <w:r w:rsidRPr="004674D6">
                <w:rPr>
                  <w:rFonts w:hint="eastAsia"/>
                  <w:bCs/>
                  <w:color w:val="000000"/>
                  <w:sz w:val="18"/>
                  <w:rPrChange w:id="523" w:author="Shi Mengtao" w:date="2019-01-15T10:4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的帮助详情</w:t>
              </w:r>
            </w:ins>
          </w:p>
        </w:tc>
        <w:tc>
          <w:tcPr>
            <w:tcW w:w="1418" w:type="dxa"/>
            <w:shd w:val="clear" w:color="auto" w:fill="auto"/>
          </w:tcPr>
          <w:p w14:paraId="0A9FDAA0" w14:textId="4EDE7C1E" w:rsidR="004674D6" w:rsidRDefault="004674D6" w:rsidP="004674D6">
            <w:pPr>
              <w:jc w:val="center"/>
              <w:rPr>
                <w:ins w:id="524" w:author="Shi Mengtao" w:date="2019-01-15T10:36:00Z"/>
                <w:bCs/>
                <w:color w:val="000000"/>
                <w:sz w:val="18"/>
              </w:rPr>
            </w:pPr>
            <w:ins w:id="525" w:author="Shi Mengtao" w:date="2019-01-15T10:39:00Z">
              <w:r>
                <w:rPr>
                  <w:rFonts w:hint="eastAsia"/>
                  <w:bCs/>
                  <w:color w:val="000000"/>
                  <w:sz w:val="18"/>
                </w:rPr>
                <w:t>系统</w:t>
              </w:r>
            </w:ins>
          </w:p>
        </w:tc>
        <w:tc>
          <w:tcPr>
            <w:tcW w:w="1417" w:type="dxa"/>
            <w:shd w:val="clear" w:color="auto" w:fill="auto"/>
          </w:tcPr>
          <w:p w14:paraId="3192EA9E" w14:textId="484C6E54" w:rsidR="004674D6" w:rsidRDefault="004674D6" w:rsidP="004674D6">
            <w:pPr>
              <w:jc w:val="center"/>
              <w:rPr>
                <w:ins w:id="526" w:author="Shi Mengtao" w:date="2019-01-15T10:36:00Z"/>
                <w:bCs/>
                <w:color w:val="000000"/>
                <w:sz w:val="18"/>
              </w:rPr>
            </w:pPr>
            <w:ins w:id="527" w:author="Shi Mengtao" w:date="2019-01-15T10:39:00Z">
              <w:r>
                <w:rPr>
                  <w:rFonts w:hint="eastAsia"/>
                  <w:bCs/>
                  <w:color w:val="000000"/>
                  <w:sz w:val="18"/>
                </w:rPr>
                <w:t>管理员</w:t>
              </w:r>
            </w:ins>
          </w:p>
        </w:tc>
        <w:tc>
          <w:tcPr>
            <w:tcW w:w="1843" w:type="dxa"/>
            <w:shd w:val="clear" w:color="auto" w:fill="auto"/>
          </w:tcPr>
          <w:p w14:paraId="6C3F759B" w14:textId="39ACA3C7" w:rsidR="004674D6" w:rsidRDefault="004674D6" w:rsidP="004674D6">
            <w:pPr>
              <w:jc w:val="center"/>
              <w:rPr>
                <w:ins w:id="528" w:author="Shi Mengtao" w:date="2019-01-15T10:36:00Z"/>
                <w:bCs/>
                <w:color w:val="000000"/>
                <w:sz w:val="18"/>
              </w:rPr>
            </w:pPr>
            <w:ins w:id="529" w:author="Shi Mengtao" w:date="2019-01-15T10:37:00Z">
              <w:r>
                <w:rPr>
                  <w:rFonts w:hint="eastAsia"/>
                  <w:bCs/>
                  <w:color w:val="000000"/>
                  <w:sz w:val="18"/>
                </w:rPr>
                <w:t>C</w:t>
              </w:r>
              <w:r>
                <w:rPr>
                  <w:bCs/>
                  <w:color w:val="000000"/>
                  <w:sz w:val="18"/>
                </w:rPr>
                <w:t>N1</w:t>
              </w:r>
            </w:ins>
          </w:p>
        </w:tc>
      </w:tr>
      <w:tr w:rsidR="004674D6" w:rsidRPr="00795F84" w14:paraId="4FD744B0" w14:textId="77777777" w:rsidTr="008C2250">
        <w:trPr>
          <w:trHeight w:val="455"/>
          <w:ins w:id="530" w:author="Shi Mengtao" w:date="2019-01-15T10:36:00Z"/>
        </w:trPr>
        <w:tc>
          <w:tcPr>
            <w:tcW w:w="1555" w:type="dxa"/>
            <w:shd w:val="clear" w:color="auto" w:fill="auto"/>
          </w:tcPr>
          <w:p w14:paraId="6E8DE8F6" w14:textId="60B4CBDA" w:rsidR="004674D6" w:rsidRDefault="004674D6" w:rsidP="004674D6">
            <w:pPr>
              <w:jc w:val="center"/>
              <w:rPr>
                <w:ins w:id="531" w:author="Shi Mengtao" w:date="2019-01-15T10:36:00Z"/>
                <w:bCs/>
                <w:color w:val="000000"/>
                <w:sz w:val="18"/>
              </w:rPr>
            </w:pPr>
            <w:ins w:id="532" w:author="Shi Mengtao" w:date="2019-01-15T10:37:00Z">
              <w:r>
                <w:rPr>
                  <w:rFonts w:hint="eastAsia"/>
                  <w:bCs/>
                  <w:color w:val="000000"/>
                  <w:sz w:val="18"/>
                </w:rPr>
                <w:t>操作日志信息</w:t>
              </w:r>
            </w:ins>
          </w:p>
        </w:tc>
        <w:tc>
          <w:tcPr>
            <w:tcW w:w="1984" w:type="dxa"/>
            <w:shd w:val="clear" w:color="auto" w:fill="auto"/>
          </w:tcPr>
          <w:p w14:paraId="552F0B7E" w14:textId="2E675D25" w:rsidR="004674D6" w:rsidRDefault="004674D6" w:rsidP="004674D6">
            <w:pPr>
              <w:jc w:val="center"/>
              <w:rPr>
                <w:ins w:id="533" w:author="Shi Mengtao" w:date="2019-01-15T10:36:00Z"/>
                <w:bCs/>
                <w:color w:val="000000"/>
                <w:sz w:val="18"/>
              </w:rPr>
            </w:pPr>
            <w:ins w:id="534" w:author="Shi Mengtao" w:date="2019-01-15T10:42:00Z">
              <w:r>
                <w:rPr>
                  <w:rFonts w:hint="eastAsia"/>
                  <w:bCs/>
                  <w:color w:val="000000"/>
                  <w:sz w:val="18"/>
                </w:rPr>
                <w:t>管理员在系统中留下的操作日志</w:t>
              </w:r>
            </w:ins>
            <w:ins w:id="535" w:author="Shi Mengtao" w:date="2019-01-15T10:43:00Z">
              <w:r>
                <w:rPr>
                  <w:rFonts w:hint="eastAsia"/>
                  <w:bCs/>
                  <w:color w:val="000000"/>
                  <w:sz w:val="18"/>
                </w:rPr>
                <w:t>信息</w:t>
              </w:r>
            </w:ins>
          </w:p>
        </w:tc>
        <w:tc>
          <w:tcPr>
            <w:tcW w:w="1418" w:type="dxa"/>
            <w:shd w:val="clear" w:color="auto" w:fill="auto"/>
          </w:tcPr>
          <w:p w14:paraId="08D8D0CC" w14:textId="0EA77814" w:rsidR="004674D6" w:rsidRDefault="004674D6" w:rsidP="004674D6">
            <w:pPr>
              <w:jc w:val="center"/>
              <w:rPr>
                <w:ins w:id="536" w:author="Shi Mengtao" w:date="2019-01-15T10:36:00Z"/>
                <w:bCs/>
                <w:color w:val="000000"/>
                <w:sz w:val="18"/>
              </w:rPr>
            </w:pPr>
            <w:ins w:id="537" w:author="Shi Mengtao" w:date="2019-01-15T10:39:00Z">
              <w:r>
                <w:rPr>
                  <w:rFonts w:hint="eastAsia"/>
                  <w:bCs/>
                  <w:color w:val="000000"/>
                  <w:sz w:val="18"/>
                </w:rPr>
                <w:t>系统</w:t>
              </w:r>
            </w:ins>
          </w:p>
        </w:tc>
        <w:tc>
          <w:tcPr>
            <w:tcW w:w="1417" w:type="dxa"/>
            <w:shd w:val="clear" w:color="auto" w:fill="auto"/>
          </w:tcPr>
          <w:p w14:paraId="00CEC46E" w14:textId="49B66258" w:rsidR="004674D6" w:rsidRDefault="004674D6" w:rsidP="004674D6">
            <w:pPr>
              <w:jc w:val="center"/>
              <w:rPr>
                <w:ins w:id="538" w:author="Shi Mengtao" w:date="2019-01-15T10:36:00Z"/>
                <w:bCs/>
                <w:color w:val="000000"/>
                <w:sz w:val="18"/>
              </w:rPr>
            </w:pPr>
            <w:ins w:id="539" w:author="Shi Mengtao" w:date="2019-01-15T10:39:00Z">
              <w:r>
                <w:rPr>
                  <w:rFonts w:hint="eastAsia"/>
                  <w:bCs/>
                  <w:color w:val="000000"/>
                  <w:sz w:val="18"/>
                </w:rPr>
                <w:t>管理员</w:t>
              </w:r>
            </w:ins>
          </w:p>
        </w:tc>
        <w:tc>
          <w:tcPr>
            <w:tcW w:w="1843" w:type="dxa"/>
            <w:shd w:val="clear" w:color="auto" w:fill="auto"/>
          </w:tcPr>
          <w:p w14:paraId="17526AC8" w14:textId="3F5491DA" w:rsidR="004674D6" w:rsidRDefault="004674D6" w:rsidP="004674D6">
            <w:pPr>
              <w:jc w:val="center"/>
              <w:rPr>
                <w:ins w:id="540" w:author="Shi Mengtao" w:date="2019-01-15T10:36:00Z"/>
                <w:bCs/>
                <w:color w:val="000000"/>
                <w:sz w:val="18"/>
              </w:rPr>
            </w:pPr>
            <w:ins w:id="541" w:author="Shi Mengtao" w:date="2019-01-15T10:38:00Z">
              <w:r>
                <w:rPr>
                  <w:rFonts w:hint="eastAsia"/>
                  <w:bCs/>
                  <w:color w:val="000000"/>
                  <w:sz w:val="18"/>
                </w:rPr>
                <w:t>C</w:t>
              </w:r>
              <w:r>
                <w:rPr>
                  <w:bCs/>
                  <w:color w:val="000000"/>
                  <w:sz w:val="18"/>
                </w:rPr>
                <w:t>O1-CO2</w:t>
              </w:r>
            </w:ins>
          </w:p>
        </w:tc>
      </w:tr>
      <w:tr w:rsidR="004674D6" w:rsidRPr="00795F84" w14:paraId="4AD662DF" w14:textId="77777777" w:rsidTr="008C2250">
        <w:trPr>
          <w:trHeight w:val="455"/>
          <w:ins w:id="542" w:author="Shi Mengtao" w:date="2019-01-15T10:36:00Z"/>
        </w:trPr>
        <w:tc>
          <w:tcPr>
            <w:tcW w:w="1555" w:type="dxa"/>
            <w:shd w:val="clear" w:color="auto" w:fill="auto"/>
          </w:tcPr>
          <w:p w14:paraId="0103A1E3" w14:textId="518528DB" w:rsidR="004674D6" w:rsidRDefault="004674D6" w:rsidP="004674D6">
            <w:pPr>
              <w:jc w:val="center"/>
              <w:rPr>
                <w:ins w:id="543" w:author="Shi Mengtao" w:date="2019-01-15T10:36:00Z"/>
                <w:bCs/>
                <w:color w:val="000000"/>
                <w:sz w:val="18"/>
              </w:rPr>
            </w:pPr>
            <w:ins w:id="544" w:author="Shi Mengtao" w:date="2019-01-15T10:37:00Z">
              <w:r>
                <w:rPr>
                  <w:rFonts w:hint="eastAsia"/>
                  <w:bCs/>
                  <w:color w:val="000000"/>
                  <w:sz w:val="18"/>
                </w:rPr>
                <w:t>系统</w:t>
              </w:r>
            </w:ins>
            <w:ins w:id="545" w:author="Shi Mengtao" w:date="2019-01-15T10:38:00Z">
              <w:r>
                <w:rPr>
                  <w:rFonts w:hint="eastAsia"/>
                  <w:bCs/>
                  <w:color w:val="000000"/>
                  <w:sz w:val="18"/>
                </w:rPr>
                <w:t>版本信息</w:t>
              </w:r>
            </w:ins>
          </w:p>
        </w:tc>
        <w:tc>
          <w:tcPr>
            <w:tcW w:w="1984" w:type="dxa"/>
            <w:shd w:val="clear" w:color="auto" w:fill="auto"/>
          </w:tcPr>
          <w:p w14:paraId="03661F37" w14:textId="2FC55611" w:rsidR="004674D6" w:rsidRDefault="004674D6" w:rsidP="004674D6">
            <w:pPr>
              <w:jc w:val="center"/>
              <w:rPr>
                <w:ins w:id="546" w:author="Shi Mengtao" w:date="2019-01-15T10:36:00Z"/>
                <w:bCs/>
                <w:color w:val="000000"/>
                <w:sz w:val="18"/>
              </w:rPr>
            </w:pPr>
            <w:ins w:id="547" w:author="Shi Mengtao" w:date="2019-01-15T10:42:00Z">
              <w:r>
                <w:rPr>
                  <w:rFonts w:hint="eastAsia"/>
                  <w:bCs/>
                  <w:color w:val="000000"/>
                  <w:sz w:val="18"/>
                </w:rPr>
                <w:t>系统当前的版本信息</w:t>
              </w:r>
            </w:ins>
          </w:p>
        </w:tc>
        <w:tc>
          <w:tcPr>
            <w:tcW w:w="1418" w:type="dxa"/>
            <w:shd w:val="clear" w:color="auto" w:fill="auto"/>
          </w:tcPr>
          <w:p w14:paraId="7FC838BA" w14:textId="1AFDE24E" w:rsidR="004674D6" w:rsidRDefault="004674D6" w:rsidP="004674D6">
            <w:pPr>
              <w:jc w:val="center"/>
              <w:rPr>
                <w:ins w:id="548" w:author="Shi Mengtao" w:date="2019-01-15T10:36:00Z"/>
                <w:bCs/>
                <w:color w:val="000000"/>
                <w:sz w:val="18"/>
              </w:rPr>
            </w:pPr>
            <w:ins w:id="549" w:author="Shi Mengtao" w:date="2019-01-15T10:39:00Z">
              <w:r>
                <w:rPr>
                  <w:rFonts w:hint="eastAsia"/>
                  <w:bCs/>
                  <w:color w:val="000000"/>
                  <w:sz w:val="18"/>
                </w:rPr>
                <w:t>系统</w:t>
              </w:r>
            </w:ins>
          </w:p>
        </w:tc>
        <w:tc>
          <w:tcPr>
            <w:tcW w:w="1417" w:type="dxa"/>
            <w:shd w:val="clear" w:color="auto" w:fill="auto"/>
          </w:tcPr>
          <w:p w14:paraId="3F35224D" w14:textId="18DF8F59" w:rsidR="004674D6" w:rsidRDefault="004674D6" w:rsidP="004674D6">
            <w:pPr>
              <w:jc w:val="center"/>
              <w:rPr>
                <w:ins w:id="550" w:author="Shi Mengtao" w:date="2019-01-15T10:36:00Z"/>
                <w:bCs/>
                <w:color w:val="000000"/>
                <w:sz w:val="18"/>
              </w:rPr>
            </w:pPr>
            <w:ins w:id="551" w:author="Shi Mengtao" w:date="2019-01-15T10:39:00Z">
              <w:r>
                <w:rPr>
                  <w:rFonts w:hint="eastAsia"/>
                  <w:bCs/>
                  <w:color w:val="000000"/>
                  <w:sz w:val="18"/>
                </w:rPr>
                <w:t>管理员</w:t>
              </w:r>
            </w:ins>
          </w:p>
        </w:tc>
        <w:tc>
          <w:tcPr>
            <w:tcW w:w="1843" w:type="dxa"/>
            <w:shd w:val="clear" w:color="auto" w:fill="auto"/>
          </w:tcPr>
          <w:p w14:paraId="7471BFC2" w14:textId="11BA4C9C" w:rsidR="004674D6" w:rsidRDefault="004674D6" w:rsidP="004674D6">
            <w:pPr>
              <w:jc w:val="center"/>
              <w:rPr>
                <w:ins w:id="552" w:author="Shi Mengtao" w:date="2019-01-15T10:36:00Z"/>
                <w:bCs/>
                <w:color w:val="000000"/>
                <w:sz w:val="18"/>
              </w:rPr>
            </w:pPr>
            <w:ins w:id="553" w:author="Shi Mengtao" w:date="2019-01-15T10:38:00Z">
              <w:r>
                <w:rPr>
                  <w:rFonts w:hint="eastAsia"/>
                  <w:bCs/>
                  <w:color w:val="000000"/>
                  <w:sz w:val="18"/>
                </w:rPr>
                <w:t>C</w:t>
              </w:r>
              <w:r>
                <w:rPr>
                  <w:bCs/>
                  <w:color w:val="000000"/>
                  <w:sz w:val="18"/>
                </w:rPr>
                <w:t>P1-CP3</w:t>
              </w:r>
            </w:ins>
          </w:p>
        </w:tc>
      </w:tr>
    </w:tbl>
    <w:p w14:paraId="4CF45912" w14:textId="5509E187" w:rsidR="004674D6" w:rsidRDefault="004674D6">
      <w:pPr>
        <w:jc w:val="left"/>
        <w:rPr>
          <w:ins w:id="554" w:author="Shi Mengtao" w:date="2019-01-15T10:43:00Z"/>
        </w:rPr>
        <w:pPrChange w:id="555" w:author="Shi Mengtao" w:date="2019-01-15T10:43:00Z">
          <w:pPr>
            <w:jc w:val="center"/>
          </w:pPr>
        </w:pPrChange>
      </w:pPr>
      <w:bookmarkStart w:id="556" w:name="_Toc535184663"/>
    </w:p>
    <w:p w14:paraId="0CFE0AFB" w14:textId="77777777" w:rsidR="004674D6" w:rsidRDefault="004674D6">
      <w:pPr>
        <w:jc w:val="left"/>
        <w:rPr>
          <w:ins w:id="557" w:author="Shi Mengtao" w:date="2019-01-15T10:43:00Z"/>
        </w:rPr>
        <w:pPrChange w:id="558" w:author="Shi Mengtao" w:date="2019-01-15T10:43:00Z">
          <w:pPr>
            <w:pStyle w:val="1"/>
            <w:jc w:val="center"/>
          </w:pPr>
        </w:pPrChange>
      </w:pPr>
    </w:p>
    <w:p w14:paraId="096C4524" w14:textId="4E6D2A15" w:rsidR="00224A40" w:rsidRDefault="00224A40" w:rsidP="00224A40">
      <w:pPr>
        <w:pStyle w:val="1"/>
        <w:jc w:val="center"/>
        <w:rPr>
          <w:ins w:id="559" w:author="Shi Mengtao" w:date="2019-01-15T08:16:00Z"/>
        </w:rPr>
      </w:pPr>
      <w:bookmarkStart w:id="560" w:name="_Toc535312362"/>
      <w:ins w:id="561" w:author="Shi Mengtao" w:date="2019-01-15T08:16:00Z">
        <w:r>
          <w:rPr>
            <w:rFonts w:hint="eastAsia"/>
          </w:rPr>
          <w:t>数据项条目</w:t>
        </w:r>
        <w:bookmarkEnd w:id="556"/>
        <w:bookmarkEnd w:id="560"/>
      </w:ins>
    </w:p>
    <w:p w14:paraId="19A51C12" w14:textId="697D94C7" w:rsidR="00224A40" w:rsidRDefault="00224A40">
      <w:pPr>
        <w:pStyle w:val="2"/>
        <w:jc w:val="center"/>
        <w:rPr>
          <w:ins w:id="562" w:author="Shi Mengtao" w:date="2019-01-15T08:16:00Z"/>
        </w:rPr>
        <w:pPrChange w:id="563" w:author="Shi Mengtao" w:date="2019-01-15T08:16:00Z">
          <w:pPr>
            <w:pStyle w:val="2"/>
          </w:pPr>
        </w:pPrChange>
      </w:pPr>
      <w:bookmarkStart w:id="564" w:name="_Toc535312363"/>
      <w:ins w:id="565" w:author="Shi Mengtao" w:date="2019-01-15T08:19:00Z">
        <w:r>
          <w:rPr>
            <w:rFonts w:hint="eastAsia"/>
          </w:rPr>
          <w:t>账号密码登录</w:t>
        </w:r>
      </w:ins>
      <w:bookmarkEnd w:id="564"/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224A40" w:rsidRPr="00795F84" w14:paraId="30EAA944" w14:textId="77777777" w:rsidTr="00224A40">
        <w:trPr>
          <w:trHeight w:val="558"/>
          <w:ins w:id="566" w:author="Shi Mengtao" w:date="2019-01-15T08:16:00Z"/>
        </w:trPr>
        <w:tc>
          <w:tcPr>
            <w:tcW w:w="1271" w:type="dxa"/>
            <w:shd w:val="clear" w:color="auto" w:fill="D9D9D9"/>
          </w:tcPr>
          <w:p w14:paraId="6E329589" w14:textId="77777777" w:rsidR="00224A40" w:rsidRPr="00795F84" w:rsidRDefault="00224A40" w:rsidP="00224A40">
            <w:pPr>
              <w:jc w:val="center"/>
              <w:rPr>
                <w:ins w:id="567" w:author="Shi Mengtao" w:date="2019-01-15T08:16:00Z"/>
                <w:b/>
                <w:bCs/>
                <w:color w:val="000000"/>
                <w:sz w:val="18"/>
              </w:rPr>
            </w:pPr>
            <w:ins w:id="568" w:author="Shi Mengtao" w:date="2019-01-15T08:16:00Z">
              <w:r>
                <w:rPr>
                  <w:rFonts w:hint="eastAsia"/>
                  <w:b/>
                  <w:bCs/>
                  <w:color w:val="000000"/>
                  <w:sz w:val="18"/>
                </w:rPr>
                <w:t>编号</w:t>
              </w:r>
            </w:ins>
          </w:p>
        </w:tc>
        <w:tc>
          <w:tcPr>
            <w:tcW w:w="1701" w:type="dxa"/>
            <w:shd w:val="clear" w:color="auto" w:fill="D9D9D9"/>
          </w:tcPr>
          <w:p w14:paraId="259F8F0C" w14:textId="77777777" w:rsidR="00224A40" w:rsidRPr="00795F84" w:rsidRDefault="00224A40" w:rsidP="00224A40">
            <w:pPr>
              <w:jc w:val="center"/>
              <w:rPr>
                <w:ins w:id="569" w:author="Shi Mengtao" w:date="2019-01-15T08:16:00Z"/>
                <w:b/>
                <w:bCs/>
                <w:color w:val="000000"/>
                <w:sz w:val="18"/>
              </w:rPr>
            </w:pPr>
            <w:ins w:id="570" w:author="Shi Mengtao" w:date="2019-01-15T08:16:00Z">
              <w:r w:rsidRPr="00795F84">
                <w:rPr>
                  <w:rFonts w:hint="eastAsia"/>
                  <w:b/>
                  <w:bCs/>
                  <w:color w:val="000000"/>
                  <w:sz w:val="18"/>
                </w:rPr>
                <w:t>数据元素</w:t>
              </w:r>
              <w:r>
                <w:rPr>
                  <w:rFonts w:hint="eastAsia"/>
                  <w:b/>
                  <w:bCs/>
                  <w:color w:val="000000"/>
                  <w:sz w:val="18"/>
                </w:rPr>
                <w:t>名称</w:t>
              </w:r>
            </w:ins>
          </w:p>
        </w:tc>
        <w:tc>
          <w:tcPr>
            <w:tcW w:w="992" w:type="dxa"/>
            <w:shd w:val="clear" w:color="auto" w:fill="D9D9D9"/>
          </w:tcPr>
          <w:p w14:paraId="753F96F3" w14:textId="77777777" w:rsidR="00224A40" w:rsidRPr="00795F84" w:rsidRDefault="00224A40" w:rsidP="00224A40">
            <w:pPr>
              <w:jc w:val="center"/>
              <w:rPr>
                <w:ins w:id="571" w:author="Shi Mengtao" w:date="2019-01-15T08:16:00Z"/>
                <w:b/>
                <w:bCs/>
                <w:color w:val="000000"/>
                <w:sz w:val="18"/>
              </w:rPr>
            </w:pPr>
            <w:ins w:id="572" w:author="Shi Mengtao" w:date="2019-01-15T08:16:00Z">
              <w:r>
                <w:rPr>
                  <w:rFonts w:hint="eastAsia"/>
                  <w:b/>
                  <w:bCs/>
                  <w:color w:val="000000"/>
                  <w:sz w:val="18"/>
                </w:rPr>
                <w:t>类型</w:t>
              </w:r>
            </w:ins>
          </w:p>
        </w:tc>
        <w:tc>
          <w:tcPr>
            <w:tcW w:w="851" w:type="dxa"/>
            <w:shd w:val="clear" w:color="auto" w:fill="D9D9D9"/>
          </w:tcPr>
          <w:p w14:paraId="238ECF15" w14:textId="77777777" w:rsidR="00224A40" w:rsidRPr="00795F84" w:rsidRDefault="00224A40" w:rsidP="00224A40">
            <w:pPr>
              <w:jc w:val="center"/>
              <w:rPr>
                <w:ins w:id="573" w:author="Shi Mengtao" w:date="2019-01-15T08:16:00Z"/>
                <w:b/>
                <w:bCs/>
                <w:color w:val="000000"/>
                <w:sz w:val="18"/>
              </w:rPr>
            </w:pPr>
            <w:ins w:id="574" w:author="Shi Mengtao" w:date="2019-01-15T08:16:00Z">
              <w:r>
                <w:rPr>
                  <w:rFonts w:hint="eastAsia"/>
                  <w:b/>
                  <w:bCs/>
                  <w:color w:val="000000"/>
                  <w:sz w:val="18"/>
                </w:rPr>
                <w:t>长度</w:t>
              </w:r>
            </w:ins>
          </w:p>
        </w:tc>
        <w:tc>
          <w:tcPr>
            <w:tcW w:w="1559" w:type="dxa"/>
            <w:shd w:val="clear" w:color="auto" w:fill="D9D9D9"/>
          </w:tcPr>
          <w:p w14:paraId="38AB1433" w14:textId="77777777" w:rsidR="00224A40" w:rsidRPr="00795F84" w:rsidRDefault="00224A40" w:rsidP="00224A40">
            <w:pPr>
              <w:jc w:val="center"/>
              <w:rPr>
                <w:ins w:id="575" w:author="Shi Mengtao" w:date="2019-01-15T08:16:00Z"/>
                <w:b/>
                <w:bCs/>
                <w:color w:val="000000"/>
                <w:sz w:val="18"/>
              </w:rPr>
            </w:pPr>
            <w:ins w:id="576" w:author="Shi Mengtao" w:date="2019-01-15T08:16:00Z">
              <w:r>
                <w:rPr>
                  <w:rFonts w:hint="eastAsia"/>
                  <w:b/>
                  <w:bCs/>
                  <w:color w:val="000000"/>
                  <w:sz w:val="18"/>
                </w:rPr>
                <w:t>正则表达式定义</w:t>
              </w:r>
            </w:ins>
          </w:p>
        </w:tc>
        <w:tc>
          <w:tcPr>
            <w:tcW w:w="1843" w:type="dxa"/>
            <w:shd w:val="clear" w:color="auto" w:fill="D9D9D9"/>
          </w:tcPr>
          <w:p w14:paraId="1632AB84" w14:textId="77777777" w:rsidR="00224A40" w:rsidRPr="00795F84" w:rsidRDefault="00224A40" w:rsidP="00224A40">
            <w:pPr>
              <w:jc w:val="center"/>
              <w:rPr>
                <w:ins w:id="577" w:author="Shi Mengtao" w:date="2019-01-15T08:16:00Z"/>
                <w:b/>
                <w:bCs/>
                <w:color w:val="000000"/>
                <w:sz w:val="18"/>
              </w:rPr>
            </w:pPr>
            <w:ins w:id="578" w:author="Shi Mengtao" w:date="2019-01-15T08:16:00Z">
              <w:r>
                <w:rPr>
                  <w:rFonts w:hint="eastAsia"/>
                  <w:b/>
                  <w:bCs/>
                  <w:color w:val="000000"/>
                  <w:sz w:val="18"/>
                </w:rPr>
                <w:t>简述</w:t>
              </w:r>
            </w:ins>
          </w:p>
        </w:tc>
      </w:tr>
      <w:tr w:rsidR="00224A40" w:rsidRPr="006F0296" w14:paraId="25F68935" w14:textId="77777777" w:rsidTr="00224A40">
        <w:trPr>
          <w:trHeight w:val="150"/>
          <w:ins w:id="579" w:author="Shi Mengtao" w:date="2019-01-15T08:16:00Z"/>
        </w:trPr>
        <w:tc>
          <w:tcPr>
            <w:tcW w:w="1271" w:type="dxa"/>
          </w:tcPr>
          <w:p w14:paraId="356C6607" w14:textId="5AE6C560" w:rsidR="00224A40" w:rsidRPr="00A25154" w:rsidRDefault="007D3A2E" w:rsidP="00224A40">
            <w:pPr>
              <w:spacing w:line="240" w:lineRule="auto"/>
              <w:jc w:val="center"/>
              <w:rPr>
                <w:ins w:id="580" w:author="Shi Mengtao" w:date="2019-01-15T08:16:00Z"/>
                <w:sz w:val="18"/>
                <w:szCs w:val="18"/>
                <w:rPrChange w:id="581" w:author="Shi Mengtao" w:date="2019-01-16T09:29:00Z">
                  <w:rPr>
                    <w:ins w:id="582" w:author="Shi Mengtao" w:date="2019-01-15T08:16:00Z"/>
                    <w:sz w:val="20"/>
                    <w:szCs w:val="20"/>
                  </w:rPr>
                </w:rPrChange>
              </w:rPr>
            </w:pPr>
            <w:ins w:id="583" w:author="Shi Mengtao" w:date="2019-01-15T08:35:00Z">
              <w:r w:rsidRPr="00A25154">
                <w:rPr>
                  <w:sz w:val="18"/>
                  <w:szCs w:val="18"/>
                  <w:rPrChange w:id="584" w:author="Shi Mengtao" w:date="2019-01-16T09:29:00Z">
                    <w:rPr>
                      <w:sz w:val="20"/>
                      <w:szCs w:val="20"/>
                    </w:rPr>
                  </w:rPrChange>
                </w:rPr>
                <w:t>BV</w:t>
              </w:r>
            </w:ins>
            <w:ins w:id="585" w:author="Shi Mengtao" w:date="2019-01-15T08:16:00Z">
              <w:r w:rsidR="00224A40" w:rsidRPr="00A25154">
                <w:rPr>
                  <w:rFonts w:hint="eastAsia"/>
                  <w:sz w:val="18"/>
                  <w:szCs w:val="18"/>
                  <w:rPrChange w:id="586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1</w:t>
              </w:r>
            </w:ins>
          </w:p>
        </w:tc>
        <w:tc>
          <w:tcPr>
            <w:tcW w:w="1701" w:type="dxa"/>
            <w:shd w:val="clear" w:color="auto" w:fill="auto"/>
          </w:tcPr>
          <w:p w14:paraId="1A92E998" w14:textId="621813A5" w:rsidR="00224A40" w:rsidRPr="00A25154" w:rsidRDefault="00224A40" w:rsidP="00224A40">
            <w:pPr>
              <w:spacing w:line="240" w:lineRule="auto"/>
              <w:jc w:val="center"/>
              <w:rPr>
                <w:ins w:id="587" w:author="Shi Mengtao" w:date="2019-01-15T08:16:00Z"/>
                <w:sz w:val="18"/>
                <w:szCs w:val="18"/>
                <w:rPrChange w:id="588" w:author="Shi Mengtao" w:date="2019-01-16T09:29:00Z">
                  <w:rPr>
                    <w:ins w:id="589" w:author="Shi Mengtao" w:date="2019-01-15T08:16:00Z"/>
                    <w:sz w:val="20"/>
                    <w:szCs w:val="20"/>
                  </w:rPr>
                </w:rPrChange>
              </w:rPr>
            </w:pPr>
            <w:ins w:id="590" w:author="Shi Mengtao" w:date="2019-01-15T08:20:00Z">
              <w:r w:rsidRPr="00A25154">
                <w:rPr>
                  <w:rFonts w:hint="eastAsia"/>
                  <w:sz w:val="18"/>
                  <w:szCs w:val="18"/>
                  <w:rPrChange w:id="591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账号</w:t>
              </w:r>
            </w:ins>
          </w:p>
        </w:tc>
        <w:tc>
          <w:tcPr>
            <w:tcW w:w="992" w:type="dxa"/>
          </w:tcPr>
          <w:p w14:paraId="111837E6" w14:textId="77777777" w:rsidR="00224A40" w:rsidRPr="00A25154" w:rsidRDefault="00224A40" w:rsidP="00224A40">
            <w:pPr>
              <w:spacing w:line="240" w:lineRule="auto"/>
              <w:jc w:val="center"/>
              <w:rPr>
                <w:ins w:id="592" w:author="Shi Mengtao" w:date="2019-01-15T08:16:00Z"/>
                <w:sz w:val="18"/>
                <w:szCs w:val="18"/>
                <w:rPrChange w:id="593" w:author="Shi Mengtao" w:date="2019-01-16T09:29:00Z">
                  <w:rPr>
                    <w:ins w:id="594" w:author="Shi Mengtao" w:date="2019-01-15T08:16:00Z"/>
                    <w:sz w:val="20"/>
                    <w:szCs w:val="20"/>
                  </w:rPr>
                </w:rPrChange>
              </w:rPr>
            </w:pPr>
            <w:ins w:id="595" w:author="Shi Mengtao" w:date="2019-01-15T08:16:00Z">
              <w:r w:rsidRPr="00A25154">
                <w:rPr>
                  <w:sz w:val="18"/>
                  <w:szCs w:val="18"/>
                  <w:rPrChange w:id="596" w:author="Shi Mengtao" w:date="2019-01-16T09:29:00Z">
                    <w:rPr>
                      <w:sz w:val="20"/>
                      <w:szCs w:val="20"/>
                    </w:rPr>
                  </w:rPrChange>
                </w:rPr>
                <w:t>Varchar</w:t>
              </w:r>
            </w:ins>
          </w:p>
        </w:tc>
        <w:tc>
          <w:tcPr>
            <w:tcW w:w="851" w:type="dxa"/>
          </w:tcPr>
          <w:p w14:paraId="69253790" w14:textId="43F37CF1" w:rsidR="00224A40" w:rsidRPr="00A25154" w:rsidRDefault="00224A40" w:rsidP="00224A40">
            <w:pPr>
              <w:spacing w:line="240" w:lineRule="auto"/>
              <w:jc w:val="center"/>
              <w:rPr>
                <w:ins w:id="597" w:author="Shi Mengtao" w:date="2019-01-15T08:16:00Z"/>
                <w:sz w:val="18"/>
                <w:szCs w:val="18"/>
                <w:rPrChange w:id="598" w:author="Shi Mengtao" w:date="2019-01-16T09:29:00Z">
                  <w:rPr>
                    <w:ins w:id="599" w:author="Shi Mengtao" w:date="2019-01-15T08:16:00Z"/>
                    <w:sz w:val="20"/>
                    <w:szCs w:val="20"/>
                  </w:rPr>
                </w:rPrChange>
              </w:rPr>
            </w:pPr>
            <w:ins w:id="600" w:author="Shi Mengtao" w:date="2019-01-15T08:21:00Z">
              <w:r w:rsidRPr="00A25154">
                <w:rPr>
                  <w:rFonts w:hint="eastAsia"/>
                  <w:sz w:val="18"/>
                  <w:szCs w:val="18"/>
                  <w:rPrChange w:id="601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7</w:t>
              </w:r>
            </w:ins>
          </w:p>
        </w:tc>
        <w:tc>
          <w:tcPr>
            <w:tcW w:w="1559" w:type="dxa"/>
            <w:shd w:val="clear" w:color="auto" w:fill="auto"/>
          </w:tcPr>
          <w:p w14:paraId="53D17451" w14:textId="171108BC" w:rsidR="00224A40" w:rsidRPr="00A25154" w:rsidRDefault="00224A40" w:rsidP="00224A40">
            <w:pPr>
              <w:spacing w:line="240" w:lineRule="auto"/>
              <w:jc w:val="center"/>
              <w:rPr>
                <w:ins w:id="602" w:author="Shi Mengtao" w:date="2019-01-15T08:16:00Z"/>
                <w:sz w:val="18"/>
                <w:szCs w:val="18"/>
                <w:rPrChange w:id="603" w:author="Shi Mengtao" w:date="2019-01-16T09:29:00Z">
                  <w:rPr>
                    <w:ins w:id="604" w:author="Shi Mengtao" w:date="2019-01-15T08:16:00Z"/>
                    <w:sz w:val="20"/>
                    <w:szCs w:val="20"/>
                  </w:rPr>
                </w:rPrChange>
              </w:rPr>
            </w:pPr>
            <w:ins w:id="605" w:author="Shi Mengtao" w:date="2019-01-15T08:16:00Z">
              <w:r w:rsidRPr="00A25154">
                <w:rPr>
                  <w:rFonts w:hint="eastAsia"/>
                  <w:sz w:val="18"/>
                  <w:szCs w:val="18"/>
                  <w:rPrChange w:id="606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</w:ins>
            <w:ins w:id="607" w:author="Shi Mengtao" w:date="2019-01-15T08:23:00Z">
              <w:r w:rsidRPr="00A25154">
                <w:rPr>
                  <w:sz w:val="18"/>
                  <w:szCs w:val="18"/>
                  <w:rPrChange w:id="608" w:author="Shi Mengtao" w:date="2019-01-16T09:29:00Z">
                    <w:rPr>
                      <w:sz w:val="20"/>
                      <w:szCs w:val="20"/>
                    </w:rPr>
                  </w:rPrChange>
                </w:rPr>
                <w:t>\w</w:t>
              </w:r>
            </w:ins>
            <w:ins w:id="609" w:author="Shi Mengtao" w:date="2019-01-15T08:16:00Z">
              <w:r w:rsidRPr="00A25154">
                <w:rPr>
                  <w:sz w:val="18"/>
                  <w:szCs w:val="18"/>
                  <w:rPrChange w:id="610" w:author="Shi Mengtao" w:date="2019-01-16T09:29:00Z">
                    <w:rPr>
                      <w:sz w:val="20"/>
                      <w:szCs w:val="20"/>
                    </w:rPr>
                  </w:rPrChange>
                </w:rPr>
                <w:t>]{</w:t>
              </w:r>
            </w:ins>
            <w:ins w:id="611" w:author="Shi Mengtao" w:date="2019-01-15T08:21:00Z">
              <w:r w:rsidRPr="00A25154">
                <w:rPr>
                  <w:rFonts w:hint="eastAsia"/>
                  <w:sz w:val="18"/>
                  <w:szCs w:val="18"/>
                  <w:rPrChange w:id="612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7</w:t>
              </w:r>
            </w:ins>
            <w:ins w:id="613" w:author="Shi Mengtao" w:date="2019-01-15T08:16:00Z">
              <w:r w:rsidRPr="00A25154">
                <w:rPr>
                  <w:sz w:val="18"/>
                  <w:szCs w:val="18"/>
                  <w:rPrChange w:id="614" w:author="Shi Mengtao" w:date="2019-01-16T09:29:00Z">
                    <w:rPr>
                      <w:sz w:val="20"/>
                      <w:szCs w:val="20"/>
                    </w:rPr>
                  </w:rPrChange>
                </w:rPr>
                <w:t>}</w:t>
              </w:r>
            </w:ins>
          </w:p>
        </w:tc>
        <w:tc>
          <w:tcPr>
            <w:tcW w:w="1843" w:type="dxa"/>
            <w:shd w:val="clear" w:color="auto" w:fill="auto"/>
          </w:tcPr>
          <w:p w14:paraId="25681B92" w14:textId="63229EA6" w:rsidR="00224A40" w:rsidRPr="00A25154" w:rsidRDefault="002300DB" w:rsidP="00224A40">
            <w:pPr>
              <w:spacing w:line="240" w:lineRule="auto"/>
              <w:jc w:val="center"/>
              <w:rPr>
                <w:ins w:id="615" w:author="Shi Mengtao" w:date="2019-01-15T08:16:00Z"/>
                <w:sz w:val="18"/>
                <w:szCs w:val="18"/>
                <w:rPrChange w:id="616" w:author="Shi Mengtao" w:date="2019-01-16T09:29:00Z">
                  <w:rPr>
                    <w:ins w:id="617" w:author="Shi Mengtao" w:date="2019-01-15T08:16:00Z"/>
                    <w:sz w:val="20"/>
                    <w:szCs w:val="20"/>
                  </w:rPr>
                </w:rPrChange>
              </w:rPr>
            </w:pPr>
            <w:ins w:id="618" w:author="Shi Mengtao" w:date="2019-01-15T08:36:00Z">
              <w:r w:rsidRPr="00A25154">
                <w:rPr>
                  <w:rFonts w:hint="eastAsia"/>
                  <w:sz w:val="18"/>
                  <w:szCs w:val="18"/>
                  <w:rPrChange w:id="619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管理员登录系统时所需要的账号</w:t>
              </w:r>
            </w:ins>
          </w:p>
        </w:tc>
      </w:tr>
      <w:tr w:rsidR="00224A40" w:rsidRPr="006F0296" w14:paraId="61A8D78E" w14:textId="77777777" w:rsidTr="00224A40">
        <w:trPr>
          <w:trHeight w:val="150"/>
          <w:ins w:id="620" w:author="Shi Mengtao" w:date="2019-01-15T08:16:00Z"/>
        </w:trPr>
        <w:tc>
          <w:tcPr>
            <w:tcW w:w="1271" w:type="dxa"/>
          </w:tcPr>
          <w:p w14:paraId="7DFA6F92" w14:textId="6119C6C6" w:rsidR="00224A40" w:rsidRPr="00A25154" w:rsidRDefault="007D3A2E" w:rsidP="00224A40">
            <w:pPr>
              <w:spacing w:line="240" w:lineRule="auto"/>
              <w:jc w:val="center"/>
              <w:rPr>
                <w:ins w:id="621" w:author="Shi Mengtao" w:date="2019-01-15T08:16:00Z"/>
                <w:sz w:val="18"/>
                <w:szCs w:val="18"/>
                <w:rPrChange w:id="622" w:author="Shi Mengtao" w:date="2019-01-16T09:29:00Z">
                  <w:rPr>
                    <w:ins w:id="623" w:author="Shi Mengtao" w:date="2019-01-15T08:16:00Z"/>
                    <w:sz w:val="20"/>
                    <w:szCs w:val="20"/>
                  </w:rPr>
                </w:rPrChange>
              </w:rPr>
            </w:pPr>
            <w:ins w:id="624" w:author="Shi Mengtao" w:date="2019-01-15T08:35:00Z">
              <w:r w:rsidRPr="00A25154">
                <w:rPr>
                  <w:sz w:val="18"/>
                  <w:szCs w:val="18"/>
                  <w:rPrChange w:id="625" w:author="Shi Mengtao" w:date="2019-01-16T09:29:00Z">
                    <w:rPr>
                      <w:sz w:val="20"/>
                      <w:szCs w:val="20"/>
                    </w:rPr>
                  </w:rPrChange>
                </w:rPr>
                <w:lastRenderedPageBreak/>
                <w:t>BV</w:t>
              </w:r>
            </w:ins>
            <w:ins w:id="626" w:author="Shi Mengtao" w:date="2019-01-15T08:16:00Z">
              <w:r w:rsidR="00224A40" w:rsidRPr="00A25154">
                <w:rPr>
                  <w:rFonts w:hint="eastAsia"/>
                  <w:sz w:val="18"/>
                  <w:szCs w:val="18"/>
                  <w:rPrChange w:id="627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</w:t>
              </w:r>
            </w:ins>
          </w:p>
        </w:tc>
        <w:tc>
          <w:tcPr>
            <w:tcW w:w="1701" w:type="dxa"/>
            <w:shd w:val="clear" w:color="auto" w:fill="auto"/>
          </w:tcPr>
          <w:p w14:paraId="0B973286" w14:textId="06CA1737" w:rsidR="00224A40" w:rsidRPr="00A25154" w:rsidRDefault="00224A40" w:rsidP="00224A40">
            <w:pPr>
              <w:spacing w:line="240" w:lineRule="auto"/>
              <w:jc w:val="center"/>
              <w:rPr>
                <w:ins w:id="628" w:author="Shi Mengtao" w:date="2019-01-15T08:16:00Z"/>
                <w:sz w:val="18"/>
                <w:szCs w:val="18"/>
                <w:rPrChange w:id="629" w:author="Shi Mengtao" w:date="2019-01-16T09:29:00Z">
                  <w:rPr>
                    <w:ins w:id="630" w:author="Shi Mengtao" w:date="2019-01-15T08:16:00Z"/>
                    <w:sz w:val="20"/>
                    <w:szCs w:val="20"/>
                  </w:rPr>
                </w:rPrChange>
              </w:rPr>
            </w:pPr>
            <w:ins w:id="631" w:author="Shi Mengtao" w:date="2019-01-15T08:20:00Z">
              <w:r w:rsidRPr="00A25154">
                <w:rPr>
                  <w:rFonts w:hint="eastAsia"/>
                  <w:sz w:val="18"/>
                  <w:szCs w:val="18"/>
                  <w:rPrChange w:id="632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密码</w:t>
              </w:r>
            </w:ins>
          </w:p>
        </w:tc>
        <w:tc>
          <w:tcPr>
            <w:tcW w:w="992" w:type="dxa"/>
          </w:tcPr>
          <w:p w14:paraId="4279E32C" w14:textId="2FCBE77E" w:rsidR="00224A40" w:rsidRPr="00A25154" w:rsidRDefault="00224A40" w:rsidP="00224A40">
            <w:pPr>
              <w:spacing w:line="240" w:lineRule="auto"/>
              <w:jc w:val="center"/>
              <w:rPr>
                <w:ins w:id="633" w:author="Shi Mengtao" w:date="2019-01-15T08:16:00Z"/>
                <w:sz w:val="18"/>
                <w:szCs w:val="18"/>
                <w:rPrChange w:id="634" w:author="Shi Mengtao" w:date="2019-01-16T09:29:00Z">
                  <w:rPr>
                    <w:ins w:id="635" w:author="Shi Mengtao" w:date="2019-01-15T08:16:00Z"/>
                    <w:sz w:val="20"/>
                    <w:szCs w:val="20"/>
                  </w:rPr>
                </w:rPrChange>
              </w:rPr>
            </w:pPr>
            <w:ins w:id="636" w:author="Shi Mengtao" w:date="2019-01-15T08:21:00Z">
              <w:r w:rsidRPr="00A25154">
                <w:rPr>
                  <w:sz w:val="18"/>
                  <w:szCs w:val="18"/>
                  <w:rPrChange w:id="637" w:author="Shi Mengtao" w:date="2019-01-16T09:29:00Z">
                    <w:rPr>
                      <w:sz w:val="20"/>
                      <w:szCs w:val="20"/>
                    </w:rPr>
                  </w:rPrChange>
                </w:rPr>
                <w:t>Varchar</w:t>
              </w:r>
            </w:ins>
          </w:p>
        </w:tc>
        <w:tc>
          <w:tcPr>
            <w:tcW w:w="851" w:type="dxa"/>
          </w:tcPr>
          <w:p w14:paraId="590CD411" w14:textId="3C7CAAF5" w:rsidR="00224A40" w:rsidRPr="00A25154" w:rsidRDefault="00224A40" w:rsidP="00224A40">
            <w:pPr>
              <w:spacing w:line="240" w:lineRule="auto"/>
              <w:jc w:val="center"/>
              <w:rPr>
                <w:ins w:id="638" w:author="Shi Mengtao" w:date="2019-01-15T08:16:00Z"/>
                <w:sz w:val="18"/>
                <w:szCs w:val="18"/>
                <w:rPrChange w:id="639" w:author="Shi Mengtao" w:date="2019-01-16T09:29:00Z">
                  <w:rPr>
                    <w:ins w:id="640" w:author="Shi Mengtao" w:date="2019-01-15T08:16:00Z"/>
                    <w:sz w:val="20"/>
                    <w:szCs w:val="20"/>
                  </w:rPr>
                </w:rPrChange>
              </w:rPr>
            </w:pPr>
            <w:ins w:id="641" w:author="Shi Mengtao" w:date="2019-01-15T08:22:00Z">
              <w:r w:rsidRPr="00A25154">
                <w:rPr>
                  <w:rFonts w:hint="eastAsia"/>
                  <w:sz w:val="18"/>
                  <w:szCs w:val="18"/>
                  <w:rPrChange w:id="642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1</w:t>
              </w:r>
            </w:ins>
            <w:ins w:id="643" w:author="Shi Mengtao" w:date="2019-01-15T08:16:00Z">
              <w:r w:rsidRPr="00A25154">
                <w:rPr>
                  <w:rFonts w:hint="eastAsia"/>
                  <w:sz w:val="18"/>
                  <w:szCs w:val="18"/>
                  <w:rPrChange w:id="644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6</w:t>
              </w:r>
            </w:ins>
          </w:p>
        </w:tc>
        <w:tc>
          <w:tcPr>
            <w:tcW w:w="1559" w:type="dxa"/>
            <w:shd w:val="clear" w:color="auto" w:fill="auto"/>
          </w:tcPr>
          <w:p w14:paraId="5C307C25" w14:textId="24CFAB85" w:rsidR="00224A40" w:rsidRPr="00A25154" w:rsidRDefault="00224A40" w:rsidP="00224A40">
            <w:pPr>
              <w:spacing w:line="240" w:lineRule="auto"/>
              <w:jc w:val="center"/>
              <w:rPr>
                <w:ins w:id="645" w:author="Shi Mengtao" w:date="2019-01-15T08:16:00Z"/>
                <w:sz w:val="18"/>
                <w:szCs w:val="18"/>
                <w:rPrChange w:id="646" w:author="Shi Mengtao" w:date="2019-01-16T09:29:00Z">
                  <w:rPr>
                    <w:ins w:id="647" w:author="Shi Mengtao" w:date="2019-01-15T08:16:00Z"/>
                    <w:sz w:val="20"/>
                    <w:szCs w:val="20"/>
                  </w:rPr>
                </w:rPrChange>
              </w:rPr>
            </w:pPr>
            <w:ins w:id="648" w:author="Shi Mengtao" w:date="2019-01-15T08:16:00Z">
              <w:r w:rsidRPr="00A25154">
                <w:rPr>
                  <w:rFonts w:hint="eastAsia"/>
                  <w:sz w:val="18"/>
                  <w:szCs w:val="18"/>
                  <w:rPrChange w:id="649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</w:ins>
            <w:ins w:id="650" w:author="Shi Mengtao" w:date="2019-01-15T08:23:00Z">
              <w:r w:rsidRPr="00A25154">
                <w:rPr>
                  <w:sz w:val="18"/>
                  <w:szCs w:val="18"/>
                  <w:rPrChange w:id="651" w:author="Shi Mengtao" w:date="2019-01-16T09:29:00Z">
                    <w:rPr>
                      <w:sz w:val="20"/>
                      <w:szCs w:val="20"/>
                    </w:rPr>
                  </w:rPrChange>
                </w:rPr>
                <w:t>\w</w:t>
              </w:r>
            </w:ins>
            <w:ins w:id="652" w:author="Shi Mengtao" w:date="2019-01-15T08:16:00Z">
              <w:r w:rsidRPr="00A25154">
                <w:rPr>
                  <w:sz w:val="18"/>
                  <w:szCs w:val="18"/>
                  <w:rPrChange w:id="653" w:author="Shi Mengtao" w:date="2019-01-16T09:29:00Z">
                    <w:rPr>
                      <w:sz w:val="20"/>
                      <w:szCs w:val="20"/>
                    </w:rPr>
                  </w:rPrChange>
                </w:rPr>
                <w:t>]{</w:t>
              </w:r>
            </w:ins>
            <w:ins w:id="654" w:author="Shi Mengtao" w:date="2019-01-15T08:22:00Z">
              <w:r w:rsidRPr="00A25154">
                <w:rPr>
                  <w:rFonts w:hint="eastAsia"/>
                  <w:sz w:val="18"/>
                  <w:szCs w:val="18"/>
                  <w:rPrChange w:id="655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1</w:t>
              </w:r>
            </w:ins>
            <w:ins w:id="656" w:author="Shi Mengtao" w:date="2019-01-15T08:16:00Z">
              <w:r w:rsidRPr="00A25154">
                <w:rPr>
                  <w:sz w:val="18"/>
                  <w:szCs w:val="18"/>
                  <w:rPrChange w:id="657" w:author="Shi Mengtao" w:date="2019-01-16T09:29:00Z">
                    <w:rPr>
                      <w:sz w:val="20"/>
                      <w:szCs w:val="20"/>
                    </w:rPr>
                  </w:rPrChange>
                </w:rPr>
                <w:t>6}</w:t>
              </w:r>
            </w:ins>
          </w:p>
        </w:tc>
        <w:tc>
          <w:tcPr>
            <w:tcW w:w="1843" w:type="dxa"/>
            <w:shd w:val="clear" w:color="auto" w:fill="auto"/>
          </w:tcPr>
          <w:p w14:paraId="4B178DD4" w14:textId="646997B4" w:rsidR="00224A40" w:rsidRPr="00A25154" w:rsidRDefault="002300DB" w:rsidP="00224A40">
            <w:pPr>
              <w:spacing w:line="240" w:lineRule="auto"/>
              <w:jc w:val="center"/>
              <w:rPr>
                <w:ins w:id="658" w:author="Shi Mengtao" w:date="2019-01-15T08:16:00Z"/>
                <w:sz w:val="18"/>
                <w:szCs w:val="18"/>
                <w:rPrChange w:id="659" w:author="Shi Mengtao" w:date="2019-01-16T09:29:00Z">
                  <w:rPr>
                    <w:ins w:id="660" w:author="Shi Mengtao" w:date="2019-01-15T08:16:00Z"/>
                    <w:sz w:val="20"/>
                    <w:szCs w:val="20"/>
                  </w:rPr>
                </w:rPrChange>
              </w:rPr>
            </w:pPr>
            <w:ins w:id="661" w:author="Shi Mengtao" w:date="2019-01-15T08:36:00Z">
              <w:r w:rsidRPr="00A25154">
                <w:rPr>
                  <w:rFonts w:hint="eastAsia"/>
                  <w:sz w:val="18"/>
                  <w:szCs w:val="18"/>
                  <w:rPrChange w:id="662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每个管理员账号对应的登录口令</w:t>
              </w:r>
            </w:ins>
          </w:p>
        </w:tc>
      </w:tr>
    </w:tbl>
    <w:p w14:paraId="083783CF" w14:textId="54C8499B" w:rsidR="00224A40" w:rsidRPr="00224A40" w:rsidRDefault="00224A40">
      <w:pPr>
        <w:rPr>
          <w:ins w:id="663" w:author="Shi Mengtao" w:date="2019-01-15T08:16:00Z"/>
          <w:b/>
        </w:rPr>
      </w:pPr>
    </w:p>
    <w:p w14:paraId="65A8B952" w14:textId="77777777" w:rsidR="00224A40" w:rsidRDefault="00224A40">
      <w:pPr>
        <w:pStyle w:val="2"/>
        <w:jc w:val="center"/>
        <w:rPr>
          <w:ins w:id="664" w:author="Shi Mengtao" w:date="2019-01-15T08:18:00Z"/>
        </w:rPr>
        <w:pPrChange w:id="665" w:author="Shi Mengtao" w:date="2019-01-15T08:18:00Z">
          <w:pPr>
            <w:pStyle w:val="2"/>
          </w:pPr>
        </w:pPrChange>
      </w:pPr>
      <w:bookmarkStart w:id="666" w:name="_Toc535184666"/>
      <w:bookmarkStart w:id="667" w:name="_Toc535312364"/>
      <w:ins w:id="668" w:author="Shi Mengtao" w:date="2019-01-15T08:18:00Z">
        <w:r>
          <w:rPr>
            <w:rFonts w:hint="eastAsia"/>
          </w:rPr>
          <w:t>（成功、错误）信息提示框</w:t>
        </w:r>
        <w:bookmarkEnd w:id="666"/>
        <w:bookmarkEnd w:id="667"/>
      </w:ins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224A40" w:rsidRPr="00795F84" w14:paraId="231D8AE2" w14:textId="77777777" w:rsidTr="00224A40">
        <w:trPr>
          <w:trHeight w:val="558"/>
          <w:ins w:id="669" w:author="Shi Mengtao" w:date="2019-01-15T08:18:00Z"/>
        </w:trPr>
        <w:tc>
          <w:tcPr>
            <w:tcW w:w="1271" w:type="dxa"/>
            <w:shd w:val="clear" w:color="auto" w:fill="D9D9D9"/>
          </w:tcPr>
          <w:p w14:paraId="14DA7CF9" w14:textId="77777777" w:rsidR="00224A40" w:rsidRPr="00795F84" w:rsidRDefault="00224A40" w:rsidP="00224A40">
            <w:pPr>
              <w:jc w:val="center"/>
              <w:rPr>
                <w:ins w:id="670" w:author="Shi Mengtao" w:date="2019-01-15T08:18:00Z"/>
                <w:b/>
                <w:bCs/>
                <w:color w:val="000000"/>
                <w:sz w:val="18"/>
              </w:rPr>
            </w:pPr>
            <w:ins w:id="671" w:author="Shi Mengtao" w:date="2019-01-15T08:18:00Z">
              <w:r>
                <w:rPr>
                  <w:rFonts w:hint="eastAsia"/>
                  <w:b/>
                  <w:bCs/>
                  <w:color w:val="000000"/>
                  <w:sz w:val="18"/>
                </w:rPr>
                <w:t>编号</w:t>
              </w:r>
            </w:ins>
          </w:p>
        </w:tc>
        <w:tc>
          <w:tcPr>
            <w:tcW w:w="1701" w:type="dxa"/>
            <w:shd w:val="clear" w:color="auto" w:fill="D9D9D9"/>
          </w:tcPr>
          <w:p w14:paraId="1CF90B71" w14:textId="77777777" w:rsidR="00224A40" w:rsidRPr="00795F84" w:rsidRDefault="00224A40" w:rsidP="00224A40">
            <w:pPr>
              <w:jc w:val="center"/>
              <w:rPr>
                <w:ins w:id="672" w:author="Shi Mengtao" w:date="2019-01-15T08:18:00Z"/>
                <w:b/>
                <w:bCs/>
                <w:color w:val="000000"/>
                <w:sz w:val="18"/>
              </w:rPr>
            </w:pPr>
            <w:ins w:id="673" w:author="Shi Mengtao" w:date="2019-01-15T08:18:00Z">
              <w:r w:rsidRPr="00795F84">
                <w:rPr>
                  <w:rFonts w:hint="eastAsia"/>
                  <w:b/>
                  <w:bCs/>
                  <w:color w:val="000000"/>
                  <w:sz w:val="18"/>
                </w:rPr>
                <w:t>数据元素</w:t>
              </w:r>
              <w:r>
                <w:rPr>
                  <w:rFonts w:hint="eastAsia"/>
                  <w:b/>
                  <w:bCs/>
                  <w:color w:val="000000"/>
                  <w:sz w:val="18"/>
                </w:rPr>
                <w:t>名称</w:t>
              </w:r>
            </w:ins>
          </w:p>
        </w:tc>
        <w:tc>
          <w:tcPr>
            <w:tcW w:w="992" w:type="dxa"/>
            <w:shd w:val="clear" w:color="auto" w:fill="D9D9D9"/>
          </w:tcPr>
          <w:p w14:paraId="19389D42" w14:textId="77777777" w:rsidR="00224A40" w:rsidRPr="00795F84" w:rsidRDefault="00224A40" w:rsidP="00224A40">
            <w:pPr>
              <w:jc w:val="center"/>
              <w:rPr>
                <w:ins w:id="674" w:author="Shi Mengtao" w:date="2019-01-15T08:18:00Z"/>
                <w:b/>
                <w:bCs/>
                <w:color w:val="000000"/>
                <w:sz w:val="18"/>
              </w:rPr>
            </w:pPr>
            <w:ins w:id="675" w:author="Shi Mengtao" w:date="2019-01-15T08:18:00Z">
              <w:r>
                <w:rPr>
                  <w:rFonts w:hint="eastAsia"/>
                  <w:b/>
                  <w:bCs/>
                  <w:color w:val="000000"/>
                  <w:sz w:val="18"/>
                </w:rPr>
                <w:t>类型</w:t>
              </w:r>
            </w:ins>
          </w:p>
        </w:tc>
        <w:tc>
          <w:tcPr>
            <w:tcW w:w="851" w:type="dxa"/>
            <w:shd w:val="clear" w:color="auto" w:fill="D9D9D9"/>
          </w:tcPr>
          <w:p w14:paraId="2BF5B117" w14:textId="77777777" w:rsidR="00224A40" w:rsidRPr="00795F84" w:rsidRDefault="00224A40" w:rsidP="00224A40">
            <w:pPr>
              <w:jc w:val="center"/>
              <w:rPr>
                <w:ins w:id="676" w:author="Shi Mengtao" w:date="2019-01-15T08:18:00Z"/>
                <w:b/>
                <w:bCs/>
                <w:color w:val="000000"/>
                <w:sz w:val="18"/>
              </w:rPr>
            </w:pPr>
            <w:ins w:id="677" w:author="Shi Mengtao" w:date="2019-01-15T08:18:00Z">
              <w:r>
                <w:rPr>
                  <w:rFonts w:hint="eastAsia"/>
                  <w:b/>
                  <w:bCs/>
                  <w:color w:val="000000"/>
                  <w:sz w:val="18"/>
                </w:rPr>
                <w:t>长度</w:t>
              </w:r>
            </w:ins>
          </w:p>
        </w:tc>
        <w:tc>
          <w:tcPr>
            <w:tcW w:w="1559" w:type="dxa"/>
            <w:shd w:val="clear" w:color="auto" w:fill="D9D9D9"/>
          </w:tcPr>
          <w:p w14:paraId="0B97771B" w14:textId="77777777" w:rsidR="00224A40" w:rsidRPr="00795F84" w:rsidRDefault="00224A40" w:rsidP="00224A40">
            <w:pPr>
              <w:jc w:val="center"/>
              <w:rPr>
                <w:ins w:id="678" w:author="Shi Mengtao" w:date="2019-01-15T08:18:00Z"/>
                <w:b/>
                <w:bCs/>
                <w:color w:val="000000"/>
                <w:sz w:val="18"/>
              </w:rPr>
            </w:pPr>
            <w:ins w:id="679" w:author="Shi Mengtao" w:date="2019-01-15T08:18:00Z">
              <w:r>
                <w:rPr>
                  <w:rFonts w:hint="eastAsia"/>
                  <w:b/>
                  <w:bCs/>
                  <w:color w:val="000000"/>
                  <w:sz w:val="18"/>
                </w:rPr>
                <w:t>正则表达式定义</w:t>
              </w:r>
            </w:ins>
          </w:p>
        </w:tc>
        <w:tc>
          <w:tcPr>
            <w:tcW w:w="1843" w:type="dxa"/>
            <w:shd w:val="clear" w:color="auto" w:fill="D9D9D9"/>
          </w:tcPr>
          <w:p w14:paraId="4CC0FFAE" w14:textId="77777777" w:rsidR="00224A40" w:rsidRPr="00795F84" w:rsidRDefault="00224A40" w:rsidP="00224A40">
            <w:pPr>
              <w:jc w:val="center"/>
              <w:rPr>
                <w:ins w:id="680" w:author="Shi Mengtao" w:date="2019-01-15T08:18:00Z"/>
                <w:b/>
                <w:bCs/>
                <w:color w:val="000000"/>
                <w:sz w:val="18"/>
              </w:rPr>
            </w:pPr>
            <w:ins w:id="681" w:author="Shi Mengtao" w:date="2019-01-15T08:18:00Z">
              <w:r>
                <w:rPr>
                  <w:rFonts w:hint="eastAsia"/>
                  <w:b/>
                  <w:bCs/>
                  <w:color w:val="000000"/>
                  <w:sz w:val="18"/>
                </w:rPr>
                <w:t>简述</w:t>
              </w:r>
            </w:ins>
          </w:p>
        </w:tc>
      </w:tr>
      <w:tr w:rsidR="00224A40" w14:paraId="3B1765C7" w14:textId="77777777" w:rsidTr="00224A40">
        <w:trPr>
          <w:trHeight w:val="150"/>
          <w:ins w:id="682" w:author="Shi Mengtao" w:date="2019-01-15T08:18:00Z"/>
        </w:trPr>
        <w:tc>
          <w:tcPr>
            <w:tcW w:w="1271" w:type="dxa"/>
          </w:tcPr>
          <w:p w14:paraId="3F65BD51" w14:textId="202B28E2" w:rsidR="00224A40" w:rsidRDefault="007D3A2E" w:rsidP="00224A40">
            <w:pPr>
              <w:spacing w:line="240" w:lineRule="auto"/>
              <w:jc w:val="center"/>
              <w:rPr>
                <w:ins w:id="683" w:author="Shi Mengtao" w:date="2019-01-15T08:18:00Z"/>
                <w:sz w:val="20"/>
                <w:szCs w:val="20"/>
              </w:rPr>
            </w:pPr>
            <w:ins w:id="684" w:author="Shi Mengtao" w:date="2019-01-15T08:35:00Z">
              <w:r>
                <w:rPr>
                  <w:sz w:val="20"/>
                  <w:szCs w:val="20"/>
                </w:rPr>
                <w:t>BW</w:t>
              </w:r>
            </w:ins>
            <w:ins w:id="685" w:author="Shi Mengtao" w:date="2019-01-15T08:18:00Z">
              <w:r w:rsidR="00224A40">
                <w:rPr>
                  <w:rFonts w:hint="eastAsia"/>
                  <w:sz w:val="20"/>
                  <w:szCs w:val="20"/>
                </w:rPr>
                <w:t>1</w:t>
              </w:r>
            </w:ins>
          </w:p>
        </w:tc>
        <w:tc>
          <w:tcPr>
            <w:tcW w:w="1701" w:type="dxa"/>
            <w:shd w:val="clear" w:color="auto" w:fill="auto"/>
          </w:tcPr>
          <w:p w14:paraId="3D1CB5A0" w14:textId="77777777" w:rsidR="00224A40" w:rsidRDefault="00224A40" w:rsidP="00224A40">
            <w:pPr>
              <w:spacing w:line="240" w:lineRule="auto"/>
              <w:jc w:val="center"/>
              <w:rPr>
                <w:ins w:id="686" w:author="Shi Mengtao" w:date="2019-01-15T08:18:00Z"/>
                <w:sz w:val="20"/>
                <w:szCs w:val="20"/>
              </w:rPr>
            </w:pPr>
            <w:ins w:id="687" w:author="Shi Mengtao" w:date="2019-01-15T08:18:00Z">
              <w:r>
                <w:rPr>
                  <w:rFonts w:hint="eastAsia"/>
                  <w:sz w:val="20"/>
                  <w:szCs w:val="20"/>
                </w:rPr>
                <w:t>提示字段</w:t>
              </w:r>
            </w:ins>
          </w:p>
        </w:tc>
        <w:tc>
          <w:tcPr>
            <w:tcW w:w="992" w:type="dxa"/>
          </w:tcPr>
          <w:p w14:paraId="117095DE" w14:textId="77777777" w:rsidR="00224A40" w:rsidRDefault="00224A40" w:rsidP="00224A40">
            <w:pPr>
              <w:spacing w:line="240" w:lineRule="auto"/>
              <w:jc w:val="center"/>
              <w:rPr>
                <w:ins w:id="688" w:author="Shi Mengtao" w:date="2019-01-15T08:18:00Z"/>
                <w:sz w:val="20"/>
                <w:szCs w:val="20"/>
              </w:rPr>
            </w:pPr>
            <w:ins w:id="689" w:author="Shi Mengtao" w:date="2019-01-15T08:18:00Z">
              <w:r>
                <w:rPr>
                  <w:sz w:val="20"/>
                  <w:szCs w:val="20"/>
                </w:rPr>
                <w:t>Varchar</w:t>
              </w:r>
            </w:ins>
          </w:p>
        </w:tc>
        <w:tc>
          <w:tcPr>
            <w:tcW w:w="851" w:type="dxa"/>
          </w:tcPr>
          <w:p w14:paraId="273217DA" w14:textId="77777777" w:rsidR="00224A40" w:rsidRPr="006F0296" w:rsidRDefault="00224A40" w:rsidP="00224A40">
            <w:pPr>
              <w:spacing w:line="240" w:lineRule="auto"/>
              <w:jc w:val="center"/>
              <w:rPr>
                <w:ins w:id="690" w:author="Shi Mengtao" w:date="2019-01-15T08:18:00Z"/>
                <w:sz w:val="20"/>
                <w:szCs w:val="20"/>
              </w:rPr>
            </w:pPr>
            <w:ins w:id="691" w:author="Shi Mengtao" w:date="2019-01-15T08:18:00Z">
              <w:r>
                <w:rPr>
                  <w:rFonts w:hint="eastAsia"/>
                  <w:sz w:val="20"/>
                  <w:szCs w:val="20"/>
                </w:rPr>
                <w:t>40</w:t>
              </w:r>
            </w:ins>
          </w:p>
        </w:tc>
        <w:tc>
          <w:tcPr>
            <w:tcW w:w="1559" w:type="dxa"/>
            <w:shd w:val="clear" w:color="auto" w:fill="auto"/>
          </w:tcPr>
          <w:p w14:paraId="47C9D47F" w14:textId="5C0676E1" w:rsidR="00224A40" w:rsidRPr="006F0296" w:rsidRDefault="00224A40" w:rsidP="00224A40">
            <w:pPr>
              <w:spacing w:line="240" w:lineRule="auto"/>
              <w:jc w:val="center"/>
              <w:rPr>
                <w:ins w:id="692" w:author="Shi Mengtao" w:date="2019-01-15T08:18:00Z"/>
                <w:sz w:val="20"/>
                <w:szCs w:val="20"/>
              </w:rPr>
            </w:pPr>
            <w:ins w:id="693" w:author="Shi Mengtao" w:date="2019-01-15T08:18:00Z">
              <w:r>
                <w:rPr>
                  <w:rFonts w:hint="eastAsia"/>
                  <w:sz w:val="20"/>
                  <w:szCs w:val="20"/>
                </w:rPr>
                <w:t>[</w:t>
              </w:r>
              <w:r w:rsidRPr="00B8290E">
                <w:rPr>
                  <w:sz w:val="20"/>
                  <w:szCs w:val="20"/>
                </w:rPr>
                <w:t>\u4e00-\u9fa5</w:t>
              </w:r>
              <w:r>
                <w:rPr>
                  <w:sz w:val="20"/>
                  <w:szCs w:val="20"/>
                </w:rPr>
                <w:t>]|\w){</w:t>
              </w:r>
            </w:ins>
            <w:ins w:id="694" w:author="Shi Mengtao" w:date="2019-01-15T08:21:00Z">
              <w:r>
                <w:rPr>
                  <w:rFonts w:hint="eastAsia"/>
                  <w:sz w:val="20"/>
                  <w:szCs w:val="20"/>
                </w:rPr>
                <w:t>40</w:t>
              </w:r>
            </w:ins>
            <w:ins w:id="695" w:author="Shi Mengtao" w:date="2019-01-15T08:18:00Z">
              <w:r>
                <w:rPr>
                  <w:sz w:val="20"/>
                  <w:szCs w:val="20"/>
                </w:rPr>
                <w:t>}</w:t>
              </w:r>
            </w:ins>
          </w:p>
        </w:tc>
        <w:tc>
          <w:tcPr>
            <w:tcW w:w="1843" w:type="dxa"/>
            <w:shd w:val="clear" w:color="auto" w:fill="auto"/>
          </w:tcPr>
          <w:p w14:paraId="24E9DEDC" w14:textId="77777777" w:rsidR="00224A40" w:rsidRDefault="00224A40" w:rsidP="00224A40">
            <w:pPr>
              <w:spacing w:line="240" w:lineRule="auto"/>
              <w:jc w:val="center"/>
              <w:rPr>
                <w:ins w:id="696" w:author="Shi Mengtao" w:date="2019-01-15T08:18:00Z"/>
                <w:sz w:val="20"/>
                <w:szCs w:val="20"/>
              </w:rPr>
            </w:pPr>
            <w:ins w:id="697" w:author="Shi Mengtao" w:date="2019-01-15T08:18:00Z">
              <w:r>
                <w:rPr>
                  <w:rFonts w:hint="eastAsia"/>
                  <w:sz w:val="20"/>
                  <w:szCs w:val="20"/>
                </w:rPr>
                <w:t>系统提示用户的信息框</w:t>
              </w:r>
            </w:ins>
          </w:p>
        </w:tc>
      </w:tr>
    </w:tbl>
    <w:p w14:paraId="0BA8648E" w14:textId="2975C8E4" w:rsidR="00224A40" w:rsidRDefault="00224A40" w:rsidP="00224A40">
      <w:pPr>
        <w:rPr>
          <w:ins w:id="698" w:author="Shi Mengtao" w:date="2019-01-15T08:40:00Z"/>
        </w:rPr>
      </w:pPr>
    </w:p>
    <w:p w14:paraId="21AF6398" w14:textId="0831DEB1" w:rsidR="002300DB" w:rsidRDefault="002300DB" w:rsidP="002300DB">
      <w:pPr>
        <w:pStyle w:val="2"/>
        <w:jc w:val="center"/>
        <w:rPr>
          <w:ins w:id="699" w:author="Shi Mengtao" w:date="2019-01-15T08:40:00Z"/>
        </w:rPr>
      </w:pPr>
      <w:bookmarkStart w:id="700" w:name="_Toc535312365"/>
      <w:ins w:id="701" w:author="Shi Mengtao" w:date="2019-01-15T08:40:00Z">
        <w:r>
          <w:rPr>
            <w:rFonts w:hint="eastAsia"/>
          </w:rPr>
          <w:t>统计数据</w:t>
        </w:r>
        <w:r w:rsidRPr="007A07F0">
          <w:rPr>
            <w:rFonts w:hint="eastAsia"/>
          </w:rPr>
          <w:t>信息</w:t>
        </w:r>
        <w:bookmarkEnd w:id="700"/>
      </w:ins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2300DB" w:rsidRPr="00795F84" w14:paraId="3B542BD5" w14:textId="77777777" w:rsidTr="009C2D73">
        <w:trPr>
          <w:trHeight w:val="558"/>
          <w:ins w:id="702" w:author="Shi Mengtao" w:date="2019-01-15T08:40:00Z"/>
        </w:trPr>
        <w:tc>
          <w:tcPr>
            <w:tcW w:w="1271" w:type="dxa"/>
            <w:shd w:val="clear" w:color="auto" w:fill="D9D9D9"/>
          </w:tcPr>
          <w:p w14:paraId="75011F75" w14:textId="77777777" w:rsidR="002300DB" w:rsidRPr="00795F84" w:rsidRDefault="002300DB" w:rsidP="009C2D73">
            <w:pPr>
              <w:jc w:val="center"/>
              <w:rPr>
                <w:ins w:id="703" w:author="Shi Mengtao" w:date="2019-01-15T08:40:00Z"/>
                <w:b/>
                <w:bCs/>
                <w:color w:val="000000"/>
                <w:sz w:val="18"/>
              </w:rPr>
            </w:pPr>
            <w:ins w:id="704" w:author="Shi Mengtao" w:date="2019-01-15T08:40:00Z">
              <w:r>
                <w:rPr>
                  <w:rFonts w:hint="eastAsia"/>
                  <w:b/>
                  <w:bCs/>
                  <w:color w:val="000000"/>
                  <w:sz w:val="18"/>
                </w:rPr>
                <w:t>编号</w:t>
              </w:r>
            </w:ins>
          </w:p>
        </w:tc>
        <w:tc>
          <w:tcPr>
            <w:tcW w:w="1701" w:type="dxa"/>
            <w:shd w:val="clear" w:color="auto" w:fill="D9D9D9"/>
          </w:tcPr>
          <w:p w14:paraId="4720D167" w14:textId="77777777" w:rsidR="002300DB" w:rsidRPr="00795F84" w:rsidRDefault="002300DB" w:rsidP="009C2D73">
            <w:pPr>
              <w:jc w:val="center"/>
              <w:rPr>
                <w:ins w:id="705" w:author="Shi Mengtao" w:date="2019-01-15T08:40:00Z"/>
                <w:b/>
                <w:bCs/>
                <w:color w:val="000000"/>
                <w:sz w:val="18"/>
              </w:rPr>
            </w:pPr>
            <w:ins w:id="706" w:author="Shi Mengtao" w:date="2019-01-15T08:40:00Z">
              <w:r w:rsidRPr="00795F84">
                <w:rPr>
                  <w:rFonts w:hint="eastAsia"/>
                  <w:b/>
                  <w:bCs/>
                  <w:color w:val="000000"/>
                  <w:sz w:val="18"/>
                </w:rPr>
                <w:t>数据元素</w:t>
              </w:r>
              <w:r>
                <w:rPr>
                  <w:rFonts w:hint="eastAsia"/>
                  <w:b/>
                  <w:bCs/>
                  <w:color w:val="000000"/>
                  <w:sz w:val="18"/>
                </w:rPr>
                <w:t>名称</w:t>
              </w:r>
            </w:ins>
          </w:p>
        </w:tc>
        <w:tc>
          <w:tcPr>
            <w:tcW w:w="992" w:type="dxa"/>
            <w:shd w:val="clear" w:color="auto" w:fill="D9D9D9"/>
          </w:tcPr>
          <w:p w14:paraId="510E26AC" w14:textId="77777777" w:rsidR="002300DB" w:rsidRPr="00795F84" w:rsidRDefault="002300DB" w:rsidP="009C2D73">
            <w:pPr>
              <w:jc w:val="center"/>
              <w:rPr>
                <w:ins w:id="707" w:author="Shi Mengtao" w:date="2019-01-15T08:40:00Z"/>
                <w:b/>
                <w:bCs/>
                <w:color w:val="000000"/>
                <w:sz w:val="18"/>
              </w:rPr>
            </w:pPr>
            <w:ins w:id="708" w:author="Shi Mengtao" w:date="2019-01-15T08:40:00Z">
              <w:r>
                <w:rPr>
                  <w:rFonts w:hint="eastAsia"/>
                  <w:b/>
                  <w:bCs/>
                  <w:color w:val="000000"/>
                  <w:sz w:val="18"/>
                </w:rPr>
                <w:t>类型</w:t>
              </w:r>
            </w:ins>
          </w:p>
        </w:tc>
        <w:tc>
          <w:tcPr>
            <w:tcW w:w="851" w:type="dxa"/>
            <w:shd w:val="clear" w:color="auto" w:fill="D9D9D9"/>
          </w:tcPr>
          <w:p w14:paraId="26EE6E8D" w14:textId="77777777" w:rsidR="002300DB" w:rsidRPr="00795F84" w:rsidRDefault="002300DB" w:rsidP="009C2D73">
            <w:pPr>
              <w:jc w:val="center"/>
              <w:rPr>
                <w:ins w:id="709" w:author="Shi Mengtao" w:date="2019-01-15T08:40:00Z"/>
                <w:b/>
                <w:bCs/>
                <w:color w:val="000000"/>
                <w:sz w:val="18"/>
              </w:rPr>
            </w:pPr>
            <w:ins w:id="710" w:author="Shi Mengtao" w:date="2019-01-15T08:40:00Z">
              <w:r>
                <w:rPr>
                  <w:rFonts w:hint="eastAsia"/>
                  <w:b/>
                  <w:bCs/>
                  <w:color w:val="000000"/>
                  <w:sz w:val="18"/>
                </w:rPr>
                <w:t>长度</w:t>
              </w:r>
            </w:ins>
          </w:p>
        </w:tc>
        <w:tc>
          <w:tcPr>
            <w:tcW w:w="1559" w:type="dxa"/>
            <w:shd w:val="clear" w:color="auto" w:fill="D9D9D9"/>
          </w:tcPr>
          <w:p w14:paraId="2413D770" w14:textId="77777777" w:rsidR="002300DB" w:rsidRPr="00795F84" w:rsidRDefault="002300DB" w:rsidP="009C2D73">
            <w:pPr>
              <w:jc w:val="center"/>
              <w:rPr>
                <w:ins w:id="711" w:author="Shi Mengtao" w:date="2019-01-15T08:40:00Z"/>
                <w:b/>
                <w:bCs/>
                <w:color w:val="000000"/>
                <w:sz w:val="18"/>
              </w:rPr>
            </w:pPr>
            <w:ins w:id="712" w:author="Shi Mengtao" w:date="2019-01-15T08:40:00Z">
              <w:r>
                <w:rPr>
                  <w:rFonts w:hint="eastAsia"/>
                  <w:b/>
                  <w:bCs/>
                  <w:color w:val="000000"/>
                  <w:sz w:val="18"/>
                </w:rPr>
                <w:t>正则表达式定义</w:t>
              </w:r>
            </w:ins>
          </w:p>
        </w:tc>
        <w:tc>
          <w:tcPr>
            <w:tcW w:w="1843" w:type="dxa"/>
            <w:shd w:val="clear" w:color="auto" w:fill="D9D9D9"/>
          </w:tcPr>
          <w:p w14:paraId="283CB0B7" w14:textId="77777777" w:rsidR="002300DB" w:rsidRPr="00795F84" w:rsidRDefault="002300DB" w:rsidP="009C2D73">
            <w:pPr>
              <w:jc w:val="center"/>
              <w:rPr>
                <w:ins w:id="713" w:author="Shi Mengtao" w:date="2019-01-15T08:40:00Z"/>
                <w:b/>
                <w:bCs/>
                <w:color w:val="000000"/>
                <w:sz w:val="18"/>
              </w:rPr>
            </w:pPr>
            <w:ins w:id="714" w:author="Shi Mengtao" w:date="2019-01-15T08:40:00Z">
              <w:r>
                <w:rPr>
                  <w:rFonts w:hint="eastAsia"/>
                  <w:b/>
                  <w:bCs/>
                  <w:color w:val="000000"/>
                  <w:sz w:val="18"/>
                </w:rPr>
                <w:t>简述</w:t>
              </w:r>
            </w:ins>
          </w:p>
        </w:tc>
      </w:tr>
      <w:tr w:rsidR="008470B0" w14:paraId="730F1EA3" w14:textId="77777777" w:rsidTr="009C2D73">
        <w:trPr>
          <w:trHeight w:val="150"/>
          <w:ins w:id="715" w:author="Shi Mengtao" w:date="2019-01-15T08:40:00Z"/>
        </w:trPr>
        <w:tc>
          <w:tcPr>
            <w:tcW w:w="1271" w:type="dxa"/>
          </w:tcPr>
          <w:p w14:paraId="27224B92" w14:textId="65E858A3" w:rsidR="008470B0" w:rsidRPr="00A25154" w:rsidRDefault="008470B0" w:rsidP="008470B0">
            <w:pPr>
              <w:spacing w:line="240" w:lineRule="auto"/>
              <w:jc w:val="center"/>
              <w:rPr>
                <w:ins w:id="716" w:author="Shi Mengtao" w:date="2019-01-15T08:40:00Z"/>
                <w:sz w:val="18"/>
                <w:szCs w:val="18"/>
                <w:rPrChange w:id="717" w:author="Shi Mengtao" w:date="2019-01-16T09:29:00Z">
                  <w:rPr>
                    <w:ins w:id="718" w:author="Shi Mengtao" w:date="2019-01-15T08:40:00Z"/>
                    <w:sz w:val="20"/>
                    <w:szCs w:val="20"/>
                  </w:rPr>
                </w:rPrChange>
              </w:rPr>
            </w:pPr>
            <w:ins w:id="719" w:author="Shi Mengtao" w:date="2019-01-15T08:40:00Z">
              <w:r w:rsidRPr="00A25154">
                <w:rPr>
                  <w:sz w:val="18"/>
                  <w:szCs w:val="18"/>
                  <w:rPrChange w:id="720" w:author="Shi Mengtao" w:date="2019-01-16T09:29:00Z">
                    <w:rPr>
                      <w:sz w:val="20"/>
                      <w:szCs w:val="20"/>
                    </w:rPr>
                  </w:rPrChange>
                </w:rPr>
                <w:t>BX</w:t>
              </w:r>
              <w:r w:rsidRPr="00A25154">
                <w:rPr>
                  <w:rFonts w:hint="eastAsia"/>
                  <w:sz w:val="18"/>
                  <w:szCs w:val="18"/>
                  <w:rPrChange w:id="721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1</w:t>
              </w:r>
            </w:ins>
          </w:p>
        </w:tc>
        <w:tc>
          <w:tcPr>
            <w:tcW w:w="1701" w:type="dxa"/>
            <w:shd w:val="clear" w:color="auto" w:fill="auto"/>
          </w:tcPr>
          <w:p w14:paraId="69B9D490" w14:textId="01B29DE7" w:rsidR="008470B0" w:rsidRPr="00A25154" w:rsidRDefault="008470B0" w:rsidP="008470B0">
            <w:pPr>
              <w:spacing w:line="240" w:lineRule="auto"/>
              <w:jc w:val="center"/>
              <w:rPr>
                <w:ins w:id="722" w:author="Shi Mengtao" w:date="2019-01-15T08:40:00Z"/>
                <w:sz w:val="18"/>
                <w:szCs w:val="18"/>
                <w:rPrChange w:id="723" w:author="Shi Mengtao" w:date="2019-01-16T09:29:00Z">
                  <w:rPr>
                    <w:ins w:id="724" w:author="Shi Mengtao" w:date="2019-01-15T08:40:00Z"/>
                    <w:sz w:val="20"/>
                    <w:szCs w:val="20"/>
                  </w:rPr>
                </w:rPrChange>
              </w:rPr>
            </w:pPr>
            <w:ins w:id="725" w:author="Shi Mengtao" w:date="2019-01-15T08:47:00Z">
              <w:r w:rsidRPr="00A25154">
                <w:rPr>
                  <w:rFonts w:hint="eastAsia"/>
                  <w:sz w:val="18"/>
                  <w:szCs w:val="18"/>
                  <w:rPrChange w:id="726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昨日活跃用户数</w:t>
              </w:r>
            </w:ins>
          </w:p>
        </w:tc>
        <w:tc>
          <w:tcPr>
            <w:tcW w:w="992" w:type="dxa"/>
          </w:tcPr>
          <w:p w14:paraId="191C7ED1" w14:textId="27902239" w:rsidR="008470B0" w:rsidRPr="00A25154" w:rsidRDefault="008470B0" w:rsidP="008470B0">
            <w:pPr>
              <w:spacing w:line="240" w:lineRule="auto"/>
              <w:jc w:val="center"/>
              <w:rPr>
                <w:ins w:id="727" w:author="Shi Mengtao" w:date="2019-01-15T08:40:00Z"/>
                <w:sz w:val="18"/>
                <w:szCs w:val="18"/>
                <w:rPrChange w:id="728" w:author="Shi Mengtao" w:date="2019-01-16T09:29:00Z">
                  <w:rPr>
                    <w:ins w:id="729" w:author="Shi Mengtao" w:date="2019-01-15T08:40:00Z"/>
                    <w:sz w:val="20"/>
                    <w:szCs w:val="20"/>
                  </w:rPr>
                </w:rPrChange>
              </w:rPr>
            </w:pPr>
            <w:ins w:id="730" w:author="Shi Mengtao" w:date="2019-01-15T08:52:00Z">
              <w:r w:rsidRPr="00A25154">
                <w:rPr>
                  <w:rFonts w:hint="eastAsia"/>
                  <w:sz w:val="18"/>
                  <w:szCs w:val="18"/>
                  <w:rPrChange w:id="731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Int</w:t>
              </w:r>
              <w:r w:rsidRPr="00A25154">
                <w:rPr>
                  <w:sz w:val="18"/>
                  <w:szCs w:val="18"/>
                  <w:rPrChange w:id="732" w:author="Shi Mengtao" w:date="2019-01-16T09:29:00Z">
                    <w:rPr>
                      <w:sz w:val="20"/>
                      <w:szCs w:val="20"/>
                    </w:rPr>
                  </w:rPrChange>
                </w:rPr>
                <w:t>eger</w:t>
              </w:r>
            </w:ins>
          </w:p>
        </w:tc>
        <w:tc>
          <w:tcPr>
            <w:tcW w:w="851" w:type="dxa"/>
          </w:tcPr>
          <w:p w14:paraId="7539DDFB" w14:textId="5F7DB7F3" w:rsidR="008470B0" w:rsidRPr="00A25154" w:rsidRDefault="008470B0" w:rsidP="008470B0">
            <w:pPr>
              <w:spacing w:line="240" w:lineRule="auto"/>
              <w:jc w:val="center"/>
              <w:rPr>
                <w:ins w:id="733" w:author="Shi Mengtao" w:date="2019-01-15T08:40:00Z"/>
                <w:sz w:val="18"/>
                <w:szCs w:val="18"/>
                <w:rPrChange w:id="734" w:author="Shi Mengtao" w:date="2019-01-16T09:29:00Z">
                  <w:rPr>
                    <w:ins w:id="735" w:author="Shi Mengtao" w:date="2019-01-15T08:40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559" w:type="dxa"/>
            <w:shd w:val="clear" w:color="auto" w:fill="auto"/>
          </w:tcPr>
          <w:p w14:paraId="4805E004" w14:textId="36FB96BD" w:rsidR="008470B0" w:rsidRPr="00A25154" w:rsidRDefault="008470B0" w:rsidP="008470B0">
            <w:pPr>
              <w:spacing w:line="240" w:lineRule="auto"/>
              <w:jc w:val="center"/>
              <w:rPr>
                <w:ins w:id="736" w:author="Shi Mengtao" w:date="2019-01-15T08:40:00Z"/>
                <w:sz w:val="18"/>
                <w:szCs w:val="18"/>
                <w:rPrChange w:id="737" w:author="Shi Mengtao" w:date="2019-01-16T09:29:00Z">
                  <w:rPr>
                    <w:ins w:id="738" w:author="Shi Mengtao" w:date="2019-01-15T08:40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43" w:type="dxa"/>
            <w:shd w:val="clear" w:color="auto" w:fill="auto"/>
          </w:tcPr>
          <w:p w14:paraId="246FE0C8" w14:textId="10DA6E1A" w:rsidR="008470B0" w:rsidRPr="00A25154" w:rsidRDefault="008470B0" w:rsidP="008470B0">
            <w:pPr>
              <w:spacing w:line="240" w:lineRule="auto"/>
              <w:jc w:val="center"/>
              <w:rPr>
                <w:ins w:id="739" w:author="Shi Mengtao" w:date="2019-01-15T08:40:00Z"/>
                <w:sz w:val="18"/>
                <w:szCs w:val="18"/>
                <w:rPrChange w:id="740" w:author="Shi Mengtao" w:date="2019-01-16T09:29:00Z">
                  <w:rPr>
                    <w:ins w:id="741" w:author="Shi Mengtao" w:date="2019-01-15T08:40:00Z"/>
                    <w:sz w:val="20"/>
                    <w:szCs w:val="20"/>
                  </w:rPr>
                </w:rPrChange>
              </w:rPr>
            </w:pPr>
            <w:ins w:id="742" w:author="Shi Mengtao" w:date="2019-01-15T08:53:00Z">
              <w:r w:rsidRPr="00A25154">
                <w:rPr>
                  <w:rFonts w:hint="eastAsia"/>
                  <w:sz w:val="18"/>
                  <w:szCs w:val="18"/>
                  <w:rPrChange w:id="743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昨日登录使用渔乐生活</w:t>
              </w:r>
              <w:r w:rsidRPr="00A25154">
                <w:rPr>
                  <w:sz w:val="18"/>
                  <w:szCs w:val="18"/>
                  <w:rPrChange w:id="744" w:author="Shi Mengtao" w:date="2019-01-16T09:29:00Z">
                    <w:rPr>
                      <w:sz w:val="20"/>
                      <w:szCs w:val="20"/>
                    </w:rPr>
                  </w:rPrChange>
                </w:rPr>
                <w:t>APP</w:t>
              </w:r>
              <w:r w:rsidRPr="00A25154">
                <w:rPr>
                  <w:rFonts w:hint="eastAsia"/>
                  <w:sz w:val="18"/>
                  <w:szCs w:val="18"/>
                  <w:rPrChange w:id="745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的用户数量</w:t>
              </w:r>
            </w:ins>
          </w:p>
        </w:tc>
      </w:tr>
      <w:tr w:rsidR="008470B0" w14:paraId="684ECFE0" w14:textId="77777777" w:rsidTr="009C2D73">
        <w:trPr>
          <w:trHeight w:val="150"/>
          <w:ins w:id="746" w:author="Shi Mengtao" w:date="2019-01-15T08:46:00Z"/>
        </w:trPr>
        <w:tc>
          <w:tcPr>
            <w:tcW w:w="1271" w:type="dxa"/>
          </w:tcPr>
          <w:p w14:paraId="6071A616" w14:textId="1FC4C912" w:rsidR="008470B0" w:rsidRPr="00A25154" w:rsidRDefault="008470B0" w:rsidP="008470B0">
            <w:pPr>
              <w:spacing w:line="240" w:lineRule="auto"/>
              <w:jc w:val="center"/>
              <w:rPr>
                <w:ins w:id="747" w:author="Shi Mengtao" w:date="2019-01-15T08:46:00Z"/>
                <w:sz w:val="18"/>
                <w:szCs w:val="18"/>
                <w:rPrChange w:id="748" w:author="Shi Mengtao" w:date="2019-01-16T09:29:00Z">
                  <w:rPr>
                    <w:ins w:id="749" w:author="Shi Mengtao" w:date="2019-01-15T08:46:00Z"/>
                    <w:sz w:val="20"/>
                    <w:szCs w:val="20"/>
                  </w:rPr>
                </w:rPrChange>
              </w:rPr>
            </w:pPr>
            <w:ins w:id="750" w:author="Shi Mengtao" w:date="2019-01-15T08:50:00Z">
              <w:r w:rsidRPr="00A25154">
                <w:rPr>
                  <w:rFonts w:hint="eastAsia"/>
                  <w:sz w:val="18"/>
                  <w:szCs w:val="18"/>
                  <w:rPrChange w:id="751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B</w:t>
              </w:r>
              <w:r w:rsidRPr="00A25154">
                <w:rPr>
                  <w:sz w:val="18"/>
                  <w:szCs w:val="18"/>
                  <w:rPrChange w:id="752" w:author="Shi Mengtao" w:date="2019-01-16T09:29:00Z">
                    <w:rPr>
                      <w:sz w:val="20"/>
                      <w:szCs w:val="20"/>
                    </w:rPr>
                  </w:rPrChange>
                </w:rPr>
                <w:t>X2</w:t>
              </w:r>
            </w:ins>
          </w:p>
        </w:tc>
        <w:tc>
          <w:tcPr>
            <w:tcW w:w="1701" w:type="dxa"/>
            <w:shd w:val="clear" w:color="auto" w:fill="auto"/>
          </w:tcPr>
          <w:p w14:paraId="02FD8D29" w14:textId="2CAB2610" w:rsidR="008470B0" w:rsidRPr="00A25154" w:rsidRDefault="008470B0" w:rsidP="008470B0">
            <w:pPr>
              <w:spacing w:line="240" w:lineRule="auto"/>
              <w:jc w:val="center"/>
              <w:rPr>
                <w:ins w:id="753" w:author="Shi Mengtao" w:date="2019-01-15T08:46:00Z"/>
                <w:sz w:val="18"/>
                <w:szCs w:val="18"/>
                <w:rPrChange w:id="754" w:author="Shi Mengtao" w:date="2019-01-16T09:29:00Z">
                  <w:rPr>
                    <w:ins w:id="755" w:author="Shi Mengtao" w:date="2019-01-15T08:46:00Z"/>
                    <w:sz w:val="20"/>
                    <w:szCs w:val="20"/>
                  </w:rPr>
                </w:rPrChange>
              </w:rPr>
            </w:pPr>
            <w:ins w:id="756" w:author="Shi Mengtao" w:date="2019-01-15T08:47:00Z">
              <w:r w:rsidRPr="00A25154">
                <w:rPr>
                  <w:rFonts w:hint="eastAsia"/>
                  <w:sz w:val="18"/>
                  <w:szCs w:val="18"/>
                  <w:rPrChange w:id="757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累计用户数</w:t>
              </w:r>
            </w:ins>
          </w:p>
        </w:tc>
        <w:tc>
          <w:tcPr>
            <w:tcW w:w="992" w:type="dxa"/>
          </w:tcPr>
          <w:p w14:paraId="541D1856" w14:textId="2E8421E0" w:rsidR="008470B0" w:rsidRPr="00A25154" w:rsidRDefault="008470B0" w:rsidP="008470B0">
            <w:pPr>
              <w:spacing w:line="240" w:lineRule="auto"/>
              <w:jc w:val="center"/>
              <w:rPr>
                <w:ins w:id="758" w:author="Shi Mengtao" w:date="2019-01-15T08:46:00Z"/>
                <w:sz w:val="18"/>
                <w:szCs w:val="18"/>
                <w:rPrChange w:id="759" w:author="Shi Mengtao" w:date="2019-01-16T09:29:00Z">
                  <w:rPr>
                    <w:ins w:id="760" w:author="Shi Mengtao" w:date="2019-01-15T08:46:00Z"/>
                    <w:sz w:val="20"/>
                    <w:szCs w:val="20"/>
                  </w:rPr>
                </w:rPrChange>
              </w:rPr>
            </w:pPr>
            <w:ins w:id="761" w:author="Shi Mengtao" w:date="2019-01-15T08:52:00Z">
              <w:r w:rsidRPr="00A25154">
                <w:rPr>
                  <w:rFonts w:hint="eastAsia"/>
                  <w:sz w:val="18"/>
                  <w:szCs w:val="18"/>
                  <w:rPrChange w:id="762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Int</w:t>
              </w:r>
              <w:r w:rsidRPr="00A25154">
                <w:rPr>
                  <w:sz w:val="18"/>
                  <w:szCs w:val="18"/>
                  <w:rPrChange w:id="763" w:author="Shi Mengtao" w:date="2019-01-16T09:29:00Z">
                    <w:rPr>
                      <w:sz w:val="20"/>
                      <w:szCs w:val="20"/>
                    </w:rPr>
                  </w:rPrChange>
                </w:rPr>
                <w:t>eger</w:t>
              </w:r>
            </w:ins>
          </w:p>
        </w:tc>
        <w:tc>
          <w:tcPr>
            <w:tcW w:w="851" w:type="dxa"/>
          </w:tcPr>
          <w:p w14:paraId="7B3B8F28" w14:textId="77777777" w:rsidR="008470B0" w:rsidRPr="00A25154" w:rsidRDefault="008470B0" w:rsidP="008470B0">
            <w:pPr>
              <w:spacing w:line="240" w:lineRule="auto"/>
              <w:jc w:val="center"/>
              <w:rPr>
                <w:ins w:id="764" w:author="Shi Mengtao" w:date="2019-01-15T08:46:00Z"/>
                <w:sz w:val="18"/>
                <w:szCs w:val="18"/>
                <w:rPrChange w:id="765" w:author="Shi Mengtao" w:date="2019-01-16T09:29:00Z">
                  <w:rPr>
                    <w:ins w:id="766" w:author="Shi Mengtao" w:date="2019-01-15T08:46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559" w:type="dxa"/>
            <w:shd w:val="clear" w:color="auto" w:fill="auto"/>
          </w:tcPr>
          <w:p w14:paraId="36EFE24D" w14:textId="77777777" w:rsidR="008470B0" w:rsidRPr="00A25154" w:rsidRDefault="008470B0" w:rsidP="008470B0">
            <w:pPr>
              <w:spacing w:line="240" w:lineRule="auto"/>
              <w:jc w:val="center"/>
              <w:rPr>
                <w:ins w:id="767" w:author="Shi Mengtao" w:date="2019-01-15T08:46:00Z"/>
                <w:sz w:val="18"/>
                <w:szCs w:val="18"/>
                <w:rPrChange w:id="768" w:author="Shi Mengtao" w:date="2019-01-16T09:29:00Z">
                  <w:rPr>
                    <w:ins w:id="769" w:author="Shi Mengtao" w:date="2019-01-15T08:46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43" w:type="dxa"/>
            <w:shd w:val="clear" w:color="auto" w:fill="auto"/>
          </w:tcPr>
          <w:p w14:paraId="2BC965B0" w14:textId="7A944E5C" w:rsidR="008470B0" w:rsidRPr="00A25154" w:rsidRDefault="008470B0" w:rsidP="008470B0">
            <w:pPr>
              <w:spacing w:line="240" w:lineRule="auto"/>
              <w:jc w:val="center"/>
              <w:rPr>
                <w:ins w:id="770" w:author="Shi Mengtao" w:date="2019-01-15T08:46:00Z"/>
                <w:sz w:val="18"/>
                <w:szCs w:val="18"/>
                <w:rPrChange w:id="771" w:author="Shi Mengtao" w:date="2019-01-16T09:29:00Z">
                  <w:rPr>
                    <w:ins w:id="772" w:author="Shi Mengtao" w:date="2019-01-15T08:46:00Z"/>
                    <w:sz w:val="20"/>
                    <w:szCs w:val="20"/>
                  </w:rPr>
                </w:rPrChange>
              </w:rPr>
            </w:pPr>
            <w:ins w:id="773" w:author="Shi Mengtao" w:date="2019-01-15T08:53:00Z">
              <w:r w:rsidRPr="00A25154">
                <w:rPr>
                  <w:rFonts w:hint="eastAsia"/>
                  <w:sz w:val="18"/>
                  <w:szCs w:val="18"/>
                  <w:rPrChange w:id="774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用户登录使用渔乐生活</w:t>
              </w:r>
              <w:r w:rsidRPr="00A25154">
                <w:rPr>
                  <w:sz w:val="18"/>
                  <w:szCs w:val="18"/>
                  <w:rPrChange w:id="775" w:author="Shi Mengtao" w:date="2019-01-16T09:29:00Z">
                    <w:rPr>
                      <w:sz w:val="20"/>
                      <w:szCs w:val="20"/>
                    </w:rPr>
                  </w:rPrChange>
                </w:rPr>
                <w:t>APP</w:t>
              </w:r>
              <w:r w:rsidRPr="00A25154">
                <w:rPr>
                  <w:rFonts w:hint="eastAsia"/>
                  <w:sz w:val="18"/>
                  <w:szCs w:val="18"/>
                  <w:rPrChange w:id="776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的累计数量</w:t>
              </w:r>
            </w:ins>
          </w:p>
        </w:tc>
      </w:tr>
      <w:tr w:rsidR="008470B0" w14:paraId="0C192492" w14:textId="77777777" w:rsidTr="009C2D73">
        <w:trPr>
          <w:trHeight w:val="150"/>
          <w:ins w:id="777" w:author="Shi Mengtao" w:date="2019-01-15T08:46:00Z"/>
        </w:trPr>
        <w:tc>
          <w:tcPr>
            <w:tcW w:w="1271" w:type="dxa"/>
          </w:tcPr>
          <w:p w14:paraId="4261597C" w14:textId="341E86E8" w:rsidR="008470B0" w:rsidRPr="00A25154" w:rsidRDefault="008470B0" w:rsidP="008470B0">
            <w:pPr>
              <w:spacing w:line="240" w:lineRule="auto"/>
              <w:jc w:val="center"/>
              <w:rPr>
                <w:ins w:id="778" w:author="Shi Mengtao" w:date="2019-01-15T08:46:00Z"/>
                <w:sz w:val="18"/>
                <w:szCs w:val="18"/>
                <w:rPrChange w:id="779" w:author="Shi Mengtao" w:date="2019-01-16T09:29:00Z">
                  <w:rPr>
                    <w:ins w:id="780" w:author="Shi Mengtao" w:date="2019-01-15T08:46:00Z"/>
                    <w:sz w:val="20"/>
                    <w:szCs w:val="20"/>
                  </w:rPr>
                </w:rPrChange>
              </w:rPr>
            </w:pPr>
            <w:ins w:id="781" w:author="Shi Mengtao" w:date="2019-01-15T08:50:00Z">
              <w:r w:rsidRPr="00A25154">
                <w:rPr>
                  <w:rFonts w:hint="eastAsia"/>
                  <w:sz w:val="18"/>
                  <w:szCs w:val="18"/>
                  <w:rPrChange w:id="782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B</w:t>
              </w:r>
            </w:ins>
            <w:ins w:id="783" w:author="Shi Mengtao" w:date="2019-01-15T08:51:00Z">
              <w:r w:rsidRPr="00A25154">
                <w:rPr>
                  <w:sz w:val="18"/>
                  <w:szCs w:val="18"/>
                  <w:rPrChange w:id="784" w:author="Shi Mengtao" w:date="2019-01-16T09:29:00Z">
                    <w:rPr>
                      <w:sz w:val="20"/>
                      <w:szCs w:val="20"/>
                    </w:rPr>
                  </w:rPrChange>
                </w:rPr>
                <w:t>X3</w:t>
              </w:r>
            </w:ins>
          </w:p>
        </w:tc>
        <w:tc>
          <w:tcPr>
            <w:tcW w:w="1701" w:type="dxa"/>
            <w:shd w:val="clear" w:color="auto" w:fill="auto"/>
          </w:tcPr>
          <w:p w14:paraId="2BB2D1F9" w14:textId="09B40533" w:rsidR="008470B0" w:rsidRPr="00A25154" w:rsidRDefault="008470B0" w:rsidP="008470B0">
            <w:pPr>
              <w:spacing w:line="240" w:lineRule="auto"/>
              <w:jc w:val="center"/>
              <w:rPr>
                <w:ins w:id="785" w:author="Shi Mengtao" w:date="2019-01-15T08:46:00Z"/>
                <w:sz w:val="18"/>
                <w:szCs w:val="18"/>
                <w:rPrChange w:id="786" w:author="Shi Mengtao" w:date="2019-01-16T09:29:00Z">
                  <w:rPr>
                    <w:ins w:id="787" w:author="Shi Mengtao" w:date="2019-01-15T08:46:00Z"/>
                    <w:sz w:val="20"/>
                    <w:szCs w:val="20"/>
                  </w:rPr>
                </w:rPrChange>
              </w:rPr>
            </w:pPr>
            <w:ins w:id="788" w:author="Shi Mengtao" w:date="2019-01-15T08:47:00Z">
              <w:r w:rsidRPr="00A25154">
                <w:rPr>
                  <w:rFonts w:hint="eastAsia"/>
                  <w:sz w:val="18"/>
                  <w:szCs w:val="18"/>
                  <w:rPrChange w:id="789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日增长率</w:t>
              </w:r>
            </w:ins>
          </w:p>
        </w:tc>
        <w:tc>
          <w:tcPr>
            <w:tcW w:w="992" w:type="dxa"/>
          </w:tcPr>
          <w:p w14:paraId="062E14D4" w14:textId="3353C781" w:rsidR="008470B0" w:rsidRPr="00A25154" w:rsidRDefault="008470B0" w:rsidP="008470B0">
            <w:pPr>
              <w:spacing w:line="240" w:lineRule="auto"/>
              <w:jc w:val="center"/>
              <w:rPr>
                <w:ins w:id="790" w:author="Shi Mengtao" w:date="2019-01-15T08:46:00Z"/>
                <w:sz w:val="18"/>
                <w:szCs w:val="18"/>
                <w:rPrChange w:id="791" w:author="Shi Mengtao" w:date="2019-01-16T09:29:00Z">
                  <w:rPr>
                    <w:ins w:id="792" w:author="Shi Mengtao" w:date="2019-01-15T08:46:00Z"/>
                    <w:sz w:val="20"/>
                    <w:szCs w:val="20"/>
                  </w:rPr>
                </w:rPrChange>
              </w:rPr>
            </w:pPr>
            <w:ins w:id="793" w:author="Shi Mengtao" w:date="2019-01-15T08:51:00Z">
              <w:r w:rsidRPr="00A25154">
                <w:rPr>
                  <w:sz w:val="18"/>
                  <w:szCs w:val="18"/>
                  <w:rPrChange w:id="794" w:author="Shi Mengtao" w:date="2019-01-16T09:29:00Z">
                    <w:rPr>
                      <w:sz w:val="20"/>
                      <w:szCs w:val="20"/>
                    </w:rPr>
                  </w:rPrChange>
                </w:rPr>
                <w:t>Double</w:t>
              </w:r>
            </w:ins>
          </w:p>
        </w:tc>
        <w:tc>
          <w:tcPr>
            <w:tcW w:w="851" w:type="dxa"/>
          </w:tcPr>
          <w:p w14:paraId="30E1B48D" w14:textId="77777777" w:rsidR="008470B0" w:rsidRPr="00A25154" w:rsidRDefault="008470B0" w:rsidP="008470B0">
            <w:pPr>
              <w:spacing w:line="240" w:lineRule="auto"/>
              <w:jc w:val="center"/>
              <w:rPr>
                <w:ins w:id="795" w:author="Shi Mengtao" w:date="2019-01-15T08:46:00Z"/>
                <w:sz w:val="18"/>
                <w:szCs w:val="18"/>
                <w:rPrChange w:id="796" w:author="Shi Mengtao" w:date="2019-01-16T09:29:00Z">
                  <w:rPr>
                    <w:ins w:id="797" w:author="Shi Mengtao" w:date="2019-01-15T08:46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559" w:type="dxa"/>
            <w:shd w:val="clear" w:color="auto" w:fill="auto"/>
          </w:tcPr>
          <w:p w14:paraId="5DD84D27" w14:textId="77777777" w:rsidR="008470B0" w:rsidRPr="00A25154" w:rsidRDefault="008470B0" w:rsidP="008470B0">
            <w:pPr>
              <w:spacing w:line="240" w:lineRule="auto"/>
              <w:jc w:val="center"/>
              <w:rPr>
                <w:ins w:id="798" w:author="Shi Mengtao" w:date="2019-01-15T08:46:00Z"/>
                <w:sz w:val="18"/>
                <w:szCs w:val="18"/>
                <w:rPrChange w:id="799" w:author="Shi Mengtao" w:date="2019-01-16T09:29:00Z">
                  <w:rPr>
                    <w:ins w:id="800" w:author="Shi Mengtao" w:date="2019-01-15T08:46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43" w:type="dxa"/>
            <w:shd w:val="clear" w:color="auto" w:fill="auto"/>
          </w:tcPr>
          <w:p w14:paraId="4E14B965" w14:textId="6E24C79E" w:rsidR="008470B0" w:rsidRPr="00A25154" w:rsidRDefault="008470B0" w:rsidP="008470B0">
            <w:pPr>
              <w:spacing w:line="240" w:lineRule="auto"/>
              <w:jc w:val="center"/>
              <w:rPr>
                <w:ins w:id="801" w:author="Shi Mengtao" w:date="2019-01-15T08:46:00Z"/>
                <w:sz w:val="18"/>
                <w:szCs w:val="18"/>
                <w:rPrChange w:id="802" w:author="Shi Mengtao" w:date="2019-01-16T09:29:00Z">
                  <w:rPr>
                    <w:ins w:id="803" w:author="Shi Mengtao" w:date="2019-01-15T08:46:00Z"/>
                    <w:sz w:val="20"/>
                    <w:szCs w:val="20"/>
                  </w:rPr>
                </w:rPrChange>
              </w:rPr>
            </w:pPr>
            <w:ins w:id="804" w:author="Shi Mengtao" w:date="2019-01-15T08:52:00Z">
              <w:r w:rsidRPr="00A25154">
                <w:rPr>
                  <w:rFonts w:hint="eastAsia"/>
                  <w:sz w:val="18"/>
                  <w:szCs w:val="18"/>
                  <w:rPrChange w:id="805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用户后一天相较于前一天的变化情况</w:t>
              </w:r>
            </w:ins>
          </w:p>
        </w:tc>
      </w:tr>
      <w:tr w:rsidR="008470B0" w14:paraId="5D87DFFD" w14:textId="77777777" w:rsidTr="009C2D73">
        <w:trPr>
          <w:trHeight w:val="150"/>
          <w:ins w:id="806" w:author="Shi Mengtao" w:date="2019-01-15T08:46:00Z"/>
        </w:trPr>
        <w:tc>
          <w:tcPr>
            <w:tcW w:w="1271" w:type="dxa"/>
          </w:tcPr>
          <w:p w14:paraId="585892D5" w14:textId="5CD1606E" w:rsidR="008470B0" w:rsidRPr="00A25154" w:rsidRDefault="008470B0" w:rsidP="008470B0">
            <w:pPr>
              <w:spacing w:line="240" w:lineRule="auto"/>
              <w:jc w:val="center"/>
              <w:rPr>
                <w:ins w:id="807" w:author="Shi Mengtao" w:date="2019-01-15T08:46:00Z"/>
                <w:sz w:val="18"/>
                <w:szCs w:val="18"/>
                <w:rPrChange w:id="808" w:author="Shi Mengtao" w:date="2019-01-16T09:29:00Z">
                  <w:rPr>
                    <w:ins w:id="809" w:author="Shi Mengtao" w:date="2019-01-15T08:46:00Z"/>
                    <w:sz w:val="20"/>
                    <w:szCs w:val="20"/>
                  </w:rPr>
                </w:rPrChange>
              </w:rPr>
            </w:pPr>
            <w:ins w:id="810" w:author="Shi Mengtao" w:date="2019-01-15T08:51:00Z">
              <w:r w:rsidRPr="00A25154">
                <w:rPr>
                  <w:rFonts w:hint="eastAsia"/>
                  <w:sz w:val="18"/>
                  <w:szCs w:val="18"/>
                  <w:rPrChange w:id="811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B</w:t>
              </w:r>
              <w:r w:rsidRPr="00A25154">
                <w:rPr>
                  <w:sz w:val="18"/>
                  <w:szCs w:val="18"/>
                  <w:rPrChange w:id="812" w:author="Shi Mengtao" w:date="2019-01-16T09:29:00Z">
                    <w:rPr>
                      <w:sz w:val="20"/>
                      <w:szCs w:val="20"/>
                    </w:rPr>
                  </w:rPrChange>
                </w:rPr>
                <w:t>X4</w:t>
              </w:r>
            </w:ins>
          </w:p>
        </w:tc>
        <w:tc>
          <w:tcPr>
            <w:tcW w:w="1701" w:type="dxa"/>
            <w:shd w:val="clear" w:color="auto" w:fill="auto"/>
          </w:tcPr>
          <w:p w14:paraId="5905D583" w14:textId="42D0DF71" w:rsidR="008470B0" w:rsidRPr="00A25154" w:rsidRDefault="008470B0" w:rsidP="008470B0">
            <w:pPr>
              <w:spacing w:line="240" w:lineRule="auto"/>
              <w:jc w:val="center"/>
              <w:rPr>
                <w:ins w:id="813" w:author="Shi Mengtao" w:date="2019-01-15T08:46:00Z"/>
                <w:sz w:val="18"/>
                <w:szCs w:val="18"/>
                <w:rPrChange w:id="814" w:author="Shi Mengtao" w:date="2019-01-16T09:29:00Z">
                  <w:rPr>
                    <w:ins w:id="815" w:author="Shi Mengtao" w:date="2019-01-15T08:46:00Z"/>
                    <w:sz w:val="20"/>
                    <w:szCs w:val="20"/>
                  </w:rPr>
                </w:rPrChange>
              </w:rPr>
            </w:pPr>
            <w:ins w:id="816" w:author="Shi Mengtao" w:date="2019-01-15T08:47:00Z">
              <w:r w:rsidRPr="00A25154">
                <w:rPr>
                  <w:rFonts w:hint="eastAsia"/>
                  <w:sz w:val="18"/>
                  <w:szCs w:val="18"/>
                  <w:rPrChange w:id="817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周增长率</w:t>
              </w:r>
            </w:ins>
          </w:p>
        </w:tc>
        <w:tc>
          <w:tcPr>
            <w:tcW w:w="992" w:type="dxa"/>
          </w:tcPr>
          <w:p w14:paraId="4FDCDE27" w14:textId="02E758D0" w:rsidR="008470B0" w:rsidRPr="00A25154" w:rsidRDefault="008470B0" w:rsidP="008470B0">
            <w:pPr>
              <w:spacing w:line="240" w:lineRule="auto"/>
              <w:jc w:val="center"/>
              <w:rPr>
                <w:ins w:id="818" w:author="Shi Mengtao" w:date="2019-01-15T08:46:00Z"/>
                <w:sz w:val="18"/>
                <w:szCs w:val="18"/>
                <w:rPrChange w:id="819" w:author="Shi Mengtao" w:date="2019-01-16T09:29:00Z">
                  <w:rPr>
                    <w:ins w:id="820" w:author="Shi Mengtao" w:date="2019-01-15T08:46:00Z"/>
                    <w:sz w:val="20"/>
                    <w:szCs w:val="20"/>
                  </w:rPr>
                </w:rPrChange>
              </w:rPr>
            </w:pPr>
            <w:ins w:id="821" w:author="Shi Mengtao" w:date="2019-01-15T08:52:00Z">
              <w:r w:rsidRPr="00A25154">
                <w:rPr>
                  <w:sz w:val="18"/>
                  <w:szCs w:val="18"/>
                  <w:rPrChange w:id="822" w:author="Shi Mengtao" w:date="2019-01-16T09:29:00Z">
                    <w:rPr>
                      <w:sz w:val="20"/>
                      <w:szCs w:val="20"/>
                    </w:rPr>
                  </w:rPrChange>
                </w:rPr>
                <w:t>Double</w:t>
              </w:r>
            </w:ins>
          </w:p>
        </w:tc>
        <w:tc>
          <w:tcPr>
            <w:tcW w:w="851" w:type="dxa"/>
          </w:tcPr>
          <w:p w14:paraId="674356A8" w14:textId="77777777" w:rsidR="008470B0" w:rsidRPr="00A25154" w:rsidRDefault="008470B0" w:rsidP="008470B0">
            <w:pPr>
              <w:spacing w:line="240" w:lineRule="auto"/>
              <w:jc w:val="center"/>
              <w:rPr>
                <w:ins w:id="823" w:author="Shi Mengtao" w:date="2019-01-15T08:46:00Z"/>
                <w:sz w:val="18"/>
                <w:szCs w:val="18"/>
                <w:rPrChange w:id="824" w:author="Shi Mengtao" w:date="2019-01-16T09:29:00Z">
                  <w:rPr>
                    <w:ins w:id="825" w:author="Shi Mengtao" w:date="2019-01-15T08:46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559" w:type="dxa"/>
            <w:shd w:val="clear" w:color="auto" w:fill="auto"/>
          </w:tcPr>
          <w:p w14:paraId="1D6058BB" w14:textId="77777777" w:rsidR="008470B0" w:rsidRPr="00A25154" w:rsidRDefault="008470B0" w:rsidP="008470B0">
            <w:pPr>
              <w:spacing w:line="240" w:lineRule="auto"/>
              <w:jc w:val="center"/>
              <w:rPr>
                <w:ins w:id="826" w:author="Shi Mengtao" w:date="2019-01-15T08:46:00Z"/>
                <w:sz w:val="18"/>
                <w:szCs w:val="18"/>
                <w:rPrChange w:id="827" w:author="Shi Mengtao" w:date="2019-01-16T09:29:00Z">
                  <w:rPr>
                    <w:ins w:id="828" w:author="Shi Mengtao" w:date="2019-01-15T08:46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43" w:type="dxa"/>
            <w:shd w:val="clear" w:color="auto" w:fill="auto"/>
          </w:tcPr>
          <w:p w14:paraId="1438AE6A" w14:textId="5BF8A32C" w:rsidR="008470B0" w:rsidRPr="00A25154" w:rsidRDefault="008470B0" w:rsidP="008470B0">
            <w:pPr>
              <w:spacing w:line="240" w:lineRule="auto"/>
              <w:jc w:val="center"/>
              <w:rPr>
                <w:ins w:id="829" w:author="Shi Mengtao" w:date="2019-01-15T08:46:00Z"/>
                <w:sz w:val="18"/>
                <w:szCs w:val="18"/>
                <w:rPrChange w:id="830" w:author="Shi Mengtao" w:date="2019-01-16T09:29:00Z">
                  <w:rPr>
                    <w:ins w:id="831" w:author="Shi Mengtao" w:date="2019-01-15T08:46:00Z"/>
                    <w:sz w:val="20"/>
                    <w:szCs w:val="20"/>
                  </w:rPr>
                </w:rPrChange>
              </w:rPr>
            </w:pPr>
            <w:ins w:id="832" w:author="Shi Mengtao" w:date="2019-01-15T08:52:00Z">
              <w:r w:rsidRPr="00A25154">
                <w:rPr>
                  <w:rFonts w:hint="eastAsia"/>
                  <w:sz w:val="18"/>
                  <w:szCs w:val="18"/>
                  <w:rPrChange w:id="833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用户后一周相较于前一周的变化情况</w:t>
              </w:r>
            </w:ins>
          </w:p>
        </w:tc>
      </w:tr>
      <w:tr w:rsidR="008470B0" w14:paraId="6A99DCDB" w14:textId="77777777" w:rsidTr="009C2D73">
        <w:trPr>
          <w:trHeight w:val="150"/>
          <w:ins w:id="834" w:author="Shi Mengtao" w:date="2019-01-15T08:46:00Z"/>
        </w:trPr>
        <w:tc>
          <w:tcPr>
            <w:tcW w:w="1271" w:type="dxa"/>
          </w:tcPr>
          <w:p w14:paraId="4D10168C" w14:textId="37F715C8" w:rsidR="008470B0" w:rsidRPr="00A25154" w:rsidRDefault="008470B0" w:rsidP="008470B0">
            <w:pPr>
              <w:spacing w:line="240" w:lineRule="auto"/>
              <w:jc w:val="center"/>
              <w:rPr>
                <w:ins w:id="835" w:author="Shi Mengtao" w:date="2019-01-15T08:46:00Z"/>
                <w:sz w:val="18"/>
                <w:szCs w:val="18"/>
                <w:rPrChange w:id="836" w:author="Shi Mengtao" w:date="2019-01-16T09:29:00Z">
                  <w:rPr>
                    <w:ins w:id="837" w:author="Shi Mengtao" w:date="2019-01-15T08:46:00Z"/>
                    <w:sz w:val="20"/>
                    <w:szCs w:val="20"/>
                  </w:rPr>
                </w:rPrChange>
              </w:rPr>
            </w:pPr>
            <w:ins w:id="838" w:author="Shi Mengtao" w:date="2019-01-15T08:51:00Z">
              <w:r w:rsidRPr="00A25154">
                <w:rPr>
                  <w:rFonts w:hint="eastAsia"/>
                  <w:sz w:val="18"/>
                  <w:szCs w:val="18"/>
                  <w:rPrChange w:id="839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B</w:t>
              </w:r>
              <w:r w:rsidRPr="00A25154">
                <w:rPr>
                  <w:sz w:val="18"/>
                  <w:szCs w:val="18"/>
                  <w:rPrChange w:id="840" w:author="Shi Mengtao" w:date="2019-01-16T09:29:00Z">
                    <w:rPr>
                      <w:sz w:val="20"/>
                      <w:szCs w:val="20"/>
                    </w:rPr>
                  </w:rPrChange>
                </w:rPr>
                <w:t>X5</w:t>
              </w:r>
            </w:ins>
          </w:p>
        </w:tc>
        <w:tc>
          <w:tcPr>
            <w:tcW w:w="1701" w:type="dxa"/>
            <w:shd w:val="clear" w:color="auto" w:fill="auto"/>
          </w:tcPr>
          <w:p w14:paraId="7D3DDEC2" w14:textId="1AB98769" w:rsidR="008470B0" w:rsidRPr="00A25154" w:rsidRDefault="008470B0" w:rsidP="008470B0">
            <w:pPr>
              <w:spacing w:line="240" w:lineRule="auto"/>
              <w:jc w:val="center"/>
              <w:rPr>
                <w:ins w:id="841" w:author="Shi Mengtao" w:date="2019-01-15T08:46:00Z"/>
                <w:sz w:val="18"/>
                <w:szCs w:val="18"/>
                <w:rPrChange w:id="842" w:author="Shi Mengtao" w:date="2019-01-16T09:29:00Z">
                  <w:rPr>
                    <w:ins w:id="843" w:author="Shi Mengtao" w:date="2019-01-15T08:46:00Z"/>
                    <w:sz w:val="20"/>
                    <w:szCs w:val="20"/>
                  </w:rPr>
                </w:rPrChange>
              </w:rPr>
            </w:pPr>
            <w:ins w:id="844" w:author="Shi Mengtao" w:date="2019-01-15T08:47:00Z">
              <w:r w:rsidRPr="00A25154">
                <w:rPr>
                  <w:rFonts w:hint="eastAsia"/>
                  <w:sz w:val="18"/>
                  <w:szCs w:val="18"/>
                  <w:rPrChange w:id="845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月增长率</w:t>
              </w:r>
            </w:ins>
          </w:p>
        </w:tc>
        <w:tc>
          <w:tcPr>
            <w:tcW w:w="992" w:type="dxa"/>
          </w:tcPr>
          <w:p w14:paraId="4997B9E1" w14:textId="0046E56E" w:rsidR="008470B0" w:rsidRPr="00A25154" w:rsidRDefault="008470B0" w:rsidP="008470B0">
            <w:pPr>
              <w:spacing w:line="240" w:lineRule="auto"/>
              <w:jc w:val="center"/>
              <w:rPr>
                <w:ins w:id="846" w:author="Shi Mengtao" w:date="2019-01-15T08:46:00Z"/>
                <w:sz w:val="18"/>
                <w:szCs w:val="18"/>
                <w:rPrChange w:id="847" w:author="Shi Mengtao" w:date="2019-01-16T09:29:00Z">
                  <w:rPr>
                    <w:ins w:id="848" w:author="Shi Mengtao" w:date="2019-01-15T08:46:00Z"/>
                    <w:sz w:val="20"/>
                    <w:szCs w:val="20"/>
                  </w:rPr>
                </w:rPrChange>
              </w:rPr>
            </w:pPr>
            <w:ins w:id="849" w:author="Shi Mengtao" w:date="2019-01-15T08:52:00Z">
              <w:r w:rsidRPr="00A25154">
                <w:rPr>
                  <w:sz w:val="18"/>
                  <w:szCs w:val="18"/>
                  <w:rPrChange w:id="850" w:author="Shi Mengtao" w:date="2019-01-16T09:29:00Z">
                    <w:rPr>
                      <w:sz w:val="20"/>
                      <w:szCs w:val="20"/>
                    </w:rPr>
                  </w:rPrChange>
                </w:rPr>
                <w:t>Double</w:t>
              </w:r>
            </w:ins>
          </w:p>
        </w:tc>
        <w:tc>
          <w:tcPr>
            <w:tcW w:w="851" w:type="dxa"/>
          </w:tcPr>
          <w:p w14:paraId="5CC2BAE3" w14:textId="77777777" w:rsidR="008470B0" w:rsidRPr="00A25154" w:rsidRDefault="008470B0" w:rsidP="008470B0">
            <w:pPr>
              <w:spacing w:line="240" w:lineRule="auto"/>
              <w:jc w:val="center"/>
              <w:rPr>
                <w:ins w:id="851" w:author="Shi Mengtao" w:date="2019-01-15T08:46:00Z"/>
                <w:sz w:val="18"/>
                <w:szCs w:val="18"/>
                <w:rPrChange w:id="852" w:author="Shi Mengtao" w:date="2019-01-16T09:29:00Z">
                  <w:rPr>
                    <w:ins w:id="853" w:author="Shi Mengtao" w:date="2019-01-15T08:46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559" w:type="dxa"/>
            <w:shd w:val="clear" w:color="auto" w:fill="auto"/>
          </w:tcPr>
          <w:p w14:paraId="3588819D" w14:textId="77777777" w:rsidR="008470B0" w:rsidRPr="00A25154" w:rsidRDefault="008470B0" w:rsidP="008470B0">
            <w:pPr>
              <w:spacing w:line="240" w:lineRule="auto"/>
              <w:jc w:val="center"/>
              <w:rPr>
                <w:ins w:id="854" w:author="Shi Mengtao" w:date="2019-01-15T08:46:00Z"/>
                <w:sz w:val="18"/>
                <w:szCs w:val="18"/>
                <w:rPrChange w:id="855" w:author="Shi Mengtao" w:date="2019-01-16T09:29:00Z">
                  <w:rPr>
                    <w:ins w:id="856" w:author="Shi Mengtao" w:date="2019-01-15T08:46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43" w:type="dxa"/>
            <w:shd w:val="clear" w:color="auto" w:fill="auto"/>
          </w:tcPr>
          <w:p w14:paraId="50E13422" w14:textId="67DC0AF2" w:rsidR="008470B0" w:rsidRPr="00A25154" w:rsidRDefault="008470B0" w:rsidP="008470B0">
            <w:pPr>
              <w:spacing w:line="240" w:lineRule="auto"/>
              <w:jc w:val="center"/>
              <w:rPr>
                <w:ins w:id="857" w:author="Shi Mengtao" w:date="2019-01-15T08:46:00Z"/>
                <w:sz w:val="18"/>
                <w:szCs w:val="18"/>
                <w:rPrChange w:id="858" w:author="Shi Mengtao" w:date="2019-01-16T09:29:00Z">
                  <w:rPr>
                    <w:ins w:id="859" w:author="Shi Mengtao" w:date="2019-01-15T08:46:00Z"/>
                    <w:sz w:val="20"/>
                    <w:szCs w:val="20"/>
                  </w:rPr>
                </w:rPrChange>
              </w:rPr>
            </w:pPr>
            <w:ins w:id="860" w:author="Shi Mengtao" w:date="2019-01-15T08:52:00Z">
              <w:r w:rsidRPr="00A25154">
                <w:rPr>
                  <w:rFonts w:hint="eastAsia"/>
                  <w:sz w:val="18"/>
                  <w:szCs w:val="18"/>
                  <w:rPrChange w:id="861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用户后一月相较于前一月的变化情况</w:t>
              </w:r>
            </w:ins>
          </w:p>
        </w:tc>
      </w:tr>
      <w:tr w:rsidR="008470B0" w14:paraId="6CD9E1EC" w14:textId="77777777" w:rsidTr="009C2D73">
        <w:trPr>
          <w:trHeight w:val="150"/>
          <w:ins w:id="862" w:author="Shi Mengtao" w:date="2019-01-15T08:46:00Z"/>
        </w:trPr>
        <w:tc>
          <w:tcPr>
            <w:tcW w:w="1271" w:type="dxa"/>
          </w:tcPr>
          <w:p w14:paraId="1160078D" w14:textId="5A52433B" w:rsidR="008470B0" w:rsidRPr="00A25154" w:rsidRDefault="008470B0" w:rsidP="008470B0">
            <w:pPr>
              <w:spacing w:line="240" w:lineRule="auto"/>
              <w:jc w:val="center"/>
              <w:rPr>
                <w:ins w:id="863" w:author="Shi Mengtao" w:date="2019-01-15T08:46:00Z"/>
                <w:sz w:val="18"/>
                <w:szCs w:val="18"/>
                <w:rPrChange w:id="864" w:author="Shi Mengtao" w:date="2019-01-16T09:29:00Z">
                  <w:rPr>
                    <w:ins w:id="865" w:author="Shi Mengtao" w:date="2019-01-15T08:46:00Z"/>
                    <w:sz w:val="20"/>
                    <w:szCs w:val="20"/>
                  </w:rPr>
                </w:rPrChange>
              </w:rPr>
            </w:pPr>
            <w:ins w:id="866" w:author="Shi Mengtao" w:date="2019-01-15T08:51:00Z">
              <w:r w:rsidRPr="00A25154">
                <w:rPr>
                  <w:rFonts w:hint="eastAsia"/>
                  <w:sz w:val="18"/>
                  <w:szCs w:val="18"/>
                  <w:rPrChange w:id="867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B</w:t>
              </w:r>
              <w:r w:rsidRPr="00A25154">
                <w:rPr>
                  <w:sz w:val="18"/>
                  <w:szCs w:val="18"/>
                  <w:rPrChange w:id="868" w:author="Shi Mengtao" w:date="2019-01-16T09:29:00Z">
                    <w:rPr>
                      <w:sz w:val="20"/>
                      <w:szCs w:val="20"/>
                    </w:rPr>
                  </w:rPrChange>
                </w:rPr>
                <w:t>X6</w:t>
              </w:r>
            </w:ins>
          </w:p>
        </w:tc>
        <w:tc>
          <w:tcPr>
            <w:tcW w:w="1701" w:type="dxa"/>
            <w:shd w:val="clear" w:color="auto" w:fill="auto"/>
          </w:tcPr>
          <w:p w14:paraId="2C0E59EE" w14:textId="24F9E6D0" w:rsidR="008470B0" w:rsidRPr="00A25154" w:rsidRDefault="008470B0" w:rsidP="008470B0">
            <w:pPr>
              <w:spacing w:line="240" w:lineRule="auto"/>
              <w:jc w:val="center"/>
              <w:rPr>
                <w:ins w:id="869" w:author="Shi Mengtao" w:date="2019-01-15T08:46:00Z"/>
                <w:sz w:val="18"/>
                <w:szCs w:val="18"/>
                <w:rPrChange w:id="870" w:author="Shi Mengtao" w:date="2019-01-16T09:29:00Z">
                  <w:rPr>
                    <w:ins w:id="871" w:author="Shi Mengtao" w:date="2019-01-15T08:46:00Z"/>
                    <w:sz w:val="20"/>
                    <w:szCs w:val="20"/>
                  </w:rPr>
                </w:rPrChange>
              </w:rPr>
            </w:pPr>
            <w:ins w:id="872" w:author="Shi Mengtao" w:date="2019-01-15T08:48:00Z">
              <w:r w:rsidRPr="00A25154">
                <w:rPr>
                  <w:rFonts w:hint="eastAsia"/>
                  <w:sz w:val="18"/>
                  <w:szCs w:val="18"/>
                  <w:rPrChange w:id="873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钓点数量</w:t>
              </w:r>
            </w:ins>
          </w:p>
        </w:tc>
        <w:tc>
          <w:tcPr>
            <w:tcW w:w="992" w:type="dxa"/>
          </w:tcPr>
          <w:p w14:paraId="3D9CD1A8" w14:textId="3D0DB23A" w:rsidR="008470B0" w:rsidRPr="00A25154" w:rsidRDefault="008470B0" w:rsidP="008470B0">
            <w:pPr>
              <w:spacing w:line="240" w:lineRule="auto"/>
              <w:jc w:val="center"/>
              <w:rPr>
                <w:ins w:id="874" w:author="Shi Mengtao" w:date="2019-01-15T08:46:00Z"/>
                <w:sz w:val="18"/>
                <w:szCs w:val="18"/>
                <w:rPrChange w:id="875" w:author="Shi Mengtao" w:date="2019-01-16T09:29:00Z">
                  <w:rPr>
                    <w:ins w:id="876" w:author="Shi Mengtao" w:date="2019-01-15T08:46:00Z"/>
                    <w:sz w:val="20"/>
                    <w:szCs w:val="20"/>
                  </w:rPr>
                </w:rPrChange>
              </w:rPr>
            </w:pPr>
            <w:ins w:id="877" w:author="Shi Mengtao" w:date="2019-01-15T08:53:00Z">
              <w:r w:rsidRPr="00A25154">
                <w:rPr>
                  <w:rFonts w:hint="eastAsia"/>
                  <w:sz w:val="18"/>
                  <w:szCs w:val="18"/>
                  <w:rPrChange w:id="878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Int</w:t>
              </w:r>
              <w:r w:rsidRPr="00A25154">
                <w:rPr>
                  <w:sz w:val="18"/>
                  <w:szCs w:val="18"/>
                  <w:rPrChange w:id="879" w:author="Shi Mengtao" w:date="2019-01-16T09:29:00Z">
                    <w:rPr>
                      <w:sz w:val="20"/>
                      <w:szCs w:val="20"/>
                    </w:rPr>
                  </w:rPrChange>
                </w:rPr>
                <w:t>eger</w:t>
              </w:r>
            </w:ins>
          </w:p>
        </w:tc>
        <w:tc>
          <w:tcPr>
            <w:tcW w:w="851" w:type="dxa"/>
          </w:tcPr>
          <w:p w14:paraId="4423FDD6" w14:textId="77777777" w:rsidR="008470B0" w:rsidRPr="00A25154" w:rsidRDefault="008470B0" w:rsidP="008470B0">
            <w:pPr>
              <w:spacing w:line="240" w:lineRule="auto"/>
              <w:jc w:val="center"/>
              <w:rPr>
                <w:ins w:id="880" w:author="Shi Mengtao" w:date="2019-01-15T08:46:00Z"/>
                <w:sz w:val="18"/>
                <w:szCs w:val="18"/>
                <w:rPrChange w:id="881" w:author="Shi Mengtao" w:date="2019-01-16T09:29:00Z">
                  <w:rPr>
                    <w:ins w:id="882" w:author="Shi Mengtao" w:date="2019-01-15T08:46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559" w:type="dxa"/>
            <w:shd w:val="clear" w:color="auto" w:fill="auto"/>
          </w:tcPr>
          <w:p w14:paraId="33CDD27C" w14:textId="77777777" w:rsidR="008470B0" w:rsidRPr="00A25154" w:rsidRDefault="008470B0" w:rsidP="008470B0">
            <w:pPr>
              <w:spacing w:line="240" w:lineRule="auto"/>
              <w:jc w:val="center"/>
              <w:rPr>
                <w:ins w:id="883" w:author="Shi Mengtao" w:date="2019-01-15T08:46:00Z"/>
                <w:sz w:val="18"/>
                <w:szCs w:val="18"/>
                <w:rPrChange w:id="884" w:author="Shi Mengtao" w:date="2019-01-16T09:29:00Z">
                  <w:rPr>
                    <w:ins w:id="885" w:author="Shi Mengtao" w:date="2019-01-15T08:46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43" w:type="dxa"/>
            <w:shd w:val="clear" w:color="auto" w:fill="auto"/>
          </w:tcPr>
          <w:p w14:paraId="7A10AD6B" w14:textId="430D6017" w:rsidR="008470B0" w:rsidRPr="00A25154" w:rsidRDefault="008470B0" w:rsidP="008470B0">
            <w:pPr>
              <w:spacing w:line="240" w:lineRule="auto"/>
              <w:jc w:val="center"/>
              <w:rPr>
                <w:ins w:id="886" w:author="Shi Mengtao" w:date="2019-01-15T08:46:00Z"/>
                <w:sz w:val="18"/>
                <w:szCs w:val="18"/>
                <w:rPrChange w:id="887" w:author="Shi Mengtao" w:date="2019-01-16T09:29:00Z">
                  <w:rPr>
                    <w:ins w:id="888" w:author="Shi Mengtao" w:date="2019-01-15T08:46:00Z"/>
                    <w:sz w:val="20"/>
                    <w:szCs w:val="20"/>
                  </w:rPr>
                </w:rPrChange>
              </w:rPr>
            </w:pPr>
            <w:ins w:id="889" w:author="Shi Mengtao" w:date="2019-01-15T08:53:00Z">
              <w:r w:rsidRPr="00A25154">
                <w:rPr>
                  <w:rFonts w:hint="eastAsia"/>
                  <w:sz w:val="18"/>
                  <w:szCs w:val="18"/>
                  <w:rPrChange w:id="890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系统中拥有钓点的数量</w:t>
              </w:r>
            </w:ins>
          </w:p>
        </w:tc>
      </w:tr>
      <w:tr w:rsidR="008470B0" w14:paraId="1CE1E16C" w14:textId="77777777" w:rsidTr="009C2D73">
        <w:trPr>
          <w:trHeight w:val="150"/>
          <w:ins w:id="891" w:author="Shi Mengtao" w:date="2019-01-15T08:46:00Z"/>
        </w:trPr>
        <w:tc>
          <w:tcPr>
            <w:tcW w:w="1271" w:type="dxa"/>
          </w:tcPr>
          <w:p w14:paraId="2B144B1A" w14:textId="44ABF3FF" w:rsidR="008470B0" w:rsidRPr="00A25154" w:rsidRDefault="008470B0" w:rsidP="008470B0">
            <w:pPr>
              <w:spacing w:line="240" w:lineRule="auto"/>
              <w:jc w:val="center"/>
              <w:rPr>
                <w:ins w:id="892" w:author="Shi Mengtao" w:date="2019-01-15T08:46:00Z"/>
                <w:sz w:val="18"/>
                <w:szCs w:val="18"/>
                <w:rPrChange w:id="893" w:author="Shi Mengtao" w:date="2019-01-16T09:29:00Z">
                  <w:rPr>
                    <w:ins w:id="894" w:author="Shi Mengtao" w:date="2019-01-15T08:46:00Z"/>
                    <w:sz w:val="20"/>
                    <w:szCs w:val="20"/>
                  </w:rPr>
                </w:rPrChange>
              </w:rPr>
            </w:pPr>
            <w:ins w:id="895" w:author="Shi Mengtao" w:date="2019-01-15T08:51:00Z">
              <w:r w:rsidRPr="00A25154">
                <w:rPr>
                  <w:rFonts w:hint="eastAsia"/>
                  <w:sz w:val="18"/>
                  <w:szCs w:val="18"/>
                  <w:rPrChange w:id="896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B</w:t>
              </w:r>
              <w:r w:rsidRPr="00A25154">
                <w:rPr>
                  <w:sz w:val="18"/>
                  <w:szCs w:val="18"/>
                  <w:rPrChange w:id="897" w:author="Shi Mengtao" w:date="2019-01-16T09:29:00Z">
                    <w:rPr>
                      <w:sz w:val="20"/>
                      <w:szCs w:val="20"/>
                    </w:rPr>
                  </w:rPrChange>
                </w:rPr>
                <w:t>X7</w:t>
              </w:r>
            </w:ins>
          </w:p>
        </w:tc>
        <w:tc>
          <w:tcPr>
            <w:tcW w:w="1701" w:type="dxa"/>
            <w:shd w:val="clear" w:color="auto" w:fill="auto"/>
          </w:tcPr>
          <w:p w14:paraId="4491E196" w14:textId="75FE635A" w:rsidR="008470B0" w:rsidRPr="00A25154" w:rsidRDefault="008470B0" w:rsidP="008470B0">
            <w:pPr>
              <w:spacing w:line="240" w:lineRule="auto"/>
              <w:jc w:val="center"/>
              <w:rPr>
                <w:ins w:id="898" w:author="Shi Mengtao" w:date="2019-01-15T08:46:00Z"/>
                <w:sz w:val="18"/>
                <w:szCs w:val="18"/>
                <w:rPrChange w:id="899" w:author="Shi Mengtao" w:date="2019-01-16T09:29:00Z">
                  <w:rPr>
                    <w:ins w:id="900" w:author="Shi Mengtao" w:date="2019-01-15T08:46:00Z"/>
                    <w:sz w:val="20"/>
                    <w:szCs w:val="20"/>
                  </w:rPr>
                </w:rPrChange>
              </w:rPr>
            </w:pPr>
            <w:ins w:id="901" w:author="Shi Mengtao" w:date="2019-01-15T08:48:00Z">
              <w:r w:rsidRPr="00A25154">
                <w:rPr>
                  <w:rFonts w:hint="eastAsia"/>
                  <w:sz w:val="18"/>
                  <w:szCs w:val="18"/>
                  <w:rPrChange w:id="902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渔具店数量</w:t>
              </w:r>
            </w:ins>
          </w:p>
        </w:tc>
        <w:tc>
          <w:tcPr>
            <w:tcW w:w="992" w:type="dxa"/>
          </w:tcPr>
          <w:p w14:paraId="2B8819BA" w14:textId="517B1D3B" w:rsidR="008470B0" w:rsidRPr="00A25154" w:rsidRDefault="008470B0" w:rsidP="008470B0">
            <w:pPr>
              <w:spacing w:line="240" w:lineRule="auto"/>
              <w:jc w:val="center"/>
              <w:rPr>
                <w:ins w:id="903" w:author="Shi Mengtao" w:date="2019-01-15T08:46:00Z"/>
                <w:sz w:val="18"/>
                <w:szCs w:val="18"/>
                <w:rPrChange w:id="904" w:author="Shi Mengtao" w:date="2019-01-16T09:29:00Z">
                  <w:rPr>
                    <w:ins w:id="905" w:author="Shi Mengtao" w:date="2019-01-15T08:46:00Z"/>
                    <w:sz w:val="20"/>
                    <w:szCs w:val="20"/>
                  </w:rPr>
                </w:rPrChange>
              </w:rPr>
            </w:pPr>
            <w:ins w:id="906" w:author="Shi Mengtao" w:date="2019-01-15T08:53:00Z">
              <w:r w:rsidRPr="00A25154">
                <w:rPr>
                  <w:rFonts w:hint="eastAsia"/>
                  <w:sz w:val="18"/>
                  <w:szCs w:val="18"/>
                  <w:rPrChange w:id="907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Int</w:t>
              </w:r>
              <w:r w:rsidRPr="00A25154">
                <w:rPr>
                  <w:sz w:val="18"/>
                  <w:szCs w:val="18"/>
                  <w:rPrChange w:id="908" w:author="Shi Mengtao" w:date="2019-01-16T09:29:00Z">
                    <w:rPr>
                      <w:sz w:val="20"/>
                      <w:szCs w:val="20"/>
                    </w:rPr>
                  </w:rPrChange>
                </w:rPr>
                <w:t>eger</w:t>
              </w:r>
            </w:ins>
          </w:p>
        </w:tc>
        <w:tc>
          <w:tcPr>
            <w:tcW w:w="851" w:type="dxa"/>
          </w:tcPr>
          <w:p w14:paraId="1F4FAD12" w14:textId="77777777" w:rsidR="008470B0" w:rsidRPr="00A25154" w:rsidRDefault="008470B0" w:rsidP="008470B0">
            <w:pPr>
              <w:spacing w:line="240" w:lineRule="auto"/>
              <w:jc w:val="center"/>
              <w:rPr>
                <w:ins w:id="909" w:author="Shi Mengtao" w:date="2019-01-15T08:46:00Z"/>
                <w:sz w:val="18"/>
                <w:szCs w:val="18"/>
                <w:rPrChange w:id="910" w:author="Shi Mengtao" w:date="2019-01-16T09:29:00Z">
                  <w:rPr>
                    <w:ins w:id="911" w:author="Shi Mengtao" w:date="2019-01-15T08:46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559" w:type="dxa"/>
            <w:shd w:val="clear" w:color="auto" w:fill="auto"/>
          </w:tcPr>
          <w:p w14:paraId="4EAF3D5E" w14:textId="77777777" w:rsidR="008470B0" w:rsidRPr="00A25154" w:rsidRDefault="008470B0" w:rsidP="008470B0">
            <w:pPr>
              <w:spacing w:line="240" w:lineRule="auto"/>
              <w:jc w:val="center"/>
              <w:rPr>
                <w:ins w:id="912" w:author="Shi Mengtao" w:date="2019-01-15T08:46:00Z"/>
                <w:sz w:val="18"/>
                <w:szCs w:val="18"/>
                <w:rPrChange w:id="913" w:author="Shi Mengtao" w:date="2019-01-16T09:29:00Z">
                  <w:rPr>
                    <w:ins w:id="914" w:author="Shi Mengtao" w:date="2019-01-15T08:46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43" w:type="dxa"/>
            <w:shd w:val="clear" w:color="auto" w:fill="auto"/>
          </w:tcPr>
          <w:p w14:paraId="33D210F9" w14:textId="3DA70BB2" w:rsidR="008470B0" w:rsidRPr="00A25154" w:rsidRDefault="008470B0" w:rsidP="008470B0">
            <w:pPr>
              <w:spacing w:line="240" w:lineRule="auto"/>
              <w:jc w:val="center"/>
              <w:rPr>
                <w:ins w:id="915" w:author="Shi Mengtao" w:date="2019-01-15T08:46:00Z"/>
                <w:sz w:val="18"/>
                <w:szCs w:val="18"/>
                <w:rPrChange w:id="916" w:author="Shi Mengtao" w:date="2019-01-16T09:29:00Z">
                  <w:rPr>
                    <w:ins w:id="917" w:author="Shi Mengtao" w:date="2019-01-15T08:46:00Z"/>
                    <w:sz w:val="20"/>
                    <w:szCs w:val="20"/>
                  </w:rPr>
                </w:rPrChange>
              </w:rPr>
            </w:pPr>
            <w:ins w:id="918" w:author="Shi Mengtao" w:date="2019-01-15T08:54:00Z">
              <w:r w:rsidRPr="00A25154">
                <w:rPr>
                  <w:rFonts w:hint="eastAsia"/>
                  <w:sz w:val="18"/>
                  <w:szCs w:val="18"/>
                  <w:rPrChange w:id="919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系统中拥有渔具店的数量</w:t>
              </w:r>
            </w:ins>
          </w:p>
        </w:tc>
      </w:tr>
      <w:tr w:rsidR="008470B0" w14:paraId="651517F0" w14:textId="77777777" w:rsidTr="009C2D73">
        <w:trPr>
          <w:trHeight w:val="150"/>
          <w:ins w:id="920" w:author="Shi Mengtao" w:date="2019-01-15T08:46:00Z"/>
        </w:trPr>
        <w:tc>
          <w:tcPr>
            <w:tcW w:w="1271" w:type="dxa"/>
          </w:tcPr>
          <w:p w14:paraId="507BC1BB" w14:textId="0DA08B64" w:rsidR="008470B0" w:rsidRPr="00A25154" w:rsidRDefault="008470B0" w:rsidP="008470B0">
            <w:pPr>
              <w:spacing w:line="240" w:lineRule="auto"/>
              <w:jc w:val="center"/>
              <w:rPr>
                <w:ins w:id="921" w:author="Shi Mengtao" w:date="2019-01-15T08:46:00Z"/>
                <w:sz w:val="18"/>
                <w:szCs w:val="18"/>
                <w:rPrChange w:id="922" w:author="Shi Mengtao" w:date="2019-01-16T09:29:00Z">
                  <w:rPr>
                    <w:ins w:id="923" w:author="Shi Mengtao" w:date="2019-01-15T08:46:00Z"/>
                    <w:sz w:val="20"/>
                    <w:szCs w:val="20"/>
                  </w:rPr>
                </w:rPrChange>
              </w:rPr>
            </w:pPr>
            <w:ins w:id="924" w:author="Shi Mengtao" w:date="2019-01-15T08:51:00Z">
              <w:r w:rsidRPr="00A25154">
                <w:rPr>
                  <w:rFonts w:hint="eastAsia"/>
                  <w:sz w:val="18"/>
                  <w:szCs w:val="18"/>
                  <w:rPrChange w:id="925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B</w:t>
              </w:r>
              <w:r w:rsidRPr="00A25154">
                <w:rPr>
                  <w:sz w:val="18"/>
                  <w:szCs w:val="18"/>
                  <w:rPrChange w:id="926" w:author="Shi Mengtao" w:date="2019-01-16T09:29:00Z">
                    <w:rPr>
                      <w:sz w:val="20"/>
                      <w:szCs w:val="20"/>
                    </w:rPr>
                  </w:rPrChange>
                </w:rPr>
                <w:t>X8</w:t>
              </w:r>
            </w:ins>
          </w:p>
        </w:tc>
        <w:tc>
          <w:tcPr>
            <w:tcW w:w="1701" w:type="dxa"/>
            <w:shd w:val="clear" w:color="auto" w:fill="auto"/>
          </w:tcPr>
          <w:p w14:paraId="36C3F2A8" w14:textId="1912D617" w:rsidR="008470B0" w:rsidRPr="00A25154" w:rsidRDefault="008470B0" w:rsidP="008470B0">
            <w:pPr>
              <w:spacing w:line="240" w:lineRule="auto"/>
              <w:jc w:val="center"/>
              <w:rPr>
                <w:ins w:id="927" w:author="Shi Mengtao" w:date="2019-01-15T08:46:00Z"/>
                <w:sz w:val="18"/>
                <w:szCs w:val="18"/>
                <w:rPrChange w:id="928" w:author="Shi Mengtao" w:date="2019-01-16T09:29:00Z">
                  <w:rPr>
                    <w:ins w:id="929" w:author="Shi Mengtao" w:date="2019-01-15T08:46:00Z"/>
                    <w:sz w:val="20"/>
                    <w:szCs w:val="20"/>
                  </w:rPr>
                </w:rPrChange>
              </w:rPr>
            </w:pPr>
            <w:ins w:id="930" w:author="Shi Mengtao" w:date="2019-01-15T08:48:00Z">
              <w:r w:rsidRPr="00A25154">
                <w:rPr>
                  <w:rFonts w:hint="eastAsia"/>
                  <w:sz w:val="18"/>
                  <w:szCs w:val="18"/>
                  <w:rPrChange w:id="931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未开始活动数</w:t>
              </w:r>
            </w:ins>
          </w:p>
        </w:tc>
        <w:tc>
          <w:tcPr>
            <w:tcW w:w="992" w:type="dxa"/>
          </w:tcPr>
          <w:p w14:paraId="1640FB10" w14:textId="2E935FAD" w:rsidR="008470B0" w:rsidRPr="00A25154" w:rsidRDefault="008470B0" w:rsidP="008470B0">
            <w:pPr>
              <w:spacing w:line="240" w:lineRule="auto"/>
              <w:jc w:val="center"/>
              <w:rPr>
                <w:ins w:id="932" w:author="Shi Mengtao" w:date="2019-01-15T08:46:00Z"/>
                <w:sz w:val="18"/>
                <w:szCs w:val="18"/>
                <w:rPrChange w:id="933" w:author="Shi Mengtao" w:date="2019-01-16T09:29:00Z">
                  <w:rPr>
                    <w:ins w:id="934" w:author="Shi Mengtao" w:date="2019-01-15T08:46:00Z"/>
                    <w:sz w:val="20"/>
                    <w:szCs w:val="20"/>
                  </w:rPr>
                </w:rPrChange>
              </w:rPr>
            </w:pPr>
            <w:ins w:id="935" w:author="Shi Mengtao" w:date="2019-01-15T08:54:00Z">
              <w:r w:rsidRPr="00A25154">
                <w:rPr>
                  <w:rFonts w:hint="eastAsia"/>
                  <w:sz w:val="18"/>
                  <w:szCs w:val="18"/>
                  <w:rPrChange w:id="936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Int</w:t>
              </w:r>
              <w:r w:rsidRPr="00A25154">
                <w:rPr>
                  <w:sz w:val="18"/>
                  <w:szCs w:val="18"/>
                  <w:rPrChange w:id="937" w:author="Shi Mengtao" w:date="2019-01-16T09:29:00Z">
                    <w:rPr>
                      <w:sz w:val="20"/>
                      <w:szCs w:val="20"/>
                    </w:rPr>
                  </w:rPrChange>
                </w:rPr>
                <w:t>eger</w:t>
              </w:r>
            </w:ins>
          </w:p>
        </w:tc>
        <w:tc>
          <w:tcPr>
            <w:tcW w:w="851" w:type="dxa"/>
          </w:tcPr>
          <w:p w14:paraId="55EC5B18" w14:textId="77777777" w:rsidR="008470B0" w:rsidRPr="00A25154" w:rsidRDefault="008470B0" w:rsidP="008470B0">
            <w:pPr>
              <w:spacing w:line="240" w:lineRule="auto"/>
              <w:jc w:val="center"/>
              <w:rPr>
                <w:ins w:id="938" w:author="Shi Mengtao" w:date="2019-01-15T08:46:00Z"/>
                <w:sz w:val="18"/>
                <w:szCs w:val="18"/>
                <w:rPrChange w:id="939" w:author="Shi Mengtao" w:date="2019-01-16T09:29:00Z">
                  <w:rPr>
                    <w:ins w:id="940" w:author="Shi Mengtao" w:date="2019-01-15T08:46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559" w:type="dxa"/>
            <w:shd w:val="clear" w:color="auto" w:fill="auto"/>
          </w:tcPr>
          <w:p w14:paraId="676F9017" w14:textId="77777777" w:rsidR="008470B0" w:rsidRPr="00A25154" w:rsidRDefault="008470B0" w:rsidP="008470B0">
            <w:pPr>
              <w:spacing w:line="240" w:lineRule="auto"/>
              <w:jc w:val="center"/>
              <w:rPr>
                <w:ins w:id="941" w:author="Shi Mengtao" w:date="2019-01-15T08:46:00Z"/>
                <w:sz w:val="18"/>
                <w:szCs w:val="18"/>
                <w:rPrChange w:id="942" w:author="Shi Mengtao" w:date="2019-01-16T09:29:00Z">
                  <w:rPr>
                    <w:ins w:id="943" w:author="Shi Mengtao" w:date="2019-01-15T08:46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43" w:type="dxa"/>
            <w:shd w:val="clear" w:color="auto" w:fill="auto"/>
          </w:tcPr>
          <w:p w14:paraId="3DF7C388" w14:textId="66786ADE" w:rsidR="008470B0" w:rsidRPr="00A25154" w:rsidRDefault="008470B0" w:rsidP="008470B0">
            <w:pPr>
              <w:spacing w:line="240" w:lineRule="auto"/>
              <w:jc w:val="center"/>
              <w:rPr>
                <w:ins w:id="944" w:author="Shi Mengtao" w:date="2019-01-15T08:46:00Z"/>
                <w:sz w:val="18"/>
                <w:szCs w:val="18"/>
                <w:rPrChange w:id="945" w:author="Shi Mengtao" w:date="2019-01-16T09:29:00Z">
                  <w:rPr>
                    <w:ins w:id="946" w:author="Shi Mengtao" w:date="2019-01-15T08:46:00Z"/>
                    <w:sz w:val="20"/>
                    <w:szCs w:val="20"/>
                  </w:rPr>
                </w:rPrChange>
              </w:rPr>
            </w:pPr>
            <w:ins w:id="947" w:author="Shi Mengtao" w:date="2019-01-15T08:56:00Z">
              <w:r w:rsidRPr="00A25154">
                <w:rPr>
                  <w:rFonts w:hint="eastAsia"/>
                  <w:sz w:val="18"/>
                  <w:szCs w:val="18"/>
                  <w:rPrChange w:id="948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系统中活动状态为未开始的活动数量</w:t>
              </w:r>
            </w:ins>
          </w:p>
        </w:tc>
      </w:tr>
      <w:tr w:rsidR="008470B0" w14:paraId="42FAA870" w14:textId="77777777" w:rsidTr="009C2D73">
        <w:trPr>
          <w:trHeight w:val="150"/>
          <w:ins w:id="949" w:author="Shi Mengtao" w:date="2019-01-15T08:46:00Z"/>
        </w:trPr>
        <w:tc>
          <w:tcPr>
            <w:tcW w:w="1271" w:type="dxa"/>
          </w:tcPr>
          <w:p w14:paraId="1B9AFC96" w14:textId="0333D242" w:rsidR="008470B0" w:rsidRPr="00A25154" w:rsidRDefault="008470B0" w:rsidP="008470B0">
            <w:pPr>
              <w:spacing w:line="240" w:lineRule="auto"/>
              <w:jc w:val="center"/>
              <w:rPr>
                <w:ins w:id="950" w:author="Shi Mengtao" w:date="2019-01-15T08:46:00Z"/>
                <w:sz w:val="18"/>
                <w:szCs w:val="18"/>
                <w:rPrChange w:id="951" w:author="Shi Mengtao" w:date="2019-01-16T09:29:00Z">
                  <w:rPr>
                    <w:ins w:id="952" w:author="Shi Mengtao" w:date="2019-01-15T08:46:00Z"/>
                    <w:sz w:val="20"/>
                    <w:szCs w:val="20"/>
                  </w:rPr>
                </w:rPrChange>
              </w:rPr>
            </w:pPr>
            <w:ins w:id="953" w:author="Shi Mengtao" w:date="2019-01-15T08:51:00Z">
              <w:r w:rsidRPr="00A25154">
                <w:rPr>
                  <w:rFonts w:hint="eastAsia"/>
                  <w:sz w:val="18"/>
                  <w:szCs w:val="18"/>
                  <w:rPrChange w:id="954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B</w:t>
              </w:r>
              <w:r w:rsidRPr="00A25154">
                <w:rPr>
                  <w:sz w:val="18"/>
                  <w:szCs w:val="18"/>
                  <w:rPrChange w:id="955" w:author="Shi Mengtao" w:date="2019-01-16T09:29:00Z">
                    <w:rPr>
                      <w:sz w:val="20"/>
                      <w:szCs w:val="20"/>
                    </w:rPr>
                  </w:rPrChange>
                </w:rPr>
                <w:t>X9</w:t>
              </w:r>
            </w:ins>
          </w:p>
        </w:tc>
        <w:tc>
          <w:tcPr>
            <w:tcW w:w="1701" w:type="dxa"/>
            <w:shd w:val="clear" w:color="auto" w:fill="auto"/>
          </w:tcPr>
          <w:p w14:paraId="23D8B540" w14:textId="37E63A96" w:rsidR="008470B0" w:rsidRPr="00A25154" w:rsidRDefault="008470B0" w:rsidP="008470B0">
            <w:pPr>
              <w:spacing w:line="240" w:lineRule="auto"/>
              <w:jc w:val="center"/>
              <w:rPr>
                <w:ins w:id="956" w:author="Shi Mengtao" w:date="2019-01-15T08:46:00Z"/>
                <w:sz w:val="18"/>
                <w:szCs w:val="18"/>
                <w:rPrChange w:id="957" w:author="Shi Mengtao" w:date="2019-01-16T09:29:00Z">
                  <w:rPr>
                    <w:ins w:id="958" w:author="Shi Mengtao" w:date="2019-01-15T08:46:00Z"/>
                    <w:sz w:val="20"/>
                    <w:szCs w:val="20"/>
                  </w:rPr>
                </w:rPrChange>
              </w:rPr>
            </w:pPr>
            <w:ins w:id="959" w:author="Shi Mengtao" w:date="2019-01-15T08:48:00Z">
              <w:r w:rsidRPr="00A25154">
                <w:rPr>
                  <w:rFonts w:hint="eastAsia"/>
                  <w:sz w:val="18"/>
                  <w:szCs w:val="18"/>
                  <w:rPrChange w:id="960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进行中活动数</w:t>
              </w:r>
            </w:ins>
          </w:p>
        </w:tc>
        <w:tc>
          <w:tcPr>
            <w:tcW w:w="992" w:type="dxa"/>
          </w:tcPr>
          <w:p w14:paraId="4BAE18EA" w14:textId="66CA48B6" w:rsidR="008470B0" w:rsidRPr="00A25154" w:rsidRDefault="008470B0" w:rsidP="008470B0">
            <w:pPr>
              <w:spacing w:line="240" w:lineRule="auto"/>
              <w:jc w:val="center"/>
              <w:rPr>
                <w:ins w:id="961" w:author="Shi Mengtao" w:date="2019-01-15T08:46:00Z"/>
                <w:sz w:val="18"/>
                <w:szCs w:val="18"/>
                <w:rPrChange w:id="962" w:author="Shi Mengtao" w:date="2019-01-16T09:29:00Z">
                  <w:rPr>
                    <w:ins w:id="963" w:author="Shi Mengtao" w:date="2019-01-15T08:46:00Z"/>
                    <w:sz w:val="20"/>
                    <w:szCs w:val="20"/>
                  </w:rPr>
                </w:rPrChange>
              </w:rPr>
            </w:pPr>
            <w:ins w:id="964" w:author="Shi Mengtao" w:date="2019-01-15T08:54:00Z">
              <w:r w:rsidRPr="00A25154">
                <w:rPr>
                  <w:rFonts w:hint="eastAsia"/>
                  <w:sz w:val="18"/>
                  <w:szCs w:val="18"/>
                  <w:rPrChange w:id="965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Int</w:t>
              </w:r>
              <w:r w:rsidRPr="00A25154">
                <w:rPr>
                  <w:sz w:val="18"/>
                  <w:szCs w:val="18"/>
                  <w:rPrChange w:id="966" w:author="Shi Mengtao" w:date="2019-01-16T09:29:00Z">
                    <w:rPr>
                      <w:sz w:val="20"/>
                      <w:szCs w:val="20"/>
                    </w:rPr>
                  </w:rPrChange>
                </w:rPr>
                <w:t>eger</w:t>
              </w:r>
            </w:ins>
          </w:p>
        </w:tc>
        <w:tc>
          <w:tcPr>
            <w:tcW w:w="851" w:type="dxa"/>
          </w:tcPr>
          <w:p w14:paraId="70FE997A" w14:textId="77777777" w:rsidR="008470B0" w:rsidRPr="00A25154" w:rsidRDefault="008470B0" w:rsidP="008470B0">
            <w:pPr>
              <w:spacing w:line="240" w:lineRule="auto"/>
              <w:jc w:val="center"/>
              <w:rPr>
                <w:ins w:id="967" w:author="Shi Mengtao" w:date="2019-01-15T08:46:00Z"/>
                <w:sz w:val="18"/>
                <w:szCs w:val="18"/>
                <w:rPrChange w:id="968" w:author="Shi Mengtao" w:date="2019-01-16T09:29:00Z">
                  <w:rPr>
                    <w:ins w:id="969" w:author="Shi Mengtao" w:date="2019-01-15T08:46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559" w:type="dxa"/>
            <w:shd w:val="clear" w:color="auto" w:fill="auto"/>
          </w:tcPr>
          <w:p w14:paraId="7252E0AB" w14:textId="77777777" w:rsidR="008470B0" w:rsidRPr="00A25154" w:rsidRDefault="008470B0" w:rsidP="008470B0">
            <w:pPr>
              <w:spacing w:line="240" w:lineRule="auto"/>
              <w:jc w:val="center"/>
              <w:rPr>
                <w:ins w:id="970" w:author="Shi Mengtao" w:date="2019-01-15T08:46:00Z"/>
                <w:sz w:val="18"/>
                <w:szCs w:val="18"/>
                <w:rPrChange w:id="971" w:author="Shi Mengtao" w:date="2019-01-16T09:29:00Z">
                  <w:rPr>
                    <w:ins w:id="972" w:author="Shi Mengtao" w:date="2019-01-15T08:46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43" w:type="dxa"/>
            <w:shd w:val="clear" w:color="auto" w:fill="auto"/>
          </w:tcPr>
          <w:p w14:paraId="7081E9FE" w14:textId="7BE706FE" w:rsidR="008470B0" w:rsidRPr="00A25154" w:rsidRDefault="008470B0" w:rsidP="008470B0">
            <w:pPr>
              <w:spacing w:line="240" w:lineRule="auto"/>
              <w:jc w:val="center"/>
              <w:rPr>
                <w:ins w:id="973" w:author="Shi Mengtao" w:date="2019-01-15T08:46:00Z"/>
                <w:sz w:val="18"/>
                <w:szCs w:val="18"/>
                <w:rPrChange w:id="974" w:author="Shi Mengtao" w:date="2019-01-16T09:29:00Z">
                  <w:rPr>
                    <w:ins w:id="975" w:author="Shi Mengtao" w:date="2019-01-15T08:46:00Z"/>
                    <w:sz w:val="20"/>
                    <w:szCs w:val="20"/>
                  </w:rPr>
                </w:rPrChange>
              </w:rPr>
            </w:pPr>
            <w:ins w:id="976" w:author="Shi Mengtao" w:date="2019-01-15T08:56:00Z">
              <w:r w:rsidRPr="00A25154">
                <w:rPr>
                  <w:rFonts w:hint="eastAsia"/>
                  <w:sz w:val="18"/>
                  <w:szCs w:val="18"/>
                  <w:rPrChange w:id="977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系统中活动状态为进行中的活动数量</w:t>
              </w:r>
            </w:ins>
          </w:p>
        </w:tc>
      </w:tr>
      <w:tr w:rsidR="008470B0" w14:paraId="2FAF5AFF" w14:textId="77777777" w:rsidTr="009C2D73">
        <w:trPr>
          <w:trHeight w:val="150"/>
          <w:ins w:id="978" w:author="Shi Mengtao" w:date="2019-01-15T08:48:00Z"/>
        </w:trPr>
        <w:tc>
          <w:tcPr>
            <w:tcW w:w="1271" w:type="dxa"/>
          </w:tcPr>
          <w:p w14:paraId="77E87BB4" w14:textId="56304266" w:rsidR="008470B0" w:rsidRPr="00A25154" w:rsidRDefault="008470B0" w:rsidP="008470B0">
            <w:pPr>
              <w:spacing w:line="240" w:lineRule="auto"/>
              <w:jc w:val="center"/>
              <w:rPr>
                <w:ins w:id="979" w:author="Shi Mengtao" w:date="2019-01-15T08:48:00Z"/>
                <w:sz w:val="18"/>
                <w:szCs w:val="18"/>
                <w:rPrChange w:id="980" w:author="Shi Mengtao" w:date="2019-01-16T09:29:00Z">
                  <w:rPr>
                    <w:ins w:id="981" w:author="Shi Mengtao" w:date="2019-01-15T08:48:00Z"/>
                    <w:sz w:val="20"/>
                    <w:szCs w:val="20"/>
                  </w:rPr>
                </w:rPrChange>
              </w:rPr>
            </w:pPr>
            <w:ins w:id="982" w:author="Shi Mengtao" w:date="2019-01-15T08:51:00Z">
              <w:r w:rsidRPr="00A25154">
                <w:rPr>
                  <w:sz w:val="18"/>
                  <w:szCs w:val="18"/>
                  <w:rPrChange w:id="983" w:author="Shi Mengtao" w:date="2019-01-16T09:29:00Z">
                    <w:rPr>
                      <w:sz w:val="20"/>
                      <w:szCs w:val="20"/>
                    </w:rPr>
                  </w:rPrChange>
                </w:rPr>
                <w:t>BX10</w:t>
              </w:r>
            </w:ins>
          </w:p>
        </w:tc>
        <w:tc>
          <w:tcPr>
            <w:tcW w:w="1701" w:type="dxa"/>
            <w:shd w:val="clear" w:color="auto" w:fill="auto"/>
          </w:tcPr>
          <w:p w14:paraId="2CDE99AF" w14:textId="76F8D22D" w:rsidR="008470B0" w:rsidRPr="00A25154" w:rsidRDefault="008470B0" w:rsidP="008470B0">
            <w:pPr>
              <w:spacing w:line="240" w:lineRule="auto"/>
              <w:jc w:val="center"/>
              <w:rPr>
                <w:ins w:id="984" w:author="Shi Mengtao" w:date="2019-01-15T08:48:00Z"/>
                <w:sz w:val="18"/>
                <w:szCs w:val="18"/>
                <w:rPrChange w:id="985" w:author="Shi Mengtao" w:date="2019-01-16T09:29:00Z">
                  <w:rPr>
                    <w:ins w:id="986" w:author="Shi Mengtao" w:date="2019-01-15T08:48:00Z"/>
                    <w:sz w:val="20"/>
                    <w:szCs w:val="20"/>
                  </w:rPr>
                </w:rPrChange>
              </w:rPr>
            </w:pPr>
            <w:ins w:id="987" w:author="Shi Mengtao" w:date="2019-01-15T08:48:00Z">
              <w:r w:rsidRPr="00A25154">
                <w:rPr>
                  <w:rFonts w:hint="eastAsia"/>
                  <w:sz w:val="18"/>
                  <w:szCs w:val="18"/>
                  <w:rPrChange w:id="988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活动参与总人数</w:t>
              </w:r>
            </w:ins>
          </w:p>
        </w:tc>
        <w:tc>
          <w:tcPr>
            <w:tcW w:w="992" w:type="dxa"/>
          </w:tcPr>
          <w:p w14:paraId="72BA9AA0" w14:textId="7954584A" w:rsidR="008470B0" w:rsidRPr="00A25154" w:rsidRDefault="008470B0" w:rsidP="008470B0">
            <w:pPr>
              <w:spacing w:line="240" w:lineRule="auto"/>
              <w:jc w:val="center"/>
              <w:rPr>
                <w:ins w:id="989" w:author="Shi Mengtao" w:date="2019-01-15T08:48:00Z"/>
                <w:sz w:val="18"/>
                <w:szCs w:val="18"/>
                <w:rPrChange w:id="990" w:author="Shi Mengtao" w:date="2019-01-16T09:29:00Z">
                  <w:rPr>
                    <w:ins w:id="991" w:author="Shi Mengtao" w:date="2019-01-15T08:48:00Z"/>
                    <w:sz w:val="20"/>
                    <w:szCs w:val="20"/>
                  </w:rPr>
                </w:rPrChange>
              </w:rPr>
            </w:pPr>
            <w:ins w:id="992" w:author="Shi Mengtao" w:date="2019-01-15T08:54:00Z">
              <w:r w:rsidRPr="00A25154">
                <w:rPr>
                  <w:rFonts w:hint="eastAsia"/>
                  <w:sz w:val="18"/>
                  <w:szCs w:val="18"/>
                  <w:rPrChange w:id="993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Int</w:t>
              </w:r>
              <w:r w:rsidRPr="00A25154">
                <w:rPr>
                  <w:sz w:val="18"/>
                  <w:szCs w:val="18"/>
                  <w:rPrChange w:id="994" w:author="Shi Mengtao" w:date="2019-01-16T09:29:00Z">
                    <w:rPr>
                      <w:sz w:val="20"/>
                      <w:szCs w:val="20"/>
                    </w:rPr>
                  </w:rPrChange>
                </w:rPr>
                <w:t>eger</w:t>
              </w:r>
            </w:ins>
          </w:p>
        </w:tc>
        <w:tc>
          <w:tcPr>
            <w:tcW w:w="851" w:type="dxa"/>
          </w:tcPr>
          <w:p w14:paraId="7BCAD3F9" w14:textId="77777777" w:rsidR="008470B0" w:rsidRPr="00A25154" w:rsidRDefault="008470B0" w:rsidP="008470B0">
            <w:pPr>
              <w:spacing w:line="240" w:lineRule="auto"/>
              <w:jc w:val="center"/>
              <w:rPr>
                <w:ins w:id="995" w:author="Shi Mengtao" w:date="2019-01-15T08:48:00Z"/>
                <w:sz w:val="18"/>
                <w:szCs w:val="18"/>
                <w:rPrChange w:id="996" w:author="Shi Mengtao" w:date="2019-01-16T09:29:00Z">
                  <w:rPr>
                    <w:ins w:id="997" w:author="Shi Mengtao" w:date="2019-01-15T08:48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559" w:type="dxa"/>
            <w:shd w:val="clear" w:color="auto" w:fill="auto"/>
          </w:tcPr>
          <w:p w14:paraId="2F32EE5F" w14:textId="77777777" w:rsidR="008470B0" w:rsidRPr="00A25154" w:rsidRDefault="008470B0" w:rsidP="008470B0">
            <w:pPr>
              <w:spacing w:line="240" w:lineRule="auto"/>
              <w:jc w:val="center"/>
              <w:rPr>
                <w:ins w:id="998" w:author="Shi Mengtao" w:date="2019-01-15T08:48:00Z"/>
                <w:sz w:val="18"/>
                <w:szCs w:val="18"/>
                <w:rPrChange w:id="999" w:author="Shi Mengtao" w:date="2019-01-16T09:29:00Z">
                  <w:rPr>
                    <w:ins w:id="1000" w:author="Shi Mengtao" w:date="2019-01-15T08:48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43" w:type="dxa"/>
            <w:shd w:val="clear" w:color="auto" w:fill="auto"/>
          </w:tcPr>
          <w:p w14:paraId="4FEF702D" w14:textId="21DA561B" w:rsidR="008470B0" w:rsidRPr="00A25154" w:rsidRDefault="008470B0" w:rsidP="008470B0">
            <w:pPr>
              <w:spacing w:line="240" w:lineRule="auto"/>
              <w:jc w:val="center"/>
              <w:rPr>
                <w:ins w:id="1001" w:author="Shi Mengtao" w:date="2019-01-15T08:48:00Z"/>
                <w:sz w:val="18"/>
                <w:szCs w:val="18"/>
                <w:rPrChange w:id="1002" w:author="Shi Mengtao" w:date="2019-01-16T09:29:00Z">
                  <w:rPr>
                    <w:ins w:id="1003" w:author="Shi Mengtao" w:date="2019-01-15T08:48:00Z"/>
                    <w:sz w:val="20"/>
                    <w:szCs w:val="20"/>
                  </w:rPr>
                </w:rPrChange>
              </w:rPr>
            </w:pPr>
            <w:ins w:id="1004" w:author="Shi Mengtao" w:date="2019-01-15T08:56:00Z">
              <w:r w:rsidRPr="00A25154">
                <w:rPr>
                  <w:rFonts w:hint="eastAsia"/>
                  <w:sz w:val="18"/>
                  <w:szCs w:val="18"/>
                  <w:rPrChange w:id="1005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系统中活动参与的总人数</w:t>
              </w:r>
            </w:ins>
          </w:p>
        </w:tc>
      </w:tr>
      <w:tr w:rsidR="008470B0" w14:paraId="330604FD" w14:textId="77777777" w:rsidTr="009C2D73">
        <w:trPr>
          <w:trHeight w:val="150"/>
          <w:ins w:id="1006" w:author="Shi Mengtao" w:date="2019-01-15T08:48:00Z"/>
        </w:trPr>
        <w:tc>
          <w:tcPr>
            <w:tcW w:w="1271" w:type="dxa"/>
          </w:tcPr>
          <w:p w14:paraId="773A57B7" w14:textId="31581892" w:rsidR="008470B0" w:rsidRPr="00A25154" w:rsidRDefault="008470B0" w:rsidP="008470B0">
            <w:pPr>
              <w:spacing w:line="240" w:lineRule="auto"/>
              <w:jc w:val="center"/>
              <w:rPr>
                <w:ins w:id="1007" w:author="Shi Mengtao" w:date="2019-01-15T08:48:00Z"/>
                <w:sz w:val="18"/>
                <w:szCs w:val="18"/>
                <w:rPrChange w:id="1008" w:author="Shi Mengtao" w:date="2019-01-16T09:29:00Z">
                  <w:rPr>
                    <w:ins w:id="1009" w:author="Shi Mengtao" w:date="2019-01-15T08:48:00Z"/>
                    <w:sz w:val="20"/>
                    <w:szCs w:val="20"/>
                  </w:rPr>
                </w:rPrChange>
              </w:rPr>
            </w:pPr>
            <w:ins w:id="1010" w:author="Shi Mengtao" w:date="2019-01-15T08:51:00Z">
              <w:r w:rsidRPr="00A25154">
                <w:rPr>
                  <w:rFonts w:hint="eastAsia"/>
                  <w:sz w:val="18"/>
                  <w:szCs w:val="18"/>
                  <w:rPrChange w:id="1011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B</w:t>
              </w:r>
              <w:r w:rsidRPr="00A25154">
                <w:rPr>
                  <w:sz w:val="18"/>
                  <w:szCs w:val="18"/>
                  <w:rPrChange w:id="1012" w:author="Shi Mengtao" w:date="2019-01-16T09:29:00Z">
                    <w:rPr>
                      <w:sz w:val="20"/>
                      <w:szCs w:val="20"/>
                    </w:rPr>
                  </w:rPrChange>
                </w:rPr>
                <w:t>X11</w:t>
              </w:r>
            </w:ins>
          </w:p>
        </w:tc>
        <w:tc>
          <w:tcPr>
            <w:tcW w:w="1701" w:type="dxa"/>
            <w:shd w:val="clear" w:color="auto" w:fill="auto"/>
          </w:tcPr>
          <w:p w14:paraId="1443FE65" w14:textId="24B1A3AE" w:rsidR="008470B0" w:rsidRPr="00A25154" w:rsidRDefault="008470B0" w:rsidP="008470B0">
            <w:pPr>
              <w:spacing w:line="240" w:lineRule="auto"/>
              <w:jc w:val="center"/>
              <w:rPr>
                <w:ins w:id="1013" w:author="Shi Mengtao" w:date="2019-01-15T08:48:00Z"/>
                <w:sz w:val="18"/>
                <w:szCs w:val="18"/>
                <w:rPrChange w:id="1014" w:author="Shi Mengtao" w:date="2019-01-16T09:29:00Z">
                  <w:rPr>
                    <w:ins w:id="1015" w:author="Shi Mengtao" w:date="2019-01-15T08:48:00Z"/>
                    <w:sz w:val="20"/>
                    <w:szCs w:val="20"/>
                  </w:rPr>
                </w:rPrChange>
              </w:rPr>
            </w:pPr>
            <w:ins w:id="1016" w:author="Shi Mengtao" w:date="2019-01-15T08:49:00Z">
              <w:r w:rsidRPr="00A25154">
                <w:rPr>
                  <w:rFonts w:hint="eastAsia"/>
                  <w:sz w:val="18"/>
                  <w:szCs w:val="18"/>
                  <w:rPrChange w:id="1017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用户反馈数</w:t>
              </w:r>
            </w:ins>
          </w:p>
        </w:tc>
        <w:tc>
          <w:tcPr>
            <w:tcW w:w="992" w:type="dxa"/>
          </w:tcPr>
          <w:p w14:paraId="0F83265C" w14:textId="33CBF77C" w:rsidR="008470B0" w:rsidRPr="00A25154" w:rsidRDefault="008470B0" w:rsidP="008470B0">
            <w:pPr>
              <w:spacing w:line="240" w:lineRule="auto"/>
              <w:jc w:val="center"/>
              <w:rPr>
                <w:ins w:id="1018" w:author="Shi Mengtao" w:date="2019-01-15T08:48:00Z"/>
                <w:sz w:val="18"/>
                <w:szCs w:val="18"/>
                <w:rPrChange w:id="1019" w:author="Shi Mengtao" w:date="2019-01-16T09:29:00Z">
                  <w:rPr>
                    <w:ins w:id="1020" w:author="Shi Mengtao" w:date="2019-01-15T08:48:00Z"/>
                    <w:sz w:val="20"/>
                    <w:szCs w:val="20"/>
                  </w:rPr>
                </w:rPrChange>
              </w:rPr>
            </w:pPr>
            <w:ins w:id="1021" w:author="Shi Mengtao" w:date="2019-01-15T08:54:00Z">
              <w:r w:rsidRPr="00A25154">
                <w:rPr>
                  <w:rFonts w:hint="eastAsia"/>
                  <w:sz w:val="18"/>
                  <w:szCs w:val="18"/>
                  <w:rPrChange w:id="1022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Int</w:t>
              </w:r>
              <w:r w:rsidRPr="00A25154">
                <w:rPr>
                  <w:sz w:val="18"/>
                  <w:szCs w:val="18"/>
                  <w:rPrChange w:id="1023" w:author="Shi Mengtao" w:date="2019-01-16T09:29:00Z">
                    <w:rPr>
                      <w:sz w:val="20"/>
                      <w:szCs w:val="20"/>
                    </w:rPr>
                  </w:rPrChange>
                </w:rPr>
                <w:t>eger</w:t>
              </w:r>
            </w:ins>
          </w:p>
        </w:tc>
        <w:tc>
          <w:tcPr>
            <w:tcW w:w="851" w:type="dxa"/>
          </w:tcPr>
          <w:p w14:paraId="35635DB5" w14:textId="77777777" w:rsidR="008470B0" w:rsidRPr="00A25154" w:rsidRDefault="008470B0" w:rsidP="008470B0">
            <w:pPr>
              <w:spacing w:line="240" w:lineRule="auto"/>
              <w:jc w:val="center"/>
              <w:rPr>
                <w:ins w:id="1024" w:author="Shi Mengtao" w:date="2019-01-15T08:48:00Z"/>
                <w:sz w:val="18"/>
                <w:szCs w:val="18"/>
                <w:rPrChange w:id="1025" w:author="Shi Mengtao" w:date="2019-01-16T09:29:00Z">
                  <w:rPr>
                    <w:ins w:id="1026" w:author="Shi Mengtao" w:date="2019-01-15T08:48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559" w:type="dxa"/>
            <w:shd w:val="clear" w:color="auto" w:fill="auto"/>
          </w:tcPr>
          <w:p w14:paraId="400EAAC4" w14:textId="77777777" w:rsidR="008470B0" w:rsidRPr="00A25154" w:rsidRDefault="008470B0" w:rsidP="008470B0">
            <w:pPr>
              <w:spacing w:line="240" w:lineRule="auto"/>
              <w:jc w:val="center"/>
              <w:rPr>
                <w:ins w:id="1027" w:author="Shi Mengtao" w:date="2019-01-15T08:48:00Z"/>
                <w:sz w:val="18"/>
                <w:szCs w:val="18"/>
                <w:rPrChange w:id="1028" w:author="Shi Mengtao" w:date="2019-01-16T09:29:00Z">
                  <w:rPr>
                    <w:ins w:id="1029" w:author="Shi Mengtao" w:date="2019-01-15T08:48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43" w:type="dxa"/>
            <w:shd w:val="clear" w:color="auto" w:fill="auto"/>
          </w:tcPr>
          <w:p w14:paraId="0DB9FC05" w14:textId="3E502C7C" w:rsidR="008470B0" w:rsidRPr="00A25154" w:rsidRDefault="008470B0" w:rsidP="008470B0">
            <w:pPr>
              <w:spacing w:line="240" w:lineRule="auto"/>
              <w:jc w:val="center"/>
              <w:rPr>
                <w:ins w:id="1030" w:author="Shi Mengtao" w:date="2019-01-15T08:48:00Z"/>
                <w:sz w:val="18"/>
                <w:szCs w:val="18"/>
                <w:rPrChange w:id="1031" w:author="Shi Mengtao" w:date="2019-01-16T09:29:00Z">
                  <w:rPr>
                    <w:ins w:id="1032" w:author="Shi Mengtao" w:date="2019-01-15T08:48:00Z"/>
                    <w:sz w:val="20"/>
                    <w:szCs w:val="20"/>
                  </w:rPr>
                </w:rPrChange>
              </w:rPr>
            </w:pPr>
            <w:ins w:id="1033" w:author="Shi Mengtao" w:date="2019-01-15T08:57:00Z">
              <w:r w:rsidRPr="00A25154">
                <w:rPr>
                  <w:rFonts w:hint="eastAsia"/>
                  <w:sz w:val="18"/>
                  <w:szCs w:val="18"/>
                  <w:rPrChange w:id="1034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系统中对所有用户收到的反馈数量</w:t>
              </w:r>
            </w:ins>
          </w:p>
        </w:tc>
      </w:tr>
      <w:tr w:rsidR="008470B0" w14:paraId="597B6DB8" w14:textId="77777777" w:rsidTr="009C2D73">
        <w:trPr>
          <w:trHeight w:val="150"/>
          <w:ins w:id="1035" w:author="Shi Mengtao" w:date="2019-01-15T08:49:00Z"/>
        </w:trPr>
        <w:tc>
          <w:tcPr>
            <w:tcW w:w="1271" w:type="dxa"/>
          </w:tcPr>
          <w:p w14:paraId="3B748C27" w14:textId="0692CD5A" w:rsidR="008470B0" w:rsidRPr="00A25154" w:rsidRDefault="008470B0" w:rsidP="008470B0">
            <w:pPr>
              <w:spacing w:line="240" w:lineRule="auto"/>
              <w:jc w:val="center"/>
              <w:rPr>
                <w:ins w:id="1036" w:author="Shi Mengtao" w:date="2019-01-15T08:49:00Z"/>
                <w:sz w:val="18"/>
                <w:szCs w:val="18"/>
                <w:rPrChange w:id="1037" w:author="Shi Mengtao" w:date="2019-01-16T09:29:00Z">
                  <w:rPr>
                    <w:ins w:id="1038" w:author="Shi Mengtao" w:date="2019-01-15T08:49:00Z"/>
                    <w:sz w:val="20"/>
                    <w:szCs w:val="20"/>
                  </w:rPr>
                </w:rPrChange>
              </w:rPr>
            </w:pPr>
            <w:ins w:id="1039" w:author="Shi Mengtao" w:date="2019-01-15T08:51:00Z">
              <w:r w:rsidRPr="00A25154">
                <w:rPr>
                  <w:rFonts w:hint="eastAsia"/>
                  <w:sz w:val="18"/>
                  <w:szCs w:val="18"/>
                  <w:rPrChange w:id="1040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B</w:t>
              </w:r>
              <w:r w:rsidRPr="00A25154">
                <w:rPr>
                  <w:sz w:val="18"/>
                  <w:szCs w:val="18"/>
                  <w:rPrChange w:id="1041" w:author="Shi Mengtao" w:date="2019-01-16T09:29:00Z">
                    <w:rPr>
                      <w:sz w:val="20"/>
                      <w:szCs w:val="20"/>
                    </w:rPr>
                  </w:rPrChange>
                </w:rPr>
                <w:t>X12</w:t>
              </w:r>
            </w:ins>
          </w:p>
        </w:tc>
        <w:tc>
          <w:tcPr>
            <w:tcW w:w="1701" w:type="dxa"/>
            <w:shd w:val="clear" w:color="auto" w:fill="auto"/>
          </w:tcPr>
          <w:p w14:paraId="0131998D" w14:textId="336CC21D" w:rsidR="008470B0" w:rsidRPr="00A25154" w:rsidRDefault="008470B0" w:rsidP="008470B0">
            <w:pPr>
              <w:spacing w:line="240" w:lineRule="auto"/>
              <w:jc w:val="center"/>
              <w:rPr>
                <w:ins w:id="1042" w:author="Shi Mengtao" w:date="2019-01-15T08:49:00Z"/>
                <w:sz w:val="18"/>
                <w:szCs w:val="18"/>
                <w:rPrChange w:id="1043" w:author="Shi Mengtao" w:date="2019-01-16T09:29:00Z">
                  <w:rPr>
                    <w:ins w:id="1044" w:author="Shi Mengtao" w:date="2019-01-15T08:49:00Z"/>
                    <w:sz w:val="20"/>
                    <w:szCs w:val="20"/>
                  </w:rPr>
                </w:rPrChange>
              </w:rPr>
            </w:pPr>
            <w:ins w:id="1045" w:author="Shi Mengtao" w:date="2019-01-15T08:49:00Z">
              <w:r w:rsidRPr="00A25154">
                <w:rPr>
                  <w:rFonts w:hint="eastAsia"/>
                  <w:sz w:val="18"/>
                  <w:szCs w:val="18"/>
                  <w:rPrChange w:id="1046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待解封用户数</w:t>
              </w:r>
            </w:ins>
          </w:p>
        </w:tc>
        <w:tc>
          <w:tcPr>
            <w:tcW w:w="992" w:type="dxa"/>
          </w:tcPr>
          <w:p w14:paraId="66DC607B" w14:textId="32E21967" w:rsidR="008470B0" w:rsidRPr="00A25154" w:rsidRDefault="008470B0" w:rsidP="008470B0">
            <w:pPr>
              <w:spacing w:line="240" w:lineRule="auto"/>
              <w:jc w:val="center"/>
              <w:rPr>
                <w:ins w:id="1047" w:author="Shi Mengtao" w:date="2019-01-15T08:49:00Z"/>
                <w:sz w:val="18"/>
                <w:szCs w:val="18"/>
                <w:rPrChange w:id="1048" w:author="Shi Mengtao" w:date="2019-01-16T09:29:00Z">
                  <w:rPr>
                    <w:ins w:id="1049" w:author="Shi Mengtao" w:date="2019-01-15T08:49:00Z"/>
                    <w:sz w:val="20"/>
                    <w:szCs w:val="20"/>
                  </w:rPr>
                </w:rPrChange>
              </w:rPr>
            </w:pPr>
            <w:ins w:id="1050" w:author="Shi Mengtao" w:date="2019-01-15T08:54:00Z">
              <w:r w:rsidRPr="00A25154">
                <w:rPr>
                  <w:rFonts w:hint="eastAsia"/>
                  <w:sz w:val="18"/>
                  <w:szCs w:val="18"/>
                  <w:rPrChange w:id="1051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Int</w:t>
              </w:r>
              <w:r w:rsidRPr="00A25154">
                <w:rPr>
                  <w:sz w:val="18"/>
                  <w:szCs w:val="18"/>
                  <w:rPrChange w:id="1052" w:author="Shi Mengtao" w:date="2019-01-16T09:29:00Z">
                    <w:rPr>
                      <w:sz w:val="20"/>
                      <w:szCs w:val="20"/>
                    </w:rPr>
                  </w:rPrChange>
                </w:rPr>
                <w:t>eger</w:t>
              </w:r>
            </w:ins>
          </w:p>
        </w:tc>
        <w:tc>
          <w:tcPr>
            <w:tcW w:w="851" w:type="dxa"/>
          </w:tcPr>
          <w:p w14:paraId="2F6E399C" w14:textId="77777777" w:rsidR="008470B0" w:rsidRPr="00A25154" w:rsidRDefault="008470B0" w:rsidP="008470B0">
            <w:pPr>
              <w:spacing w:line="240" w:lineRule="auto"/>
              <w:jc w:val="center"/>
              <w:rPr>
                <w:ins w:id="1053" w:author="Shi Mengtao" w:date="2019-01-15T08:49:00Z"/>
                <w:sz w:val="18"/>
                <w:szCs w:val="18"/>
                <w:rPrChange w:id="1054" w:author="Shi Mengtao" w:date="2019-01-16T09:29:00Z">
                  <w:rPr>
                    <w:ins w:id="1055" w:author="Shi Mengtao" w:date="2019-01-15T08:49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559" w:type="dxa"/>
            <w:shd w:val="clear" w:color="auto" w:fill="auto"/>
          </w:tcPr>
          <w:p w14:paraId="32A4DC55" w14:textId="77777777" w:rsidR="008470B0" w:rsidRPr="00A25154" w:rsidRDefault="008470B0" w:rsidP="008470B0">
            <w:pPr>
              <w:spacing w:line="240" w:lineRule="auto"/>
              <w:jc w:val="center"/>
              <w:rPr>
                <w:ins w:id="1056" w:author="Shi Mengtao" w:date="2019-01-15T08:49:00Z"/>
                <w:sz w:val="18"/>
                <w:szCs w:val="18"/>
                <w:rPrChange w:id="1057" w:author="Shi Mengtao" w:date="2019-01-16T09:29:00Z">
                  <w:rPr>
                    <w:ins w:id="1058" w:author="Shi Mengtao" w:date="2019-01-15T08:49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43" w:type="dxa"/>
            <w:shd w:val="clear" w:color="auto" w:fill="auto"/>
          </w:tcPr>
          <w:p w14:paraId="79A5675E" w14:textId="17B34832" w:rsidR="008470B0" w:rsidRPr="00A25154" w:rsidRDefault="00955C22" w:rsidP="008470B0">
            <w:pPr>
              <w:spacing w:line="240" w:lineRule="auto"/>
              <w:jc w:val="center"/>
              <w:rPr>
                <w:ins w:id="1059" w:author="Shi Mengtao" w:date="2019-01-15T08:49:00Z"/>
                <w:sz w:val="18"/>
                <w:szCs w:val="18"/>
                <w:rPrChange w:id="1060" w:author="Shi Mengtao" w:date="2019-01-16T09:29:00Z">
                  <w:rPr>
                    <w:ins w:id="1061" w:author="Shi Mengtao" w:date="2019-01-15T08:49:00Z"/>
                    <w:sz w:val="20"/>
                    <w:szCs w:val="20"/>
                  </w:rPr>
                </w:rPrChange>
              </w:rPr>
            </w:pPr>
            <w:ins w:id="1062" w:author="Shi Mengtao" w:date="2019-01-15T08:58:00Z">
              <w:r w:rsidRPr="00A25154">
                <w:rPr>
                  <w:rFonts w:hint="eastAsia"/>
                  <w:sz w:val="18"/>
                  <w:szCs w:val="18"/>
                  <w:rPrChange w:id="1063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系统中待解封的用户数量</w:t>
              </w:r>
            </w:ins>
          </w:p>
        </w:tc>
      </w:tr>
      <w:tr w:rsidR="008470B0" w14:paraId="557A2AE3" w14:textId="77777777" w:rsidTr="009C2D73">
        <w:trPr>
          <w:trHeight w:val="150"/>
          <w:ins w:id="1064" w:author="Shi Mengtao" w:date="2019-01-15T08:49:00Z"/>
        </w:trPr>
        <w:tc>
          <w:tcPr>
            <w:tcW w:w="1271" w:type="dxa"/>
          </w:tcPr>
          <w:p w14:paraId="3C25429C" w14:textId="6509DC8E" w:rsidR="008470B0" w:rsidRPr="00A25154" w:rsidRDefault="008470B0" w:rsidP="008470B0">
            <w:pPr>
              <w:spacing w:line="240" w:lineRule="auto"/>
              <w:jc w:val="center"/>
              <w:rPr>
                <w:ins w:id="1065" w:author="Shi Mengtao" w:date="2019-01-15T08:49:00Z"/>
                <w:sz w:val="18"/>
                <w:szCs w:val="18"/>
                <w:rPrChange w:id="1066" w:author="Shi Mengtao" w:date="2019-01-16T09:29:00Z">
                  <w:rPr>
                    <w:ins w:id="1067" w:author="Shi Mengtao" w:date="2019-01-15T08:49:00Z"/>
                    <w:sz w:val="20"/>
                    <w:szCs w:val="20"/>
                  </w:rPr>
                </w:rPrChange>
              </w:rPr>
            </w:pPr>
            <w:ins w:id="1068" w:author="Shi Mengtao" w:date="2019-01-15T08:51:00Z">
              <w:r w:rsidRPr="00A25154">
                <w:rPr>
                  <w:rFonts w:hint="eastAsia"/>
                  <w:sz w:val="18"/>
                  <w:szCs w:val="18"/>
                  <w:rPrChange w:id="1069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lastRenderedPageBreak/>
                <w:t>B</w:t>
              </w:r>
              <w:r w:rsidRPr="00A25154">
                <w:rPr>
                  <w:sz w:val="18"/>
                  <w:szCs w:val="18"/>
                  <w:rPrChange w:id="1070" w:author="Shi Mengtao" w:date="2019-01-16T09:29:00Z">
                    <w:rPr>
                      <w:sz w:val="20"/>
                      <w:szCs w:val="20"/>
                    </w:rPr>
                  </w:rPrChange>
                </w:rPr>
                <w:t>X13</w:t>
              </w:r>
            </w:ins>
          </w:p>
        </w:tc>
        <w:tc>
          <w:tcPr>
            <w:tcW w:w="1701" w:type="dxa"/>
            <w:shd w:val="clear" w:color="auto" w:fill="auto"/>
          </w:tcPr>
          <w:p w14:paraId="7C793362" w14:textId="6A7DD027" w:rsidR="008470B0" w:rsidRPr="00A25154" w:rsidRDefault="008470B0" w:rsidP="008470B0">
            <w:pPr>
              <w:spacing w:line="240" w:lineRule="auto"/>
              <w:jc w:val="center"/>
              <w:rPr>
                <w:ins w:id="1071" w:author="Shi Mengtao" w:date="2019-01-15T08:49:00Z"/>
                <w:sz w:val="18"/>
                <w:szCs w:val="18"/>
                <w:rPrChange w:id="1072" w:author="Shi Mengtao" w:date="2019-01-16T09:29:00Z">
                  <w:rPr>
                    <w:ins w:id="1073" w:author="Shi Mengtao" w:date="2019-01-15T08:49:00Z"/>
                    <w:sz w:val="20"/>
                    <w:szCs w:val="20"/>
                  </w:rPr>
                </w:rPrChange>
              </w:rPr>
            </w:pPr>
            <w:ins w:id="1074" w:author="Shi Mengtao" w:date="2019-01-15T08:49:00Z">
              <w:r w:rsidRPr="00A25154">
                <w:rPr>
                  <w:rFonts w:hint="eastAsia"/>
                  <w:sz w:val="18"/>
                  <w:szCs w:val="18"/>
                  <w:rPrChange w:id="1075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群聊反馈数</w:t>
              </w:r>
            </w:ins>
          </w:p>
        </w:tc>
        <w:tc>
          <w:tcPr>
            <w:tcW w:w="992" w:type="dxa"/>
          </w:tcPr>
          <w:p w14:paraId="50B53933" w14:textId="26F55797" w:rsidR="008470B0" w:rsidRPr="00A25154" w:rsidRDefault="008470B0" w:rsidP="008470B0">
            <w:pPr>
              <w:spacing w:line="240" w:lineRule="auto"/>
              <w:jc w:val="center"/>
              <w:rPr>
                <w:ins w:id="1076" w:author="Shi Mengtao" w:date="2019-01-15T08:49:00Z"/>
                <w:sz w:val="18"/>
                <w:szCs w:val="18"/>
                <w:rPrChange w:id="1077" w:author="Shi Mengtao" w:date="2019-01-16T09:29:00Z">
                  <w:rPr>
                    <w:ins w:id="1078" w:author="Shi Mengtao" w:date="2019-01-15T08:49:00Z"/>
                    <w:sz w:val="20"/>
                    <w:szCs w:val="20"/>
                  </w:rPr>
                </w:rPrChange>
              </w:rPr>
            </w:pPr>
            <w:ins w:id="1079" w:author="Shi Mengtao" w:date="2019-01-15T08:54:00Z">
              <w:r w:rsidRPr="00A25154">
                <w:rPr>
                  <w:rFonts w:hint="eastAsia"/>
                  <w:sz w:val="18"/>
                  <w:szCs w:val="18"/>
                  <w:rPrChange w:id="1080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Int</w:t>
              </w:r>
              <w:r w:rsidRPr="00A25154">
                <w:rPr>
                  <w:sz w:val="18"/>
                  <w:szCs w:val="18"/>
                  <w:rPrChange w:id="1081" w:author="Shi Mengtao" w:date="2019-01-16T09:29:00Z">
                    <w:rPr>
                      <w:sz w:val="20"/>
                      <w:szCs w:val="20"/>
                    </w:rPr>
                  </w:rPrChange>
                </w:rPr>
                <w:t>eger</w:t>
              </w:r>
            </w:ins>
          </w:p>
        </w:tc>
        <w:tc>
          <w:tcPr>
            <w:tcW w:w="851" w:type="dxa"/>
          </w:tcPr>
          <w:p w14:paraId="53604A72" w14:textId="77777777" w:rsidR="008470B0" w:rsidRPr="00A25154" w:rsidRDefault="008470B0" w:rsidP="008470B0">
            <w:pPr>
              <w:spacing w:line="240" w:lineRule="auto"/>
              <w:jc w:val="center"/>
              <w:rPr>
                <w:ins w:id="1082" w:author="Shi Mengtao" w:date="2019-01-15T08:49:00Z"/>
                <w:sz w:val="18"/>
                <w:szCs w:val="18"/>
                <w:rPrChange w:id="1083" w:author="Shi Mengtao" w:date="2019-01-16T09:29:00Z">
                  <w:rPr>
                    <w:ins w:id="1084" w:author="Shi Mengtao" w:date="2019-01-15T08:49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559" w:type="dxa"/>
            <w:shd w:val="clear" w:color="auto" w:fill="auto"/>
          </w:tcPr>
          <w:p w14:paraId="3014C6FD" w14:textId="77777777" w:rsidR="008470B0" w:rsidRPr="00A25154" w:rsidRDefault="008470B0" w:rsidP="008470B0">
            <w:pPr>
              <w:spacing w:line="240" w:lineRule="auto"/>
              <w:jc w:val="center"/>
              <w:rPr>
                <w:ins w:id="1085" w:author="Shi Mengtao" w:date="2019-01-15T08:49:00Z"/>
                <w:sz w:val="18"/>
                <w:szCs w:val="18"/>
                <w:rPrChange w:id="1086" w:author="Shi Mengtao" w:date="2019-01-16T09:29:00Z">
                  <w:rPr>
                    <w:ins w:id="1087" w:author="Shi Mengtao" w:date="2019-01-15T08:49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43" w:type="dxa"/>
            <w:shd w:val="clear" w:color="auto" w:fill="auto"/>
          </w:tcPr>
          <w:p w14:paraId="2822AE01" w14:textId="7089ACE3" w:rsidR="008470B0" w:rsidRPr="00A25154" w:rsidRDefault="008470B0" w:rsidP="008470B0">
            <w:pPr>
              <w:spacing w:line="240" w:lineRule="auto"/>
              <w:jc w:val="center"/>
              <w:rPr>
                <w:ins w:id="1088" w:author="Shi Mengtao" w:date="2019-01-15T08:49:00Z"/>
                <w:sz w:val="18"/>
                <w:szCs w:val="18"/>
                <w:rPrChange w:id="1089" w:author="Shi Mengtao" w:date="2019-01-16T09:29:00Z">
                  <w:rPr>
                    <w:ins w:id="1090" w:author="Shi Mengtao" w:date="2019-01-15T08:49:00Z"/>
                    <w:sz w:val="20"/>
                    <w:szCs w:val="20"/>
                  </w:rPr>
                </w:rPrChange>
              </w:rPr>
            </w:pPr>
            <w:ins w:id="1091" w:author="Shi Mengtao" w:date="2019-01-15T08:57:00Z">
              <w:r w:rsidRPr="00A25154">
                <w:rPr>
                  <w:rFonts w:hint="eastAsia"/>
                  <w:sz w:val="18"/>
                  <w:szCs w:val="18"/>
                  <w:rPrChange w:id="1092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系统中对所有群聊收到的反馈数量</w:t>
              </w:r>
            </w:ins>
          </w:p>
        </w:tc>
      </w:tr>
      <w:tr w:rsidR="008470B0" w14:paraId="2D5C814D" w14:textId="77777777" w:rsidTr="009C2D73">
        <w:trPr>
          <w:trHeight w:val="150"/>
          <w:ins w:id="1093" w:author="Shi Mengtao" w:date="2019-01-15T08:49:00Z"/>
        </w:trPr>
        <w:tc>
          <w:tcPr>
            <w:tcW w:w="1271" w:type="dxa"/>
          </w:tcPr>
          <w:p w14:paraId="0CFFAB88" w14:textId="0490570B" w:rsidR="008470B0" w:rsidRPr="00A25154" w:rsidRDefault="008470B0" w:rsidP="008470B0">
            <w:pPr>
              <w:spacing w:line="240" w:lineRule="auto"/>
              <w:jc w:val="center"/>
              <w:rPr>
                <w:ins w:id="1094" w:author="Shi Mengtao" w:date="2019-01-15T08:49:00Z"/>
                <w:sz w:val="18"/>
                <w:szCs w:val="18"/>
                <w:rPrChange w:id="1095" w:author="Shi Mengtao" w:date="2019-01-16T09:29:00Z">
                  <w:rPr>
                    <w:ins w:id="1096" w:author="Shi Mengtao" w:date="2019-01-15T08:49:00Z"/>
                    <w:sz w:val="20"/>
                    <w:szCs w:val="20"/>
                  </w:rPr>
                </w:rPrChange>
              </w:rPr>
            </w:pPr>
            <w:ins w:id="1097" w:author="Shi Mengtao" w:date="2019-01-15T08:51:00Z">
              <w:r w:rsidRPr="00A25154">
                <w:rPr>
                  <w:rFonts w:hint="eastAsia"/>
                  <w:sz w:val="18"/>
                  <w:szCs w:val="18"/>
                  <w:rPrChange w:id="1098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B</w:t>
              </w:r>
              <w:r w:rsidRPr="00A25154">
                <w:rPr>
                  <w:sz w:val="18"/>
                  <w:szCs w:val="18"/>
                  <w:rPrChange w:id="1099" w:author="Shi Mengtao" w:date="2019-01-16T09:29:00Z">
                    <w:rPr>
                      <w:sz w:val="20"/>
                      <w:szCs w:val="20"/>
                    </w:rPr>
                  </w:rPrChange>
                </w:rPr>
                <w:t>X14</w:t>
              </w:r>
            </w:ins>
          </w:p>
        </w:tc>
        <w:tc>
          <w:tcPr>
            <w:tcW w:w="1701" w:type="dxa"/>
            <w:shd w:val="clear" w:color="auto" w:fill="auto"/>
          </w:tcPr>
          <w:p w14:paraId="47644890" w14:textId="0BC14092" w:rsidR="008470B0" w:rsidRPr="00A25154" w:rsidRDefault="008470B0" w:rsidP="008470B0">
            <w:pPr>
              <w:spacing w:line="240" w:lineRule="auto"/>
              <w:jc w:val="center"/>
              <w:rPr>
                <w:ins w:id="1100" w:author="Shi Mengtao" w:date="2019-01-15T08:49:00Z"/>
                <w:sz w:val="18"/>
                <w:szCs w:val="18"/>
                <w:rPrChange w:id="1101" w:author="Shi Mengtao" w:date="2019-01-16T09:29:00Z">
                  <w:rPr>
                    <w:ins w:id="1102" w:author="Shi Mengtao" w:date="2019-01-15T08:49:00Z"/>
                    <w:sz w:val="20"/>
                    <w:szCs w:val="20"/>
                  </w:rPr>
                </w:rPrChange>
              </w:rPr>
            </w:pPr>
            <w:ins w:id="1103" w:author="Shi Mengtao" w:date="2019-01-15T08:50:00Z">
              <w:r w:rsidRPr="00A25154">
                <w:rPr>
                  <w:rFonts w:hint="eastAsia"/>
                  <w:sz w:val="18"/>
                  <w:szCs w:val="18"/>
                  <w:rPrChange w:id="1104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待解封群聊数</w:t>
              </w:r>
            </w:ins>
          </w:p>
        </w:tc>
        <w:tc>
          <w:tcPr>
            <w:tcW w:w="992" w:type="dxa"/>
          </w:tcPr>
          <w:p w14:paraId="6D409314" w14:textId="2D2E0729" w:rsidR="008470B0" w:rsidRPr="00A25154" w:rsidRDefault="008470B0" w:rsidP="008470B0">
            <w:pPr>
              <w:spacing w:line="240" w:lineRule="auto"/>
              <w:jc w:val="center"/>
              <w:rPr>
                <w:ins w:id="1105" w:author="Shi Mengtao" w:date="2019-01-15T08:49:00Z"/>
                <w:sz w:val="18"/>
                <w:szCs w:val="18"/>
                <w:rPrChange w:id="1106" w:author="Shi Mengtao" w:date="2019-01-16T09:29:00Z">
                  <w:rPr>
                    <w:ins w:id="1107" w:author="Shi Mengtao" w:date="2019-01-15T08:49:00Z"/>
                    <w:sz w:val="20"/>
                    <w:szCs w:val="20"/>
                  </w:rPr>
                </w:rPrChange>
              </w:rPr>
            </w:pPr>
            <w:ins w:id="1108" w:author="Shi Mengtao" w:date="2019-01-15T08:54:00Z">
              <w:r w:rsidRPr="00A25154">
                <w:rPr>
                  <w:rFonts w:hint="eastAsia"/>
                  <w:sz w:val="18"/>
                  <w:szCs w:val="18"/>
                  <w:rPrChange w:id="1109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Int</w:t>
              </w:r>
              <w:r w:rsidRPr="00A25154">
                <w:rPr>
                  <w:sz w:val="18"/>
                  <w:szCs w:val="18"/>
                  <w:rPrChange w:id="1110" w:author="Shi Mengtao" w:date="2019-01-16T09:29:00Z">
                    <w:rPr>
                      <w:sz w:val="20"/>
                      <w:szCs w:val="20"/>
                    </w:rPr>
                  </w:rPrChange>
                </w:rPr>
                <w:t>eger</w:t>
              </w:r>
            </w:ins>
          </w:p>
        </w:tc>
        <w:tc>
          <w:tcPr>
            <w:tcW w:w="851" w:type="dxa"/>
          </w:tcPr>
          <w:p w14:paraId="61574D24" w14:textId="77777777" w:rsidR="008470B0" w:rsidRPr="00A25154" w:rsidRDefault="008470B0" w:rsidP="008470B0">
            <w:pPr>
              <w:spacing w:line="240" w:lineRule="auto"/>
              <w:jc w:val="center"/>
              <w:rPr>
                <w:ins w:id="1111" w:author="Shi Mengtao" w:date="2019-01-15T08:49:00Z"/>
                <w:sz w:val="18"/>
                <w:szCs w:val="18"/>
                <w:rPrChange w:id="1112" w:author="Shi Mengtao" w:date="2019-01-16T09:29:00Z">
                  <w:rPr>
                    <w:ins w:id="1113" w:author="Shi Mengtao" w:date="2019-01-15T08:49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559" w:type="dxa"/>
            <w:shd w:val="clear" w:color="auto" w:fill="auto"/>
          </w:tcPr>
          <w:p w14:paraId="6D37470D" w14:textId="77777777" w:rsidR="008470B0" w:rsidRPr="00A25154" w:rsidRDefault="008470B0" w:rsidP="008470B0">
            <w:pPr>
              <w:spacing w:line="240" w:lineRule="auto"/>
              <w:jc w:val="center"/>
              <w:rPr>
                <w:ins w:id="1114" w:author="Shi Mengtao" w:date="2019-01-15T08:49:00Z"/>
                <w:sz w:val="18"/>
                <w:szCs w:val="18"/>
                <w:rPrChange w:id="1115" w:author="Shi Mengtao" w:date="2019-01-16T09:29:00Z">
                  <w:rPr>
                    <w:ins w:id="1116" w:author="Shi Mengtao" w:date="2019-01-15T08:49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43" w:type="dxa"/>
            <w:shd w:val="clear" w:color="auto" w:fill="auto"/>
          </w:tcPr>
          <w:p w14:paraId="7CADA9EA" w14:textId="5E19F5ED" w:rsidR="008470B0" w:rsidRPr="00A25154" w:rsidRDefault="00955C22" w:rsidP="008470B0">
            <w:pPr>
              <w:spacing w:line="240" w:lineRule="auto"/>
              <w:jc w:val="center"/>
              <w:rPr>
                <w:ins w:id="1117" w:author="Shi Mengtao" w:date="2019-01-15T08:49:00Z"/>
                <w:sz w:val="18"/>
                <w:szCs w:val="18"/>
                <w:rPrChange w:id="1118" w:author="Shi Mengtao" w:date="2019-01-16T09:29:00Z">
                  <w:rPr>
                    <w:ins w:id="1119" w:author="Shi Mengtao" w:date="2019-01-15T08:49:00Z"/>
                    <w:sz w:val="20"/>
                    <w:szCs w:val="20"/>
                  </w:rPr>
                </w:rPrChange>
              </w:rPr>
            </w:pPr>
            <w:ins w:id="1120" w:author="Shi Mengtao" w:date="2019-01-15T08:58:00Z">
              <w:r w:rsidRPr="00A25154">
                <w:rPr>
                  <w:rFonts w:hint="eastAsia"/>
                  <w:sz w:val="18"/>
                  <w:szCs w:val="18"/>
                  <w:rPrChange w:id="1121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系统中待解封的群聊数量</w:t>
              </w:r>
            </w:ins>
          </w:p>
        </w:tc>
      </w:tr>
      <w:tr w:rsidR="008470B0" w14:paraId="233E88D8" w14:textId="77777777" w:rsidTr="009C2D73">
        <w:trPr>
          <w:trHeight w:val="150"/>
          <w:ins w:id="1122" w:author="Shi Mengtao" w:date="2019-01-15T08:49:00Z"/>
        </w:trPr>
        <w:tc>
          <w:tcPr>
            <w:tcW w:w="1271" w:type="dxa"/>
          </w:tcPr>
          <w:p w14:paraId="5C21513D" w14:textId="475CEBF9" w:rsidR="008470B0" w:rsidRPr="00A25154" w:rsidRDefault="008470B0" w:rsidP="008470B0">
            <w:pPr>
              <w:spacing w:line="240" w:lineRule="auto"/>
              <w:jc w:val="center"/>
              <w:rPr>
                <w:ins w:id="1123" w:author="Shi Mengtao" w:date="2019-01-15T08:49:00Z"/>
                <w:sz w:val="18"/>
                <w:szCs w:val="18"/>
                <w:rPrChange w:id="1124" w:author="Shi Mengtao" w:date="2019-01-16T09:29:00Z">
                  <w:rPr>
                    <w:ins w:id="1125" w:author="Shi Mengtao" w:date="2019-01-15T08:49:00Z"/>
                    <w:sz w:val="20"/>
                    <w:szCs w:val="20"/>
                  </w:rPr>
                </w:rPrChange>
              </w:rPr>
            </w:pPr>
            <w:ins w:id="1126" w:author="Shi Mengtao" w:date="2019-01-15T08:51:00Z">
              <w:r w:rsidRPr="00A25154">
                <w:rPr>
                  <w:rFonts w:hint="eastAsia"/>
                  <w:sz w:val="18"/>
                  <w:szCs w:val="18"/>
                  <w:rPrChange w:id="1127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B</w:t>
              </w:r>
              <w:r w:rsidRPr="00A25154">
                <w:rPr>
                  <w:sz w:val="18"/>
                  <w:szCs w:val="18"/>
                  <w:rPrChange w:id="1128" w:author="Shi Mengtao" w:date="2019-01-16T09:29:00Z">
                    <w:rPr>
                      <w:sz w:val="20"/>
                      <w:szCs w:val="20"/>
                    </w:rPr>
                  </w:rPrChange>
                </w:rPr>
                <w:t>X15</w:t>
              </w:r>
            </w:ins>
          </w:p>
        </w:tc>
        <w:tc>
          <w:tcPr>
            <w:tcW w:w="1701" w:type="dxa"/>
            <w:shd w:val="clear" w:color="auto" w:fill="auto"/>
          </w:tcPr>
          <w:p w14:paraId="0536883A" w14:textId="6E40654F" w:rsidR="008470B0" w:rsidRPr="00A25154" w:rsidRDefault="008470B0" w:rsidP="008470B0">
            <w:pPr>
              <w:spacing w:line="240" w:lineRule="auto"/>
              <w:jc w:val="center"/>
              <w:rPr>
                <w:ins w:id="1129" w:author="Shi Mengtao" w:date="2019-01-15T08:49:00Z"/>
                <w:sz w:val="18"/>
                <w:szCs w:val="18"/>
                <w:rPrChange w:id="1130" w:author="Shi Mengtao" w:date="2019-01-16T09:29:00Z">
                  <w:rPr>
                    <w:ins w:id="1131" w:author="Shi Mengtao" w:date="2019-01-15T08:49:00Z"/>
                    <w:sz w:val="20"/>
                    <w:szCs w:val="20"/>
                  </w:rPr>
                </w:rPrChange>
              </w:rPr>
            </w:pPr>
            <w:ins w:id="1132" w:author="Shi Mengtao" w:date="2019-01-15T08:50:00Z">
              <w:r w:rsidRPr="00A25154">
                <w:rPr>
                  <w:rFonts w:hint="eastAsia"/>
                  <w:sz w:val="18"/>
                  <w:szCs w:val="18"/>
                  <w:rPrChange w:id="1133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标签反馈数</w:t>
              </w:r>
            </w:ins>
          </w:p>
        </w:tc>
        <w:tc>
          <w:tcPr>
            <w:tcW w:w="992" w:type="dxa"/>
          </w:tcPr>
          <w:p w14:paraId="1814C9B4" w14:textId="59D5786D" w:rsidR="008470B0" w:rsidRPr="00A25154" w:rsidRDefault="008470B0" w:rsidP="008470B0">
            <w:pPr>
              <w:spacing w:line="240" w:lineRule="auto"/>
              <w:jc w:val="center"/>
              <w:rPr>
                <w:ins w:id="1134" w:author="Shi Mengtao" w:date="2019-01-15T08:49:00Z"/>
                <w:sz w:val="18"/>
                <w:szCs w:val="18"/>
                <w:rPrChange w:id="1135" w:author="Shi Mengtao" w:date="2019-01-16T09:29:00Z">
                  <w:rPr>
                    <w:ins w:id="1136" w:author="Shi Mengtao" w:date="2019-01-15T08:49:00Z"/>
                    <w:sz w:val="20"/>
                    <w:szCs w:val="20"/>
                  </w:rPr>
                </w:rPrChange>
              </w:rPr>
            </w:pPr>
            <w:ins w:id="1137" w:author="Shi Mengtao" w:date="2019-01-15T08:54:00Z">
              <w:r w:rsidRPr="00A25154">
                <w:rPr>
                  <w:rFonts w:hint="eastAsia"/>
                  <w:sz w:val="18"/>
                  <w:szCs w:val="18"/>
                  <w:rPrChange w:id="1138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Int</w:t>
              </w:r>
              <w:r w:rsidRPr="00A25154">
                <w:rPr>
                  <w:sz w:val="18"/>
                  <w:szCs w:val="18"/>
                  <w:rPrChange w:id="1139" w:author="Shi Mengtao" w:date="2019-01-16T09:29:00Z">
                    <w:rPr>
                      <w:sz w:val="20"/>
                      <w:szCs w:val="20"/>
                    </w:rPr>
                  </w:rPrChange>
                </w:rPr>
                <w:t>eger</w:t>
              </w:r>
            </w:ins>
          </w:p>
        </w:tc>
        <w:tc>
          <w:tcPr>
            <w:tcW w:w="851" w:type="dxa"/>
          </w:tcPr>
          <w:p w14:paraId="708AAD71" w14:textId="77777777" w:rsidR="008470B0" w:rsidRPr="00A25154" w:rsidRDefault="008470B0" w:rsidP="008470B0">
            <w:pPr>
              <w:spacing w:line="240" w:lineRule="auto"/>
              <w:jc w:val="center"/>
              <w:rPr>
                <w:ins w:id="1140" w:author="Shi Mengtao" w:date="2019-01-15T08:49:00Z"/>
                <w:sz w:val="18"/>
                <w:szCs w:val="18"/>
                <w:rPrChange w:id="1141" w:author="Shi Mengtao" w:date="2019-01-16T09:29:00Z">
                  <w:rPr>
                    <w:ins w:id="1142" w:author="Shi Mengtao" w:date="2019-01-15T08:49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559" w:type="dxa"/>
            <w:shd w:val="clear" w:color="auto" w:fill="auto"/>
          </w:tcPr>
          <w:p w14:paraId="132CCAF4" w14:textId="77777777" w:rsidR="008470B0" w:rsidRPr="00A25154" w:rsidRDefault="008470B0" w:rsidP="008470B0">
            <w:pPr>
              <w:spacing w:line="240" w:lineRule="auto"/>
              <w:jc w:val="center"/>
              <w:rPr>
                <w:ins w:id="1143" w:author="Shi Mengtao" w:date="2019-01-15T08:49:00Z"/>
                <w:sz w:val="18"/>
                <w:szCs w:val="18"/>
                <w:rPrChange w:id="1144" w:author="Shi Mengtao" w:date="2019-01-16T09:29:00Z">
                  <w:rPr>
                    <w:ins w:id="1145" w:author="Shi Mengtao" w:date="2019-01-15T08:49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43" w:type="dxa"/>
            <w:shd w:val="clear" w:color="auto" w:fill="auto"/>
          </w:tcPr>
          <w:p w14:paraId="3872B2B5" w14:textId="50647878" w:rsidR="008470B0" w:rsidRPr="00A25154" w:rsidRDefault="008470B0" w:rsidP="008470B0">
            <w:pPr>
              <w:spacing w:line="240" w:lineRule="auto"/>
              <w:jc w:val="center"/>
              <w:rPr>
                <w:ins w:id="1146" w:author="Shi Mengtao" w:date="2019-01-15T08:49:00Z"/>
                <w:sz w:val="18"/>
                <w:szCs w:val="18"/>
                <w:rPrChange w:id="1147" w:author="Shi Mengtao" w:date="2019-01-16T09:29:00Z">
                  <w:rPr>
                    <w:ins w:id="1148" w:author="Shi Mengtao" w:date="2019-01-15T08:49:00Z"/>
                    <w:sz w:val="20"/>
                    <w:szCs w:val="20"/>
                  </w:rPr>
                </w:rPrChange>
              </w:rPr>
            </w:pPr>
            <w:ins w:id="1149" w:author="Shi Mengtao" w:date="2019-01-15T08:57:00Z">
              <w:r w:rsidRPr="00A25154">
                <w:rPr>
                  <w:rFonts w:hint="eastAsia"/>
                  <w:sz w:val="18"/>
                  <w:szCs w:val="18"/>
                  <w:rPrChange w:id="1150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系统中对所有标签收到的反馈数量</w:t>
              </w:r>
            </w:ins>
          </w:p>
        </w:tc>
      </w:tr>
      <w:tr w:rsidR="008470B0" w14:paraId="7920C42F" w14:textId="77777777" w:rsidTr="009C2D73">
        <w:trPr>
          <w:trHeight w:val="150"/>
          <w:ins w:id="1151" w:author="Shi Mengtao" w:date="2019-01-15T08:49:00Z"/>
        </w:trPr>
        <w:tc>
          <w:tcPr>
            <w:tcW w:w="1271" w:type="dxa"/>
          </w:tcPr>
          <w:p w14:paraId="3D5E909E" w14:textId="492EF6A3" w:rsidR="008470B0" w:rsidRPr="00A25154" w:rsidRDefault="008470B0" w:rsidP="008470B0">
            <w:pPr>
              <w:spacing w:line="240" w:lineRule="auto"/>
              <w:jc w:val="center"/>
              <w:rPr>
                <w:ins w:id="1152" w:author="Shi Mengtao" w:date="2019-01-15T08:49:00Z"/>
                <w:sz w:val="18"/>
                <w:szCs w:val="18"/>
                <w:rPrChange w:id="1153" w:author="Shi Mengtao" w:date="2019-01-16T09:29:00Z">
                  <w:rPr>
                    <w:ins w:id="1154" w:author="Shi Mengtao" w:date="2019-01-15T08:49:00Z"/>
                    <w:sz w:val="20"/>
                    <w:szCs w:val="20"/>
                  </w:rPr>
                </w:rPrChange>
              </w:rPr>
            </w:pPr>
            <w:ins w:id="1155" w:author="Shi Mengtao" w:date="2019-01-15T08:51:00Z">
              <w:r w:rsidRPr="00A25154">
                <w:rPr>
                  <w:rFonts w:hint="eastAsia"/>
                  <w:sz w:val="18"/>
                  <w:szCs w:val="18"/>
                  <w:rPrChange w:id="1156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B</w:t>
              </w:r>
              <w:r w:rsidRPr="00A25154">
                <w:rPr>
                  <w:sz w:val="18"/>
                  <w:szCs w:val="18"/>
                  <w:rPrChange w:id="1157" w:author="Shi Mengtao" w:date="2019-01-16T09:29:00Z">
                    <w:rPr>
                      <w:sz w:val="20"/>
                      <w:szCs w:val="20"/>
                    </w:rPr>
                  </w:rPrChange>
                </w:rPr>
                <w:t>X16</w:t>
              </w:r>
            </w:ins>
          </w:p>
        </w:tc>
        <w:tc>
          <w:tcPr>
            <w:tcW w:w="1701" w:type="dxa"/>
            <w:shd w:val="clear" w:color="auto" w:fill="auto"/>
          </w:tcPr>
          <w:p w14:paraId="6FDEDF7A" w14:textId="1CA41080" w:rsidR="008470B0" w:rsidRPr="00A25154" w:rsidRDefault="008470B0" w:rsidP="008470B0">
            <w:pPr>
              <w:spacing w:line="240" w:lineRule="auto"/>
              <w:jc w:val="center"/>
              <w:rPr>
                <w:ins w:id="1158" w:author="Shi Mengtao" w:date="2019-01-15T08:49:00Z"/>
                <w:sz w:val="18"/>
                <w:szCs w:val="18"/>
                <w:rPrChange w:id="1159" w:author="Shi Mengtao" w:date="2019-01-16T09:29:00Z">
                  <w:rPr>
                    <w:ins w:id="1160" w:author="Shi Mengtao" w:date="2019-01-15T08:49:00Z"/>
                    <w:sz w:val="20"/>
                    <w:szCs w:val="20"/>
                  </w:rPr>
                </w:rPrChange>
              </w:rPr>
            </w:pPr>
            <w:ins w:id="1161" w:author="Shi Mengtao" w:date="2019-01-15T08:50:00Z">
              <w:r w:rsidRPr="00A25154">
                <w:rPr>
                  <w:rFonts w:hint="eastAsia"/>
                  <w:sz w:val="18"/>
                  <w:szCs w:val="18"/>
                  <w:rPrChange w:id="1162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待恢复标签数</w:t>
              </w:r>
            </w:ins>
          </w:p>
        </w:tc>
        <w:tc>
          <w:tcPr>
            <w:tcW w:w="992" w:type="dxa"/>
          </w:tcPr>
          <w:p w14:paraId="5430429B" w14:textId="6D79C0D7" w:rsidR="008470B0" w:rsidRPr="00A25154" w:rsidRDefault="008470B0" w:rsidP="008470B0">
            <w:pPr>
              <w:spacing w:line="240" w:lineRule="auto"/>
              <w:jc w:val="center"/>
              <w:rPr>
                <w:ins w:id="1163" w:author="Shi Mengtao" w:date="2019-01-15T08:49:00Z"/>
                <w:sz w:val="18"/>
                <w:szCs w:val="18"/>
                <w:rPrChange w:id="1164" w:author="Shi Mengtao" w:date="2019-01-16T09:29:00Z">
                  <w:rPr>
                    <w:ins w:id="1165" w:author="Shi Mengtao" w:date="2019-01-15T08:49:00Z"/>
                    <w:sz w:val="20"/>
                    <w:szCs w:val="20"/>
                  </w:rPr>
                </w:rPrChange>
              </w:rPr>
            </w:pPr>
            <w:ins w:id="1166" w:author="Shi Mengtao" w:date="2019-01-15T08:54:00Z">
              <w:r w:rsidRPr="00A25154">
                <w:rPr>
                  <w:rFonts w:hint="eastAsia"/>
                  <w:sz w:val="18"/>
                  <w:szCs w:val="18"/>
                  <w:rPrChange w:id="1167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Int</w:t>
              </w:r>
              <w:r w:rsidRPr="00A25154">
                <w:rPr>
                  <w:sz w:val="18"/>
                  <w:szCs w:val="18"/>
                  <w:rPrChange w:id="1168" w:author="Shi Mengtao" w:date="2019-01-16T09:29:00Z">
                    <w:rPr>
                      <w:sz w:val="20"/>
                      <w:szCs w:val="20"/>
                    </w:rPr>
                  </w:rPrChange>
                </w:rPr>
                <w:t>eger</w:t>
              </w:r>
            </w:ins>
          </w:p>
        </w:tc>
        <w:tc>
          <w:tcPr>
            <w:tcW w:w="851" w:type="dxa"/>
          </w:tcPr>
          <w:p w14:paraId="5A7814BD" w14:textId="77777777" w:rsidR="008470B0" w:rsidRPr="00A25154" w:rsidRDefault="008470B0" w:rsidP="008470B0">
            <w:pPr>
              <w:spacing w:line="240" w:lineRule="auto"/>
              <w:jc w:val="center"/>
              <w:rPr>
                <w:ins w:id="1169" w:author="Shi Mengtao" w:date="2019-01-15T08:49:00Z"/>
                <w:sz w:val="18"/>
                <w:szCs w:val="18"/>
                <w:rPrChange w:id="1170" w:author="Shi Mengtao" w:date="2019-01-16T09:29:00Z">
                  <w:rPr>
                    <w:ins w:id="1171" w:author="Shi Mengtao" w:date="2019-01-15T08:49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559" w:type="dxa"/>
            <w:shd w:val="clear" w:color="auto" w:fill="auto"/>
          </w:tcPr>
          <w:p w14:paraId="4BC08E18" w14:textId="77777777" w:rsidR="008470B0" w:rsidRPr="00A25154" w:rsidRDefault="008470B0" w:rsidP="008470B0">
            <w:pPr>
              <w:spacing w:line="240" w:lineRule="auto"/>
              <w:jc w:val="center"/>
              <w:rPr>
                <w:ins w:id="1172" w:author="Shi Mengtao" w:date="2019-01-15T08:49:00Z"/>
                <w:sz w:val="18"/>
                <w:szCs w:val="18"/>
                <w:rPrChange w:id="1173" w:author="Shi Mengtao" w:date="2019-01-16T09:29:00Z">
                  <w:rPr>
                    <w:ins w:id="1174" w:author="Shi Mengtao" w:date="2019-01-15T08:49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43" w:type="dxa"/>
            <w:shd w:val="clear" w:color="auto" w:fill="auto"/>
          </w:tcPr>
          <w:p w14:paraId="35181D17" w14:textId="5BEEB054" w:rsidR="008470B0" w:rsidRPr="00A25154" w:rsidRDefault="00955C22" w:rsidP="008470B0">
            <w:pPr>
              <w:spacing w:line="240" w:lineRule="auto"/>
              <w:jc w:val="center"/>
              <w:rPr>
                <w:ins w:id="1175" w:author="Shi Mengtao" w:date="2019-01-15T08:49:00Z"/>
                <w:sz w:val="18"/>
                <w:szCs w:val="18"/>
                <w:rPrChange w:id="1176" w:author="Shi Mengtao" w:date="2019-01-16T09:29:00Z">
                  <w:rPr>
                    <w:ins w:id="1177" w:author="Shi Mengtao" w:date="2019-01-15T08:49:00Z"/>
                    <w:sz w:val="20"/>
                    <w:szCs w:val="20"/>
                  </w:rPr>
                </w:rPrChange>
              </w:rPr>
            </w:pPr>
            <w:ins w:id="1178" w:author="Shi Mengtao" w:date="2019-01-15T08:58:00Z">
              <w:r w:rsidRPr="00A25154">
                <w:rPr>
                  <w:rFonts w:hint="eastAsia"/>
                  <w:sz w:val="18"/>
                  <w:szCs w:val="18"/>
                  <w:rPrChange w:id="1179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系统中待恢复的标签数量</w:t>
              </w:r>
            </w:ins>
          </w:p>
        </w:tc>
      </w:tr>
      <w:tr w:rsidR="008470B0" w14:paraId="686FA66D" w14:textId="77777777" w:rsidTr="009C2D73">
        <w:trPr>
          <w:trHeight w:val="150"/>
          <w:ins w:id="1180" w:author="Shi Mengtao" w:date="2019-01-15T08:49:00Z"/>
        </w:trPr>
        <w:tc>
          <w:tcPr>
            <w:tcW w:w="1271" w:type="dxa"/>
          </w:tcPr>
          <w:p w14:paraId="54E95249" w14:textId="55C7927C" w:rsidR="008470B0" w:rsidRPr="00A25154" w:rsidRDefault="008470B0" w:rsidP="008470B0">
            <w:pPr>
              <w:spacing w:line="240" w:lineRule="auto"/>
              <w:jc w:val="center"/>
              <w:rPr>
                <w:ins w:id="1181" w:author="Shi Mengtao" w:date="2019-01-15T08:49:00Z"/>
                <w:sz w:val="18"/>
                <w:szCs w:val="18"/>
                <w:rPrChange w:id="1182" w:author="Shi Mengtao" w:date="2019-01-16T09:29:00Z">
                  <w:rPr>
                    <w:ins w:id="1183" w:author="Shi Mengtao" w:date="2019-01-15T08:49:00Z"/>
                    <w:sz w:val="20"/>
                    <w:szCs w:val="20"/>
                  </w:rPr>
                </w:rPrChange>
              </w:rPr>
            </w:pPr>
            <w:ins w:id="1184" w:author="Shi Mengtao" w:date="2019-01-15T08:51:00Z">
              <w:r w:rsidRPr="00A25154">
                <w:rPr>
                  <w:sz w:val="18"/>
                  <w:szCs w:val="18"/>
                  <w:rPrChange w:id="1185" w:author="Shi Mengtao" w:date="2019-01-16T09:29:00Z">
                    <w:rPr>
                      <w:sz w:val="20"/>
                      <w:szCs w:val="20"/>
                    </w:rPr>
                  </w:rPrChange>
                </w:rPr>
                <w:t>BX17</w:t>
              </w:r>
            </w:ins>
          </w:p>
        </w:tc>
        <w:tc>
          <w:tcPr>
            <w:tcW w:w="1701" w:type="dxa"/>
            <w:shd w:val="clear" w:color="auto" w:fill="auto"/>
          </w:tcPr>
          <w:p w14:paraId="1606A1C6" w14:textId="4332BF83" w:rsidR="008470B0" w:rsidRPr="00A25154" w:rsidRDefault="008470B0" w:rsidP="008470B0">
            <w:pPr>
              <w:spacing w:line="240" w:lineRule="auto"/>
              <w:jc w:val="center"/>
              <w:rPr>
                <w:ins w:id="1186" w:author="Shi Mengtao" w:date="2019-01-15T08:49:00Z"/>
                <w:sz w:val="18"/>
                <w:szCs w:val="18"/>
                <w:rPrChange w:id="1187" w:author="Shi Mengtao" w:date="2019-01-16T09:29:00Z">
                  <w:rPr>
                    <w:ins w:id="1188" w:author="Shi Mengtao" w:date="2019-01-15T08:49:00Z"/>
                    <w:sz w:val="20"/>
                    <w:szCs w:val="20"/>
                  </w:rPr>
                </w:rPrChange>
              </w:rPr>
            </w:pPr>
            <w:ins w:id="1189" w:author="Shi Mengtao" w:date="2019-01-15T08:50:00Z">
              <w:r w:rsidRPr="00A25154">
                <w:rPr>
                  <w:rFonts w:hint="eastAsia"/>
                  <w:sz w:val="18"/>
                  <w:szCs w:val="18"/>
                  <w:rPrChange w:id="1190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动态反馈数</w:t>
              </w:r>
            </w:ins>
          </w:p>
        </w:tc>
        <w:tc>
          <w:tcPr>
            <w:tcW w:w="992" w:type="dxa"/>
          </w:tcPr>
          <w:p w14:paraId="1778E7F2" w14:textId="72E7F0BD" w:rsidR="008470B0" w:rsidRPr="00A25154" w:rsidRDefault="008470B0" w:rsidP="008470B0">
            <w:pPr>
              <w:spacing w:line="240" w:lineRule="auto"/>
              <w:jc w:val="center"/>
              <w:rPr>
                <w:ins w:id="1191" w:author="Shi Mengtao" w:date="2019-01-15T08:49:00Z"/>
                <w:sz w:val="18"/>
                <w:szCs w:val="18"/>
                <w:rPrChange w:id="1192" w:author="Shi Mengtao" w:date="2019-01-16T09:29:00Z">
                  <w:rPr>
                    <w:ins w:id="1193" w:author="Shi Mengtao" w:date="2019-01-15T08:49:00Z"/>
                    <w:sz w:val="20"/>
                    <w:szCs w:val="20"/>
                  </w:rPr>
                </w:rPrChange>
              </w:rPr>
            </w:pPr>
            <w:ins w:id="1194" w:author="Shi Mengtao" w:date="2019-01-15T08:54:00Z">
              <w:r w:rsidRPr="00A25154">
                <w:rPr>
                  <w:rFonts w:hint="eastAsia"/>
                  <w:sz w:val="18"/>
                  <w:szCs w:val="18"/>
                  <w:rPrChange w:id="1195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Int</w:t>
              </w:r>
              <w:r w:rsidRPr="00A25154">
                <w:rPr>
                  <w:sz w:val="18"/>
                  <w:szCs w:val="18"/>
                  <w:rPrChange w:id="1196" w:author="Shi Mengtao" w:date="2019-01-16T09:29:00Z">
                    <w:rPr>
                      <w:sz w:val="20"/>
                      <w:szCs w:val="20"/>
                    </w:rPr>
                  </w:rPrChange>
                </w:rPr>
                <w:t>eger</w:t>
              </w:r>
            </w:ins>
          </w:p>
        </w:tc>
        <w:tc>
          <w:tcPr>
            <w:tcW w:w="851" w:type="dxa"/>
          </w:tcPr>
          <w:p w14:paraId="1466FF8A" w14:textId="77777777" w:rsidR="008470B0" w:rsidRPr="00A25154" w:rsidRDefault="008470B0" w:rsidP="008470B0">
            <w:pPr>
              <w:spacing w:line="240" w:lineRule="auto"/>
              <w:jc w:val="center"/>
              <w:rPr>
                <w:ins w:id="1197" w:author="Shi Mengtao" w:date="2019-01-15T08:49:00Z"/>
                <w:sz w:val="18"/>
                <w:szCs w:val="18"/>
                <w:rPrChange w:id="1198" w:author="Shi Mengtao" w:date="2019-01-16T09:29:00Z">
                  <w:rPr>
                    <w:ins w:id="1199" w:author="Shi Mengtao" w:date="2019-01-15T08:49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559" w:type="dxa"/>
            <w:shd w:val="clear" w:color="auto" w:fill="auto"/>
          </w:tcPr>
          <w:p w14:paraId="4E6615B1" w14:textId="77777777" w:rsidR="008470B0" w:rsidRPr="00A25154" w:rsidRDefault="008470B0" w:rsidP="008470B0">
            <w:pPr>
              <w:spacing w:line="240" w:lineRule="auto"/>
              <w:jc w:val="center"/>
              <w:rPr>
                <w:ins w:id="1200" w:author="Shi Mengtao" w:date="2019-01-15T08:49:00Z"/>
                <w:sz w:val="18"/>
                <w:szCs w:val="18"/>
                <w:rPrChange w:id="1201" w:author="Shi Mengtao" w:date="2019-01-16T09:29:00Z">
                  <w:rPr>
                    <w:ins w:id="1202" w:author="Shi Mengtao" w:date="2019-01-15T08:49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43" w:type="dxa"/>
            <w:shd w:val="clear" w:color="auto" w:fill="auto"/>
          </w:tcPr>
          <w:p w14:paraId="3D5B08DC" w14:textId="60F8313D" w:rsidR="008470B0" w:rsidRPr="00A25154" w:rsidRDefault="008470B0" w:rsidP="008470B0">
            <w:pPr>
              <w:spacing w:line="240" w:lineRule="auto"/>
              <w:jc w:val="center"/>
              <w:rPr>
                <w:ins w:id="1203" w:author="Shi Mengtao" w:date="2019-01-15T08:49:00Z"/>
                <w:sz w:val="18"/>
                <w:szCs w:val="18"/>
                <w:rPrChange w:id="1204" w:author="Shi Mengtao" w:date="2019-01-16T09:29:00Z">
                  <w:rPr>
                    <w:ins w:id="1205" w:author="Shi Mengtao" w:date="2019-01-15T08:49:00Z"/>
                    <w:sz w:val="20"/>
                    <w:szCs w:val="20"/>
                  </w:rPr>
                </w:rPrChange>
              </w:rPr>
            </w:pPr>
            <w:ins w:id="1206" w:author="Shi Mengtao" w:date="2019-01-15T08:57:00Z">
              <w:r w:rsidRPr="00A25154">
                <w:rPr>
                  <w:rFonts w:hint="eastAsia"/>
                  <w:sz w:val="18"/>
                  <w:szCs w:val="18"/>
                  <w:rPrChange w:id="1207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系统中对所有</w:t>
              </w:r>
              <w:r w:rsidR="00955C22" w:rsidRPr="00A25154">
                <w:rPr>
                  <w:rFonts w:hint="eastAsia"/>
                  <w:sz w:val="18"/>
                  <w:szCs w:val="18"/>
                  <w:rPrChange w:id="1208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动态</w:t>
              </w:r>
              <w:r w:rsidRPr="00A25154">
                <w:rPr>
                  <w:rFonts w:hint="eastAsia"/>
                  <w:sz w:val="18"/>
                  <w:szCs w:val="18"/>
                  <w:rPrChange w:id="1209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收到的反馈数量</w:t>
              </w:r>
            </w:ins>
          </w:p>
        </w:tc>
      </w:tr>
      <w:tr w:rsidR="008470B0" w14:paraId="4FDFB89A" w14:textId="77777777" w:rsidTr="009C2D73">
        <w:trPr>
          <w:trHeight w:val="150"/>
          <w:ins w:id="1210" w:author="Shi Mengtao" w:date="2019-01-15T08:49:00Z"/>
        </w:trPr>
        <w:tc>
          <w:tcPr>
            <w:tcW w:w="1271" w:type="dxa"/>
          </w:tcPr>
          <w:p w14:paraId="2381D9E6" w14:textId="1BBA6170" w:rsidR="008470B0" w:rsidRPr="00A25154" w:rsidRDefault="008470B0" w:rsidP="008470B0">
            <w:pPr>
              <w:spacing w:line="240" w:lineRule="auto"/>
              <w:jc w:val="center"/>
              <w:rPr>
                <w:ins w:id="1211" w:author="Shi Mengtao" w:date="2019-01-15T08:49:00Z"/>
                <w:sz w:val="18"/>
                <w:szCs w:val="18"/>
                <w:rPrChange w:id="1212" w:author="Shi Mengtao" w:date="2019-01-16T09:29:00Z">
                  <w:rPr>
                    <w:ins w:id="1213" w:author="Shi Mengtao" w:date="2019-01-15T08:49:00Z"/>
                    <w:sz w:val="20"/>
                    <w:szCs w:val="20"/>
                  </w:rPr>
                </w:rPrChange>
              </w:rPr>
            </w:pPr>
            <w:ins w:id="1214" w:author="Shi Mengtao" w:date="2019-01-15T08:51:00Z">
              <w:r w:rsidRPr="00A25154">
                <w:rPr>
                  <w:rFonts w:hint="eastAsia"/>
                  <w:sz w:val="18"/>
                  <w:szCs w:val="18"/>
                  <w:rPrChange w:id="1215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B</w:t>
              </w:r>
              <w:r w:rsidRPr="00A25154">
                <w:rPr>
                  <w:sz w:val="18"/>
                  <w:szCs w:val="18"/>
                  <w:rPrChange w:id="1216" w:author="Shi Mengtao" w:date="2019-01-16T09:29:00Z">
                    <w:rPr>
                      <w:sz w:val="20"/>
                      <w:szCs w:val="20"/>
                    </w:rPr>
                  </w:rPrChange>
                </w:rPr>
                <w:t>X18</w:t>
              </w:r>
            </w:ins>
          </w:p>
        </w:tc>
        <w:tc>
          <w:tcPr>
            <w:tcW w:w="1701" w:type="dxa"/>
            <w:shd w:val="clear" w:color="auto" w:fill="auto"/>
          </w:tcPr>
          <w:p w14:paraId="47911982" w14:textId="1E3DA9D1" w:rsidR="008470B0" w:rsidRPr="00A25154" w:rsidRDefault="008470B0" w:rsidP="008470B0">
            <w:pPr>
              <w:spacing w:line="240" w:lineRule="auto"/>
              <w:jc w:val="center"/>
              <w:rPr>
                <w:ins w:id="1217" w:author="Shi Mengtao" w:date="2019-01-15T08:49:00Z"/>
                <w:sz w:val="18"/>
                <w:szCs w:val="18"/>
                <w:rPrChange w:id="1218" w:author="Shi Mengtao" w:date="2019-01-16T09:29:00Z">
                  <w:rPr>
                    <w:ins w:id="1219" w:author="Shi Mengtao" w:date="2019-01-15T08:49:00Z"/>
                    <w:sz w:val="20"/>
                    <w:szCs w:val="20"/>
                  </w:rPr>
                </w:rPrChange>
              </w:rPr>
            </w:pPr>
            <w:ins w:id="1220" w:author="Shi Mengtao" w:date="2019-01-15T08:50:00Z">
              <w:r w:rsidRPr="00A25154">
                <w:rPr>
                  <w:rFonts w:hint="eastAsia"/>
                  <w:sz w:val="18"/>
                  <w:szCs w:val="18"/>
                  <w:rPrChange w:id="1221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待恢复动态数</w:t>
              </w:r>
            </w:ins>
          </w:p>
        </w:tc>
        <w:tc>
          <w:tcPr>
            <w:tcW w:w="992" w:type="dxa"/>
          </w:tcPr>
          <w:p w14:paraId="248C589C" w14:textId="470B6D95" w:rsidR="008470B0" w:rsidRPr="00A25154" w:rsidRDefault="008470B0" w:rsidP="008470B0">
            <w:pPr>
              <w:spacing w:line="240" w:lineRule="auto"/>
              <w:jc w:val="center"/>
              <w:rPr>
                <w:ins w:id="1222" w:author="Shi Mengtao" w:date="2019-01-15T08:49:00Z"/>
                <w:sz w:val="18"/>
                <w:szCs w:val="18"/>
                <w:rPrChange w:id="1223" w:author="Shi Mengtao" w:date="2019-01-16T09:29:00Z">
                  <w:rPr>
                    <w:ins w:id="1224" w:author="Shi Mengtao" w:date="2019-01-15T08:49:00Z"/>
                    <w:sz w:val="20"/>
                    <w:szCs w:val="20"/>
                  </w:rPr>
                </w:rPrChange>
              </w:rPr>
            </w:pPr>
            <w:ins w:id="1225" w:author="Shi Mengtao" w:date="2019-01-15T08:54:00Z">
              <w:r w:rsidRPr="00A25154">
                <w:rPr>
                  <w:rFonts w:hint="eastAsia"/>
                  <w:sz w:val="18"/>
                  <w:szCs w:val="18"/>
                  <w:rPrChange w:id="1226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Int</w:t>
              </w:r>
              <w:r w:rsidRPr="00A25154">
                <w:rPr>
                  <w:sz w:val="18"/>
                  <w:szCs w:val="18"/>
                  <w:rPrChange w:id="1227" w:author="Shi Mengtao" w:date="2019-01-16T09:29:00Z">
                    <w:rPr>
                      <w:sz w:val="20"/>
                      <w:szCs w:val="20"/>
                    </w:rPr>
                  </w:rPrChange>
                </w:rPr>
                <w:t>eger</w:t>
              </w:r>
            </w:ins>
          </w:p>
        </w:tc>
        <w:tc>
          <w:tcPr>
            <w:tcW w:w="851" w:type="dxa"/>
          </w:tcPr>
          <w:p w14:paraId="37301DFB" w14:textId="77777777" w:rsidR="008470B0" w:rsidRPr="00A25154" w:rsidRDefault="008470B0" w:rsidP="008470B0">
            <w:pPr>
              <w:spacing w:line="240" w:lineRule="auto"/>
              <w:jc w:val="center"/>
              <w:rPr>
                <w:ins w:id="1228" w:author="Shi Mengtao" w:date="2019-01-15T08:49:00Z"/>
                <w:sz w:val="18"/>
                <w:szCs w:val="18"/>
                <w:rPrChange w:id="1229" w:author="Shi Mengtao" w:date="2019-01-16T09:29:00Z">
                  <w:rPr>
                    <w:ins w:id="1230" w:author="Shi Mengtao" w:date="2019-01-15T08:49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559" w:type="dxa"/>
            <w:shd w:val="clear" w:color="auto" w:fill="auto"/>
          </w:tcPr>
          <w:p w14:paraId="4BFB00B2" w14:textId="77777777" w:rsidR="008470B0" w:rsidRPr="00A25154" w:rsidRDefault="008470B0" w:rsidP="008470B0">
            <w:pPr>
              <w:spacing w:line="240" w:lineRule="auto"/>
              <w:jc w:val="center"/>
              <w:rPr>
                <w:ins w:id="1231" w:author="Shi Mengtao" w:date="2019-01-15T08:49:00Z"/>
                <w:sz w:val="18"/>
                <w:szCs w:val="18"/>
                <w:rPrChange w:id="1232" w:author="Shi Mengtao" w:date="2019-01-16T09:29:00Z">
                  <w:rPr>
                    <w:ins w:id="1233" w:author="Shi Mengtao" w:date="2019-01-15T08:49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43" w:type="dxa"/>
            <w:shd w:val="clear" w:color="auto" w:fill="auto"/>
          </w:tcPr>
          <w:p w14:paraId="775696AF" w14:textId="5A577563" w:rsidR="008470B0" w:rsidRPr="00A25154" w:rsidRDefault="00955C22" w:rsidP="008470B0">
            <w:pPr>
              <w:spacing w:line="240" w:lineRule="auto"/>
              <w:jc w:val="center"/>
              <w:rPr>
                <w:ins w:id="1234" w:author="Shi Mengtao" w:date="2019-01-15T08:49:00Z"/>
                <w:sz w:val="18"/>
                <w:szCs w:val="18"/>
                <w:rPrChange w:id="1235" w:author="Shi Mengtao" w:date="2019-01-16T09:29:00Z">
                  <w:rPr>
                    <w:ins w:id="1236" w:author="Shi Mengtao" w:date="2019-01-15T08:49:00Z"/>
                    <w:sz w:val="20"/>
                    <w:szCs w:val="20"/>
                  </w:rPr>
                </w:rPrChange>
              </w:rPr>
            </w:pPr>
            <w:ins w:id="1237" w:author="Shi Mengtao" w:date="2019-01-15T08:58:00Z">
              <w:r w:rsidRPr="00A25154">
                <w:rPr>
                  <w:rFonts w:hint="eastAsia"/>
                  <w:sz w:val="18"/>
                  <w:szCs w:val="18"/>
                  <w:rPrChange w:id="1238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系统中待恢复的动态数量</w:t>
              </w:r>
            </w:ins>
          </w:p>
        </w:tc>
      </w:tr>
      <w:tr w:rsidR="00955C22" w14:paraId="2D37BEF8" w14:textId="77777777" w:rsidTr="009C2D73">
        <w:trPr>
          <w:trHeight w:val="150"/>
          <w:ins w:id="1239" w:author="Shi Mengtao" w:date="2019-01-15T08:48:00Z"/>
        </w:trPr>
        <w:tc>
          <w:tcPr>
            <w:tcW w:w="1271" w:type="dxa"/>
          </w:tcPr>
          <w:p w14:paraId="060DC2FF" w14:textId="0E868291" w:rsidR="00955C22" w:rsidRPr="00A25154" w:rsidRDefault="00955C22" w:rsidP="00955C22">
            <w:pPr>
              <w:spacing w:line="240" w:lineRule="auto"/>
              <w:jc w:val="center"/>
              <w:rPr>
                <w:ins w:id="1240" w:author="Shi Mengtao" w:date="2019-01-15T08:48:00Z"/>
                <w:sz w:val="18"/>
                <w:szCs w:val="18"/>
                <w:rPrChange w:id="1241" w:author="Shi Mengtao" w:date="2019-01-16T09:29:00Z">
                  <w:rPr>
                    <w:ins w:id="1242" w:author="Shi Mengtao" w:date="2019-01-15T08:48:00Z"/>
                    <w:sz w:val="20"/>
                    <w:szCs w:val="20"/>
                  </w:rPr>
                </w:rPrChange>
              </w:rPr>
            </w:pPr>
            <w:ins w:id="1243" w:author="Shi Mengtao" w:date="2019-01-15T08:51:00Z">
              <w:r w:rsidRPr="00A25154">
                <w:rPr>
                  <w:rFonts w:hint="eastAsia"/>
                  <w:sz w:val="18"/>
                  <w:szCs w:val="18"/>
                  <w:rPrChange w:id="1244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B</w:t>
              </w:r>
              <w:r w:rsidRPr="00A25154">
                <w:rPr>
                  <w:sz w:val="18"/>
                  <w:szCs w:val="18"/>
                  <w:rPrChange w:id="1245" w:author="Shi Mengtao" w:date="2019-01-16T09:29:00Z">
                    <w:rPr>
                      <w:sz w:val="20"/>
                      <w:szCs w:val="20"/>
                    </w:rPr>
                  </w:rPrChange>
                </w:rPr>
                <w:t>X19</w:t>
              </w:r>
            </w:ins>
          </w:p>
        </w:tc>
        <w:tc>
          <w:tcPr>
            <w:tcW w:w="1701" w:type="dxa"/>
            <w:shd w:val="clear" w:color="auto" w:fill="auto"/>
          </w:tcPr>
          <w:p w14:paraId="58FE5400" w14:textId="485D0A8C" w:rsidR="00955C22" w:rsidRPr="00A25154" w:rsidRDefault="00955C22" w:rsidP="00955C22">
            <w:pPr>
              <w:spacing w:line="240" w:lineRule="auto"/>
              <w:jc w:val="center"/>
              <w:rPr>
                <w:ins w:id="1246" w:author="Shi Mengtao" w:date="2019-01-15T08:48:00Z"/>
                <w:sz w:val="18"/>
                <w:szCs w:val="18"/>
                <w:rPrChange w:id="1247" w:author="Shi Mengtao" w:date="2019-01-16T09:29:00Z">
                  <w:rPr>
                    <w:ins w:id="1248" w:author="Shi Mengtao" w:date="2019-01-15T08:48:00Z"/>
                    <w:sz w:val="20"/>
                    <w:szCs w:val="20"/>
                  </w:rPr>
                </w:rPrChange>
              </w:rPr>
            </w:pPr>
            <w:ins w:id="1249" w:author="Shi Mengtao" w:date="2019-01-15T08:50:00Z">
              <w:r w:rsidRPr="00A25154">
                <w:rPr>
                  <w:rFonts w:hint="eastAsia"/>
                  <w:sz w:val="18"/>
                  <w:szCs w:val="18"/>
                  <w:rPrChange w:id="1250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评价反馈数</w:t>
              </w:r>
            </w:ins>
          </w:p>
        </w:tc>
        <w:tc>
          <w:tcPr>
            <w:tcW w:w="992" w:type="dxa"/>
          </w:tcPr>
          <w:p w14:paraId="2FE97A03" w14:textId="1C77CEC3" w:rsidR="00955C22" w:rsidRPr="00A25154" w:rsidRDefault="00955C22" w:rsidP="00955C22">
            <w:pPr>
              <w:spacing w:line="240" w:lineRule="auto"/>
              <w:jc w:val="center"/>
              <w:rPr>
                <w:ins w:id="1251" w:author="Shi Mengtao" w:date="2019-01-15T08:48:00Z"/>
                <w:sz w:val="18"/>
                <w:szCs w:val="18"/>
                <w:rPrChange w:id="1252" w:author="Shi Mengtao" w:date="2019-01-16T09:29:00Z">
                  <w:rPr>
                    <w:ins w:id="1253" w:author="Shi Mengtao" w:date="2019-01-15T08:48:00Z"/>
                    <w:sz w:val="20"/>
                    <w:szCs w:val="20"/>
                  </w:rPr>
                </w:rPrChange>
              </w:rPr>
            </w:pPr>
            <w:ins w:id="1254" w:author="Shi Mengtao" w:date="2019-01-15T08:54:00Z">
              <w:r w:rsidRPr="00A25154">
                <w:rPr>
                  <w:rFonts w:hint="eastAsia"/>
                  <w:sz w:val="18"/>
                  <w:szCs w:val="18"/>
                  <w:rPrChange w:id="1255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Int</w:t>
              </w:r>
              <w:r w:rsidRPr="00A25154">
                <w:rPr>
                  <w:sz w:val="18"/>
                  <w:szCs w:val="18"/>
                  <w:rPrChange w:id="1256" w:author="Shi Mengtao" w:date="2019-01-16T09:29:00Z">
                    <w:rPr>
                      <w:sz w:val="20"/>
                      <w:szCs w:val="20"/>
                    </w:rPr>
                  </w:rPrChange>
                </w:rPr>
                <w:t>eger</w:t>
              </w:r>
            </w:ins>
          </w:p>
        </w:tc>
        <w:tc>
          <w:tcPr>
            <w:tcW w:w="851" w:type="dxa"/>
          </w:tcPr>
          <w:p w14:paraId="2AFAA227" w14:textId="77777777" w:rsidR="00955C22" w:rsidRPr="00A25154" w:rsidRDefault="00955C22" w:rsidP="00955C22">
            <w:pPr>
              <w:spacing w:line="240" w:lineRule="auto"/>
              <w:jc w:val="center"/>
              <w:rPr>
                <w:ins w:id="1257" w:author="Shi Mengtao" w:date="2019-01-15T08:48:00Z"/>
                <w:sz w:val="18"/>
                <w:szCs w:val="18"/>
                <w:rPrChange w:id="1258" w:author="Shi Mengtao" w:date="2019-01-16T09:29:00Z">
                  <w:rPr>
                    <w:ins w:id="1259" w:author="Shi Mengtao" w:date="2019-01-15T08:48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559" w:type="dxa"/>
            <w:shd w:val="clear" w:color="auto" w:fill="auto"/>
          </w:tcPr>
          <w:p w14:paraId="6C2B7C92" w14:textId="77777777" w:rsidR="00955C22" w:rsidRPr="00A25154" w:rsidRDefault="00955C22" w:rsidP="00955C22">
            <w:pPr>
              <w:spacing w:line="240" w:lineRule="auto"/>
              <w:jc w:val="center"/>
              <w:rPr>
                <w:ins w:id="1260" w:author="Shi Mengtao" w:date="2019-01-15T08:48:00Z"/>
                <w:sz w:val="18"/>
                <w:szCs w:val="18"/>
                <w:rPrChange w:id="1261" w:author="Shi Mengtao" w:date="2019-01-16T09:29:00Z">
                  <w:rPr>
                    <w:ins w:id="1262" w:author="Shi Mengtao" w:date="2019-01-15T08:48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43" w:type="dxa"/>
            <w:shd w:val="clear" w:color="auto" w:fill="auto"/>
          </w:tcPr>
          <w:p w14:paraId="5B56D50A" w14:textId="2F77D274" w:rsidR="00955C22" w:rsidRPr="00A25154" w:rsidRDefault="00955C22" w:rsidP="00955C22">
            <w:pPr>
              <w:spacing w:line="240" w:lineRule="auto"/>
              <w:jc w:val="center"/>
              <w:rPr>
                <w:ins w:id="1263" w:author="Shi Mengtao" w:date="2019-01-15T08:48:00Z"/>
                <w:sz w:val="18"/>
                <w:szCs w:val="18"/>
                <w:rPrChange w:id="1264" w:author="Shi Mengtao" w:date="2019-01-16T09:29:00Z">
                  <w:rPr>
                    <w:ins w:id="1265" w:author="Shi Mengtao" w:date="2019-01-15T08:48:00Z"/>
                    <w:sz w:val="20"/>
                    <w:szCs w:val="20"/>
                  </w:rPr>
                </w:rPrChange>
              </w:rPr>
            </w:pPr>
            <w:ins w:id="1266" w:author="Shi Mengtao" w:date="2019-01-15T08:57:00Z">
              <w:r w:rsidRPr="00A25154">
                <w:rPr>
                  <w:rFonts w:hint="eastAsia"/>
                  <w:sz w:val="18"/>
                  <w:szCs w:val="18"/>
                  <w:rPrChange w:id="1267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系统中对所有评价收到的反馈数量</w:t>
              </w:r>
            </w:ins>
          </w:p>
        </w:tc>
      </w:tr>
      <w:tr w:rsidR="00955C22" w14:paraId="0534A9C7" w14:textId="77777777" w:rsidTr="009C2D73">
        <w:trPr>
          <w:trHeight w:val="150"/>
          <w:ins w:id="1268" w:author="Shi Mengtao" w:date="2019-01-15T08:48:00Z"/>
        </w:trPr>
        <w:tc>
          <w:tcPr>
            <w:tcW w:w="1271" w:type="dxa"/>
          </w:tcPr>
          <w:p w14:paraId="461894D3" w14:textId="42531651" w:rsidR="00955C22" w:rsidRPr="00A25154" w:rsidRDefault="00955C22" w:rsidP="00955C22">
            <w:pPr>
              <w:spacing w:line="240" w:lineRule="auto"/>
              <w:jc w:val="center"/>
              <w:rPr>
                <w:ins w:id="1269" w:author="Shi Mengtao" w:date="2019-01-15T08:48:00Z"/>
                <w:sz w:val="18"/>
                <w:szCs w:val="18"/>
                <w:rPrChange w:id="1270" w:author="Shi Mengtao" w:date="2019-01-16T09:29:00Z">
                  <w:rPr>
                    <w:ins w:id="1271" w:author="Shi Mengtao" w:date="2019-01-15T08:48:00Z"/>
                    <w:sz w:val="20"/>
                    <w:szCs w:val="20"/>
                  </w:rPr>
                </w:rPrChange>
              </w:rPr>
            </w:pPr>
            <w:ins w:id="1272" w:author="Shi Mengtao" w:date="2019-01-15T08:51:00Z">
              <w:r w:rsidRPr="00A25154">
                <w:rPr>
                  <w:rFonts w:hint="eastAsia"/>
                  <w:sz w:val="18"/>
                  <w:szCs w:val="18"/>
                  <w:rPrChange w:id="1273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B</w:t>
              </w:r>
              <w:r w:rsidRPr="00A25154">
                <w:rPr>
                  <w:sz w:val="18"/>
                  <w:szCs w:val="18"/>
                  <w:rPrChange w:id="1274" w:author="Shi Mengtao" w:date="2019-01-16T09:29:00Z">
                    <w:rPr>
                      <w:sz w:val="20"/>
                      <w:szCs w:val="20"/>
                    </w:rPr>
                  </w:rPrChange>
                </w:rPr>
                <w:t>X20</w:t>
              </w:r>
            </w:ins>
          </w:p>
        </w:tc>
        <w:tc>
          <w:tcPr>
            <w:tcW w:w="1701" w:type="dxa"/>
            <w:shd w:val="clear" w:color="auto" w:fill="auto"/>
          </w:tcPr>
          <w:p w14:paraId="38122EC8" w14:textId="211B01C9" w:rsidR="00955C22" w:rsidRPr="00A25154" w:rsidRDefault="00955C22" w:rsidP="00955C22">
            <w:pPr>
              <w:spacing w:line="240" w:lineRule="auto"/>
              <w:jc w:val="center"/>
              <w:rPr>
                <w:ins w:id="1275" w:author="Shi Mengtao" w:date="2019-01-15T08:48:00Z"/>
                <w:sz w:val="18"/>
                <w:szCs w:val="18"/>
                <w:rPrChange w:id="1276" w:author="Shi Mengtao" w:date="2019-01-16T09:29:00Z">
                  <w:rPr>
                    <w:ins w:id="1277" w:author="Shi Mengtao" w:date="2019-01-15T08:48:00Z"/>
                    <w:sz w:val="20"/>
                    <w:szCs w:val="20"/>
                  </w:rPr>
                </w:rPrChange>
              </w:rPr>
            </w:pPr>
            <w:ins w:id="1278" w:author="Shi Mengtao" w:date="2019-01-15T08:50:00Z">
              <w:r w:rsidRPr="00A25154">
                <w:rPr>
                  <w:rFonts w:hint="eastAsia"/>
                  <w:sz w:val="18"/>
                  <w:szCs w:val="18"/>
                  <w:rPrChange w:id="1279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待恢复评价数</w:t>
              </w:r>
            </w:ins>
          </w:p>
        </w:tc>
        <w:tc>
          <w:tcPr>
            <w:tcW w:w="992" w:type="dxa"/>
          </w:tcPr>
          <w:p w14:paraId="2C99771D" w14:textId="3B43DC51" w:rsidR="00955C22" w:rsidRPr="00A25154" w:rsidRDefault="00955C22" w:rsidP="00955C22">
            <w:pPr>
              <w:spacing w:line="240" w:lineRule="auto"/>
              <w:jc w:val="center"/>
              <w:rPr>
                <w:ins w:id="1280" w:author="Shi Mengtao" w:date="2019-01-15T08:48:00Z"/>
                <w:sz w:val="18"/>
                <w:szCs w:val="18"/>
                <w:rPrChange w:id="1281" w:author="Shi Mengtao" w:date="2019-01-16T09:29:00Z">
                  <w:rPr>
                    <w:ins w:id="1282" w:author="Shi Mengtao" w:date="2019-01-15T08:48:00Z"/>
                    <w:sz w:val="20"/>
                    <w:szCs w:val="20"/>
                  </w:rPr>
                </w:rPrChange>
              </w:rPr>
            </w:pPr>
            <w:ins w:id="1283" w:author="Shi Mengtao" w:date="2019-01-15T08:54:00Z">
              <w:r w:rsidRPr="00A25154">
                <w:rPr>
                  <w:rFonts w:hint="eastAsia"/>
                  <w:sz w:val="18"/>
                  <w:szCs w:val="18"/>
                  <w:rPrChange w:id="1284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Int</w:t>
              </w:r>
              <w:r w:rsidRPr="00A25154">
                <w:rPr>
                  <w:sz w:val="18"/>
                  <w:szCs w:val="18"/>
                  <w:rPrChange w:id="1285" w:author="Shi Mengtao" w:date="2019-01-16T09:29:00Z">
                    <w:rPr>
                      <w:sz w:val="20"/>
                      <w:szCs w:val="20"/>
                    </w:rPr>
                  </w:rPrChange>
                </w:rPr>
                <w:t>eger</w:t>
              </w:r>
            </w:ins>
          </w:p>
        </w:tc>
        <w:tc>
          <w:tcPr>
            <w:tcW w:w="851" w:type="dxa"/>
          </w:tcPr>
          <w:p w14:paraId="167B5FD1" w14:textId="77777777" w:rsidR="00955C22" w:rsidRPr="00A25154" w:rsidRDefault="00955C22" w:rsidP="00955C22">
            <w:pPr>
              <w:spacing w:line="240" w:lineRule="auto"/>
              <w:jc w:val="center"/>
              <w:rPr>
                <w:ins w:id="1286" w:author="Shi Mengtao" w:date="2019-01-15T08:48:00Z"/>
                <w:sz w:val="18"/>
                <w:szCs w:val="18"/>
                <w:rPrChange w:id="1287" w:author="Shi Mengtao" w:date="2019-01-16T09:29:00Z">
                  <w:rPr>
                    <w:ins w:id="1288" w:author="Shi Mengtao" w:date="2019-01-15T08:48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559" w:type="dxa"/>
            <w:shd w:val="clear" w:color="auto" w:fill="auto"/>
          </w:tcPr>
          <w:p w14:paraId="161784F5" w14:textId="77777777" w:rsidR="00955C22" w:rsidRPr="00A25154" w:rsidRDefault="00955C22" w:rsidP="00955C22">
            <w:pPr>
              <w:spacing w:line="240" w:lineRule="auto"/>
              <w:jc w:val="center"/>
              <w:rPr>
                <w:ins w:id="1289" w:author="Shi Mengtao" w:date="2019-01-15T08:48:00Z"/>
                <w:sz w:val="18"/>
                <w:szCs w:val="18"/>
                <w:rPrChange w:id="1290" w:author="Shi Mengtao" w:date="2019-01-16T09:29:00Z">
                  <w:rPr>
                    <w:ins w:id="1291" w:author="Shi Mengtao" w:date="2019-01-15T08:48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43" w:type="dxa"/>
            <w:shd w:val="clear" w:color="auto" w:fill="auto"/>
          </w:tcPr>
          <w:p w14:paraId="1F546F0B" w14:textId="01834E15" w:rsidR="00955C22" w:rsidRPr="00A25154" w:rsidRDefault="00955C22" w:rsidP="00955C22">
            <w:pPr>
              <w:spacing w:line="240" w:lineRule="auto"/>
              <w:jc w:val="center"/>
              <w:rPr>
                <w:ins w:id="1292" w:author="Shi Mengtao" w:date="2019-01-15T08:48:00Z"/>
                <w:sz w:val="18"/>
                <w:szCs w:val="18"/>
                <w:rPrChange w:id="1293" w:author="Shi Mengtao" w:date="2019-01-16T09:29:00Z">
                  <w:rPr>
                    <w:ins w:id="1294" w:author="Shi Mengtao" w:date="2019-01-15T08:48:00Z"/>
                    <w:sz w:val="20"/>
                    <w:szCs w:val="20"/>
                  </w:rPr>
                </w:rPrChange>
              </w:rPr>
            </w:pPr>
            <w:ins w:id="1295" w:author="Shi Mengtao" w:date="2019-01-15T08:58:00Z">
              <w:r w:rsidRPr="00A25154">
                <w:rPr>
                  <w:rFonts w:hint="eastAsia"/>
                  <w:sz w:val="18"/>
                  <w:szCs w:val="18"/>
                  <w:rPrChange w:id="1296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系统中待恢复的评价数量</w:t>
              </w:r>
            </w:ins>
          </w:p>
        </w:tc>
      </w:tr>
      <w:tr w:rsidR="00955C22" w14:paraId="2C3F3971" w14:textId="77777777" w:rsidTr="009C2D73">
        <w:trPr>
          <w:trHeight w:val="150"/>
          <w:ins w:id="1297" w:author="Shi Mengtao" w:date="2019-01-15T08:50:00Z"/>
        </w:trPr>
        <w:tc>
          <w:tcPr>
            <w:tcW w:w="1271" w:type="dxa"/>
          </w:tcPr>
          <w:p w14:paraId="64147654" w14:textId="605F77D6" w:rsidR="00955C22" w:rsidRPr="00A25154" w:rsidRDefault="00955C22" w:rsidP="00955C22">
            <w:pPr>
              <w:spacing w:line="240" w:lineRule="auto"/>
              <w:jc w:val="center"/>
              <w:rPr>
                <w:ins w:id="1298" w:author="Shi Mengtao" w:date="2019-01-15T08:50:00Z"/>
                <w:sz w:val="18"/>
                <w:szCs w:val="18"/>
                <w:rPrChange w:id="1299" w:author="Shi Mengtao" w:date="2019-01-16T09:29:00Z">
                  <w:rPr>
                    <w:ins w:id="1300" w:author="Shi Mengtao" w:date="2019-01-15T08:50:00Z"/>
                    <w:sz w:val="20"/>
                    <w:szCs w:val="20"/>
                  </w:rPr>
                </w:rPrChange>
              </w:rPr>
            </w:pPr>
            <w:ins w:id="1301" w:author="Shi Mengtao" w:date="2019-01-15T08:51:00Z">
              <w:r w:rsidRPr="00A25154">
                <w:rPr>
                  <w:rFonts w:hint="eastAsia"/>
                  <w:sz w:val="18"/>
                  <w:szCs w:val="18"/>
                  <w:rPrChange w:id="1302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B</w:t>
              </w:r>
              <w:r w:rsidRPr="00A25154">
                <w:rPr>
                  <w:sz w:val="18"/>
                  <w:szCs w:val="18"/>
                  <w:rPrChange w:id="1303" w:author="Shi Mengtao" w:date="2019-01-16T09:29:00Z">
                    <w:rPr>
                      <w:sz w:val="20"/>
                      <w:szCs w:val="20"/>
                    </w:rPr>
                  </w:rPrChange>
                </w:rPr>
                <w:t>X21</w:t>
              </w:r>
            </w:ins>
          </w:p>
        </w:tc>
        <w:tc>
          <w:tcPr>
            <w:tcW w:w="1701" w:type="dxa"/>
            <w:shd w:val="clear" w:color="auto" w:fill="auto"/>
          </w:tcPr>
          <w:p w14:paraId="000C5301" w14:textId="16B37D8F" w:rsidR="00955C22" w:rsidRPr="00A25154" w:rsidRDefault="00955C22" w:rsidP="00955C22">
            <w:pPr>
              <w:spacing w:line="240" w:lineRule="auto"/>
              <w:jc w:val="center"/>
              <w:rPr>
                <w:ins w:id="1304" w:author="Shi Mengtao" w:date="2019-01-15T08:50:00Z"/>
                <w:sz w:val="18"/>
                <w:szCs w:val="18"/>
                <w:rPrChange w:id="1305" w:author="Shi Mengtao" w:date="2019-01-16T09:29:00Z">
                  <w:rPr>
                    <w:ins w:id="1306" w:author="Shi Mengtao" w:date="2019-01-15T08:50:00Z"/>
                    <w:sz w:val="20"/>
                    <w:szCs w:val="20"/>
                  </w:rPr>
                </w:rPrChange>
              </w:rPr>
            </w:pPr>
            <w:ins w:id="1307" w:author="Shi Mengtao" w:date="2019-01-15T08:50:00Z">
              <w:r w:rsidRPr="00A25154">
                <w:rPr>
                  <w:rFonts w:hint="eastAsia"/>
                  <w:sz w:val="18"/>
                  <w:szCs w:val="18"/>
                  <w:rPrChange w:id="1308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活动反馈数</w:t>
              </w:r>
            </w:ins>
          </w:p>
        </w:tc>
        <w:tc>
          <w:tcPr>
            <w:tcW w:w="992" w:type="dxa"/>
          </w:tcPr>
          <w:p w14:paraId="73D902B6" w14:textId="3567E239" w:rsidR="00955C22" w:rsidRPr="00A25154" w:rsidRDefault="00955C22" w:rsidP="00955C22">
            <w:pPr>
              <w:spacing w:line="240" w:lineRule="auto"/>
              <w:jc w:val="center"/>
              <w:rPr>
                <w:ins w:id="1309" w:author="Shi Mengtao" w:date="2019-01-15T08:50:00Z"/>
                <w:sz w:val="18"/>
                <w:szCs w:val="18"/>
                <w:rPrChange w:id="1310" w:author="Shi Mengtao" w:date="2019-01-16T09:29:00Z">
                  <w:rPr>
                    <w:ins w:id="1311" w:author="Shi Mengtao" w:date="2019-01-15T08:50:00Z"/>
                    <w:sz w:val="20"/>
                    <w:szCs w:val="20"/>
                  </w:rPr>
                </w:rPrChange>
              </w:rPr>
            </w:pPr>
            <w:ins w:id="1312" w:author="Shi Mengtao" w:date="2019-01-15T08:54:00Z">
              <w:r w:rsidRPr="00A25154">
                <w:rPr>
                  <w:rFonts w:hint="eastAsia"/>
                  <w:sz w:val="18"/>
                  <w:szCs w:val="18"/>
                  <w:rPrChange w:id="1313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Int</w:t>
              </w:r>
              <w:r w:rsidRPr="00A25154">
                <w:rPr>
                  <w:sz w:val="18"/>
                  <w:szCs w:val="18"/>
                  <w:rPrChange w:id="1314" w:author="Shi Mengtao" w:date="2019-01-16T09:29:00Z">
                    <w:rPr>
                      <w:sz w:val="20"/>
                      <w:szCs w:val="20"/>
                    </w:rPr>
                  </w:rPrChange>
                </w:rPr>
                <w:t>eger</w:t>
              </w:r>
            </w:ins>
          </w:p>
        </w:tc>
        <w:tc>
          <w:tcPr>
            <w:tcW w:w="851" w:type="dxa"/>
          </w:tcPr>
          <w:p w14:paraId="6749E68B" w14:textId="77777777" w:rsidR="00955C22" w:rsidRPr="00A25154" w:rsidRDefault="00955C22" w:rsidP="00955C22">
            <w:pPr>
              <w:spacing w:line="240" w:lineRule="auto"/>
              <w:jc w:val="center"/>
              <w:rPr>
                <w:ins w:id="1315" w:author="Shi Mengtao" w:date="2019-01-15T08:50:00Z"/>
                <w:sz w:val="18"/>
                <w:szCs w:val="18"/>
                <w:rPrChange w:id="1316" w:author="Shi Mengtao" w:date="2019-01-16T09:29:00Z">
                  <w:rPr>
                    <w:ins w:id="1317" w:author="Shi Mengtao" w:date="2019-01-15T08:50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559" w:type="dxa"/>
            <w:shd w:val="clear" w:color="auto" w:fill="auto"/>
          </w:tcPr>
          <w:p w14:paraId="191E55AA" w14:textId="77777777" w:rsidR="00955C22" w:rsidRPr="00A25154" w:rsidRDefault="00955C22" w:rsidP="00955C22">
            <w:pPr>
              <w:spacing w:line="240" w:lineRule="auto"/>
              <w:jc w:val="center"/>
              <w:rPr>
                <w:ins w:id="1318" w:author="Shi Mengtao" w:date="2019-01-15T08:50:00Z"/>
                <w:sz w:val="18"/>
                <w:szCs w:val="18"/>
                <w:rPrChange w:id="1319" w:author="Shi Mengtao" w:date="2019-01-16T09:29:00Z">
                  <w:rPr>
                    <w:ins w:id="1320" w:author="Shi Mengtao" w:date="2019-01-15T08:50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43" w:type="dxa"/>
            <w:shd w:val="clear" w:color="auto" w:fill="auto"/>
          </w:tcPr>
          <w:p w14:paraId="3BC91534" w14:textId="1BDC2BD7" w:rsidR="00955C22" w:rsidRPr="00A25154" w:rsidRDefault="00955C22" w:rsidP="00955C22">
            <w:pPr>
              <w:spacing w:line="240" w:lineRule="auto"/>
              <w:jc w:val="center"/>
              <w:rPr>
                <w:ins w:id="1321" w:author="Shi Mengtao" w:date="2019-01-15T08:50:00Z"/>
                <w:sz w:val="18"/>
                <w:szCs w:val="18"/>
                <w:rPrChange w:id="1322" w:author="Shi Mengtao" w:date="2019-01-16T09:29:00Z">
                  <w:rPr>
                    <w:ins w:id="1323" w:author="Shi Mengtao" w:date="2019-01-15T08:50:00Z"/>
                    <w:sz w:val="20"/>
                    <w:szCs w:val="20"/>
                  </w:rPr>
                </w:rPrChange>
              </w:rPr>
            </w:pPr>
            <w:ins w:id="1324" w:author="Shi Mengtao" w:date="2019-01-15T08:57:00Z">
              <w:r w:rsidRPr="00A25154">
                <w:rPr>
                  <w:rFonts w:hint="eastAsia"/>
                  <w:sz w:val="18"/>
                  <w:szCs w:val="18"/>
                  <w:rPrChange w:id="1325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系统中对所有活动收到的反馈数量</w:t>
              </w:r>
            </w:ins>
          </w:p>
        </w:tc>
      </w:tr>
      <w:tr w:rsidR="00955C22" w14:paraId="775733C3" w14:textId="77777777" w:rsidTr="009C2D73">
        <w:trPr>
          <w:trHeight w:val="150"/>
          <w:ins w:id="1326" w:author="Shi Mengtao" w:date="2019-01-15T08:50:00Z"/>
        </w:trPr>
        <w:tc>
          <w:tcPr>
            <w:tcW w:w="1271" w:type="dxa"/>
          </w:tcPr>
          <w:p w14:paraId="38195340" w14:textId="34EA15F8" w:rsidR="00955C22" w:rsidRPr="00A25154" w:rsidRDefault="00955C22" w:rsidP="00955C22">
            <w:pPr>
              <w:spacing w:line="240" w:lineRule="auto"/>
              <w:jc w:val="center"/>
              <w:rPr>
                <w:ins w:id="1327" w:author="Shi Mengtao" w:date="2019-01-15T08:50:00Z"/>
                <w:sz w:val="18"/>
                <w:szCs w:val="18"/>
                <w:rPrChange w:id="1328" w:author="Shi Mengtao" w:date="2019-01-16T09:29:00Z">
                  <w:rPr>
                    <w:ins w:id="1329" w:author="Shi Mengtao" w:date="2019-01-15T08:50:00Z"/>
                    <w:sz w:val="20"/>
                    <w:szCs w:val="20"/>
                  </w:rPr>
                </w:rPrChange>
              </w:rPr>
            </w:pPr>
            <w:ins w:id="1330" w:author="Shi Mengtao" w:date="2019-01-15T08:51:00Z">
              <w:r w:rsidRPr="00A25154">
                <w:rPr>
                  <w:rFonts w:hint="eastAsia"/>
                  <w:sz w:val="18"/>
                  <w:szCs w:val="18"/>
                  <w:rPrChange w:id="1331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B</w:t>
              </w:r>
              <w:r w:rsidRPr="00A25154">
                <w:rPr>
                  <w:sz w:val="18"/>
                  <w:szCs w:val="18"/>
                  <w:rPrChange w:id="1332" w:author="Shi Mengtao" w:date="2019-01-16T09:29:00Z">
                    <w:rPr>
                      <w:sz w:val="20"/>
                      <w:szCs w:val="20"/>
                    </w:rPr>
                  </w:rPrChange>
                </w:rPr>
                <w:t>X22</w:t>
              </w:r>
            </w:ins>
          </w:p>
        </w:tc>
        <w:tc>
          <w:tcPr>
            <w:tcW w:w="1701" w:type="dxa"/>
            <w:shd w:val="clear" w:color="auto" w:fill="auto"/>
          </w:tcPr>
          <w:p w14:paraId="3E9B8535" w14:textId="120B0FAF" w:rsidR="00955C22" w:rsidRPr="00A25154" w:rsidRDefault="00955C22" w:rsidP="00955C22">
            <w:pPr>
              <w:spacing w:line="240" w:lineRule="auto"/>
              <w:jc w:val="center"/>
              <w:rPr>
                <w:ins w:id="1333" w:author="Shi Mengtao" w:date="2019-01-15T08:50:00Z"/>
                <w:sz w:val="18"/>
                <w:szCs w:val="18"/>
                <w:rPrChange w:id="1334" w:author="Shi Mengtao" w:date="2019-01-16T09:29:00Z">
                  <w:rPr>
                    <w:ins w:id="1335" w:author="Shi Mengtao" w:date="2019-01-15T08:50:00Z"/>
                    <w:sz w:val="20"/>
                    <w:szCs w:val="20"/>
                  </w:rPr>
                </w:rPrChange>
              </w:rPr>
            </w:pPr>
            <w:ins w:id="1336" w:author="Shi Mengtao" w:date="2019-01-15T08:50:00Z">
              <w:r w:rsidRPr="00A25154">
                <w:rPr>
                  <w:rFonts w:hint="eastAsia"/>
                  <w:sz w:val="18"/>
                  <w:szCs w:val="18"/>
                  <w:rPrChange w:id="1337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待恢复活动数</w:t>
              </w:r>
            </w:ins>
          </w:p>
        </w:tc>
        <w:tc>
          <w:tcPr>
            <w:tcW w:w="992" w:type="dxa"/>
          </w:tcPr>
          <w:p w14:paraId="6F521C9D" w14:textId="6D5E7387" w:rsidR="00955C22" w:rsidRPr="00A25154" w:rsidRDefault="00955C22" w:rsidP="00955C22">
            <w:pPr>
              <w:spacing w:line="240" w:lineRule="auto"/>
              <w:jc w:val="center"/>
              <w:rPr>
                <w:ins w:id="1338" w:author="Shi Mengtao" w:date="2019-01-15T08:50:00Z"/>
                <w:sz w:val="18"/>
                <w:szCs w:val="18"/>
                <w:rPrChange w:id="1339" w:author="Shi Mengtao" w:date="2019-01-16T09:29:00Z">
                  <w:rPr>
                    <w:ins w:id="1340" w:author="Shi Mengtao" w:date="2019-01-15T08:50:00Z"/>
                    <w:sz w:val="20"/>
                    <w:szCs w:val="20"/>
                  </w:rPr>
                </w:rPrChange>
              </w:rPr>
            </w:pPr>
            <w:ins w:id="1341" w:author="Shi Mengtao" w:date="2019-01-15T08:54:00Z">
              <w:r w:rsidRPr="00A25154">
                <w:rPr>
                  <w:rFonts w:hint="eastAsia"/>
                  <w:sz w:val="18"/>
                  <w:szCs w:val="18"/>
                  <w:rPrChange w:id="1342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Int</w:t>
              </w:r>
              <w:r w:rsidRPr="00A25154">
                <w:rPr>
                  <w:sz w:val="18"/>
                  <w:szCs w:val="18"/>
                  <w:rPrChange w:id="1343" w:author="Shi Mengtao" w:date="2019-01-16T09:29:00Z">
                    <w:rPr>
                      <w:sz w:val="20"/>
                      <w:szCs w:val="20"/>
                    </w:rPr>
                  </w:rPrChange>
                </w:rPr>
                <w:t>eger</w:t>
              </w:r>
            </w:ins>
          </w:p>
        </w:tc>
        <w:tc>
          <w:tcPr>
            <w:tcW w:w="851" w:type="dxa"/>
          </w:tcPr>
          <w:p w14:paraId="3C20B57C" w14:textId="77777777" w:rsidR="00955C22" w:rsidRPr="00A25154" w:rsidRDefault="00955C22" w:rsidP="00955C22">
            <w:pPr>
              <w:spacing w:line="240" w:lineRule="auto"/>
              <w:jc w:val="center"/>
              <w:rPr>
                <w:ins w:id="1344" w:author="Shi Mengtao" w:date="2019-01-15T08:50:00Z"/>
                <w:sz w:val="18"/>
                <w:szCs w:val="18"/>
                <w:rPrChange w:id="1345" w:author="Shi Mengtao" w:date="2019-01-16T09:29:00Z">
                  <w:rPr>
                    <w:ins w:id="1346" w:author="Shi Mengtao" w:date="2019-01-15T08:50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559" w:type="dxa"/>
            <w:shd w:val="clear" w:color="auto" w:fill="auto"/>
          </w:tcPr>
          <w:p w14:paraId="4DDF3907" w14:textId="77777777" w:rsidR="00955C22" w:rsidRPr="00A25154" w:rsidRDefault="00955C22" w:rsidP="00955C22">
            <w:pPr>
              <w:spacing w:line="240" w:lineRule="auto"/>
              <w:jc w:val="center"/>
              <w:rPr>
                <w:ins w:id="1347" w:author="Shi Mengtao" w:date="2019-01-15T08:50:00Z"/>
                <w:sz w:val="18"/>
                <w:szCs w:val="18"/>
                <w:rPrChange w:id="1348" w:author="Shi Mengtao" w:date="2019-01-16T09:29:00Z">
                  <w:rPr>
                    <w:ins w:id="1349" w:author="Shi Mengtao" w:date="2019-01-15T08:50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43" w:type="dxa"/>
            <w:shd w:val="clear" w:color="auto" w:fill="auto"/>
          </w:tcPr>
          <w:p w14:paraId="079B995D" w14:textId="72E2A0FA" w:rsidR="00955C22" w:rsidRPr="00A25154" w:rsidRDefault="00955C22" w:rsidP="00955C22">
            <w:pPr>
              <w:spacing w:line="240" w:lineRule="auto"/>
              <w:jc w:val="center"/>
              <w:rPr>
                <w:ins w:id="1350" w:author="Shi Mengtao" w:date="2019-01-15T08:50:00Z"/>
                <w:sz w:val="18"/>
                <w:szCs w:val="18"/>
                <w:rPrChange w:id="1351" w:author="Shi Mengtao" w:date="2019-01-16T09:29:00Z">
                  <w:rPr>
                    <w:ins w:id="1352" w:author="Shi Mengtao" w:date="2019-01-15T08:50:00Z"/>
                    <w:sz w:val="20"/>
                    <w:szCs w:val="20"/>
                  </w:rPr>
                </w:rPrChange>
              </w:rPr>
            </w:pPr>
            <w:ins w:id="1353" w:author="Shi Mengtao" w:date="2019-01-15T08:58:00Z">
              <w:r w:rsidRPr="00A25154">
                <w:rPr>
                  <w:rFonts w:hint="eastAsia"/>
                  <w:sz w:val="18"/>
                  <w:szCs w:val="18"/>
                  <w:rPrChange w:id="1354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系统中待恢复的活动数量</w:t>
              </w:r>
            </w:ins>
          </w:p>
        </w:tc>
      </w:tr>
      <w:tr w:rsidR="00955C22" w14:paraId="55204439" w14:textId="77777777" w:rsidTr="009C2D73">
        <w:trPr>
          <w:trHeight w:val="150"/>
          <w:ins w:id="1355" w:author="Shi Mengtao" w:date="2019-01-15T08:46:00Z"/>
        </w:trPr>
        <w:tc>
          <w:tcPr>
            <w:tcW w:w="1271" w:type="dxa"/>
          </w:tcPr>
          <w:p w14:paraId="461533E7" w14:textId="015EC718" w:rsidR="00955C22" w:rsidRPr="00A25154" w:rsidRDefault="00955C22" w:rsidP="00955C22">
            <w:pPr>
              <w:spacing w:line="240" w:lineRule="auto"/>
              <w:jc w:val="center"/>
              <w:rPr>
                <w:ins w:id="1356" w:author="Shi Mengtao" w:date="2019-01-15T08:46:00Z"/>
                <w:sz w:val="18"/>
                <w:szCs w:val="18"/>
                <w:rPrChange w:id="1357" w:author="Shi Mengtao" w:date="2019-01-16T09:29:00Z">
                  <w:rPr>
                    <w:ins w:id="1358" w:author="Shi Mengtao" w:date="2019-01-15T08:46:00Z"/>
                    <w:sz w:val="20"/>
                    <w:szCs w:val="20"/>
                  </w:rPr>
                </w:rPrChange>
              </w:rPr>
            </w:pPr>
            <w:ins w:id="1359" w:author="Shi Mengtao" w:date="2019-01-15T08:51:00Z">
              <w:r w:rsidRPr="00A25154">
                <w:rPr>
                  <w:rFonts w:hint="eastAsia"/>
                  <w:sz w:val="18"/>
                  <w:szCs w:val="18"/>
                  <w:rPrChange w:id="1360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B</w:t>
              </w:r>
              <w:r w:rsidRPr="00A25154">
                <w:rPr>
                  <w:sz w:val="18"/>
                  <w:szCs w:val="18"/>
                  <w:rPrChange w:id="1361" w:author="Shi Mengtao" w:date="2019-01-16T09:29:00Z">
                    <w:rPr>
                      <w:sz w:val="20"/>
                      <w:szCs w:val="20"/>
                    </w:rPr>
                  </w:rPrChange>
                </w:rPr>
                <w:t>X23</w:t>
              </w:r>
            </w:ins>
          </w:p>
        </w:tc>
        <w:tc>
          <w:tcPr>
            <w:tcW w:w="1701" w:type="dxa"/>
            <w:shd w:val="clear" w:color="auto" w:fill="auto"/>
          </w:tcPr>
          <w:p w14:paraId="3674EFD9" w14:textId="3777F728" w:rsidR="00955C22" w:rsidRPr="00A25154" w:rsidRDefault="00955C22" w:rsidP="00955C22">
            <w:pPr>
              <w:spacing w:line="240" w:lineRule="auto"/>
              <w:jc w:val="center"/>
              <w:rPr>
                <w:ins w:id="1362" w:author="Shi Mengtao" w:date="2019-01-15T08:46:00Z"/>
                <w:sz w:val="18"/>
                <w:szCs w:val="18"/>
                <w:rPrChange w:id="1363" w:author="Shi Mengtao" w:date="2019-01-16T09:29:00Z">
                  <w:rPr>
                    <w:ins w:id="1364" w:author="Shi Mengtao" w:date="2019-01-15T08:46:00Z"/>
                    <w:sz w:val="20"/>
                    <w:szCs w:val="20"/>
                  </w:rPr>
                </w:rPrChange>
              </w:rPr>
            </w:pPr>
            <w:ins w:id="1365" w:author="Shi Mengtao" w:date="2019-01-15T08:49:00Z">
              <w:r w:rsidRPr="00A25154">
                <w:rPr>
                  <w:rFonts w:hint="eastAsia"/>
                  <w:sz w:val="18"/>
                  <w:szCs w:val="18"/>
                  <w:rPrChange w:id="1366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重大操作记录</w:t>
              </w:r>
            </w:ins>
          </w:p>
        </w:tc>
        <w:tc>
          <w:tcPr>
            <w:tcW w:w="992" w:type="dxa"/>
          </w:tcPr>
          <w:p w14:paraId="3F2223E2" w14:textId="6CB4FA5E" w:rsidR="00955C22" w:rsidRPr="00A25154" w:rsidRDefault="00955C22" w:rsidP="00955C22">
            <w:pPr>
              <w:spacing w:line="240" w:lineRule="auto"/>
              <w:jc w:val="center"/>
              <w:rPr>
                <w:ins w:id="1367" w:author="Shi Mengtao" w:date="2019-01-15T08:46:00Z"/>
                <w:sz w:val="18"/>
                <w:szCs w:val="18"/>
                <w:rPrChange w:id="1368" w:author="Shi Mengtao" w:date="2019-01-16T09:29:00Z">
                  <w:rPr>
                    <w:ins w:id="1369" w:author="Shi Mengtao" w:date="2019-01-15T08:46:00Z"/>
                    <w:sz w:val="20"/>
                    <w:szCs w:val="20"/>
                  </w:rPr>
                </w:rPrChange>
              </w:rPr>
            </w:pPr>
            <w:ins w:id="1370" w:author="Shi Mengtao" w:date="2019-01-15T08:54:00Z">
              <w:r w:rsidRPr="00A25154">
                <w:rPr>
                  <w:rFonts w:hint="eastAsia"/>
                  <w:sz w:val="18"/>
                  <w:szCs w:val="18"/>
                  <w:rPrChange w:id="1371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Var</w:t>
              </w:r>
              <w:r w:rsidRPr="00A25154">
                <w:rPr>
                  <w:sz w:val="18"/>
                  <w:szCs w:val="18"/>
                  <w:rPrChange w:id="1372" w:author="Shi Mengtao" w:date="2019-01-16T09:29:00Z">
                    <w:rPr>
                      <w:sz w:val="20"/>
                      <w:szCs w:val="20"/>
                    </w:rPr>
                  </w:rPrChange>
                </w:rPr>
                <w:t>char</w:t>
              </w:r>
            </w:ins>
          </w:p>
        </w:tc>
        <w:tc>
          <w:tcPr>
            <w:tcW w:w="851" w:type="dxa"/>
          </w:tcPr>
          <w:p w14:paraId="1BC77CF4" w14:textId="7C6F3C84" w:rsidR="00955C22" w:rsidRPr="00A25154" w:rsidRDefault="00955C22" w:rsidP="00955C22">
            <w:pPr>
              <w:spacing w:line="240" w:lineRule="auto"/>
              <w:jc w:val="center"/>
              <w:rPr>
                <w:ins w:id="1373" w:author="Shi Mengtao" w:date="2019-01-15T08:46:00Z"/>
                <w:sz w:val="18"/>
                <w:szCs w:val="18"/>
                <w:rPrChange w:id="1374" w:author="Shi Mengtao" w:date="2019-01-16T09:29:00Z">
                  <w:rPr>
                    <w:ins w:id="1375" w:author="Shi Mengtao" w:date="2019-01-15T08:46:00Z"/>
                    <w:sz w:val="20"/>
                    <w:szCs w:val="20"/>
                  </w:rPr>
                </w:rPrChange>
              </w:rPr>
            </w:pPr>
            <w:ins w:id="1376" w:author="Shi Mengtao" w:date="2019-01-15T08:54:00Z">
              <w:r w:rsidRPr="00A25154">
                <w:rPr>
                  <w:rFonts w:hint="eastAsia"/>
                  <w:sz w:val="18"/>
                  <w:szCs w:val="18"/>
                  <w:rPrChange w:id="1377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</w:t>
              </w:r>
              <w:r w:rsidRPr="00A25154">
                <w:rPr>
                  <w:sz w:val="18"/>
                  <w:szCs w:val="18"/>
                  <w:rPrChange w:id="1378" w:author="Shi Mengtao" w:date="2019-01-16T09:29:00Z">
                    <w:rPr>
                      <w:sz w:val="20"/>
                      <w:szCs w:val="20"/>
                    </w:rPr>
                  </w:rPrChange>
                </w:rPr>
                <w:t>00</w:t>
              </w:r>
            </w:ins>
          </w:p>
        </w:tc>
        <w:tc>
          <w:tcPr>
            <w:tcW w:w="1559" w:type="dxa"/>
            <w:shd w:val="clear" w:color="auto" w:fill="auto"/>
          </w:tcPr>
          <w:p w14:paraId="4F116D0A" w14:textId="12D6EEFA" w:rsidR="00955C22" w:rsidRPr="00A25154" w:rsidRDefault="00955C22" w:rsidP="00955C22">
            <w:pPr>
              <w:spacing w:line="240" w:lineRule="auto"/>
              <w:jc w:val="center"/>
              <w:rPr>
                <w:ins w:id="1379" w:author="Shi Mengtao" w:date="2019-01-15T08:46:00Z"/>
                <w:sz w:val="18"/>
                <w:szCs w:val="18"/>
                <w:rPrChange w:id="1380" w:author="Shi Mengtao" w:date="2019-01-16T09:29:00Z">
                  <w:rPr>
                    <w:ins w:id="1381" w:author="Shi Mengtao" w:date="2019-01-15T08:46:00Z"/>
                    <w:sz w:val="20"/>
                    <w:szCs w:val="20"/>
                  </w:rPr>
                </w:rPrChange>
              </w:rPr>
            </w:pPr>
            <w:ins w:id="1382" w:author="Shi Mengtao" w:date="2019-01-15T08:54:00Z">
              <w:r w:rsidRPr="00A25154">
                <w:rPr>
                  <w:rFonts w:hint="eastAsia"/>
                  <w:sz w:val="18"/>
                  <w:szCs w:val="18"/>
                  <w:rPrChange w:id="1383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1384" w:author="Shi Mengtao" w:date="2019-01-16T09:29:00Z">
                    <w:rPr>
                      <w:sz w:val="20"/>
                      <w:szCs w:val="20"/>
                    </w:rPr>
                  </w:rPrChange>
                </w:rPr>
                <w:t>\u4e00-\u9fa5]|\w){20</w:t>
              </w:r>
              <w:r w:rsidRPr="00A25154">
                <w:rPr>
                  <w:rFonts w:hint="eastAsia"/>
                  <w:sz w:val="18"/>
                  <w:szCs w:val="18"/>
                  <w:rPrChange w:id="1385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0</w:t>
              </w:r>
              <w:r w:rsidRPr="00A25154">
                <w:rPr>
                  <w:sz w:val="18"/>
                  <w:szCs w:val="18"/>
                  <w:rPrChange w:id="1386" w:author="Shi Mengtao" w:date="2019-01-16T09:29:00Z">
                    <w:rPr>
                      <w:sz w:val="20"/>
                      <w:szCs w:val="20"/>
                    </w:rPr>
                  </w:rPrChange>
                </w:rPr>
                <w:t>}</w:t>
              </w:r>
            </w:ins>
          </w:p>
        </w:tc>
        <w:tc>
          <w:tcPr>
            <w:tcW w:w="1843" w:type="dxa"/>
            <w:shd w:val="clear" w:color="auto" w:fill="auto"/>
          </w:tcPr>
          <w:p w14:paraId="6A90EEA6" w14:textId="683C679F" w:rsidR="00955C22" w:rsidRPr="00A25154" w:rsidRDefault="00955C22" w:rsidP="00955C22">
            <w:pPr>
              <w:spacing w:line="240" w:lineRule="auto"/>
              <w:jc w:val="center"/>
              <w:rPr>
                <w:ins w:id="1387" w:author="Shi Mengtao" w:date="2019-01-15T08:46:00Z"/>
                <w:sz w:val="18"/>
                <w:szCs w:val="18"/>
                <w:rPrChange w:id="1388" w:author="Shi Mengtao" w:date="2019-01-16T09:29:00Z">
                  <w:rPr>
                    <w:ins w:id="1389" w:author="Shi Mengtao" w:date="2019-01-15T08:46:00Z"/>
                    <w:sz w:val="20"/>
                    <w:szCs w:val="20"/>
                  </w:rPr>
                </w:rPrChange>
              </w:rPr>
            </w:pPr>
            <w:ins w:id="1390" w:author="Shi Mengtao" w:date="2019-01-15T08:55:00Z">
              <w:r w:rsidRPr="00A25154">
                <w:rPr>
                  <w:rFonts w:hint="eastAsia"/>
                  <w:sz w:val="18"/>
                  <w:szCs w:val="18"/>
                  <w:rPrChange w:id="1391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管理员在</w:t>
              </w:r>
            </w:ins>
            <w:ins w:id="1392" w:author="Shi Mengtao" w:date="2019-01-15T08:56:00Z">
              <w:r w:rsidRPr="00A25154">
                <w:rPr>
                  <w:rFonts w:hint="eastAsia"/>
                  <w:sz w:val="18"/>
                  <w:szCs w:val="18"/>
                  <w:rPrChange w:id="1393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后台管理系统</w:t>
              </w:r>
            </w:ins>
            <w:ins w:id="1394" w:author="Shi Mengtao" w:date="2019-01-15T08:55:00Z">
              <w:r w:rsidRPr="00A25154">
                <w:rPr>
                  <w:rFonts w:hint="eastAsia"/>
                  <w:sz w:val="18"/>
                  <w:szCs w:val="18"/>
                  <w:rPrChange w:id="1395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中的</w:t>
              </w:r>
            </w:ins>
            <w:ins w:id="1396" w:author="Shi Mengtao" w:date="2019-01-15T08:56:00Z">
              <w:r w:rsidRPr="00A25154">
                <w:rPr>
                  <w:rFonts w:hint="eastAsia"/>
                  <w:sz w:val="18"/>
                  <w:szCs w:val="18"/>
                  <w:rPrChange w:id="1397" w:author="Shi Mengtao" w:date="2019-01-16T09:29:00Z">
                    <w:rPr>
                      <w:rFonts w:hint="eastAsia"/>
                      <w:sz w:val="20"/>
                      <w:szCs w:val="20"/>
                    </w:rPr>
                  </w:rPrChange>
                </w:rPr>
                <w:t>重大操作在系统中的记录</w:t>
              </w:r>
            </w:ins>
          </w:p>
        </w:tc>
      </w:tr>
    </w:tbl>
    <w:p w14:paraId="02194B5A" w14:textId="77777777" w:rsidR="002300DB" w:rsidRDefault="002300DB" w:rsidP="00224A40">
      <w:pPr>
        <w:rPr>
          <w:ins w:id="1398" w:author="Shi Mengtao" w:date="2019-01-15T08:37:00Z"/>
        </w:rPr>
      </w:pPr>
    </w:p>
    <w:p w14:paraId="3F763E3D" w14:textId="070C08AD" w:rsidR="002300DB" w:rsidRDefault="002300DB">
      <w:pPr>
        <w:pStyle w:val="2"/>
        <w:jc w:val="center"/>
        <w:rPr>
          <w:ins w:id="1399" w:author="Shi Mengtao" w:date="2019-01-15T08:37:00Z"/>
        </w:rPr>
        <w:pPrChange w:id="1400" w:author="Shi Mengtao" w:date="2019-01-15T08:37:00Z">
          <w:pPr/>
        </w:pPrChange>
      </w:pPr>
      <w:bookmarkStart w:id="1401" w:name="_Toc535312366"/>
      <w:moveToRangeStart w:id="1402" w:author="Shi Mengtao" w:date="2019-01-15T08:37:00Z" w:name="move535304793"/>
      <w:moveTo w:id="1403" w:author="Shi Mengtao" w:date="2019-01-15T08:37:00Z">
        <w:r w:rsidRPr="002300DB">
          <w:rPr>
            <w:rFonts w:hint="eastAsia"/>
            <w:rPrChange w:id="1404" w:author="Shi Mengtao" w:date="2019-01-15T08:37:00Z">
              <w:rPr>
                <w:rFonts w:hint="eastAsia"/>
                <w:bCs/>
              </w:rPr>
            </w:rPrChange>
          </w:rPr>
          <w:t>用户信息</w:t>
        </w:r>
      </w:moveTo>
      <w:bookmarkEnd w:id="1401"/>
      <w:moveToRangeEnd w:id="1402"/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2300DB" w:rsidRPr="00795F84" w14:paraId="226B3F98" w14:textId="77777777" w:rsidTr="009C2D73">
        <w:trPr>
          <w:trHeight w:val="558"/>
          <w:ins w:id="1405" w:author="Shi Mengtao" w:date="2019-01-15T08:37:00Z"/>
        </w:trPr>
        <w:tc>
          <w:tcPr>
            <w:tcW w:w="1271" w:type="dxa"/>
            <w:shd w:val="clear" w:color="auto" w:fill="D9D9D9"/>
          </w:tcPr>
          <w:p w14:paraId="297B3C64" w14:textId="77777777" w:rsidR="002300DB" w:rsidRPr="00795F84" w:rsidRDefault="002300DB" w:rsidP="009C2D73">
            <w:pPr>
              <w:jc w:val="center"/>
              <w:rPr>
                <w:ins w:id="1406" w:author="Shi Mengtao" w:date="2019-01-15T08:37:00Z"/>
                <w:b/>
                <w:bCs/>
                <w:color w:val="000000"/>
                <w:sz w:val="18"/>
              </w:rPr>
            </w:pPr>
            <w:ins w:id="1407" w:author="Shi Mengtao" w:date="2019-01-15T08:37:00Z">
              <w:r>
                <w:rPr>
                  <w:rFonts w:hint="eastAsia"/>
                  <w:b/>
                  <w:bCs/>
                  <w:color w:val="000000"/>
                  <w:sz w:val="18"/>
                </w:rPr>
                <w:t>编号</w:t>
              </w:r>
            </w:ins>
          </w:p>
        </w:tc>
        <w:tc>
          <w:tcPr>
            <w:tcW w:w="1701" w:type="dxa"/>
            <w:shd w:val="clear" w:color="auto" w:fill="D9D9D9"/>
          </w:tcPr>
          <w:p w14:paraId="77C8A1DD" w14:textId="77777777" w:rsidR="002300DB" w:rsidRPr="00795F84" w:rsidRDefault="002300DB" w:rsidP="009C2D73">
            <w:pPr>
              <w:jc w:val="center"/>
              <w:rPr>
                <w:ins w:id="1408" w:author="Shi Mengtao" w:date="2019-01-15T08:37:00Z"/>
                <w:b/>
                <w:bCs/>
                <w:color w:val="000000"/>
                <w:sz w:val="18"/>
              </w:rPr>
            </w:pPr>
            <w:ins w:id="1409" w:author="Shi Mengtao" w:date="2019-01-15T08:37:00Z">
              <w:r w:rsidRPr="00795F84">
                <w:rPr>
                  <w:rFonts w:hint="eastAsia"/>
                  <w:b/>
                  <w:bCs/>
                  <w:color w:val="000000"/>
                  <w:sz w:val="18"/>
                </w:rPr>
                <w:t>数据元素</w:t>
              </w:r>
              <w:r>
                <w:rPr>
                  <w:rFonts w:hint="eastAsia"/>
                  <w:b/>
                  <w:bCs/>
                  <w:color w:val="000000"/>
                  <w:sz w:val="18"/>
                </w:rPr>
                <w:t>名称</w:t>
              </w:r>
            </w:ins>
          </w:p>
        </w:tc>
        <w:tc>
          <w:tcPr>
            <w:tcW w:w="992" w:type="dxa"/>
            <w:shd w:val="clear" w:color="auto" w:fill="D9D9D9"/>
          </w:tcPr>
          <w:p w14:paraId="66F69DCF" w14:textId="77777777" w:rsidR="002300DB" w:rsidRPr="00795F84" w:rsidRDefault="002300DB" w:rsidP="009C2D73">
            <w:pPr>
              <w:jc w:val="center"/>
              <w:rPr>
                <w:ins w:id="1410" w:author="Shi Mengtao" w:date="2019-01-15T08:37:00Z"/>
                <w:b/>
                <w:bCs/>
                <w:color w:val="000000"/>
                <w:sz w:val="18"/>
              </w:rPr>
            </w:pPr>
            <w:ins w:id="1411" w:author="Shi Mengtao" w:date="2019-01-15T08:37:00Z">
              <w:r>
                <w:rPr>
                  <w:rFonts w:hint="eastAsia"/>
                  <w:b/>
                  <w:bCs/>
                  <w:color w:val="000000"/>
                  <w:sz w:val="18"/>
                </w:rPr>
                <w:t>类型</w:t>
              </w:r>
            </w:ins>
          </w:p>
        </w:tc>
        <w:tc>
          <w:tcPr>
            <w:tcW w:w="851" w:type="dxa"/>
            <w:shd w:val="clear" w:color="auto" w:fill="D9D9D9"/>
          </w:tcPr>
          <w:p w14:paraId="1E10F83A" w14:textId="77777777" w:rsidR="002300DB" w:rsidRPr="00795F84" w:rsidRDefault="002300DB" w:rsidP="009C2D73">
            <w:pPr>
              <w:jc w:val="center"/>
              <w:rPr>
                <w:ins w:id="1412" w:author="Shi Mengtao" w:date="2019-01-15T08:37:00Z"/>
                <w:b/>
                <w:bCs/>
                <w:color w:val="000000"/>
                <w:sz w:val="18"/>
              </w:rPr>
            </w:pPr>
            <w:ins w:id="1413" w:author="Shi Mengtao" w:date="2019-01-15T08:37:00Z">
              <w:r>
                <w:rPr>
                  <w:rFonts w:hint="eastAsia"/>
                  <w:b/>
                  <w:bCs/>
                  <w:color w:val="000000"/>
                  <w:sz w:val="18"/>
                </w:rPr>
                <w:t>长度</w:t>
              </w:r>
            </w:ins>
          </w:p>
        </w:tc>
        <w:tc>
          <w:tcPr>
            <w:tcW w:w="1559" w:type="dxa"/>
            <w:shd w:val="clear" w:color="auto" w:fill="D9D9D9"/>
          </w:tcPr>
          <w:p w14:paraId="0C0F7D60" w14:textId="77777777" w:rsidR="002300DB" w:rsidRPr="00795F84" w:rsidRDefault="002300DB" w:rsidP="009C2D73">
            <w:pPr>
              <w:jc w:val="center"/>
              <w:rPr>
                <w:ins w:id="1414" w:author="Shi Mengtao" w:date="2019-01-15T08:37:00Z"/>
                <w:b/>
                <w:bCs/>
                <w:color w:val="000000"/>
                <w:sz w:val="18"/>
              </w:rPr>
            </w:pPr>
            <w:ins w:id="1415" w:author="Shi Mengtao" w:date="2019-01-15T08:37:00Z">
              <w:r>
                <w:rPr>
                  <w:rFonts w:hint="eastAsia"/>
                  <w:b/>
                  <w:bCs/>
                  <w:color w:val="000000"/>
                  <w:sz w:val="18"/>
                </w:rPr>
                <w:t>正则表达式定义</w:t>
              </w:r>
            </w:ins>
          </w:p>
        </w:tc>
        <w:tc>
          <w:tcPr>
            <w:tcW w:w="1843" w:type="dxa"/>
            <w:shd w:val="clear" w:color="auto" w:fill="D9D9D9"/>
          </w:tcPr>
          <w:p w14:paraId="4949771C" w14:textId="77777777" w:rsidR="002300DB" w:rsidRPr="00795F84" w:rsidRDefault="002300DB" w:rsidP="009C2D73">
            <w:pPr>
              <w:jc w:val="center"/>
              <w:rPr>
                <w:ins w:id="1416" w:author="Shi Mengtao" w:date="2019-01-15T08:37:00Z"/>
                <w:b/>
                <w:bCs/>
                <w:color w:val="000000"/>
                <w:sz w:val="18"/>
              </w:rPr>
            </w:pPr>
            <w:ins w:id="1417" w:author="Shi Mengtao" w:date="2019-01-15T08:37:00Z">
              <w:r>
                <w:rPr>
                  <w:rFonts w:hint="eastAsia"/>
                  <w:b/>
                  <w:bCs/>
                  <w:color w:val="000000"/>
                  <w:sz w:val="18"/>
                </w:rPr>
                <w:t>简述</w:t>
              </w:r>
            </w:ins>
          </w:p>
        </w:tc>
      </w:tr>
      <w:tr w:rsidR="002300DB" w14:paraId="40635E78" w14:textId="77777777" w:rsidTr="009C2D73">
        <w:trPr>
          <w:trHeight w:val="150"/>
          <w:ins w:id="1418" w:author="Shi Mengtao" w:date="2019-01-15T08:37:00Z"/>
        </w:trPr>
        <w:tc>
          <w:tcPr>
            <w:tcW w:w="1271" w:type="dxa"/>
          </w:tcPr>
          <w:p w14:paraId="07737C92" w14:textId="36351A7D" w:rsidR="002300DB" w:rsidRPr="00A25154" w:rsidRDefault="002300DB" w:rsidP="002300DB">
            <w:pPr>
              <w:spacing w:line="240" w:lineRule="auto"/>
              <w:jc w:val="center"/>
              <w:rPr>
                <w:ins w:id="1419" w:author="Shi Mengtao" w:date="2019-01-15T08:37:00Z"/>
                <w:sz w:val="18"/>
                <w:szCs w:val="18"/>
                <w:rPrChange w:id="1420" w:author="Shi Mengtao" w:date="2019-01-16T09:30:00Z">
                  <w:rPr>
                    <w:ins w:id="1421" w:author="Shi Mengtao" w:date="2019-01-15T08:37:00Z"/>
                    <w:sz w:val="20"/>
                    <w:szCs w:val="20"/>
                  </w:rPr>
                </w:rPrChange>
              </w:rPr>
            </w:pPr>
            <w:ins w:id="1422" w:author="Shi Mengtao" w:date="2019-01-15T08:37:00Z">
              <w:r w:rsidRPr="00A25154">
                <w:rPr>
                  <w:sz w:val="18"/>
                  <w:szCs w:val="18"/>
                  <w:rPrChange w:id="1423" w:author="Shi Mengtao" w:date="2019-01-16T09:30:00Z">
                    <w:rPr>
                      <w:sz w:val="20"/>
                      <w:szCs w:val="20"/>
                    </w:rPr>
                  </w:rPrChange>
                </w:rPr>
                <w:t>B</w:t>
              </w:r>
            </w:ins>
            <w:ins w:id="1424" w:author="Shi Mengtao" w:date="2019-01-15T08:40:00Z">
              <w:r w:rsidRPr="00A25154">
                <w:rPr>
                  <w:sz w:val="18"/>
                  <w:szCs w:val="18"/>
                  <w:rPrChange w:id="1425" w:author="Shi Mengtao" w:date="2019-01-16T09:30:00Z">
                    <w:rPr>
                      <w:sz w:val="20"/>
                      <w:szCs w:val="20"/>
                    </w:rPr>
                  </w:rPrChange>
                </w:rPr>
                <w:t>Y</w:t>
              </w:r>
            </w:ins>
            <w:ins w:id="1426" w:author="Shi Mengtao" w:date="2019-01-15T08:37:00Z">
              <w:r w:rsidRPr="00A25154">
                <w:rPr>
                  <w:rFonts w:hint="eastAsia"/>
                  <w:sz w:val="18"/>
                  <w:szCs w:val="18"/>
                  <w:rPrChange w:id="1427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1</w:t>
              </w:r>
            </w:ins>
          </w:p>
        </w:tc>
        <w:tc>
          <w:tcPr>
            <w:tcW w:w="1701" w:type="dxa"/>
            <w:shd w:val="clear" w:color="auto" w:fill="auto"/>
          </w:tcPr>
          <w:p w14:paraId="747E920D" w14:textId="51D6AB7F" w:rsidR="002300DB" w:rsidRPr="00A25154" w:rsidRDefault="002300DB" w:rsidP="002300DB">
            <w:pPr>
              <w:spacing w:line="240" w:lineRule="auto"/>
              <w:jc w:val="center"/>
              <w:rPr>
                <w:ins w:id="1428" w:author="Shi Mengtao" w:date="2019-01-15T08:37:00Z"/>
                <w:sz w:val="18"/>
                <w:szCs w:val="18"/>
                <w:rPrChange w:id="1429" w:author="Shi Mengtao" w:date="2019-01-16T09:30:00Z">
                  <w:rPr>
                    <w:ins w:id="1430" w:author="Shi Mengtao" w:date="2019-01-15T08:37:00Z"/>
                    <w:sz w:val="20"/>
                    <w:szCs w:val="20"/>
                  </w:rPr>
                </w:rPrChange>
              </w:rPr>
            </w:pPr>
            <w:ins w:id="1431" w:author="Shi Mengtao" w:date="2019-01-15T08:38:00Z">
              <w:r w:rsidRPr="00A25154">
                <w:rPr>
                  <w:rFonts w:hint="eastAsia"/>
                  <w:sz w:val="18"/>
                  <w:szCs w:val="18"/>
                  <w:rPrChange w:id="1432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手机号</w:t>
              </w:r>
            </w:ins>
          </w:p>
        </w:tc>
        <w:tc>
          <w:tcPr>
            <w:tcW w:w="992" w:type="dxa"/>
          </w:tcPr>
          <w:p w14:paraId="36B5F296" w14:textId="77777777" w:rsidR="002300DB" w:rsidRPr="00A25154" w:rsidRDefault="002300DB" w:rsidP="002300DB">
            <w:pPr>
              <w:spacing w:line="240" w:lineRule="auto"/>
              <w:jc w:val="center"/>
              <w:rPr>
                <w:ins w:id="1433" w:author="Shi Mengtao" w:date="2019-01-15T08:37:00Z"/>
                <w:sz w:val="18"/>
                <w:szCs w:val="18"/>
                <w:rPrChange w:id="1434" w:author="Shi Mengtao" w:date="2019-01-16T09:30:00Z">
                  <w:rPr>
                    <w:ins w:id="1435" w:author="Shi Mengtao" w:date="2019-01-15T08:37:00Z"/>
                    <w:sz w:val="20"/>
                    <w:szCs w:val="20"/>
                  </w:rPr>
                </w:rPrChange>
              </w:rPr>
            </w:pPr>
            <w:ins w:id="1436" w:author="Shi Mengtao" w:date="2019-01-15T08:37:00Z">
              <w:r w:rsidRPr="00A25154">
                <w:rPr>
                  <w:sz w:val="18"/>
                  <w:szCs w:val="18"/>
                  <w:rPrChange w:id="1437" w:author="Shi Mengtao" w:date="2019-01-16T09:30:00Z">
                    <w:rPr>
                      <w:sz w:val="20"/>
                      <w:szCs w:val="20"/>
                    </w:rPr>
                  </w:rPrChange>
                </w:rPr>
                <w:t>Varchar</w:t>
              </w:r>
            </w:ins>
          </w:p>
        </w:tc>
        <w:tc>
          <w:tcPr>
            <w:tcW w:w="851" w:type="dxa"/>
          </w:tcPr>
          <w:p w14:paraId="7D2833B0" w14:textId="00670A88" w:rsidR="002300DB" w:rsidRPr="00A25154" w:rsidRDefault="002300DB" w:rsidP="002300DB">
            <w:pPr>
              <w:spacing w:line="240" w:lineRule="auto"/>
              <w:jc w:val="center"/>
              <w:rPr>
                <w:ins w:id="1438" w:author="Shi Mengtao" w:date="2019-01-15T08:37:00Z"/>
                <w:sz w:val="18"/>
                <w:szCs w:val="18"/>
                <w:rPrChange w:id="1439" w:author="Shi Mengtao" w:date="2019-01-16T09:30:00Z">
                  <w:rPr>
                    <w:ins w:id="1440" w:author="Shi Mengtao" w:date="2019-01-15T08:37:00Z"/>
                    <w:sz w:val="20"/>
                    <w:szCs w:val="20"/>
                  </w:rPr>
                </w:rPrChange>
              </w:rPr>
            </w:pPr>
            <w:ins w:id="1441" w:author="Shi Mengtao" w:date="2019-01-15T08:39:00Z">
              <w:r w:rsidRPr="00A25154">
                <w:rPr>
                  <w:sz w:val="18"/>
                  <w:szCs w:val="18"/>
                  <w:rPrChange w:id="1442" w:author="Shi Mengtao" w:date="2019-01-16T09:30:00Z">
                    <w:rPr>
                      <w:sz w:val="20"/>
                      <w:szCs w:val="20"/>
                    </w:rPr>
                  </w:rPrChange>
                </w:rPr>
                <w:t>11</w:t>
              </w:r>
            </w:ins>
          </w:p>
        </w:tc>
        <w:tc>
          <w:tcPr>
            <w:tcW w:w="1559" w:type="dxa"/>
            <w:shd w:val="clear" w:color="auto" w:fill="auto"/>
          </w:tcPr>
          <w:p w14:paraId="0A53E6EB" w14:textId="7A945D4B" w:rsidR="002300DB" w:rsidRPr="00A25154" w:rsidRDefault="002300DB" w:rsidP="002300DB">
            <w:pPr>
              <w:spacing w:line="240" w:lineRule="auto"/>
              <w:jc w:val="center"/>
              <w:rPr>
                <w:ins w:id="1443" w:author="Shi Mengtao" w:date="2019-01-15T08:37:00Z"/>
                <w:sz w:val="18"/>
                <w:szCs w:val="18"/>
                <w:rPrChange w:id="1444" w:author="Shi Mengtao" w:date="2019-01-16T09:30:00Z">
                  <w:rPr>
                    <w:ins w:id="1445" w:author="Shi Mengtao" w:date="2019-01-15T08:37:00Z"/>
                    <w:sz w:val="20"/>
                    <w:szCs w:val="20"/>
                  </w:rPr>
                </w:rPrChange>
              </w:rPr>
            </w:pPr>
            <w:ins w:id="1446" w:author="Shi Mengtao" w:date="2019-01-15T08:38:00Z">
              <w:r w:rsidRPr="00A25154">
                <w:rPr>
                  <w:rFonts w:hint="eastAsia"/>
                  <w:sz w:val="18"/>
                  <w:szCs w:val="18"/>
                  <w:rPrChange w:id="1447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1448" w:author="Shi Mengtao" w:date="2019-01-16T09:30:00Z">
                    <w:rPr>
                      <w:sz w:val="20"/>
                      <w:szCs w:val="20"/>
                    </w:rPr>
                  </w:rPrChange>
                </w:rPr>
                <w:t>\d]{11}</w:t>
              </w:r>
            </w:ins>
          </w:p>
        </w:tc>
        <w:tc>
          <w:tcPr>
            <w:tcW w:w="1843" w:type="dxa"/>
            <w:shd w:val="clear" w:color="auto" w:fill="auto"/>
          </w:tcPr>
          <w:p w14:paraId="4FCE8223" w14:textId="38186D59" w:rsidR="002300DB" w:rsidRPr="00A25154" w:rsidRDefault="002300DB" w:rsidP="002300DB">
            <w:pPr>
              <w:spacing w:line="240" w:lineRule="auto"/>
              <w:jc w:val="center"/>
              <w:rPr>
                <w:ins w:id="1449" w:author="Shi Mengtao" w:date="2019-01-15T08:37:00Z"/>
                <w:sz w:val="18"/>
                <w:szCs w:val="18"/>
                <w:rPrChange w:id="1450" w:author="Shi Mengtao" w:date="2019-01-16T09:30:00Z">
                  <w:rPr>
                    <w:ins w:id="1451" w:author="Shi Mengtao" w:date="2019-01-15T08:37:00Z"/>
                    <w:sz w:val="20"/>
                    <w:szCs w:val="20"/>
                  </w:rPr>
                </w:rPrChange>
              </w:rPr>
            </w:pPr>
            <w:ins w:id="1452" w:author="Shi Mengtao" w:date="2019-01-15T08:38:00Z">
              <w:r w:rsidRPr="00A25154">
                <w:rPr>
                  <w:rFonts w:hint="eastAsia"/>
                  <w:sz w:val="18"/>
                  <w:szCs w:val="18"/>
                  <w:rPrChange w:id="1453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每位用户用账号登陆的唯一标识</w:t>
              </w:r>
            </w:ins>
          </w:p>
        </w:tc>
      </w:tr>
      <w:tr w:rsidR="002300DB" w14:paraId="1A12A655" w14:textId="77777777" w:rsidTr="009C2D73">
        <w:trPr>
          <w:trHeight w:val="150"/>
          <w:ins w:id="1454" w:author="Shi Mengtao" w:date="2019-01-15T08:38:00Z"/>
        </w:trPr>
        <w:tc>
          <w:tcPr>
            <w:tcW w:w="1271" w:type="dxa"/>
          </w:tcPr>
          <w:p w14:paraId="48D8FF9C" w14:textId="17116EDE" w:rsidR="002300DB" w:rsidRPr="00A25154" w:rsidRDefault="00015855" w:rsidP="002300DB">
            <w:pPr>
              <w:spacing w:line="240" w:lineRule="auto"/>
              <w:jc w:val="center"/>
              <w:rPr>
                <w:ins w:id="1455" w:author="Shi Mengtao" w:date="2019-01-15T08:38:00Z"/>
                <w:sz w:val="18"/>
                <w:szCs w:val="18"/>
                <w:rPrChange w:id="1456" w:author="Shi Mengtao" w:date="2019-01-16T09:30:00Z">
                  <w:rPr>
                    <w:ins w:id="1457" w:author="Shi Mengtao" w:date="2019-01-15T08:38:00Z"/>
                    <w:sz w:val="20"/>
                    <w:szCs w:val="20"/>
                  </w:rPr>
                </w:rPrChange>
              </w:rPr>
            </w:pPr>
            <w:ins w:id="1458" w:author="Shi Mengtao" w:date="2019-01-15T08:59:00Z">
              <w:r w:rsidRPr="00A25154">
                <w:rPr>
                  <w:sz w:val="18"/>
                  <w:szCs w:val="18"/>
                  <w:rPrChange w:id="1459" w:author="Shi Mengtao" w:date="2019-01-16T09:30:00Z">
                    <w:rPr>
                      <w:sz w:val="20"/>
                      <w:szCs w:val="20"/>
                    </w:rPr>
                  </w:rPrChange>
                </w:rPr>
                <w:t>BY</w:t>
              </w:r>
              <w:r w:rsidRPr="00A25154">
                <w:rPr>
                  <w:rFonts w:hint="eastAsia"/>
                  <w:sz w:val="18"/>
                  <w:szCs w:val="18"/>
                  <w:rPrChange w:id="1460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</w:t>
              </w:r>
            </w:ins>
          </w:p>
        </w:tc>
        <w:tc>
          <w:tcPr>
            <w:tcW w:w="1701" w:type="dxa"/>
            <w:shd w:val="clear" w:color="auto" w:fill="auto"/>
          </w:tcPr>
          <w:p w14:paraId="47D2D9FD" w14:textId="44A92ED0" w:rsidR="002300DB" w:rsidRPr="00A25154" w:rsidRDefault="002300DB" w:rsidP="002300DB">
            <w:pPr>
              <w:spacing w:line="240" w:lineRule="auto"/>
              <w:jc w:val="center"/>
              <w:rPr>
                <w:ins w:id="1461" w:author="Shi Mengtao" w:date="2019-01-15T08:38:00Z"/>
                <w:sz w:val="18"/>
                <w:szCs w:val="18"/>
                <w:rPrChange w:id="1462" w:author="Shi Mengtao" w:date="2019-01-16T09:30:00Z">
                  <w:rPr>
                    <w:ins w:id="1463" w:author="Shi Mengtao" w:date="2019-01-15T08:38:00Z"/>
                    <w:sz w:val="20"/>
                    <w:szCs w:val="20"/>
                  </w:rPr>
                </w:rPrChange>
              </w:rPr>
            </w:pPr>
            <w:ins w:id="1464" w:author="Shi Mengtao" w:date="2019-01-15T08:40:00Z">
              <w:r w:rsidRPr="00A25154">
                <w:rPr>
                  <w:rFonts w:hint="eastAsia"/>
                  <w:sz w:val="18"/>
                  <w:szCs w:val="18"/>
                  <w:rPrChange w:id="1465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昵称</w:t>
              </w:r>
            </w:ins>
          </w:p>
        </w:tc>
        <w:tc>
          <w:tcPr>
            <w:tcW w:w="992" w:type="dxa"/>
          </w:tcPr>
          <w:p w14:paraId="7F01A256" w14:textId="5FF8B654" w:rsidR="002300DB" w:rsidRPr="00A25154" w:rsidRDefault="002300DB" w:rsidP="002300DB">
            <w:pPr>
              <w:spacing w:line="240" w:lineRule="auto"/>
              <w:jc w:val="center"/>
              <w:rPr>
                <w:ins w:id="1466" w:author="Shi Mengtao" w:date="2019-01-15T08:38:00Z"/>
                <w:sz w:val="18"/>
                <w:szCs w:val="18"/>
                <w:rPrChange w:id="1467" w:author="Shi Mengtao" w:date="2019-01-16T09:30:00Z">
                  <w:rPr>
                    <w:ins w:id="1468" w:author="Shi Mengtao" w:date="2019-01-15T08:38:00Z"/>
                    <w:sz w:val="20"/>
                    <w:szCs w:val="20"/>
                  </w:rPr>
                </w:rPrChange>
              </w:rPr>
            </w:pPr>
            <w:ins w:id="1469" w:author="Shi Mengtao" w:date="2019-01-15T08:40:00Z">
              <w:r w:rsidRPr="00A25154">
                <w:rPr>
                  <w:rFonts w:hint="eastAsia"/>
                  <w:sz w:val="18"/>
                  <w:szCs w:val="18"/>
                  <w:rPrChange w:id="1470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1471" w:author="Shi Mengtao" w:date="2019-01-16T09:30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851" w:type="dxa"/>
          </w:tcPr>
          <w:p w14:paraId="7CBDBEDD" w14:textId="548F1D2D" w:rsidR="002300DB" w:rsidRPr="00A25154" w:rsidRDefault="002300DB" w:rsidP="002300DB">
            <w:pPr>
              <w:spacing w:line="240" w:lineRule="auto"/>
              <w:jc w:val="center"/>
              <w:rPr>
                <w:ins w:id="1472" w:author="Shi Mengtao" w:date="2019-01-15T08:38:00Z"/>
                <w:sz w:val="18"/>
                <w:szCs w:val="18"/>
                <w:rPrChange w:id="1473" w:author="Shi Mengtao" w:date="2019-01-16T09:30:00Z">
                  <w:rPr>
                    <w:ins w:id="1474" w:author="Shi Mengtao" w:date="2019-01-15T08:38:00Z"/>
                    <w:sz w:val="20"/>
                    <w:szCs w:val="20"/>
                  </w:rPr>
                </w:rPrChange>
              </w:rPr>
            </w:pPr>
            <w:ins w:id="1475" w:author="Shi Mengtao" w:date="2019-01-15T08:40:00Z">
              <w:r w:rsidRPr="00A25154">
                <w:rPr>
                  <w:rFonts w:hint="eastAsia"/>
                  <w:sz w:val="18"/>
                  <w:szCs w:val="18"/>
                  <w:rPrChange w:id="1476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1</w:t>
              </w:r>
              <w:r w:rsidRPr="00A25154">
                <w:rPr>
                  <w:sz w:val="18"/>
                  <w:szCs w:val="18"/>
                  <w:rPrChange w:id="1477" w:author="Shi Mengtao" w:date="2019-01-16T09:30:00Z">
                    <w:rPr>
                      <w:sz w:val="20"/>
                      <w:szCs w:val="20"/>
                    </w:rPr>
                  </w:rPrChange>
                </w:rPr>
                <w:t>5</w:t>
              </w:r>
            </w:ins>
          </w:p>
        </w:tc>
        <w:tc>
          <w:tcPr>
            <w:tcW w:w="1559" w:type="dxa"/>
            <w:shd w:val="clear" w:color="auto" w:fill="auto"/>
          </w:tcPr>
          <w:p w14:paraId="16502DC8" w14:textId="22113F20" w:rsidR="002300DB" w:rsidRPr="00A25154" w:rsidRDefault="002300DB" w:rsidP="002300DB">
            <w:pPr>
              <w:spacing w:line="240" w:lineRule="auto"/>
              <w:jc w:val="center"/>
              <w:rPr>
                <w:ins w:id="1478" w:author="Shi Mengtao" w:date="2019-01-15T08:38:00Z"/>
                <w:sz w:val="18"/>
                <w:szCs w:val="18"/>
                <w:rPrChange w:id="1479" w:author="Shi Mengtao" w:date="2019-01-16T09:30:00Z">
                  <w:rPr>
                    <w:ins w:id="1480" w:author="Shi Mengtao" w:date="2019-01-15T08:38:00Z"/>
                    <w:sz w:val="20"/>
                    <w:szCs w:val="20"/>
                  </w:rPr>
                </w:rPrChange>
              </w:rPr>
            </w:pPr>
            <w:ins w:id="1481" w:author="Shi Mengtao" w:date="2019-01-15T08:40:00Z">
              <w:r w:rsidRPr="00A25154">
                <w:rPr>
                  <w:sz w:val="18"/>
                  <w:szCs w:val="18"/>
                  <w:rPrChange w:id="1482" w:author="Shi Mengtao" w:date="2019-01-16T09:30:00Z">
                    <w:rPr>
                      <w:sz w:val="20"/>
                      <w:szCs w:val="20"/>
                    </w:rPr>
                  </w:rPrChange>
                </w:rPr>
                <w:t>(</w:t>
              </w:r>
              <w:r w:rsidRPr="00A25154">
                <w:rPr>
                  <w:rFonts w:hint="eastAsia"/>
                  <w:sz w:val="18"/>
                  <w:szCs w:val="18"/>
                  <w:rPrChange w:id="1483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1484" w:author="Shi Mengtao" w:date="2019-01-16T09:30:00Z">
                    <w:rPr>
                      <w:sz w:val="20"/>
                      <w:szCs w:val="20"/>
                    </w:rPr>
                  </w:rPrChange>
                </w:rPr>
                <w:t>\u4e00-\u9fa5]|\w){15}</w:t>
              </w:r>
            </w:ins>
          </w:p>
        </w:tc>
        <w:tc>
          <w:tcPr>
            <w:tcW w:w="1843" w:type="dxa"/>
            <w:shd w:val="clear" w:color="auto" w:fill="auto"/>
          </w:tcPr>
          <w:p w14:paraId="1CF9111F" w14:textId="546FE829" w:rsidR="002300DB" w:rsidRPr="00A25154" w:rsidRDefault="002300DB" w:rsidP="002300DB">
            <w:pPr>
              <w:spacing w:line="240" w:lineRule="auto"/>
              <w:jc w:val="center"/>
              <w:rPr>
                <w:ins w:id="1485" w:author="Shi Mengtao" w:date="2019-01-15T08:38:00Z"/>
                <w:sz w:val="18"/>
                <w:szCs w:val="18"/>
                <w:rPrChange w:id="1486" w:author="Shi Mengtao" w:date="2019-01-16T09:30:00Z">
                  <w:rPr>
                    <w:ins w:id="1487" w:author="Shi Mengtao" w:date="2019-01-15T08:38:00Z"/>
                    <w:sz w:val="20"/>
                    <w:szCs w:val="20"/>
                  </w:rPr>
                </w:rPrChange>
              </w:rPr>
            </w:pPr>
            <w:ins w:id="1488" w:author="Shi Mengtao" w:date="2019-01-15T08:40:00Z">
              <w:r w:rsidRPr="00A25154">
                <w:rPr>
                  <w:rFonts w:hint="eastAsia"/>
                  <w:sz w:val="18"/>
                  <w:szCs w:val="18"/>
                  <w:rPrChange w:id="1489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用户在</w:t>
              </w:r>
              <w:r w:rsidRPr="00A25154">
                <w:rPr>
                  <w:rFonts w:hint="eastAsia"/>
                  <w:sz w:val="18"/>
                  <w:szCs w:val="18"/>
                  <w:rPrChange w:id="1490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APP</w:t>
              </w:r>
              <w:r w:rsidRPr="00A25154">
                <w:rPr>
                  <w:rFonts w:hint="eastAsia"/>
                  <w:sz w:val="18"/>
                  <w:szCs w:val="18"/>
                  <w:rPrChange w:id="1491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中取的昵称，允许用户修改</w:t>
              </w:r>
            </w:ins>
          </w:p>
        </w:tc>
      </w:tr>
      <w:tr w:rsidR="002300DB" w14:paraId="51335209" w14:textId="77777777" w:rsidTr="009C2D73">
        <w:trPr>
          <w:trHeight w:val="150"/>
          <w:ins w:id="1492" w:author="Shi Mengtao" w:date="2019-01-15T08:38:00Z"/>
        </w:trPr>
        <w:tc>
          <w:tcPr>
            <w:tcW w:w="1271" w:type="dxa"/>
          </w:tcPr>
          <w:p w14:paraId="3B54F173" w14:textId="32E62574" w:rsidR="002300DB" w:rsidRPr="00A25154" w:rsidRDefault="00015855" w:rsidP="002300DB">
            <w:pPr>
              <w:spacing w:line="240" w:lineRule="auto"/>
              <w:jc w:val="center"/>
              <w:rPr>
                <w:ins w:id="1493" w:author="Shi Mengtao" w:date="2019-01-15T08:38:00Z"/>
                <w:sz w:val="18"/>
                <w:szCs w:val="18"/>
                <w:rPrChange w:id="1494" w:author="Shi Mengtao" w:date="2019-01-16T09:30:00Z">
                  <w:rPr>
                    <w:ins w:id="1495" w:author="Shi Mengtao" w:date="2019-01-15T08:38:00Z"/>
                    <w:sz w:val="20"/>
                    <w:szCs w:val="20"/>
                  </w:rPr>
                </w:rPrChange>
              </w:rPr>
            </w:pPr>
            <w:ins w:id="1496" w:author="Shi Mengtao" w:date="2019-01-15T08:59:00Z">
              <w:r w:rsidRPr="00A25154">
                <w:rPr>
                  <w:sz w:val="18"/>
                  <w:szCs w:val="18"/>
                  <w:rPrChange w:id="1497" w:author="Shi Mengtao" w:date="2019-01-16T09:30:00Z">
                    <w:rPr>
                      <w:sz w:val="20"/>
                      <w:szCs w:val="20"/>
                    </w:rPr>
                  </w:rPrChange>
                </w:rPr>
                <w:t>BY</w:t>
              </w:r>
            </w:ins>
            <w:ins w:id="1498" w:author="Shi Mengtao" w:date="2019-01-16T09:29:00Z">
              <w:r w:rsidR="00A25154" w:rsidRPr="00A25154">
                <w:rPr>
                  <w:rFonts w:hint="eastAsia"/>
                  <w:sz w:val="18"/>
                  <w:szCs w:val="18"/>
                  <w:rPrChange w:id="1499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3</w:t>
              </w:r>
            </w:ins>
          </w:p>
        </w:tc>
        <w:tc>
          <w:tcPr>
            <w:tcW w:w="1701" w:type="dxa"/>
            <w:shd w:val="clear" w:color="auto" w:fill="auto"/>
          </w:tcPr>
          <w:p w14:paraId="44BF8B04" w14:textId="58F9B8FF" w:rsidR="002300DB" w:rsidRPr="00A25154" w:rsidRDefault="002300DB" w:rsidP="002300DB">
            <w:pPr>
              <w:spacing w:line="240" w:lineRule="auto"/>
              <w:jc w:val="center"/>
              <w:rPr>
                <w:ins w:id="1500" w:author="Shi Mengtao" w:date="2019-01-15T08:38:00Z"/>
                <w:sz w:val="18"/>
                <w:szCs w:val="18"/>
                <w:rPrChange w:id="1501" w:author="Shi Mengtao" w:date="2019-01-16T09:30:00Z">
                  <w:rPr>
                    <w:ins w:id="1502" w:author="Shi Mengtao" w:date="2019-01-15T08:38:00Z"/>
                    <w:sz w:val="20"/>
                    <w:szCs w:val="20"/>
                  </w:rPr>
                </w:rPrChange>
              </w:rPr>
            </w:pPr>
            <w:ins w:id="1503" w:author="Shi Mengtao" w:date="2019-01-15T08:38:00Z">
              <w:r w:rsidRPr="00A25154">
                <w:rPr>
                  <w:rFonts w:hint="eastAsia"/>
                  <w:sz w:val="18"/>
                  <w:szCs w:val="18"/>
                  <w:rPrChange w:id="1504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当前封禁状态</w:t>
              </w:r>
            </w:ins>
          </w:p>
        </w:tc>
        <w:tc>
          <w:tcPr>
            <w:tcW w:w="992" w:type="dxa"/>
          </w:tcPr>
          <w:p w14:paraId="0344E1D0" w14:textId="27BFF01B" w:rsidR="002300DB" w:rsidRPr="00A25154" w:rsidRDefault="002300DB" w:rsidP="002300DB">
            <w:pPr>
              <w:spacing w:line="240" w:lineRule="auto"/>
              <w:jc w:val="center"/>
              <w:rPr>
                <w:ins w:id="1505" w:author="Shi Mengtao" w:date="2019-01-15T08:38:00Z"/>
                <w:sz w:val="18"/>
                <w:szCs w:val="18"/>
                <w:rPrChange w:id="1506" w:author="Shi Mengtao" w:date="2019-01-16T09:30:00Z">
                  <w:rPr>
                    <w:ins w:id="1507" w:author="Shi Mengtao" w:date="2019-01-15T08:38:00Z"/>
                    <w:sz w:val="20"/>
                    <w:szCs w:val="20"/>
                  </w:rPr>
                </w:rPrChange>
              </w:rPr>
            </w:pPr>
            <w:ins w:id="1508" w:author="Shi Mengtao" w:date="2019-01-15T08:42:00Z">
              <w:r w:rsidRPr="00A25154">
                <w:rPr>
                  <w:rFonts w:hint="eastAsia"/>
                  <w:sz w:val="18"/>
                  <w:szCs w:val="18"/>
                  <w:rPrChange w:id="1509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1510" w:author="Shi Mengtao" w:date="2019-01-16T09:30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851" w:type="dxa"/>
          </w:tcPr>
          <w:p w14:paraId="04979560" w14:textId="2E04A89B" w:rsidR="002300DB" w:rsidRPr="00A25154" w:rsidRDefault="002300DB" w:rsidP="002300DB">
            <w:pPr>
              <w:spacing w:line="240" w:lineRule="auto"/>
              <w:jc w:val="center"/>
              <w:rPr>
                <w:ins w:id="1511" w:author="Shi Mengtao" w:date="2019-01-15T08:38:00Z"/>
                <w:sz w:val="18"/>
                <w:szCs w:val="18"/>
                <w:rPrChange w:id="1512" w:author="Shi Mengtao" w:date="2019-01-16T09:30:00Z">
                  <w:rPr>
                    <w:ins w:id="1513" w:author="Shi Mengtao" w:date="2019-01-15T08:38:00Z"/>
                    <w:sz w:val="20"/>
                    <w:szCs w:val="20"/>
                  </w:rPr>
                </w:rPrChange>
              </w:rPr>
            </w:pPr>
            <w:ins w:id="1514" w:author="Shi Mengtao" w:date="2019-01-15T08:39:00Z">
              <w:r w:rsidRPr="00A25154">
                <w:rPr>
                  <w:rFonts w:hint="eastAsia"/>
                  <w:sz w:val="18"/>
                  <w:szCs w:val="18"/>
                  <w:rPrChange w:id="1515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3</w:t>
              </w:r>
            </w:ins>
          </w:p>
        </w:tc>
        <w:tc>
          <w:tcPr>
            <w:tcW w:w="1559" w:type="dxa"/>
            <w:shd w:val="clear" w:color="auto" w:fill="auto"/>
          </w:tcPr>
          <w:p w14:paraId="464A28D1" w14:textId="0BEF294A" w:rsidR="002300DB" w:rsidRPr="00A25154" w:rsidRDefault="002300DB" w:rsidP="002300DB">
            <w:pPr>
              <w:spacing w:line="240" w:lineRule="auto"/>
              <w:jc w:val="center"/>
              <w:rPr>
                <w:ins w:id="1516" w:author="Shi Mengtao" w:date="2019-01-15T08:38:00Z"/>
                <w:sz w:val="18"/>
                <w:szCs w:val="18"/>
                <w:rPrChange w:id="1517" w:author="Shi Mengtao" w:date="2019-01-16T09:30:00Z">
                  <w:rPr>
                    <w:ins w:id="1518" w:author="Shi Mengtao" w:date="2019-01-15T08:38:00Z"/>
                    <w:sz w:val="20"/>
                    <w:szCs w:val="20"/>
                  </w:rPr>
                </w:rPrChange>
              </w:rPr>
            </w:pPr>
            <w:ins w:id="1519" w:author="Shi Mengtao" w:date="2019-01-15T08:38:00Z">
              <w:r w:rsidRPr="00A25154">
                <w:rPr>
                  <w:rFonts w:hint="eastAsia"/>
                  <w:sz w:val="18"/>
                  <w:szCs w:val="18"/>
                  <w:rPrChange w:id="1520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rFonts w:hint="eastAsia"/>
                  <w:sz w:val="18"/>
                  <w:szCs w:val="18"/>
                  <w:rPrChange w:id="1521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已封禁</w:t>
              </w:r>
              <w:r w:rsidRPr="00A25154">
                <w:rPr>
                  <w:sz w:val="18"/>
                  <w:szCs w:val="18"/>
                  <w:rPrChange w:id="1522" w:author="Shi Mengtao" w:date="2019-01-16T09:30:00Z">
                    <w:rPr>
                      <w:sz w:val="20"/>
                      <w:szCs w:val="20"/>
                    </w:rPr>
                  </w:rPrChange>
                </w:rPr>
                <w:t>|</w:t>
              </w:r>
              <w:r w:rsidRPr="00A25154">
                <w:rPr>
                  <w:rFonts w:hint="eastAsia"/>
                  <w:sz w:val="18"/>
                  <w:szCs w:val="18"/>
                  <w:rPrChange w:id="1523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未封禁</w:t>
              </w:r>
              <w:r w:rsidRPr="00A25154">
                <w:rPr>
                  <w:sz w:val="18"/>
                  <w:szCs w:val="18"/>
                  <w:rPrChange w:id="1524" w:author="Shi Mengtao" w:date="2019-01-16T09:30:00Z">
                    <w:rPr>
                      <w:sz w:val="20"/>
                      <w:szCs w:val="20"/>
                    </w:rPr>
                  </w:rPrChange>
                </w:rPr>
                <w:t>]</w:t>
              </w:r>
            </w:ins>
          </w:p>
        </w:tc>
        <w:tc>
          <w:tcPr>
            <w:tcW w:w="1843" w:type="dxa"/>
            <w:shd w:val="clear" w:color="auto" w:fill="auto"/>
          </w:tcPr>
          <w:p w14:paraId="260CB974" w14:textId="3DA03FBF" w:rsidR="002300DB" w:rsidRPr="00A25154" w:rsidRDefault="002300DB" w:rsidP="002300DB">
            <w:pPr>
              <w:spacing w:line="240" w:lineRule="auto"/>
              <w:jc w:val="center"/>
              <w:rPr>
                <w:ins w:id="1525" w:author="Shi Mengtao" w:date="2019-01-15T08:38:00Z"/>
                <w:sz w:val="18"/>
                <w:szCs w:val="18"/>
                <w:rPrChange w:id="1526" w:author="Shi Mengtao" w:date="2019-01-16T09:30:00Z">
                  <w:rPr>
                    <w:ins w:id="1527" w:author="Shi Mengtao" w:date="2019-01-15T08:38:00Z"/>
                    <w:sz w:val="20"/>
                    <w:szCs w:val="20"/>
                  </w:rPr>
                </w:rPrChange>
              </w:rPr>
            </w:pPr>
            <w:ins w:id="1528" w:author="Shi Mengtao" w:date="2019-01-15T08:38:00Z">
              <w:r w:rsidRPr="00A25154">
                <w:rPr>
                  <w:rFonts w:hint="eastAsia"/>
                  <w:sz w:val="18"/>
                  <w:szCs w:val="18"/>
                  <w:rPrChange w:id="1529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当前封禁状态表示用户当前是否在封禁状态还是解封状态</w:t>
              </w:r>
            </w:ins>
          </w:p>
        </w:tc>
      </w:tr>
      <w:tr w:rsidR="002300DB" w14:paraId="3FC066B4" w14:textId="77777777" w:rsidTr="009C2D73">
        <w:trPr>
          <w:trHeight w:val="150"/>
          <w:ins w:id="1530" w:author="Shi Mengtao" w:date="2019-01-15T08:38:00Z"/>
        </w:trPr>
        <w:tc>
          <w:tcPr>
            <w:tcW w:w="1271" w:type="dxa"/>
          </w:tcPr>
          <w:p w14:paraId="6CE1E82D" w14:textId="6933D60C" w:rsidR="002300DB" w:rsidRPr="00A25154" w:rsidRDefault="00015855" w:rsidP="002300DB">
            <w:pPr>
              <w:spacing w:line="240" w:lineRule="auto"/>
              <w:jc w:val="center"/>
              <w:rPr>
                <w:ins w:id="1531" w:author="Shi Mengtao" w:date="2019-01-15T08:38:00Z"/>
                <w:sz w:val="18"/>
                <w:szCs w:val="18"/>
                <w:rPrChange w:id="1532" w:author="Shi Mengtao" w:date="2019-01-16T09:30:00Z">
                  <w:rPr>
                    <w:ins w:id="1533" w:author="Shi Mengtao" w:date="2019-01-15T08:38:00Z"/>
                    <w:sz w:val="20"/>
                    <w:szCs w:val="20"/>
                  </w:rPr>
                </w:rPrChange>
              </w:rPr>
            </w:pPr>
            <w:ins w:id="1534" w:author="Shi Mengtao" w:date="2019-01-15T08:59:00Z">
              <w:r w:rsidRPr="00A25154">
                <w:rPr>
                  <w:sz w:val="18"/>
                  <w:szCs w:val="18"/>
                  <w:rPrChange w:id="1535" w:author="Shi Mengtao" w:date="2019-01-16T09:30:00Z">
                    <w:rPr>
                      <w:sz w:val="20"/>
                      <w:szCs w:val="20"/>
                    </w:rPr>
                  </w:rPrChange>
                </w:rPr>
                <w:t>BY</w:t>
              </w:r>
            </w:ins>
            <w:ins w:id="1536" w:author="Shi Mengtao" w:date="2019-01-16T09:29:00Z">
              <w:r w:rsidR="00A25154" w:rsidRPr="00A25154">
                <w:rPr>
                  <w:rFonts w:hint="eastAsia"/>
                  <w:sz w:val="18"/>
                  <w:szCs w:val="18"/>
                  <w:rPrChange w:id="1537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4</w:t>
              </w:r>
            </w:ins>
          </w:p>
        </w:tc>
        <w:tc>
          <w:tcPr>
            <w:tcW w:w="1701" w:type="dxa"/>
            <w:shd w:val="clear" w:color="auto" w:fill="auto"/>
          </w:tcPr>
          <w:p w14:paraId="3194F565" w14:textId="719A5252" w:rsidR="002300DB" w:rsidRPr="00A25154" w:rsidRDefault="002300DB" w:rsidP="002300DB">
            <w:pPr>
              <w:spacing w:line="240" w:lineRule="auto"/>
              <w:jc w:val="center"/>
              <w:rPr>
                <w:ins w:id="1538" w:author="Shi Mengtao" w:date="2019-01-15T08:38:00Z"/>
                <w:sz w:val="18"/>
                <w:szCs w:val="18"/>
                <w:rPrChange w:id="1539" w:author="Shi Mengtao" w:date="2019-01-16T09:30:00Z">
                  <w:rPr>
                    <w:ins w:id="1540" w:author="Shi Mengtao" w:date="2019-01-15T08:38:00Z"/>
                    <w:sz w:val="20"/>
                    <w:szCs w:val="20"/>
                  </w:rPr>
                </w:rPrChange>
              </w:rPr>
            </w:pPr>
            <w:ins w:id="1541" w:author="Shi Mengtao" w:date="2019-01-15T08:42:00Z">
              <w:r w:rsidRPr="00A25154">
                <w:rPr>
                  <w:rFonts w:hint="eastAsia"/>
                  <w:sz w:val="18"/>
                  <w:szCs w:val="18"/>
                  <w:rPrChange w:id="1542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回复信息</w:t>
              </w:r>
            </w:ins>
          </w:p>
        </w:tc>
        <w:tc>
          <w:tcPr>
            <w:tcW w:w="992" w:type="dxa"/>
          </w:tcPr>
          <w:p w14:paraId="3A96DEA9" w14:textId="10117062" w:rsidR="002300DB" w:rsidRPr="00A25154" w:rsidRDefault="002300DB" w:rsidP="002300DB">
            <w:pPr>
              <w:spacing w:line="240" w:lineRule="auto"/>
              <w:jc w:val="center"/>
              <w:rPr>
                <w:ins w:id="1543" w:author="Shi Mengtao" w:date="2019-01-15T08:38:00Z"/>
                <w:sz w:val="18"/>
                <w:szCs w:val="18"/>
                <w:rPrChange w:id="1544" w:author="Shi Mengtao" w:date="2019-01-16T09:30:00Z">
                  <w:rPr>
                    <w:ins w:id="1545" w:author="Shi Mengtao" w:date="2019-01-15T08:38:00Z"/>
                    <w:sz w:val="20"/>
                    <w:szCs w:val="20"/>
                  </w:rPr>
                </w:rPrChange>
              </w:rPr>
            </w:pPr>
            <w:ins w:id="1546" w:author="Shi Mengtao" w:date="2019-01-15T08:42:00Z">
              <w:r w:rsidRPr="00A25154">
                <w:rPr>
                  <w:rFonts w:hint="eastAsia"/>
                  <w:sz w:val="18"/>
                  <w:szCs w:val="18"/>
                  <w:rPrChange w:id="1547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1548" w:author="Shi Mengtao" w:date="2019-01-16T09:30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851" w:type="dxa"/>
          </w:tcPr>
          <w:p w14:paraId="48E8D15C" w14:textId="6DBCC637" w:rsidR="002300DB" w:rsidRPr="00A25154" w:rsidRDefault="002300DB" w:rsidP="002300DB">
            <w:pPr>
              <w:spacing w:line="240" w:lineRule="auto"/>
              <w:jc w:val="center"/>
              <w:rPr>
                <w:ins w:id="1549" w:author="Shi Mengtao" w:date="2019-01-15T08:38:00Z"/>
                <w:sz w:val="18"/>
                <w:szCs w:val="18"/>
                <w:rPrChange w:id="1550" w:author="Shi Mengtao" w:date="2019-01-16T09:30:00Z">
                  <w:rPr>
                    <w:ins w:id="1551" w:author="Shi Mengtao" w:date="2019-01-15T08:38:00Z"/>
                    <w:sz w:val="20"/>
                    <w:szCs w:val="20"/>
                  </w:rPr>
                </w:rPrChange>
              </w:rPr>
            </w:pPr>
            <w:ins w:id="1552" w:author="Shi Mengtao" w:date="2019-01-15T08:42:00Z">
              <w:r w:rsidRPr="00A25154">
                <w:rPr>
                  <w:rFonts w:hint="eastAsia"/>
                  <w:sz w:val="18"/>
                  <w:szCs w:val="18"/>
                  <w:rPrChange w:id="1553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</w:t>
              </w:r>
              <w:r w:rsidRPr="00A25154">
                <w:rPr>
                  <w:sz w:val="18"/>
                  <w:szCs w:val="18"/>
                  <w:rPrChange w:id="1554" w:author="Shi Mengtao" w:date="2019-01-16T09:30:00Z">
                    <w:rPr>
                      <w:sz w:val="20"/>
                      <w:szCs w:val="20"/>
                    </w:rPr>
                  </w:rPrChange>
                </w:rPr>
                <w:t>00</w:t>
              </w:r>
            </w:ins>
          </w:p>
        </w:tc>
        <w:tc>
          <w:tcPr>
            <w:tcW w:w="1559" w:type="dxa"/>
            <w:shd w:val="clear" w:color="auto" w:fill="auto"/>
          </w:tcPr>
          <w:p w14:paraId="26B499B4" w14:textId="5E866CD3" w:rsidR="002300DB" w:rsidRPr="00A25154" w:rsidRDefault="002300DB" w:rsidP="002300DB">
            <w:pPr>
              <w:spacing w:line="240" w:lineRule="auto"/>
              <w:jc w:val="center"/>
              <w:rPr>
                <w:ins w:id="1555" w:author="Shi Mengtao" w:date="2019-01-15T08:38:00Z"/>
                <w:sz w:val="18"/>
                <w:szCs w:val="18"/>
                <w:rPrChange w:id="1556" w:author="Shi Mengtao" w:date="2019-01-16T09:30:00Z">
                  <w:rPr>
                    <w:ins w:id="1557" w:author="Shi Mengtao" w:date="2019-01-15T08:38:00Z"/>
                    <w:sz w:val="20"/>
                    <w:szCs w:val="20"/>
                  </w:rPr>
                </w:rPrChange>
              </w:rPr>
            </w:pPr>
            <w:ins w:id="1558" w:author="Shi Mengtao" w:date="2019-01-15T08:42:00Z">
              <w:r w:rsidRPr="00A25154">
                <w:rPr>
                  <w:sz w:val="18"/>
                  <w:szCs w:val="18"/>
                  <w:rPrChange w:id="1559" w:author="Shi Mengtao" w:date="2019-01-16T09:30:00Z">
                    <w:rPr>
                      <w:sz w:val="20"/>
                      <w:szCs w:val="20"/>
                    </w:rPr>
                  </w:rPrChange>
                </w:rPr>
                <w:t>(</w:t>
              </w:r>
              <w:r w:rsidRPr="00A25154">
                <w:rPr>
                  <w:rFonts w:hint="eastAsia"/>
                  <w:sz w:val="18"/>
                  <w:szCs w:val="18"/>
                  <w:rPrChange w:id="1560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1561" w:author="Shi Mengtao" w:date="2019-01-16T09:30:00Z">
                    <w:rPr>
                      <w:sz w:val="20"/>
                      <w:szCs w:val="20"/>
                    </w:rPr>
                  </w:rPrChange>
                </w:rPr>
                <w:t>\u4e00-\u9fa5]|\w){</w:t>
              </w:r>
            </w:ins>
            <w:ins w:id="1562" w:author="Shi Mengtao" w:date="2019-01-15T09:14:00Z">
              <w:r w:rsidR="009C2D73" w:rsidRPr="00A25154">
                <w:rPr>
                  <w:rFonts w:hint="eastAsia"/>
                  <w:sz w:val="18"/>
                  <w:szCs w:val="18"/>
                  <w:rPrChange w:id="1563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20</w:t>
              </w:r>
            </w:ins>
            <w:ins w:id="1564" w:author="Shi Mengtao" w:date="2019-01-15T08:42:00Z">
              <w:r w:rsidRPr="00A25154">
                <w:rPr>
                  <w:rFonts w:hint="eastAsia"/>
                  <w:sz w:val="18"/>
                  <w:szCs w:val="18"/>
                  <w:rPrChange w:id="1565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0</w:t>
              </w:r>
              <w:r w:rsidRPr="00A25154">
                <w:rPr>
                  <w:sz w:val="18"/>
                  <w:szCs w:val="18"/>
                  <w:rPrChange w:id="1566" w:author="Shi Mengtao" w:date="2019-01-16T09:30:00Z">
                    <w:rPr>
                      <w:sz w:val="20"/>
                      <w:szCs w:val="20"/>
                    </w:rPr>
                  </w:rPrChange>
                </w:rPr>
                <w:t>}</w:t>
              </w:r>
            </w:ins>
          </w:p>
        </w:tc>
        <w:tc>
          <w:tcPr>
            <w:tcW w:w="1843" w:type="dxa"/>
            <w:shd w:val="clear" w:color="auto" w:fill="auto"/>
          </w:tcPr>
          <w:p w14:paraId="79795BB7" w14:textId="47BA540F" w:rsidR="002300DB" w:rsidRPr="00A25154" w:rsidRDefault="002300DB" w:rsidP="002300DB">
            <w:pPr>
              <w:spacing w:line="240" w:lineRule="auto"/>
              <w:jc w:val="center"/>
              <w:rPr>
                <w:ins w:id="1567" w:author="Shi Mengtao" w:date="2019-01-15T08:38:00Z"/>
                <w:sz w:val="18"/>
                <w:szCs w:val="18"/>
                <w:rPrChange w:id="1568" w:author="Shi Mengtao" w:date="2019-01-16T09:30:00Z">
                  <w:rPr>
                    <w:ins w:id="1569" w:author="Shi Mengtao" w:date="2019-01-15T08:38:00Z"/>
                    <w:sz w:val="20"/>
                    <w:szCs w:val="20"/>
                  </w:rPr>
                </w:rPrChange>
              </w:rPr>
            </w:pPr>
            <w:ins w:id="1570" w:author="Shi Mengtao" w:date="2019-01-15T08:38:00Z">
              <w:r w:rsidRPr="00A25154">
                <w:rPr>
                  <w:rFonts w:hint="eastAsia"/>
                  <w:sz w:val="18"/>
                  <w:szCs w:val="18"/>
                  <w:rPrChange w:id="1571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当用户最近一次被封号时，管理员对用户的具体回复信息</w:t>
              </w:r>
            </w:ins>
          </w:p>
        </w:tc>
      </w:tr>
    </w:tbl>
    <w:p w14:paraId="197FCCF9" w14:textId="56E731FD" w:rsidR="002300DB" w:rsidRPr="002300DB" w:rsidRDefault="002300DB" w:rsidP="00224A40">
      <w:pPr>
        <w:rPr>
          <w:ins w:id="1572" w:author="Shi Mengtao" w:date="2019-01-15T08:37:00Z"/>
        </w:rPr>
      </w:pPr>
    </w:p>
    <w:p w14:paraId="7E75A653" w14:textId="59A836AE" w:rsidR="002300DB" w:rsidRDefault="00015855">
      <w:pPr>
        <w:pStyle w:val="2"/>
        <w:jc w:val="center"/>
        <w:rPr>
          <w:ins w:id="1573" w:author="Shi Mengtao" w:date="2019-01-15T08:37:00Z"/>
        </w:rPr>
        <w:pPrChange w:id="1574" w:author="Shi Mengtao" w:date="2019-01-15T09:00:00Z">
          <w:pPr/>
        </w:pPrChange>
      </w:pPr>
      <w:bookmarkStart w:id="1575" w:name="_Toc535312367"/>
      <w:ins w:id="1576" w:author="Shi Mengtao" w:date="2019-01-15T09:00:00Z">
        <w:r w:rsidRPr="00015855">
          <w:rPr>
            <w:rFonts w:hint="eastAsia"/>
            <w:rPrChange w:id="1577" w:author="Shi Mengtao" w:date="2019-01-15T09:00:00Z">
              <w:rPr>
                <w:rFonts w:hint="eastAsia"/>
                <w:bCs/>
              </w:rPr>
            </w:rPrChange>
          </w:rPr>
          <w:lastRenderedPageBreak/>
          <w:t>用户</w:t>
        </w:r>
      </w:ins>
      <w:ins w:id="1578" w:author="Shi Mengtao" w:date="2019-01-15T09:01:00Z">
        <w:r>
          <w:rPr>
            <w:rFonts w:hint="eastAsia"/>
          </w:rPr>
          <w:t>举报</w:t>
        </w:r>
      </w:ins>
      <w:ins w:id="1579" w:author="Shi Mengtao" w:date="2019-01-15T09:00:00Z">
        <w:r w:rsidRPr="00015855">
          <w:rPr>
            <w:rFonts w:hint="eastAsia"/>
            <w:rPrChange w:id="1580" w:author="Shi Mengtao" w:date="2019-01-15T09:00:00Z">
              <w:rPr>
                <w:rFonts w:hint="eastAsia"/>
                <w:bCs/>
              </w:rPr>
            </w:rPrChange>
          </w:rPr>
          <w:t>信息</w:t>
        </w:r>
      </w:ins>
      <w:bookmarkEnd w:id="1575"/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015855" w:rsidRPr="00795F84" w14:paraId="5A3FEBFF" w14:textId="77777777" w:rsidTr="009C2D73">
        <w:trPr>
          <w:trHeight w:val="558"/>
          <w:ins w:id="1581" w:author="Shi Mengtao" w:date="2019-01-15T09:00:00Z"/>
        </w:trPr>
        <w:tc>
          <w:tcPr>
            <w:tcW w:w="1271" w:type="dxa"/>
            <w:shd w:val="clear" w:color="auto" w:fill="D9D9D9"/>
          </w:tcPr>
          <w:p w14:paraId="242D5F9D" w14:textId="77777777" w:rsidR="00015855" w:rsidRPr="00795F84" w:rsidRDefault="00015855" w:rsidP="009C2D73">
            <w:pPr>
              <w:jc w:val="center"/>
              <w:rPr>
                <w:ins w:id="1582" w:author="Shi Mengtao" w:date="2019-01-15T09:00:00Z"/>
                <w:b/>
                <w:bCs/>
                <w:color w:val="000000"/>
                <w:sz w:val="18"/>
              </w:rPr>
            </w:pPr>
            <w:ins w:id="1583" w:author="Shi Mengtao" w:date="2019-01-15T09:00:00Z">
              <w:r>
                <w:rPr>
                  <w:rFonts w:hint="eastAsia"/>
                  <w:b/>
                  <w:bCs/>
                  <w:color w:val="000000"/>
                  <w:sz w:val="18"/>
                </w:rPr>
                <w:t>编号</w:t>
              </w:r>
            </w:ins>
          </w:p>
        </w:tc>
        <w:tc>
          <w:tcPr>
            <w:tcW w:w="1701" w:type="dxa"/>
            <w:shd w:val="clear" w:color="auto" w:fill="D9D9D9"/>
          </w:tcPr>
          <w:p w14:paraId="7BB9CB25" w14:textId="77777777" w:rsidR="00015855" w:rsidRPr="00795F84" w:rsidRDefault="00015855" w:rsidP="009C2D73">
            <w:pPr>
              <w:jc w:val="center"/>
              <w:rPr>
                <w:ins w:id="1584" w:author="Shi Mengtao" w:date="2019-01-15T09:00:00Z"/>
                <w:b/>
                <w:bCs/>
                <w:color w:val="000000"/>
                <w:sz w:val="18"/>
              </w:rPr>
            </w:pPr>
            <w:ins w:id="1585" w:author="Shi Mengtao" w:date="2019-01-15T09:00:00Z">
              <w:r w:rsidRPr="00795F84">
                <w:rPr>
                  <w:rFonts w:hint="eastAsia"/>
                  <w:b/>
                  <w:bCs/>
                  <w:color w:val="000000"/>
                  <w:sz w:val="18"/>
                </w:rPr>
                <w:t>数据元素</w:t>
              </w:r>
              <w:r>
                <w:rPr>
                  <w:rFonts w:hint="eastAsia"/>
                  <w:b/>
                  <w:bCs/>
                  <w:color w:val="000000"/>
                  <w:sz w:val="18"/>
                </w:rPr>
                <w:t>名称</w:t>
              </w:r>
            </w:ins>
          </w:p>
        </w:tc>
        <w:tc>
          <w:tcPr>
            <w:tcW w:w="992" w:type="dxa"/>
            <w:shd w:val="clear" w:color="auto" w:fill="D9D9D9"/>
          </w:tcPr>
          <w:p w14:paraId="21B344BA" w14:textId="77777777" w:rsidR="00015855" w:rsidRPr="00795F84" w:rsidRDefault="00015855" w:rsidP="009C2D73">
            <w:pPr>
              <w:jc w:val="center"/>
              <w:rPr>
                <w:ins w:id="1586" w:author="Shi Mengtao" w:date="2019-01-15T09:00:00Z"/>
                <w:b/>
                <w:bCs/>
                <w:color w:val="000000"/>
                <w:sz w:val="18"/>
              </w:rPr>
            </w:pPr>
            <w:ins w:id="1587" w:author="Shi Mengtao" w:date="2019-01-15T09:00:00Z">
              <w:r>
                <w:rPr>
                  <w:rFonts w:hint="eastAsia"/>
                  <w:b/>
                  <w:bCs/>
                  <w:color w:val="000000"/>
                  <w:sz w:val="18"/>
                </w:rPr>
                <w:t>类型</w:t>
              </w:r>
            </w:ins>
          </w:p>
        </w:tc>
        <w:tc>
          <w:tcPr>
            <w:tcW w:w="851" w:type="dxa"/>
            <w:shd w:val="clear" w:color="auto" w:fill="D9D9D9"/>
          </w:tcPr>
          <w:p w14:paraId="756057D4" w14:textId="77777777" w:rsidR="00015855" w:rsidRPr="00795F84" w:rsidRDefault="00015855" w:rsidP="009C2D73">
            <w:pPr>
              <w:jc w:val="center"/>
              <w:rPr>
                <w:ins w:id="1588" w:author="Shi Mengtao" w:date="2019-01-15T09:00:00Z"/>
                <w:b/>
                <w:bCs/>
                <w:color w:val="000000"/>
                <w:sz w:val="18"/>
              </w:rPr>
            </w:pPr>
            <w:ins w:id="1589" w:author="Shi Mengtao" w:date="2019-01-15T09:00:00Z">
              <w:r>
                <w:rPr>
                  <w:rFonts w:hint="eastAsia"/>
                  <w:b/>
                  <w:bCs/>
                  <w:color w:val="000000"/>
                  <w:sz w:val="18"/>
                </w:rPr>
                <w:t>长度</w:t>
              </w:r>
            </w:ins>
          </w:p>
        </w:tc>
        <w:tc>
          <w:tcPr>
            <w:tcW w:w="1559" w:type="dxa"/>
            <w:shd w:val="clear" w:color="auto" w:fill="D9D9D9"/>
          </w:tcPr>
          <w:p w14:paraId="0C164C11" w14:textId="77777777" w:rsidR="00015855" w:rsidRPr="00795F84" w:rsidRDefault="00015855" w:rsidP="009C2D73">
            <w:pPr>
              <w:jc w:val="center"/>
              <w:rPr>
                <w:ins w:id="1590" w:author="Shi Mengtao" w:date="2019-01-15T09:00:00Z"/>
                <w:b/>
                <w:bCs/>
                <w:color w:val="000000"/>
                <w:sz w:val="18"/>
              </w:rPr>
            </w:pPr>
            <w:ins w:id="1591" w:author="Shi Mengtao" w:date="2019-01-15T09:00:00Z">
              <w:r>
                <w:rPr>
                  <w:rFonts w:hint="eastAsia"/>
                  <w:b/>
                  <w:bCs/>
                  <w:color w:val="000000"/>
                  <w:sz w:val="18"/>
                </w:rPr>
                <w:t>正则表达式定义</w:t>
              </w:r>
            </w:ins>
          </w:p>
        </w:tc>
        <w:tc>
          <w:tcPr>
            <w:tcW w:w="1843" w:type="dxa"/>
            <w:shd w:val="clear" w:color="auto" w:fill="D9D9D9"/>
          </w:tcPr>
          <w:p w14:paraId="4E70D8F4" w14:textId="77777777" w:rsidR="00015855" w:rsidRPr="00795F84" w:rsidRDefault="00015855" w:rsidP="009C2D73">
            <w:pPr>
              <w:jc w:val="center"/>
              <w:rPr>
                <w:ins w:id="1592" w:author="Shi Mengtao" w:date="2019-01-15T09:00:00Z"/>
                <w:b/>
                <w:bCs/>
                <w:color w:val="000000"/>
                <w:sz w:val="18"/>
              </w:rPr>
            </w:pPr>
            <w:ins w:id="1593" w:author="Shi Mengtao" w:date="2019-01-15T09:00:00Z">
              <w:r>
                <w:rPr>
                  <w:rFonts w:hint="eastAsia"/>
                  <w:b/>
                  <w:bCs/>
                  <w:color w:val="000000"/>
                  <w:sz w:val="18"/>
                </w:rPr>
                <w:t>简述</w:t>
              </w:r>
            </w:ins>
          </w:p>
        </w:tc>
      </w:tr>
      <w:tr w:rsidR="00015855" w14:paraId="28A4CFEF" w14:textId="77777777" w:rsidTr="009C2D73">
        <w:trPr>
          <w:trHeight w:val="150"/>
          <w:ins w:id="1594" w:author="Shi Mengtao" w:date="2019-01-15T09:00:00Z"/>
        </w:trPr>
        <w:tc>
          <w:tcPr>
            <w:tcW w:w="1271" w:type="dxa"/>
          </w:tcPr>
          <w:p w14:paraId="614D69EE" w14:textId="134DF976" w:rsidR="00015855" w:rsidRPr="00A25154" w:rsidRDefault="00015855" w:rsidP="00015855">
            <w:pPr>
              <w:spacing w:line="240" w:lineRule="auto"/>
              <w:jc w:val="center"/>
              <w:rPr>
                <w:ins w:id="1595" w:author="Shi Mengtao" w:date="2019-01-15T09:00:00Z"/>
                <w:sz w:val="18"/>
                <w:szCs w:val="18"/>
                <w:rPrChange w:id="1596" w:author="Shi Mengtao" w:date="2019-01-16T09:30:00Z">
                  <w:rPr>
                    <w:ins w:id="1597" w:author="Shi Mengtao" w:date="2019-01-15T09:00:00Z"/>
                    <w:sz w:val="20"/>
                    <w:szCs w:val="20"/>
                  </w:rPr>
                </w:rPrChange>
              </w:rPr>
            </w:pPr>
            <w:ins w:id="1598" w:author="Shi Mengtao" w:date="2019-01-15T09:00:00Z">
              <w:r w:rsidRPr="00A25154">
                <w:rPr>
                  <w:sz w:val="18"/>
                  <w:szCs w:val="18"/>
                  <w:rPrChange w:id="1599" w:author="Shi Mengtao" w:date="2019-01-16T09:30:00Z">
                    <w:rPr>
                      <w:sz w:val="20"/>
                      <w:szCs w:val="20"/>
                    </w:rPr>
                  </w:rPrChange>
                </w:rPr>
                <w:t>BZ</w:t>
              </w:r>
              <w:r w:rsidRPr="00A25154">
                <w:rPr>
                  <w:rFonts w:hint="eastAsia"/>
                  <w:sz w:val="18"/>
                  <w:szCs w:val="18"/>
                  <w:rPrChange w:id="1600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1</w:t>
              </w:r>
            </w:ins>
          </w:p>
        </w:tc>
        <w:tc>
          <w:tcPr>
            <w:tcW w:w="1701" w:type="dxa"/>
            <w:shd w:val="clear" w:color="auto" w:fill="auto"/>
          </w:tcPr>
          <w:p w14:paraId="71E5B68F" w14:textId="7F490C31" w:rsidR="00015855" w:rsidRPr="00A25154" w:rsidRDefault="00015855" w:rsidP="00015855">
            <w:pPr>
              <w:spacing w:line="240" w:lineRule="auto"/>
              <w:jc w:val="center"/>
              <w:rPr>
                <w:ins w:id="1601" w:author="Shi Mengtao" w:date="2019-01-15T09:00:00Z"/>
                <w:sz w:val="18"/>
                <w:szCs w:val="18"/>
                <w:rPrChange w:id="1602" w:author="Shi Mengtao" w:date="2019-01-16T09:30:00Z">
                  <w:rPr>
                    <w:ins w:id="1603" w:author="Shi Mengtao" w:date="2019-01-15T09:00:00Z"/>
                    <w:sz w:val="20"/>
                    <w:szCs w:val="20"/>
                  </w:rPr>
                </w:rPrChange>
              </w:rPr>
            </w:pPr>
            <w:ins w:id="1604" w:author="Shi Mengtao" w:date="2019-01-15T09:04:00Z">
              <w:r w:rsidRPr="00A25154">
                <w:rPr>
                  <w:rFonts w:hint="eastAsia"/>
                  <w:sz w:val="18"/>
                  <w:szCs w:val="18"/>
                  <w:rPrChange w:id="1605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用户</w:t>
              </w:r>
            </w:ins>
            <w:ins w:id="1606" w:author="Shi Mengtao" w:date="2019-01-15T09:05:00Z">
              <w:r w:rsidRPr="00A25154">
                <w:rPr>
                  <w:rFonts w:hint="eastAsia"/>
                  <w:sz w:val="18"/>
                  <w:szCs w:val="18"/>
                  <w:rPrChange w:id="1607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昵称</w:t>
              </w:r>
            </w:ins>
          </w:p>
        </w:tc>
        <w:tc>
          <w:tcPr>
            <w:tcW w:w="992" w:type="dxa"/>
          </w:tcPr>
          <w:p w14:paraId="149989C2" w14:textId="23685D76" w:rsidR="00015855" w:rsidRPr="00A25154" w:rsidRDefault="00015855" w:rsidP="00015855">
            <w:pPr>
              <w:spacing w:line="240" w:lineRule="auto"/>
              <w:jc w:val="center"/>
              <w:rPr>
                <w:ins w:id="1608" w:author="Shi Mengtao" w:date="2019-01-15T09:00:00Z"/>
                <w:sz w:val="18"/>
                <w:szCs w:val="18"/>
                <w:rPrChange w:id="1609" w:author="Shi Mengtao" w:date="2019-01-16T09:30:00Z">
                  <w:rPr>
                    <w:ins w:id="1610" w:author="Shi Mengtao" w:date="2019-01-15T09:00:00Z"/>
                    <w:sz w:val="20"/>
                    <w:szCs w:val="20"/>
                  </w:rPr>
                </w:rPrChange>
              </w:rPr>
            </w:pPr>
            <w:ins w:id="1611" w:author="Shi Mengtao" w:date="2019-01-15T09:05:00Z">
              <w:r w:rsidRPr="00A25154">
                <w:rPr>
                  <w:rFonts w:hint="eastAsia"/>
                  <w:sz w:val="18"/>
                  <w:szCs w:val="18"/>
                  <w:rPrChange w:id="1612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1613" w:author="Shi Mengtao" w:date="2019-01-16T09:30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851" w:type="dxa"/>
          </w:tcPr>
          <w:p w14:paraId="61468A0D" w14:textId="35749331" w:rsidR="00015855" w:rsidRPr="00A25154" w:rsidRDefault="00015855" w:rsidP="00015855">
            <w:pPr>
              <w:spacing w:line="240" w:lineRule="auto"/>
              <w:jc w:val="center"/>
              <w:rPr>
                <w:ins w:id="1614" w:author="Shi Mengtao" w:date="2019-01-15T09:00:00Z"/>
                <w:sz w:val="18"/>
                <w:szCs w:val="18"/>
                <w:rPrChange w:id="1615" w:author="Shi Mengtao" w:date="2019-01-16T09:30:00Z">
                  <w:rPr>
                    <w:ins w:id="1616" w:author="Shi Mengtao" w:date="2019-01-15T09:00:00Z"/>
                    <w:sz w:val="20"/>
                    <w:szCs w:val="20"/>
                  </w:rPr>
                </w:rPrChange>
              </w:rPr>
            </w:pPr>
            <w:ins w:id="1617" w:author="Shi Mengtao" w:date="2019-01-15T09:05:00Z">
              <w:r w:rsidRPr="00A25154">
                <w:rPr>
                  <w:rFonts w:hint="eastAsia"/>
                  <w:sz w:val="18"/>
                  <w:szCs w:val="18"/>
                  <w:rPrChange w:id="1618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1</w:t>
              </w:r>
              <w:r w:rsidRPr="00A25154">
                <w:rPr>
                  <w:sz w:val="18"/>
                  <w:szCs w:val="18"/>
                  <w:rPrChange w:id="1619" w:author="Shi Mengtao" w:date="2019-01-16T09:30:00Z">
                    <w:rPr>
                      <w:sz w:val="20"/>
                      <w:szCs w:val="20"/>
                    </w:rPr>
                  </w:rPrChange>
                </w:rPr>
                <w:t>5</w:t>
              </w:r>
            </w:ins>
          </w:p>
        </w:tc>
        <w:tc>
          <w:tcPr>
            <w:tcW w:w="1559" w:type="dxa"/>
            <w:shd w:val="clear" w:color="auto" w:fill="auto"/>
          </w:tcPr>
          <w:p w14:paraId="6A2B05DD" w14:textId="64826BB2" w:rsidR="00015855" w:rsidRPr="00A25154" w:rsidRDefault="00015855" w:rsidP="00015855">
            <w:pPr>
              <w:spacing w:line="240" w:lineRule="auto"/>
              <w:jc w:val="center"/>
              <w:rPr>
                <w:ins w:id="1620" w:author="Shi Mengtao" w:date="2019-01-15T09:00:00Z"/>
                <w:sz w:val="18"/>
                <w:szCs w:val="18"/>
                <w:rPrChange w:id="1621" w:author="Shi Mengtao" w:date="2019-01-16T09:30:00Z">
                  <w:rPr>
                    <w:ins w:id="1622" w:author="Shi Mengtao" w:date="2019-01-15T09:00:00Z"/>
                    <w:sz w:val="20"/>
                    <w:szCs w:val="20"/>
                  </w:rPr>
                </w:rPrChange>
              </w:rPr>
            </w:pPr>
            <w:ins w:id="1623" w:author="Shi Mengtao" w:date="2019-01-15T09:05:00Z">
              <w:r w:rsidRPr="00A25154">
                <w:rPr>
                  <w:sz w:val="18"/>
                  <w:szCs w:val="18"/>
                  <w:rPrChange w:id="1624" w:author="Shi Mengtao" w:date="2019-01-16T09:30:00Z">
                    <w:rPr>
                      <w:sz w:val="20"/>
                      <w:szCs w:val="20"/>
                    </w:rPr>
                  </w:rPrChange>
                </w:rPr>
                <w:t>(</w:t>
              </w:r>
              <w:r w:rsidRPr="00A25154">
                <w:rPr>
                  <w:rFonts w:hint="eastAsia"/>
                  <w:sz w:val="18"/>
                  <w:szCs w:val="18"/>
                  <w:rPrChange w:id="1625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1626" w:author="Shi Mengtao" w:date="2019-01-16T09:30:00Z">
                    <w:rPr>
                      <w:sz w:val="20"/>
                      <w:szCs w:val="20"/>
                    </w:rPr>
                  </w:rPrChange>
                </w:rPr>
                <w:t>\u4e00-\u9fa5]|\w){15}</w:t>
              </w:r>
            </w:ins>
          </w:p>
        </w:tc>
        <w:tc>
          <w:tcPr>
            <w:tcW w:w="1843" w:type="dxa"/>
            <w:shd w:val="clear" w:color="auto" w:fill="auto"/>
          </w:tcPr>
          <w:p w14:paraId="0F8CD3C4" w14:textId="2ED75CCE" w:rsidR="00015855" w:rsidRPr="00A25154" w:rsidRDefault="00015855" w:rsidP="00015855">
            <w:pPr>
              <w:spacing w:line="240" w:lineRule="auto"/>
              <w:jc w:val="center"/>
              <w:rPr>
                <w:ins w:id="1627" w:author="Shi Mengtao" w:date="2019-01-15T09:00:00Z"/>
                <w:sz w:val="18"/>
                <w:szCs w:val="18"/>
                <w:rPrChange w:id="1628" w:author="Shi Mengtao" w:date="2019-01-16T09:30:00Z">
                  <w:rPr>
                    <w:ins w:id="1629" w:author="Shi Mengtao" w:date="2019-01-15T09:00:00Z"/>
                    <w:sz w:val="20"/>
                    <w:szCs w:val="20"/>
                  </w:rPr>
                </w:rPrChange>
              </w:rPr>
            </w:pPr>
            <w:ins w:id="1630" w:author="Shi Mengtao" w:date="2019-01-15T09:08:00Z">
              <w:r w:rsidRPr="00A25154">
                <w:rPr>
                  <w:rFonts w:hint="eastAsia"/>
                  <w:sz w:val="18"/>
                  <w:szCs w:val="18"/>
                  <w:rPrChange w:id="1631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被举报者的用户昵称</w:t>
              </w:r>
            </w:ins>
          </w:p>
        </w:tc>
      </w:tr>
      <w:tr w:rsidR="00015855" w14:paraId="4EEFB8D7" w14:textId="77777777" w:rsidTr="009C2D73">
        <w:trPr>
          <w:trHeight w:val="150"/>
          <w:ins w:id="1632" w:author="Shi Mengtao" w:date="2019-01-15T09:00:00Z"/>
        </w:trPr>
        <w:tc>
          <w:tcPr>
            <w:tcW w:w="1271" w:type="dxa"/>
          </w:tcPr>
          <w:p w14:paraId="55C9D379" w14:textId="1E65627E" w:rsidR="00015855" w:rsidRPr="00A25154" w:rsidRDefault="00015855" w:rsidP="00015855">
            <w:pPr>
              <w:spacing w:line="240" w:lineRule="auto"/>
              <w:jc w:val="center"/>
              <w:rPr>
                <w:ins w:id="1633" w:author="Shi Mengtao" w:date="2019-01-15T09:00:00Z"/>
                <w:sz w:val="18"/>
                <w:szCs w:val="18"/>
                <w:rPrChange w:id="1634" w:author="Shi Mengtao" w:date="2019-01-16T09:30:00Z">
                  <w:rPr>
                    <w:ins w:id="1635" w:author="Shi Mengtao" w:date="2019-01-15T09:00:00Z"/>
                    <w:sz w:val="20"/>
                    <w:szCs w:val="20"/>
                  </w:rPr>
                </w:rPrChange>
              </w:rPr>
            </w:pPr>
            <w:ins w:id="1636" w:author="Shi Mengtao" w:date="2019-01-15T09:00:00Z">
              <w:r w:rsidRPr="00A25154">
                <w:rPr>
                  <w:sz w:val="18"/>
                  <w:szCs w:val="18"/>
                  <w:rPrChange w:id="1637" w:author="Shi Mengtao" w:date="2019-01-16T09:30:00Z">
                    <w:rPr>
                      <w:sz w:val="20"/>
                      <w:szCs w:val="20"/>
                    </w:rPr>
                  </w:rPrChange>
                </w:rPr>
                <w:t>B</w:t>
              </w:r>
            </w:ins>
            <w:ins w:id="1638" w:author="Shi Mengtao" w:date="2019-01-15T09:01:00Z">
              <w:r w:rsidRPr="00A25154">
                <w:rPr>
                  <w:sz w:val="18"/>
                  <w:szCs w:val="18"/>
                  <w:rPrChange w:id="1639" w:author="Shi Mengtao" w:date="2019-01-16T09:30:00Z">
                    <w:rPr>
                      <w:sz w:val="20"/>
                      <w:szCs w:val="20"/>
                    </w:rPr>
                  </w:rPrChange>
                </w:rPr>
                <w:t>Z</w:t>
              </w:r>
            </w:ins>
            <w:ins w:id="1640" w:author="Shi Mengtao" w:date="2019-01-15T09:00:00Z">
              <w:r w:rsidRPr="00A25154">
                <w:rPr>
                  <w:rFonts w:hint="eastAsia"/>
                  <w:sz w:val="18"/>
                  <w:szCs w:val="18"/>
                  <w:rPrChange w:id="1641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</w:t>
              </w:r>
            </w:ins>
          </w:p>
        </w:tc>
        <w:tc>
          <w:tcPr>
            <w:tcW w:w="1701" w:type="dxa"/>
            <w:shd w:val="clear" w:color="auto" w:fill="auto"/>
          </w:tcPr>
          <w:p w14:paraId="3AC2A605" w14:textId="0532CFDF" w:rsidR="00015855" w:rsidRPr="00A25154" w:rsidRDefault="00015855" w:rsidP="00015855">
            <w:pPr>
              <w:spacing w:line="240" w:lineRule="auto"/>
              <w:jc w:val="center"/>
              <w:rPr>
                <w:ins w:id="1642" w:author="Shi Mengtao" w:date="2019-01-15T09:00:00Z"/>
                <w:sz w:val="18"/>
                <w:szCs w:val="18"/>
                <w:rPrChange w:id="1643" w:author="Shi Mengtao" w:date="2019-01-16T09:30:00Z">
                  <w:rPr>
                    <w:ins w:id="1644" w:author="Shi Mengtao" w:date="2019-01-15T09:00:00Z"/>
                    <w:sz w:val="20"/>
                    <w:szCs w:val="20"/>
                  </w:rPr>
                </w:rPrChange>
              </w:rPr>
            </w:pPr>
            <w:ins w:id="1645" w:author="Shi Mengtao" w:date="2019-01-15T09:04:00Z">
              <w:r w:rsidRPr="00A25154">
                <w:rPr>
                  <w:rFonts w:hint="eastAsia"/>
                  <w:sz w:val="18"/>
                  <w:szCs w:val="18"/>
                  <w:rPrChange w:id="1646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举报数量</w:t>
              </w:r>
            </w:ins>
          </w:p>
        </w:tc>
        <w:tc>
          <w:tcPr>
            <w:tcW w:w="992" w:type="dxa"/>
          </w:tcPr>
          <w:p w14:paraId="5867D838" w14:textId="77777777" w:rsidR="00015855" w:rsidRPr="00A25154" w:rsidRDefault="00015855" w:rsidP="00015855">
            <w:pPr>
              <w:spacing w:line="240" w:lineRule="auto"/>
              <w:jc w:val="center"/>
              <w:rPr>
                <w:ins w:id="1647" w:author="Shi Mengtao" w:date="2019-01-15T09:00:00Z"/>
                <w:sz w:val="18"/>
                <w:szCs w:val="18"/>
                <w:rPrChange w:id="1648" w:author="Shi Mengtao" w:date="2019-01-16T09:30:00Z">
                  <w:rPr>
                    <w:ins w:id="1649" w:author="Shi Mengtao" w:date="2019-01-15T09:00:00Z"/>
                    <w:sz w:val="20"/>
                    <w:szCs w:val="20"/>
                  </w:rPr>
                </w:rPrChange>
              </w:rPr>
            </w:pPr>
            <w:ins w:id="1650" w:author="Shi Mengtao" w:date="2019-01-15T09:00:00Z">
              <w:r w:rsidRPr="00A25154">
                <w:rPr>
                  <w:rFonts w:hint="eastAsia"/>
                  <w:sz w:val="18"/>
                  <w:szCs w:val="18"/>
                  <w:rPrChange w:id="1651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1652" w:author="Shi Mengtao" w:date="2019-01-16T09:30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851" w:type="dxa"/>
          </w:tcPr>
          <w:p w14:paraId="22DEC459" w14:textId="77777777" w:rsidR="00015855" w:rsidRPr="00A25154" w:rsidRDefault="00015855" w:rsidP="00015855">
            <w:pPr>
              <w:spacing w:line="240" w:lineRule="auto"/>
              <w:jc w:val="center"/>
              <w:rPr>
                <w:ins w:id="1653" w:author="Shi Mengtao" w:date="2019-01-15T09:00:00Z"/>
                <w:sz w:val="18"/>
                <w:szCs w:val="18"/>
                <w:rPrChange w:id="1654" w:author="Shi Mengtao" w:date="2019-01-16T09:30:00Z">
                  <w:rPr>
                    <w:ins w:id="1655" w:author="Shi Mengtao" w:date="2019-01-15T09:00:00Z"/>
                    <w:sz w:val="20"/>
                    <w:szCs w:val="20"/>
                  </w:rPr>
                </w:rPrChange>
              </w:rPr>
            </w:pPr>
            <w:ins w:id="1656" w:author="Shi Mengtao" w:date="2019-01-15T09:00:00Z">
              <w:r w:rsidRPr="00A25154">
                <w:rPr>
                  <w:rFonts w:hint="eastAsia"/>
                  <w:sz w:val="18"/>
                  <w:szCs w:val="18"/>
                  <w:rPrChange w:id="1657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1</w:t>
              </w:r>
              <w:r w:rsidRPr="00A25154">
                <w:rPr>
                  <w:sz w:val="18"/>
                  <w:szCs w:val="18"/>
                  <w:rPrChange w:id="1658" w:author="Shi Mengtao" w:date="2019-01-16T09:30:00Z">
                    <w:rPr>
                      <w:sz w:val="20"/>
                      <w:szCs w:val="20"/>
                    </w:rPr>
                  </w:rPrChange>
                </w:rPr>
                <w:t>5</w:t>
              </w:r>
            </w:ins>
          </w:p>
        </w:tc>
        <w:tc>
          <w:tcPr>
            <w:tcW w:w="1559" w:type="dxa"/>
            <w:shd w:val="clear" w:color="auto" w:fill="auto"/>
          </w:tcPr>
          <w:p w14:paraId="571F424D" w14:textId="77777777" w:rsidR="00015855" w:rsidRPr="00A25154" w:rsidRDefault="00015855" w:rsidP="00015855">
            <w:pPr>
              <w:spacing w:line="240" w:lineRule="auto"/>
              <w:jc w:val="center"/>
              <w:rPr>
                <w:ins w:id="1659" w:author="Shi Mengtao" w:date="2019-01-15T09:00:00Z"/>
                <w:sz w:val="18"/>
                <w:szCs w:val="18"/>
                <w:rPrChange w:id="1660" w:author="Shi Mengtao" w:date="2019-01-16T09:30:00Z">
                  <w:rPr>
                    <w:ins w:id="1661" w:author="Shi Mengtao" w:date="2019-01-15T09:00:00Z"/>
                    <w:sz w:val="20"/>
                    <w:szCs w:val="20"/>
                  </w:rPr>
                </w:rPrChange>
              </w:rPr>
            </w:pPr>
            <w:ins w:id="1662" w:author="Shi Mengtao" w:date="2019-01-15T09:00:00Z">
              <w:r w:rsidRPr="00A25154">
                <w:rPr>
                  <w:sz w:val="18"/>
                  <w:szCs w:val="18"/>
                  <w:rPrChange w:id="1663" w:author="Shi Mengtao" w:date="2019-01-16T09:30:00Z">
                    <w:rPr>
                      <w:sz w:val="20"/>
                      <w:szCs w:val="20"/>
                    </w:rPr>
                  </w:rPrChange>
                </w:rPr>
                <w:t>(</w:t>
              </w:r>
              <w:r w:rsidRPr="00A25154">
                <w:rPr>
                  <w:rFonts w:hint="eastAsia"/>
                  <w:sz w:val="18"/>
                  <w:szCs w:val="18"/>
                  <w:rPrChange w:id="1664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1665" w:author="Shi Mengtao" w:date="2019-01-16T09:30:00Z">
                    <w:rPr>
                      <w:sz w:val="20"/>
                      <w:szCs w:val="20"/>
                    </w:rPr>
                  </w:rPrChange>
                </w:rPr>
                <w:t>\u4e00-\u9fa5]|\w){15}</w:t>
              </w:r>
            </w:ins>
          </w:p>
        </w:tc>
        <w:tc>
          <w:tcPr>
            <w:tcW w:w="1843" w:type="dxa"/>
            <w:shd w:val="clear" w:color="auto" w:fill="auto"/>
          </w:tcPr>
          <w:p w14:paraId="653F781C" w14:textId="1C3A9DE0" w:rsidR="00015855" w:rsidRPr="00A25154" w:rsidRDefault="00015855" w:rsidP="00015855">
            <w:pPr>
              <w:spacing w:line="240" w:lineRule="auto"/>
              <w:jc w:val="center"/>
              <w:rPr>
                <w:ins w:id="1666" w:author="Shi Mengtao" w:date="2019-01-15T09:00:00Z"/>
                <w:sz w:val="18"/>
                <w:szCs w:val="18"/>
                <w:rPrChange w:id="1667" w:author="Shi Mengtao" w:date="2019-01-16T09:30:00Z">
                  <w:rPr>
                    <w:ins w:id="1668" w:author="Shi Mengtao" w:date="2019-01-15T09:00:00Z"/>
                    <w:sz w:val="20"/>
                    <w:szCs w:val="20"/>
                  </w:rPr>
                </w:rPrChange>
              </w:rPr>
            </w:pPr>
            <w:ins w:id="1669" w:author="Shi Mengtao" w:date="2019-01-15T09:04:00Z">
              <w:r w:rsidRPr="00A25154">
                <w:rPr>
                  <w:rFonts w:hint="eastAsia"/>
                  <w:sz w:val="18"/>
                  <w:szCs w:val="18"/>
                  <w:rPrChange w:id="1670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对用户的反馈数量进行统计、反馈数量越多表明用户信息有问题的概率越大</w:t>
              </w:r>
            </w:ins>
          </w:p>
        </w:tc>
      </w:tr>
      <w:tr w:rsidR="003618F2" w14:paraId="48E33E72" w14:textId="77777777" w:rsidTr="009C2D73">
        <w:trPr>
          <w:trHeight w:val="150"/>
          <w:ins w:id="1671" w:author="Shi Mengtao" w:date="2019-01-15T09:00:00Z"/>
        </w:trPr>
        <w:tc>
          <w:tcPr>
            <w:tcW w:w="1271" w:type="dxa"/>
          </w:tcPr>
          <w:p w14:paraId="5D92F4CF" w14:textId="7BFD4C45" w:rsidR="003618F2" w:rsidRPr="00A25154" w:rsidRDefault="003618F2" w:rsidP="003618F2">
            <w:pPr>
              <w:spacing w:line="240" w:lineRule="auto"/>
              <w:jc w:val="center"/>
              <w:rPr>
                <w:ins w:id="1672" w:author="Shi Mengtao" w:date="2019-01-15T09:00:00Z"/>
                <w:sz w:val="18"/>
                <w:szCs w:val="18"/>
                <w:rPrChange w:id="1673" w:author="Shi Mengtao" w:date="2019-01-16T09:30:00Z">
                  <w:rPr>
                    <w:ins w:id="1674" w:author="Shi Mengtao" w:date="2019-01-15T09:00:00Z"/>
                    <w:sz w:val="20"/>
                    <w:szCs w:val="20"/>
                  </w:rPr>
                </w:rPrChange>
              </w:rPr>
            </w:pPr>
            <w:ins w:id="1675" w:author="Shi Mengtao" w:date="2019-01-15T09:00:00Z">
              <w:r w:rsidRPr="00A25154">
                <w:rPr>
                  <w:sz w:val="18"/>
                  <w:szCs w:val="18"/>
                  <w:rPrChange w:id="1676" w:author="Shi Mengtao" w:date="2019-01-16T09:30:00Z">
                    <w:rPr>
                      <w:sz w:val="20"/>
                      <w:szCs w:val="20"/>
                    </w:rPr>
                  </w:rPrChange>
                </w:rPr>
                <w:t>B</w:t>
              </w:r>
            </w:ins>
            <w:ins w:id="1677" w:author="Shi Mengtao" w:date="2019-01-15T09:01:00Z">
              <w:r w:rsidRPr="00A25154">
                <w:rPr>
                  <w:sz w:val="18"/>
                  <w:szCs w:val="18"/>
                  <w:rPrChange w:id="1678" w:author="Shi Mengtao" w:date="2019-01-16T09:30:00Z">
                    <w:rPr>
                      <w:sz w:val="20"/>
                      <w:szCs w:val="20"/>
                    </w:rPr>
                  </w:rPrChange>
                </w:rPr>
                <w:t>Z</w:t>
              </w:r>
            </w:ins>
            <w:ins w:id="1679" w:author="Shi Mengtao" w:date="2019-01-15T09:00:00Z">
              <w:r w:rsidRPr="00A25154">
                <w:rPr>
                  <w:rFonts w:hint="eastAsia"/>
                  <w:sz w:val="18"/>
                  <w:szCs w:val="18"/>
                  <w:rPrChange w:id="1680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3</w:t>
              </w:r>
            </w:ins>
          </w:p>
        </w:tc>
        <w:tc>
          <w:tcPr>
            <w:tcW w:w="1701" w:type="dxa"/>
            <w:shd w:val="clear" w:color="auto" w:fill="auto"/>
          </w:tcPr>
          <w:p w14:paraId="69C687D5" w14:textId="038F7977" w:rsidR="003618F2" w:rsidRPr="00A25154" w:rsidRDefault="003618F2" w:rsidP="003618F2">
            <w:pPr>
              <w:spacing w:line="240" w:lineRule="auto"/>
              <w:jc w:val="center"/>
              <w:rPr>
                <w:ins w:id="1681" w:author="Shi Mengtao" w:date="2019-01-15T09:00:00Z"/>
                <w:sz w:val="18"/>
                <w:szCs w:val="18"/>
                <w:rPrChange w:id="1682" w:author="Shi Mengtao" w:date="2019-01-16T09:30:00Z">
                  <w:rPr>
                    <w:ins w:id="1683" w:author="Shi Mengtao" w:date="2019-01-15T09:00:00Z"/>
                    <w:sz w:val="20"/>
                    <w:szCs w:val="20"/>
                  </w:rPr>
                </w:rPrChange>
              </w:rPr>
            </w:pPr>
            <w:ins w:id="1684" w:author="Shi Mengtao" w:date="2019-01-15T10:25:00Z">
              <w:r w:rsidRPr="00A25154">
                <w:rPr>
                  <w:rFonts w:hint="eastAsia"/>
                  <w:sz w:val="18"/>
                  <w:szCs w:val="18"/>
                  <w:rPrChange w:id="1685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是否回复</w:t>
              </w:r>
            </w:ins>
          </w:p>
        </w:tc>
        <w:tc>
          <w:tcPr>
            <w:tcW w:w="992" w:type="dxa"/>
          </w:tcPr>
          <w:p w14:paraId="0055E008" w14:textId="6127D4D5" w:rsidR="003618F2" w:rsidRPr="00A25154" w:rsidRDefault="003618F2" w:rsidP="003618F2">
            <w:pPr>
              <w:spacing w:line="240" w:lineRule="auto"/>
              <w:jc w:val="center"/>
              <w:rPr>
                <w:ins w:id="1686" w:author="Shi Mengtao" w:date="2019-01-15T09:00:00Z"/>
                <w:sz w:val="18"/>
                <w:szCs w:val="18"/>
                <w:rPrChange w:id="1687" w:author="Shi Mengtao" w:date="2019-01-16T09:30:00Z">
                  <w:rPr>
                    <w:ins w:id="1688" w:author="Shi Mengtao" w:date="2019-01-15T09:00:00Z"/>
                    <w:sz w:val="20"/>
                    <w:szCs w:val="20"/>
                  </w:rPr>
                </w:rPrChange>
              </w:rPr>
            </w:pPr>
            <w:ins w:id="1689" w:author="Shi Mengtao" w:date="2019-01-15T10:25:00Z">
              <w:r w:rsidRPr="00A25154">
                <w:rPr>
                  <w:sz w:val="18"/>
                  <w:szCs w:val="18"/>
                  <w:rPrChange w:id="1690" w:author="Shi Mengtao" w:date="2019-01-16T09:30:00Z">
                    <w:rPr>
                      <w:sz w:val="20"/>
                      <w:szCs w:val="20"/>
                    </w:rPr>
                  </w:rPrChange>
                </w:rPr>
                <w:t>Boolean</w:t>
              </w:r>
            </w:ins>
          </w:p>
        </w:tc>
        <w:tc>
          <w:tcPr>
            <w:tcW w:w="851" w:type="dxa"/>
          </w:tcPr>
          <w:p w14:paraId="79804ABA" w14:textId="501CEA1C" w:rsidR="003618F2" w:rsidRPr="00A25154" w:rsidRDefault="003618F2" w:rsidP="003618F2">
            <w:pPr>
              <w:spacing w:line="240" w:lineRule="auto"/>
              <w:jc w:val="center"/>
              <w:rPr>
                <w:ins w:id="1691" w:author="Shi Mengtao" w:date="2019-01-15T09:00:00Z"/>
                <w:sz w:val="18"/>
                <w:szCs w:val="18"/>
                <w:rPrChange w:id="1692" w:author="Shi Mengtao" w:date="2019-01-16T09:30:00Z">
                  <w:rPr>
                    <w:ins w:id="1693" w:author="Shi Mengtao" w:date="2019-01-15T09:00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559" w:type="dxa"/>
            <w:shd w:val="clear" w:color="auto" w:fill="auto"/>
          </w:tcPr>
          <w:p w14:paraId="49BFA7C6" w14:textId="04F672B7" w:rsidR="003618F2" w:rsidRPr="00A25154" w:rsidRDefault="003618F2" w:rsidP="003618F2">
            <w:pPr>
              <w:spacing w:line="240" w:lineRule="auto"/>
              <w:jc w:val="center"/>
              <w:rPr>
                <w:ins w:id="1694" w:author="Shi Mengtao" w:date="2019-01-15T09:00:00Z"/>
                <w:sz w:val="18"/>
                <w:szCs w:val="18"/>
                <w:rPrChange w:id="1695" w:author="Shi Mengtao" w:date="2019-01-16T09:30:00Z">
                  <w:rPr>
                    <w:ins w:id="1696" w:author="Shi Mengtao" w:date="2019-01-15T09:00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43" w:type="dxa"/>
            <w:shd w:val="clear" w:color="auto" w:fill="auto"/>
          </w:tcPr>
          <w:p w14:paraId="589435DD" w14:textId="69CAF2AE" w:rsidR="003618F2" w:rsidRPr="00A25154" w:rsidRDefault="003618F2" w:rsidP="003618F2">
            <w:pPr>
              <w:spacing w:line="240" w:lineRule="auto"/>
              <w:jc w:val="center"/>
              <w:rPr>
                <w:ins w:id="1697" w:author="Shi Mengtao" w:date="2019-01-15T09:00:00Z"/>
                <w:sz w:val="18"/>
                <w:szCs w:val="18"/>
                <w:rPrChange w:id="1698" w:author="Shi Mengtao" w:date="2019-01-16T09:30:00Z">
                  <w:rPr>
                    <w:ins w:id="1699" w:author="Shi Mengtao" w:date="2019-01-15T09:00:00Z"/>
                    <w:sz w:val="20"/>
                    <w:szCs w:val="20"/>
                  </w:rPr>
                </w:rPrChange>
              </w:rPr>
            </w:pPr>
            <w:ins w:id="1700" w:author="Shi Mengtao" w:date="2019-01-15T09:04:00Z">
              <w:r w:rsidRPr="00A25154">
                <w:rPr>
                  <w:rFonts w:hint="eastAsia"/>
                  <w:sz w:val="18"/>
                  <w:szCs w:val="18"/>
                  <w:rPrChange w:id="1701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管理员是否对</w:t>
              </w:r>
            </w:ins>
            <w:ins w:id="1702" w:author="Shi Mengtao" w:date="2019-01-15T09:09:00Z">
              <w:r w:rsidRPr="00A25154">
                <w:rPr>
                  <w:rFonts w:hint="eastAsia"/>
                  <w:sz w:val="18"/>
                  <w:szCs w:val="18"/>
                  <w:rPrChange w:id="1703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被举报者</w:t>
              </w:r>
            </w:ins>
            <w:ins w:id="1704" w:author="Shi Mengtao" w:date="2019-01-15T09:04:00Z">
              <w:r w:rsidRPr="00A25154">
                <w:rPr>
                  <w:rFonts w:hint="eastAsia"/>
                  <w:sz w:val="18"/>
                  <w:szCs w:val="18"/>
                  <w:rPrChange w:id="1705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进行回复</w:t>
              </w:r>
            </w:ins>
          </w:p>
        </w:tc>
      </w:tr>
      <w:tr w:rsidR="003618F2" w14:paraId="748DB291" w14:textId="77777777" w:rsidTr="009C2D73">
        <w:trPr>
          <w:trHeight w:val="150"/>
          <w:ins w:id="1706" w:author="Shi Mengtao" w:date="2019-01-15T09:00:00Z"/>
        </w:trPr>
        <w:tc>
          <w:tcPr>
            <w:tcW w:w="1271" w:type="dxa"/>
          </w:tcPr>
          <w:p w14:paraId="50DF691D" w14:textId="786A1088" w:rsidR="003618F2" w:rsidRPr="00A25154" w:rsidRDefault="003618F2" w:rsidP="003618F2">
            <w:pPr>
              <w:spacing w:line="240" w:lineRule="auto"/>
              <w:jc w:val="center"/>
              <w:rPr>
                <w:ins w:id="1707" w:author="Shi Mengtao" w:date="2019-01-15T09:00:00Z"/>
                <w:sz w:val="18"/>
                <w:szCs w:val="18"/>
                <w:rPrChange w:id="1708" w:author="Shi Mengtao" w:date="2019-01-16T09:30:00Z">
                  <w:rPr>
                    <w:ins w:id="1709" w:author="Shi Mengtao" w:date="2019-01-15T09:00:00Z"/>
                    <w:sz w:val="20"/>
                    <w:szCs w:val="20"/>
                  </w:rPr>
                </w:rPrChange>
              </w:rPr>
            </w:pPr>
            <w:ins w:id="1710" w:author="Shi Mengtao" w:date="2019-01-15T09:00:00Z">
              <w:r w:rsidRPr="00A25154">
                <w:rPr>
                  <w:sz w:val="18"/>
                  <w:szCs w:val="18"/>
                  <w:rPrChange w:id="1711" w:author="Shi Mengtao" w:date="2019-01-16T09:30:00Z">
                    <w:rPr>
                      <w:sz w:val="20"/>
                      <w:szCs w:val="20"/>
                    </w:rPr>
                  </w:rPrChange>
                </w:rPr>
                <w:t>B</w:t>
              </w:r>
            </w:ins>
            <w:ins w:id="1712" w:author="Shi Mengtao" w:date="2019-01-15T09:01:00Z">
              <w:r w:rsidRPr="00A25154">
                <w:rPr>
                  <w:sz w:val="18"/>
                  <w:szCs w:val="18"/>
                  <w:rPrChange w:id="1713" w:author="Shi Mengtao" w:date="2019-01-16T09:30:00Z">
                    <w:rPr>
                      <w:sz w:val="20"/>
                      <w:szCs w:val="20"/>
                    </w:rPr>
                  </w:rPrChange>
                </w:rPr>
                <w:t>Z</w:t>
              </w:r>
            </w:ins>
            <w:ins w:id="1714" w:author="Shi Mengtao" w:date="2019-01-15T09:00:00Z">
              <w:r w:rsidRPr="00A25154">
                <w:rPr>
                  <w:rFonts w:hint="eastAsia"/>
                  <w:sz w:val="18"/>
                  <w:szCs w:val="18"/>
                  <w:rPrChange w:id="1715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4</w:t>
              </w:r>
            </w:ins>
          </w:p>
        </w:tc>
        <w:tc>
          <w:tcPr>
            <w:tcW w:w="1701" w:type="dxa"/>
            <w:shd w:val="clear" w:color="auto" w:fill="auto"/>
          </w:tcPr>
          <w:p w14:paraId="25D0653D" w14:textId="515C00F2" w:rsidR="003618F2" w:rsidRPr="00A25154" w:rsidRDefault="003618F2" w:rsidP="003618F2">
            <w:pPr>
              <w:spacing w:line="240" w:lineRule="auto"/>
              <w:jc w:val="center"/>
              <w:rPr>
                <w:ins w:id="1716" w:author="Shi Mengtao" w:date="2019-01-15T09:00:00Z"/>
                <w:sz w:val="18"/>
                <w:szCs w:val="18"/>
                <w:rPrChange w:id="1717" w:author="Shi Mengtao" w:date="2019-01-16T09:30:00Z">
                  <w:rPr>
                    <w:ins w:id="1718" w:author="Shi Mengtao" w:date="2019-01-15T09:00:00Z"/>
                    <w:sz w:val="20"/>
                    <w:szCs w:val="20"/>
                  </w:rPr>
                </w:rPrChange>
              </w:rPr>
            </w:pPr>
            <w:ins w:id="1719" w:author="Shi Mengtao" w:date="2019-01-15T10:25:00Z">
              <w:r w:rsidRPr="00A25154">
                <w:rPr>
                  <w:rFonts w:hint="eastAsia"/>
                  <w:sz w:val="18"/>
                  <w:szCs w:val="18"/>
                  <w:rPrChange w:id="1720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回复信息</w:t>
              </w:r>
            </w:ins>
          </w:p>
        </w:tc>
        <w:tc>
          <w:tcPr>
            <w:tcW w:w="992" w:type="dxa"/>
          </w:tcPr>
          <w:p w14:paraId="46C8979F" w14:textId="38F7F7F7" w:rsidR="003618F2" w:rsidRPr="00A25154" w:rsidRDefault="003618F2" w:rsidP="003618F2">
            <w:pPr>
              <w:spacing w:line="240" w:lineRule="auto"/>
              <w:jc w:val="center"/>
              <w:rPr>
                <w:ins w:id="1721" w:author="Shi Mengtao" w:date="2019-01-15T09:00:00Z"/>
                <w:sz w:val="18"/>
                <w:szCs w:val="18"/>
                <w:rPrChange w:id="1722" w:author="Shi Mengtao" w:date="2019-01-16T09:30:00Z">
                  <w:rPr>
                    <w:ins w:id="1723" w:author="Shi Mengtao" w:date="2019-01-15T09:00:00Z"/>
                    <w:sz w:val="20"/>
                    <w:szCs w:val="20"/>
                  </w:rPr>
                </w:rPrChange>
              </w:rPr>
            </w:pPr>
            <w:ins w:id="1724" w:author="Shi Mengtao" w:date="2019-01-15T10:25:00Z">
              <w:r w:rsidRPr="00A25154">
                <w:rPr>
                  <w:rFonts w:hint="eastAsia"/>
                  <w:sz w:val="18"/>
                  <w:szCs w:val="18"/>
                  <w:rPrChange w:id="1725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1726" w:author="Shi Mengtao" w:date="2019-01-16T09:30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851" w:type="dxa"/>
          </w:tcPr>
          <w:p w14:paraId="186D8D06" w14:textId="1BF09187" w:rsidR="003618F2" w:rsidRPr="00A25154" w:rsidRDefault="003618F2" w:rsidP="003618F2">
            <w:pPr>
              <w:spacing w:line="240" w:lineRule="auto"/>
              <w:jc w:val="center"/>
              <w:rPr>
                <w:ins w:id="1727" w:author="Shi Mengtao" w:date="2019-01-15T09:00:00Z"/>
                <w:sz w:val="18"/>
                <w:szCs w:val="18"/>
                <w:rPrChange w:id="1728" w:author="Shi Mengtao" w:date="2019-01-16T09:30:00Z">
                  <w:rPr>
                    <w:ins w:id="1729" w:author="Shi Mengtao" w:date="2019-01-15T09:00:00Z"/>
                    <w:sz w:val="20"/>
                    <w:szCs w:val="20"/>
                  </w:rPr>
                </w:rPrChange>
              </w:rPr>
            </w:pPr>
            <w:ins w:id="1730" w:author="Shi Mengtao" w:date="2019-01-15T10:25:00Z">
              <w:r w:rsidRPr="00A25154">
                <w:rPr>
                  <w:sz w:val="18"/>
                  <w:szCs w:val="18"/>
                  <w:rPrChange w:id="1731" w:author="Shi Mengtao" w:date="2019-01-16T09:30:00Z">
                    <w:rPr>
                      <w:sz w:val="20"/>
                      <w:szCs w:val="20"/>
                    </w:rPr>
                  </w:rPrChange>
                </w:rPr>
                <w:t>200</w:t>
              </w:r>
            </w:ins>
          </w:p>
        </w:tc>
        <w:tc>
          <w:tcPr>
            <w:tcW w:w="1559" w:type="dxa"/>
            <w:shd w:val="clear" w:color="auto" w:fill="auto"/>
          </w:tcPr>
          <w:p w14:paraId="3DC7E5FD" w14:textId="770BB6DD" w:rsidR="003618F2" w:rsidRPr="00A25154" w:rsidRDefault="003618F2" w:rsidP="003618F2">
            <w:pPr>
              <w:spacing w:line="240" w:lineRule="auto"/>
              <w:jc w:val="center"/>
              <w:rPr>
                <w:ins w:id="1732" w:author="Shi Mengtao" w:date="2019-01-15T09:00:00Z"/>
                <w:sz w:val="18"/>
                <w:szCs w:val="18"/>
                <w:rPrChange w:id="1733" w:author="Shi Mengtao" w:date="2019-01-16T09:30:00Z">
                  <w:rPr>
                    <w:ins w:id="1734" w:author="Shi Mengtao" w:date="2019-01-15T09:00:00Z"/>
                    <w:sz w:val="20"/>
                    <w:szCs w:val="20"/>
                  </w:rPr>
                </w:rPrChange>
              </w:rPr>
            </w:pPr>
            <w:ins w:id="1735" w:author="Shi Mengtao" w:date="2019-01-15T10:25:00Z">
              <w:r w:rsidRPr="00A25154">
                <w:rPr>
                  <w:sz w:val="18"/>
                  <w:szCs w:val="18"/>
                  <w:rPrChange w:id="1736" w:author="Shi Mengtao" w:date="2019-01-16T09:30:00Z">
                    <w:rPr>
                      <w:sz w:val="20"/>
                      <w:szCs w:val="20"/>
                    </w:rPr>
                  </w:rPrChange>
                </w:rPr>
                <w:t>(</w:t>
              </w:r>
              <w:r w:rsidRPr="00A25154">
                <w:rPr>
                  <w:rFonts w:hint="eastAsia"/>
                  <w:sz w:val="18"/>
                  <w:szCs w:val="18"/>
                  <w:rPrChange w:id="1737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1738" w:author="Shi Mengtao" w:date="2019-01-16T09:30:00Z">
                    <w:rPr>
                      <w:sz w:val="20"/>
                      <w:szCs w:val="20"/>
                    </w:rPr>
                  </w:rPrChange>
                </w:rPr>
                <w:t>\u4e00-\u9fa5]|\w){200}</w:t>
              </w:r>
            </w:ins>
          </w:p>
        </w:tc>
        <w:tc>
          <w:tcPr>
            <w:tcW w:w="1843" w:type="dxa"/>
            <w:shd w:val="clear" w:color="auto" w:fill="auto"/>
          </w:tcPr>
          <w:p w14:paraId="38CEE756" w14:textId="4A4B3DBA" w:rsidR="003618F2" w:rsidRPr="00A25154" w:rsidRDefault="003618F2" w:rsidP="003618F2">
            <w:pPr>
              <w:spacing w:line="240" w:lineRule="auto"/>
              <w:jc w:val="center"/>
              <w:rPr>
                <w:ins w:id="1739" w:author="Shi Mengtao" w:date="2019-01-15T09:00:00Z"/>
                <w:sz w:val="18"/>
                <w:szCs w:val="18"/>
                <w:rPrChange w:id="1740" w:author="Shi Mengtao" w:date="2019-01-16T09:30:00Z">
                  <w:rPr>
                    <w:ins w:id="1741" w:author="Shi Mengtao" w:date="2019-01-15T09:00:00Z"/>
                    <w:sz w:val="20"/>
                    <w:szCs w:val="20"/>
                  </w:rPr>
                </w:rPrChange>
              </w:rPr>
            </w:pPr>
            <w:ins w:id="1742" w:author="Shi Mengtao" w:date="2019-01-15T09:04:00Z">
              <w:r w:rsidRPr="00A25154">
                <w:rPr>
                  <w:rFonts w:hint="eastAsia"/>
                  <w:sz w:val="18"/>
                  <w:szCs w:val="18"/>
                  <w:rPrChange w:id="1743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管理员</w:t>
              </w:r>
            </w:ins>
            <w:ins w:id="1744" w:author="Shi Mengtao" w:date="2019-01-15T09:09:00Z">
              <w:r w:rsidRPr="00A25154">
                <w:rPr>
                  <w:rFonts w:hint="eastAsia"/>
                  <w:sz w:val="18"/>
                  <w:szCs w:val="18"/>
                  <w:rPrChange w:id="1745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对被举报者</w:t>
              </w:r>
            </w:ins>
            <w:ins w:id="1746" w:author="Shi Mengtao" w:date="2019-01-15T09:04:00Z">
              <w:r w:rsidRPr="00A25154">
                <w:rPr>
                  <w:rFonts w:hint="eastAsia"/>
                  <w:sz w:val="18"/>
                  <w:szCs w:val="18"/>
                  <w:rPrChange w:id="1747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填写反馈的回复信息</w:t>
              </w:r>
            </w:ins>
          </w:p>
        </w:tc>
      </w:tr>
    </w:tbl>
    <w:p w14:paraId="3A781449" w14:textId="2BAF097E" w:rsidR="002300DB" w:rsidRPr="00015855" w:rsidRDefault="002300DB" w:rsidP="00224A40">
      <w:pPr>
        <w:rPr>
          <w:ins w:id="1748" w:author="Shi Mengtao" w:date="2019-01-15T08:37:00Z"/>
        </w:rPr>
      </w:pPr>
    </w:p>
    <w:p w14:paraId="67660404" w14:textId="2C39DF5B" w:rsidR="00015855" w:rsidRDefault="009C2D73" w:rsidP="00015855">
      <w:pPr>
        <w:pStyle w:val="2"/>
        <w:jc w:val="center"/>
        <w:rPr>
          <w:ins w:id="1749" w:author="Shi Mengtao" w:date="2019-01-15T09:07:00Z"/>
        </w:rPr>
      </w:pPr>
      <w:bookmarkStart w:id="1750" w:name="_Toc535312368"/>
      <w:ins w:id="1751" w:author="Shi Mengtao" w:date="2019-01-15T09:11:00Z">
        <w:r>
          <w:rPr>
            <w:rFonts w:hint="eastAsia"/>
          </w:rPr>
          <w:t>具体</w:t>
        </w:r>
      </w:ins>
      <w:ins w:id="1752" w:author="Shi Mengtao" w:date="2019-01-15T09:12:00Z">
        <w:r>
          <w:rPr>
            <w:rFonts w:hint="eastAsia"/>
          </w:rPr>
          <w:t>（</w:t>
        </w:r>
      </w:ins>
      <w:ins w:id="1753" w:author="Shi Mengtao" w:date="2019-01-15T09:07:00Z">
        <w:r w:rsidR="00015855">
          <w:rPr>
            <w:rFonts w:hint="eastAsia"/>
          </w:rPr>
          <w:t>举报</w:t>
        </w:r>
      </w:ins>
      <w:ins w:id="1754" w:author="Shi Mengtao" w:date="2019-01-15T09:12:00Z">
        <w:r>
          <w:rPr>
            <w:rFonts w:hint="eastAsia"/>
          </w:rPr>
          <w:t>、反馈）</w:t>
        </w:r>
      </w:ins>
      <w:ins w:id="1755" w:author="Shi Mengtao" w:date="2019-01-15T09:07:00Z">
        <w:r w:rsidR="00015855" w:rsidRPr="007A07F0">
          <w:rPr>
            <w:rFonts w:hint="eastAsia"/>
          </w:rPr>
          <w:t>信息</w:t>
        </w:r>
        <w:bookmarkEnd w:id="1750"/>
      </w:ins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015855" w:rsidRPr="00795F84" w14:paraId="66DAF38C" w14:textId="77777777" w:rsidTr="009C2D73">
        <w:trPr>
          <w:trHeight w:val="558"/>
          <w:ins w:id="1756" w:author="Shi Mengtao" w:date="2019-01-15T09:07:00Z"/>
        </w:trPr>
        <w:tc>
          <w:tcPr>
            <w:tcW w:w="1271" w:type="dxa"/>
            <w:shd w:val="clear" w:color="auto" w:fill="D9D9D9"/>
          </w:tcPr>
          <w:p w14:paraId="250AC18C" w14:textId="77777777" w:rsidR="00015855" w:rsidRPr="00795F84" w:rsidRDefault="00015855" w:rsidP="009C2D73">
            <w:pPr>
              <w:jc w:val="center"/>
              <w:rPr>
                <w:ins w:id="1757" w:author="Shi Mengtao" w:date="2019-01-15T09:07:00Z"/>
                <w:b/>
                <w:bCs/>
                <w:color w:val="000000"/>
                <w:sz w:val="18"/>
              </w:rPr>
            </w:pPr>
            <w:ins w:id="1758" w:author="Shi Mengtao" w:date="2019-01-15T09:07:00Z">
              <w:r>
                <w:rPr>
                  <w:rFonts w:hint="eastAsia"/>
                  <w:b/>
                  <w:bCs/>
                  <w:color w:val="000000"/>
                  <w:sz w:val="18"/>
                </w:rPr>
                <w:t>编号</w:t>
              </w:r>
            </w:ins>
          </w:p>
        </w:tc>
        <w:tc>
          <w:tcPr>
            <w:tcW w:w="1701" w:type="dxa"/>
            <w:shd w:val="clear" w:color="auto" w:fill="D9D9D9"/>
          </w:tcPr>
          <w:p w14:paraId="28AFD9B9" w14:textId="77777777" w:rsidR="00015855" w:rsidRPr="00795F84" w:rsidRDefault="00015855" w:rsidP="009C2D73">
            <w:pPr>
              <w:jc w:val="center"/>
              <w:rPr>
                <w:ins w:id="1759" w:author="Shi Mengtao" w:date="2019-01-15T09:07:00Z"/>
                <w:b/>
                <w:bCs/>
                <w:color w:val="000000"/>
                <w:sz w:val="18"/>
              </w:rPr>
            </w:pPr>
            <w:ins w:id="1760" w:author="Shi Mengtao" w:date="2019-01-15T09:07:00Z">
              <w:r w:rsidRPr="00795F84">
                <w:rPr>
                  <w:rFonts w:hint="eastAsia"/>
                  <w:b/>
                  <w:bCs/>
                  <w:color w:val="000000"/>
                  <w:sz w:val="18"/>
                </w:rPr>
                <w:t>数据元素</w:t>
              </w:r>
              <w:r>
                <w:rPr>
                  <w:rFonts w:hint="eastAsia"/>
                  <w:b/>
                  <w:bCs/>
                  <w:color w:val="000000"/>
                  <w:sz w:val="18"/>
                </w:rPr>
                <w:t>名称</w:t>
              </w:r>
            </w:ins>
          </w:p>
        </w:tc>
        <w:tc>
          <w:tcPr>
            <w:tcW w:w="992" w:type="dxa"/>
            <w:shd w:val="clear" w:color="auto" w:fill="D9D9D9"/>
          </w:tcPr>
          <w:p w14:paraId="7D405B14" w14:textId="77777777" w:rsidR="00015855" w:rsidRPr="00795F84" w:rsidRDefault="00015855" w:rsidP="009C2D73">
            <w:pPr>
              <w:jc w:val="center"/>
              <w:rPr>
                <w:ins w:id="1761" w:author="Shi Mengtao" w:date="2019-01-15T09:07:00Z"/>
                <w:b/>
                <w:bCs/>
                <w:color w:val="000000"/>
                <w:sz w:val="18"/>
              </w:rPr>
            </w:pPr>
            <w:ins w:id="1762" w:author="Shi Mengtao" w:date="2019-01-15T09:07:00Z">
              <w:r>
                <w:rPr>
                  <w:rFonts w:hint="eastAsia"/>
                  <w:b/>
                  <w:bCs/>
                  <w:color w:val="000000"/>
                  <w:sz w:val="18"/>
                </w:rPr>
                <w:t>类型</w:t>
              </w:r>
            </w:ins>
          </w:p>
        </w:tc>
        <w:tc>
          <w:tcPr>
            <w:tcW w:w="851" w:type="dxa"/>
            <w:shd w:val="clear" w:color="auto" w:fill="D9D9D9"/>
          </w:tcPr>
          <w:p w14:paraId="28F31C68" w14:textId="77777777" w:rsidR="00015855" w:rsidRPr="00795F84" w:rsidRDefault="00015855" w:rsidP="009C2D73">
            <w:pPr>
              <w:jc w:val="center"/>
              <w:rPr>
                <w:ins w:id="1763" w:author="Shi Mengtao" w:date="2019-01-15T09:07:00Z"/>
                <w:b/>
                <w:bCs/>
                <w:color w:val="000000"/>
                <w:sz w:val="18"/>
              </w:rPr>
            </w:pPr>
            <w:ins w:id="1764" w:author="Shi Mengtao" w:date="2019-01-15T09:07:00Z">
              <w:r>
                <w:rPr>
                  <w:rFonts w:hint="eastAsia"/>
                  <w:b/>
                  <w:bCs/>
                  <w:color w:val="000000"/>
                  <w:sz w:val="18"/>
                </w:rPr>
                <w:t>长度</w:t>
              </w:r>
            </w:ins>
          </w:p>
        </w:tc>
        <w:tc>
          <w:tcPr>
            <w:tcW w:w="1559" w:type="dxa"/>
            <w:shd w:val="clear" w:color="auto" w:fill="D9D9D9"/>
          </w:tcPr>
          <w:p w14:paraId="11958B4A" w14:textId="77777777" w:rsidR="00015855" w:rsidRPr="00795F84" w:rsidRDefault="00015855" w:rsidP="009C2D73">
            <w:pPr>
              <w:jc w:val="center"/>
              <w:rPr>
                <w:ins w:id="1765" w:author="Shi Mengtao" w:date="2019-01-15T09:07:00Z"/>
                <w:b/>
                <w:bCs/>
                <w:color w:val="000000"/>
                <w:sz w:val="18"/>
              </w:rPr>
            </w:pPr>
            <w:ins w:id="1766" w:author="Shi Mengtao" w:date="2019-01-15T09:07:00Z">
              <w:r>
                <w:rPr>
                  <w:rFonts w:hint="eastAsia"/>
                  <w:b/>
                  <w:bCs/>
                  <w:color w:val="000000"/>
                  <w:sz w:val="18"/>
                </w:rPr>
                <w:t>正则表达式定义</w:t>
              </w:r>
            </w:ins>
          </w:p>
        </w:tc>
        <w:tc>
          <w:tcPr>
            <w:tcW w:w="1843" w:type="dxa"/>
            <w:shd w:val="clear" w:color="auto" w:fill="D9D9D9"/>
          </w:tcPr>
          <w:p w14:paraId="310D50A1" w14:textId="77777777" w:rsidR="00015855" w:rsidRPr="00795F84" w:rsidRDefault="00015855" w:rsidP="009C2D73">
            <w:pPr>
              <w:jc w:val="center"/>
              <w:rPr>
                <w:ins w:id="1767" w:author="Shi Mengtao" w:date="2019-01-15T09:07:00Z"/>
                <w:b/>
                <w:bCs/>
                <w:color w:val="000000"/>
                <w:sz w:val="18"/>
              </w:rPr>
            </w:pPr>
            <w:ins w:id="1768" w:author="Shi Mengtao" w:date="2019-01-15T09:07:00Z">
              <w:r>
                <w:rPr>
                  <w:rFonts w:hint="eastAsia"/>
                  <w:b/>
                  <w:bCs/>
                  <w:color w:val="000000"/>
                  <w:sz w:val="18"/>
                </w:rPr>
                <w:t>简述</w:t>
              </w:r>
            </w:ins>
          </w:p>
        </w:tc>
      </w:tr>
      <w:tr w:rsidR="00015855" w14:paraId="65D4AD27" w14:textId="77777777" w:rsidTr="009C2D73">
        <w:trPr>
          <w:trHeight w:val="150"/>
          <w:ins w:id="1769" w:author="Shi Mengtao" w:date="2019-01-15T09:07:00Z"/>
        </w:trPr>
        <w:tc>
          <w:tcPr>
            <w:tcW w:w="1271" w:type="dxa"/>
          </w:tcPr>
          <w:p w14:paraId="78BE3180" w14:textId="4B5965C2" w:rsidR="00015855" w:rsidRPr="00A25154" w:rsidRDefault="00015855" w:rsidP="009C2D73">
            <w:pPr>
              <w:spacing w:line="240" w:lineRule="auto"/>
              <w:jc w:val="center"/>
              <w:rPr>
                <w:ins w:id="1770" w:author="Shi Mengtao" w:date="2019-01-15T09:07:00Z"/>
                <w:sz w:val="18"/>
                <w:szCs w:val="18"/>
                <w:rPrChange w:id="1771" w:author="Shi Mengtao" w:date="2019-01-16T09:30:00Z">
                  <w:rPr>
                    <w:ins w:id="1772" w:author="Shi Mengtao" w:date="2019-01-15T09:07:00Z"/>
                    <w:sz w:val="20"/>
                    <w:szCs w:val="20"/>
                  </w:rPr>
                </w:rPrChange>
              </w:rPr>
            </w:pPr>
            <w:ins w:id="1773" w:author="Shi Mengtao" w:date="2019-01-15T09:07:00Z">
              <w:r w:rsidRPr="00A25154">
                <w:rPr>
                  <w:sz w:val="18"/>
                  <w:szCs w:val="18"/>
                  <w:rPrChange w:id="1774" w:author="Shi Mengtao" w:date="2019-01-16T09:30:00Z">
                    <w:rPr>
                      <w:sz w:val="20"/>
                      <w:szCs w:val="20"/>
                    </w:rPr>
                  </w:rPrChange>
                </w:rPr>
                <w:t>CA</w:t>
              </w:r>
              <w:r w:rsidRPr="00A25154">
                <w:rPr>
                  <w:rFonts w:hint="eastAsia"/>
                  <w:sz w:val="18"/>
                  <w:szCs w:val="18"/>
                  <w:rPrChange w:id="1775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1</w:t>
              </w:r>
            </w:ins>
          </w:p>
        </w:tc>
        <w:tc>
          <w:tcPr>
            <w:tcW w:w="1701" w:type="dxa"/>
            <w:shd w:val="clear" w:color="auto" w:fill="auto"/>
          </w:tcPr>
          <w:p w14:paraId="337DEE11" w14:textId="77777777" w:rsidR="00015855" w:rsidRPr="00A25154" w:rsidRDefault="00015855" w:rsidP="009C2D73">
            <w:pPr>
              <w:spacing w:line="240" w:lineRule="auto"/>
              <w:jc w:val="center"/>
              <w:rPr>
                <w:ins w:id="1776" w:author="Shi Mengtao" w:date="2019-01-15T09:07:00Z"/>
                <w:sz w:val="18"/>
                <w:szCs w:val="18"/>
                <w:rPrChange w:id="1777" w:author="Shi Mengtao" w:date="2019-01-16T09:30:00Z">
                  <w:rPr>
                    <w:ins w:id="1778" w:author="Shi Mengtao" w:date="2019-01-15T09:07:00Z"/>
                    <w:sz w:val="20"/>
                    <w:szCs w:val="20"/>
                  </w:rPr>
                </w:rPrChange>
              </w:rPr>
            </w:pPr>
            <w:ins w:id="1779" w:author="Shi Mengtao" w:date="2019-01-15T09:07:00Z">
              <w:r w:rsidRPr="00A25154">
                <w:rPr>
                  <w:rFonts w:hint="eastAsia"/>
                  <w:sz w:val="18"/>
                  <w:szCs w:val="18"/>
                  <w:rPrChange w:id="1780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用户昵称</w:t>
              </w:r>
            </w:ins>
          </w:p>
        </w:tc>
        <w:tc>
          <w:tcPr>
            <w:tcW w:w="992" w:type="dxa"/>
          </w:tcPr>
          <w:p w14:paraId="0122D1AE" w14:textId="77777777" w:rsidR="00015855" w:rsidRPr="00A25154" w:rsidRDefault="00015855" w:rsidP="009C2D73">
            <w:pPr>
              <w:spacing w:line="240" w:lineRule="auto"/>
              <w:jc w:val="center"/>
              <w:rPr>
                <w:ins w:id="1781" w:author="Shi Mengtao" w:date="2019-01-15T09:07:00Z"/>
                <w:sz w:val="18"/>
                <w:szCs w:val="18"/>
                <w:rPrChange w:id="1782" w:author="Shi Mengtao" w:date="2019-01-16T09:30:00Z">
                  <w:rPr>
                    <w:ins w:id="1783" w:author="Shi Mengtao" w:date="2019-01-15T09:07:00Z"/>
                    <w:sz w:val="20"/>
                    <w:szCs w:val="20"/>
                  </w:rPr>
                </w:rPrChange>
              </w:rPr>
            </w:pPr>
            <w:ins w:id="1784" w:author="Shi Mengtao" w:date="2019-01-15T09:07:00Z">
              <w:r w:rsidRPr="00A25154">
                <w:rPr>
                  <w:rFonts w:hint="eastAsia"/>
                  <w:sz w:val="18"/>
                  <w:szCs w:val="18"/>
                  <w:rPrChange w:id="1785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1786" w:author="Shi Mengtao" w:date="2019-01-16T09:30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851" w:type="dxa"/>
          </w:tcPr>
          <w:p w14:paraId="2FD2A8F9" w14:textId="77777777" w:rsidR="00015855" w:rsidRPr="00A25154" w:rsidRDefault="00015855" w:rsidP="009C2D73">
            <w:pPr>
              <w:spacing w:line="240" w:lineRule="auto"/>
              <w:jc w:val="center"/>
              <w:rPr>
                <w:ins w:id="1787" w:author="Shi Mengtao" w:date="2019-01-15T09:07:00Z"/>
                <w:sz w:val="18"/>
                <w:szCs w:val="18"/>
                <w:rPrChange w:id="1788" w:author="Shi Mengtao" w:date="2019-01-16T09:30:00Z">
                  <w:rPr>
                    <w:ins w:id="1789" w:author="Shi Mengtao" w:date="2019-01-15T09:07:00Z"/>
                    <w:sz w:val="20"/>
                    <w:szCs w:val="20"/>
                  </w:rPr>
                </w:rPrChange>
              </w:rPr>
            </w:pPr>
            <w:ins w:id="1790" w:author="Shi Mengtao" w:date="2019-01-15T09:07:00Z">
              <w:r w:rsidRPr="00A25154">
                <w:rPr>
                  <w:rFonts w:hint="eastAsia"/>
                  <w:sz w:val="18"/>
                  <w:szCs w:val="18"/>
                  <w:rPrChange w:id="1791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1</w:t>
              </w:r>
              <w:r w:rsidRPr="00A25154">
                <w:rPr>
                  <w:sz w:val="18"/>
                  <w:szCs w:val="18"/>
                  <w:rPrChange w:id="1792" w:author="Shi Mengtao" w:date="2019-01-16T09:30:00Z">
                    <w:rPr>
                      <w:sz w:val="20"/>
                      <w:szCs w:val="20"/>
                    </w:rPr>
                  </w:rPrChange>
                </w:rPr>
                <w:t>5</w:t>
              </w:r>
            </w:ins>
          </w:p>
        </w:tc>
        <w:tc>
          <w:tcPr>
            <w:tcW w:w="1559" w:type="dxa"/>
            <w:shd w:val="clear" w:color="auto" w:fill="auto"/>
          </w:tcPr>
          <w:p w14:paraId="3FA92B1B" w14:textId="77777777" w:rsidR="00015855" w:rsidRPr="00A25154" w:rsidRDefault="00015855" w:rsidP="009C2D73">
            <w:pPr>
              <w:spacing w:line="240" w:lineRule="auto"/>
              <w:jc w:val="center"/>
              <w:rPr>
                <w:ins w:id="1793" w:author="Shi Mengtao" w:date="2019-01-15T09:07:00Z"/>
                <w:sz w:val="18"/>
                <w:szCs w:val="18"/>
                <w:rPrChange w:id="1794" w:author="Shi Mengtao" w:date="2019-01-16T09:30:00Z">
                  <w:rPr>
                    <w:ins w:id="1795" w:author="Shi Mengtao" w:date="2019-01-15T09:07:00Z"/>
                    <w:sz w:val="20"/>
                    <w:szCs w:val="20"/>
                  </w:rPr>
                </w:rPrChange>
              </w:rPr>
            </w:pPr>
            <w:ins w:id="1796" w:author="Shi Mengtao" w:date="2019-01-15T09:07:00Z">
              <w:r w:rsidRPr="00A25154">
                <w:rPr>
                  <w:sz w:val="18"/>
                  <w:szCs w:val="18"/>
                  <w:rPrChange w:id="1797" w:author="Shi Mengtao" w:date="2019-01-16T09:30:00Z">
                    <w:rPr>
                      <w:sz w:val="20"/>
                      <w:szCs w:val="20"/>
                    </w:rPr>
                  </w:rPrChange>
                </w:rPr>
                <w:t>(</w:t>
              </w:r>
              <w:r w:rsidRPr="00A25154">
                <w:rPr>
                  <w:rFonts w:hint="eastAsia"/>
                  <w:sz w:val="18"/>
                  <w:szCs w:val="18"/>
                  <w:rPrChange w:id="1798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1799" w:author="Shi Mengtao" w:date="2019-01-16T09:30:00Z">
                    <w:rPr>
                      <w:sz w:val="20"/>
                      <w:szCs w:val="20"/>
                    </w:rPr>
                  </w:rPrChange>
                </w:rPr>
                <w:t>\u4e00-\u9fa5]|\w){15}</w:t>
              </w:r>
            </w:ins>
          </w:p>
        </w:tc>
        <w:tc>
          <w:tcPr>
            <w:tcW w:w="1843" w:type="dxa"/>
            <w:shd w:val="clear" w:color="auto" w:fill="auto"/>
          </w:tcPr>
          <w:p w14:paraId="57E77732" w14:textId="2C8E2787" w:rsidR="00015855" w:rsidRPr="00A25154" w:rsidRDefault="009C2D73">
            <w:pPr>
              <w:tabs>
                <w:tab w:val="center" w:pos="813"/>
              </w:tabs>
              <w:spacing w:line="240" w:lineRule="auto"/>
              <w:jc w:val="center"/>
              <w:rPr>
                <w:ins w:id="1800" w:author="Shi Mengtao" w:date="2019-01-15T09:07:00Z"/>
                <w:sz w:val="18"/>
                <w:szCs w:val="18"/>
                <w:rPrChange w:id="1801" w:author="Shi Mengtao" w:date="2019-01-16T09:30:00Z">
                  <w:rPr>
                    <w:ins w:id="1802" w:author="Shi Mengtao" w:date="2019-01-15T09:07:00Z"/>
                    <w:sz w:val="20"/>
                    <w:szCs w:val="20"/>
                  </w:rPr>
                </w:rPrChange>
              </w:rPr>
              <w:pPrChange w:id="1803" w:author="Shi Mengtao" w:date="2019-01-15T09:12:00Z">
                <w:pPr>
                  <w:framePr w:hSpace="180" w:wrap="around" w:vAnchor="text" w:hAnchor="margin" w:y="248"/>
                  <w:spacing w:line="240" w:lineRule="auto"/>
                  <w:jc w:val="center"/>
                </w:pPr>
              </w:pPrChange>
            </w:pPr>
            <w:ins w:id="1804" w:author="Shi Mengtao" w:date="2019-01-15T09:12:00Z">
              <w:r w:rsidRPr="00A25154">
                <w:rPr>
                  <w:rFonts w:hint="eastAsia"/>
                  <w:sz w:val="18"/>
                  <w:szCs w:val="18"/>
                  <w:rPrChange w:id="1805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（</w:t>
              </w:r>
              <w:r w:rsidRPr="00A25154">
                <w:rPr>
                  <w:sz w:val="18"/>
                  <w:szCs w:val="18"/>
                  <w:rPrChange w:id="1806" w:author="Shi Mengtao" w:date="2019-01-16T09:30:00Z">
                    <w:rPr>
                      <w:sz w:val="20"/>
                      <w:szCs w:val="20"/>
                    </w:rPr>
                  </w:rPrChange>
                </w:rPr>
                <w:tab/>
              </w:r>
            </w:ins>
            <w:ins w:id="1807" w:author="Shi Mengtao" w:date="2019-01-15T09:08:00Z">
              <w:r w:rsidR="00015855" w:rsidRPr="00A25154">
                <w:rPr>
                  <w:rFonts w:hint="eastAsia"/>
                  <w:sz w:val="18"/>
                  <w:szCs w:val="18"/>
                  <w:rPrChange w:id="1808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举报</w:t>
              </w:r>
            </w:ins>
            <w:ins w:id="1809" w:author="Shi Mengtao" w:date="2019-01-15T09:12:00Z">
              <w:r w:rsidRPr="00A25154">
                <w:rPr>
                  <w:rFonts w:hint="eastAsia"/>
                  <w:sz w:val="18"/>
                  <w:szCs w:val="18"/>
                  <w:rPrChange w:id="1810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、反馈）</w:t>
              </w:r>
            </w:ins>
            <w:ins w:id="1811" w:author="Shi Mengtao" w:date="2019-01-15T09:08:00Z">
              <w:r w:rsidR="00015855" w:rsidRPr="00A25154">
                <w:rPr>
                  <w:rFonts w:hint="eastAsia"/>
                  <w:sz w:val="18"/>
                  <w:szCs w:val="18"/>
                  <w:rPrChange w:id="1812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者的用户昵称</w:t>
              </w:r>
            </w:ins>
          </w:p>
        </w:tc>
      </w:tr>
      <w:tr w:rsidR="009C2D73" w14:paraId="5AAA350E" w14:textId="77777777" w:rsidTr="009C2D73">
        <w:trPr>
          <w:trHeight w:val="150"/>
          <w:ins w:id="1813" w:author="Shi Mengtao" w:date="2019-01-15T09:07:00Z"/>
        </w:trPr>
        <w:tc>
          <w:tcPr>
            <w:tcW w:w="1271" w:type="dxa"/>
          </w:tcPr>
          <w:p w14:paraId="45C2577F" w14:textId="43787E60" w:rsidR="009C2D73" w:rsidRPr="00A25154" w:rsidRDefault="009C2D73" w:rsidP="009C2D73">
            <w:pPr>
              <w:spacing w:line="240" w:lineRule="auto"/>
              <w:jc w:val="center"/>
              <w:rPr>
                <w:ins w:id="1814" w:author="Shi Mengtao" w:date="2019-01-15T09:07:00Z"/>
                <w:sz w:val="18"/>
                <w:szCs w:val="18"/>
                <w:rPrChange w:id="1815" w:author="Shi Mengtao" w:date="2019-01-16T09:30:00Z">
                  <w:rPr>
                    <w:ins w:id="1816" w:author="Shi Mengtao" w:date="2019-01-15T09:07:00Z"/>
                    <w:sz w:val="20"/>
                    <w:szCs w:val="20"/>
                  </w:rPr>
                </w:rPrChange>
              </w:rPr>
            </w:pPr>
            <w:ins w:id="1817" w:author="Shi Mengtao" w:date="2019-01-15T09:13:00Z">
              <w:r w:rsidRPr="00A25154">
                <w:rPr>
                  <w:rFonts w:hint="eastAsia"/>
                  <w:sz w:val="18"/>
                  <w:szCs w:val="18"/>
                  <w:rPrChange w:id="1818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C</w:t>
              </w:r>
              <w:r w:rsidRPr="00A25154">
                <w:rPr>
                  <w:sz w:val="18"/>
                  <w:szCs w:val="18"/>
                  <w:rPrChange w:id="1819" w:author="Shi Mengtao" w:date="2019-01-16T09:30:00Z">
                    <w:rPr>
                      <w:sz w:val="20"/>
                      <w:szCs w:val="20"/>
                    </w:rPr>
                  </w:rPrChange>
                </w:rPr>
                <w:t>A2</w:t>
              </w:r>
            </w:ins>
          </w:p>
        </w:tc>
        <w:tc>
          <w:tcPr>
            <w:tcW w:w="1701" w:type="dxa"/>
            <w:shd w:val="clear" w:color="auto" w:fill="auto"/>
          </w:tcPr>
          <w:p w14:paraId="4BA37615" w14:textId="085537C7" w:rsidR="009C2D73" w:rsidRPr="00A25154" w:rsidRDefault="009C2D73" w:rsidP="009C2D73">
            <w:pPr>
              <w:spacing w:line="240" w:lineRule="auto"/>
              <w:jc w:val="center"/>
              <w:rPr>
                <w:ins w:id="1820" w:author="Shi Mengtao" w:date="2019-01-15T09:07:00Z"/>
                <w:sz w:val="18"/>
                <w:szCs w:val="18"/>
                <w:rPrChange w:id="1821" w:author="Shi Mengtao" w:date="2019-01-16T09:30:00Z">
                  <w:rPr>
                    <w:ins w:id="1822" w:author="Shi Mengtao" w:date="2019-01-15T09:07:00Z"/>
                    <w:sz w:val="20"/>
                    <w:szCs w:val="20"/>
                  </w:rPr>
                </w:rPrChange>
              </w:rPr>
            </w:pPr>
            <w:ins w:id="1823" w:author="Shi Mengtao" w:date="2019-01-15T09:14:00Z">
              <w:r w:rsidRPr="00A25154">
                <w:rPr>
                  <w:rFonts w:hint="eastAsia"/>
                  <w:sz w:val="18"/>
                  <w:szCs w:val="18"/>
                  <w:rPrChange w:id="1824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举报文字</w:t>
              </w:r>
            </w:ins>
          </w:p>
        </w:tc>
        <w:tc>
          <w:tcPr>
            <w:tcW w:w="992" w:type="dxa"/>
          </w:tcPr>
          <w:p w14:paraId="58F5E064" w14:textId="6500D274" w:rsidR="009C2D73" w:rsidRPr="00A25154" w:rsidRDefault="009C2D73" w:rsidP="009C2D73">
            <w:pPr>
              <w:spacing w:line="240" w:lineRule="auto"/>
              <w:jc w:val="center"/>
              <w:rPr>
                <w:ins w:id="1825" w:author="Shi Mengtao" w:date="2019-01-15T09:07:00Z"/>
                <w:sz w:val="18"/>
                <w:szCs w:val="18"/>
                <w:rPrChange w:id="1826" w:author="Shi Mengtao" w:date="2019-01-16T09:30:00Z">
                  <w:rPr>
                    <w:ins w:id="1827" w:author="Shi Mengtao" w:date="2019-01-15T09:07:00Z"/>
                    <w:sz w:val="20"/>
                    <w:szCs w:val="20"/>
                  </w:rPr>
                </w:rPrChange>
              </w:rPr>
            </w:pPr>
            <w:ins w:id="1828" w:author="Shi Mengtao" w:date="2019-01-15T09:14:00Z">
              <w:r w:rsidRPr="00A25154">
                <w:rPr>
                  <w:rFonts w:hint="eastAsia"/>
                  <w:sz w:val="18"/>
                  <w:szCs w:val="18"/>
                  <w:rPrChange w:id="1829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1830" w:author="Shi Mengtao" w:date="2019-01-16T09:30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851" w:type="dxa"/>
          </w:tcPr>
          <w:p w14:paraId="6BAE3138" w14:textId="6B96A094" w:rsidR="009C2D73" w:rsidRPr="00A25154" w:rsidRDefault="009C2D73" w:rsidP="009C2D73">
            <w:pPr>
              <w:spacing w:line="240" w:lineRule="auto"/>
              <w:jc w:val="center"/>
              <w:rPr>
                <w:ins w:id="1831" w:author="Shi Mengtao" w:date="2019-01-15T09:07:00Z"/>
                <w:sz w:val="18"/>
                <w:szCs w:val="18"/>
                <w:rPrChange w:id="1832" w:author="Shi Mengtao" w:date="2019-01-16T09:30:00Z">
                  <w:rPr>
                    <w:ins w:id="1833" w:author="Shi Mengtao" w:date="2019-01-15T09:07:00Z"/>
                    <w:sz w:val="20"/>
                    <w:szCs w:val="20"/>
                  </w:rPr>
                </w:rPrChange>
              </w:rPr>
            </w:pPr>
            <w:ins w:id="1834" w:author="Shi Mengtao" w:date="2019-01-15T09:14:00Z">
              <w:r w:rsidRPr="00A25154">
                <w:rPr>
                  <w:rFonts w:hint="eastAsia"/>
                  <w:sz w:val="18"/>
                  <w:szCs w:val="18"/>
                  <w:rPrChange w:id="1835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</w:t>
              </w:r>
              <w:r w:rsidRPr="00A25154">
                <w:rPr>
                  <w:sz w:val="18"/>
                  <w:szCs w:val="18"/>
                  <w:rPrChange w:id="1836" w:author="Shi Mengtao" w:date="2019-01-16T09:30:00Z">
                    <w:rPr>
                      <w:sz w:val="20"/>
                      <w:szCs w:val="20"/>
                    </w:rPr>
                  </w:rPrChange>
                </w:rPr>
                <w:t>00</w:t>
              </w:r>
            </w:ins>
          </w:p>
        </w:tc>
        <w:tc>
          <w:tcPr>
            <w:tcW w:w="1559" w:type="dxa"/>
            <w:shd w:val="clear" w:color="auto" w:fill="auto"/>
          </w:tcPr>
          <w:p w14:paraId="14A329D5" w14:textId="6A50BF7F" w:rsidR="009C2D73" w:rsidRPr="00A25154" w:rsidRDefault="009C2D73" w:rsidP="009C2D73">
            <w:pPr>
              <w:spacing w:line="240" w:lineRule="auto"/>
              <w:jc w:val="center"/>
              <w:rPr>
                <w:ins w:id="1837" w:author="Shi Mengtao" w:date="2019-01-15T09:07:00Z"/>
                <w:sz w:val="18"/>
                <w:szCs w:val="18"/>
                <w:rPrChange w:id="1838" w:author="Shi Mengtao" w:date="2019-01-16T09:30:00Z">
                  <w:rPr>
                    <w:ins w:id="1839" w:author="Shi Mengtao" w:date="2019-01-15T09:07:00Z"/>
                    <w:sz w:val="20"/>
                    <w:szCs w:val="20"/>
                  </w:rPr>
                </w:rPrChange>
              </w:rPr>
            </w:pPr>
            <w:ins w:id="1840" w:author="Shi Mengtao" w:date="2019-01-15T09:14:00Z">
              <w:r w:rsidRPr="00A25154">
                <w:rPr>
                  <w:sz w:val="18"/>
                  <w:szCs w:val="18"/>
                  <w:rPrChange w:id="1841" w:author="Shi Mengtao" w:date="2019-01-16T09:30:00Z">
                    <w:rPr>
                      <w:sz w:val="20"/>
                      <w:szCs w:val="20"/>
                    </w:rPr>
                  </w:rPrChange>
                </w:rPr>
                <w:t>(</w:t>
              </w:r>
              <w:r w:rsidRPr="00A25154">
                <w:rPr>
                  <w:rFonts w:hint="eastAsia"/>
                  <w:sz w:val="18"/>
                  <w:szCs w:val="18"/>
                  <w:rPrChange w:id="1842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1843" w:author="Shi Mengtao" w:date="2019-01-16T09:30:00Z">
                    <w:rPr>
                      <w:sz w:val="20"/>
                      <w:szCs w:val="20"/>
                    </w:rPr>
                  </w:rPrChange>
                </w:rPr>
                <w:t>\u4e00-\u9fa5]|\w){</w:t>
              </w:r>
              <w:r w:rsidRPr="00A25154">
                <w:rPr>
                  <w:rFonts w:hint="eastAsia"/>
                  <w:sz w:val="18"/>
                  <w:szCs w:val="18"/>
                  <w:rPrChange w:id="1844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200</w:t>
              </w:r>
              <w:r w:rsidRPr="00A25154">
                <w:rPr>
                  <w:sz w:val="18"/>
                  <w:szCs w:val="18"/>
                  <w:rPrChange w:id="1845" w:author="Shi Mengtao" w:date="2019-01-16T09:30:00Z">
                    <w:rPr>
                      <w:sz w:val="20"/>
                      <w:szCs w:val="20"/>
                    </w:rPr>
                  </w:rPrChange>
                </w:rPr>
                <w:t>}</w:t>
              </w:r>
            </w:ins>
          </w:p>
        </w:tc>
        <w:tc>
          <w:tcPr>
            <w:tcW w:w="1843" w:type="dxa"/>
            <w:shd w:val="clear" w:color="auto" w:fill="auto"/>
          </w:tcPr>
          <w:p w14:paraId="528886DA" w14:textId="48A21400" w:rsidR="009C2D73" w:rsidRPr="00A25154" w:rsidRDefault="009C2D73" w:rsidP="009C2D73">
            <w:pPr>
              <w:spacing w:line="240" w:lineRule="auto"/>
              <w:jc w:val="center"/>
              <w:rPr>
                <w:ins w:id="1846" w:author="Shi Mengtao" w:date="2019-01-15T09:07:00Z"/>
                <w:sz w:val="18"/>
                <w:szCs w:val="18"/>
                <w:rPrChange w:id="1847" w:author="Shi Mengtao" w:date="2019-01-16T09:30:00Z">
                  <w:rPr>
                    <w:ins w:id="1848" w:author="Shi Mengtao" w:date="2019-01-15T09:07:00Z"/>
                    <w:sz w:val="20"/>
                    <w:szCs w:val="20"/>
                  </w:rPr>
                </w:rPrChange>
              </w:rPr>
            </w:pPr>
            <w:ins w:id="1849" w:author="Shi Mengtao" w:date="2019-01-15T09:14:00Z">
              <w:r w:rsidRPr="00A25154">
                <w:rPr>
                  <w:rFonts w:hint="eastAsia"/>
                  <w:sz w:val="18"/>
                  <w:szCs w:val="18"/>
                  <w:rPrChange w:id="1850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（举报、反馈）者的具体文字内容</w:t>
              </w:r>
            </w:ins>
          </w:p>
        </w:tc>
      </w:tr>
      <w:tr w:rsidR="009C2D73" w14:paraId="2FCD6112" w14:textId="77777777" w:rsidTr="009C2D73">
        <w:trPr>
          <w:trHeight w:val="150"/>
          <w:ins w:id="1851" w:author="Shi Mengtao" w:date="2019-01-15T09:07:00Z"/>
        </w:trPr>
        <w:tc>
          <w:tcPr>
            <w:tcW w:w="1271" w:type="dxa"/>
          </w:tcPr>
          <w:p w14:paraId="4EC24E73" w14:textId="701D1212" w:rsidR="009C2D73" w:rsidRPr="00A25154" w:rsidRDefault="009C2D73" w:rsidP="009C2D73">
            <w:pPr>
              <w:spacing w:line="240" w:lineRule="auto"/>
              <w:jc w:val="center"/>
              <w:rPr>
                <w:ins w:id="1852" w:author="Shi Mengtao" w:date="2019-01-15T09:07:00Z"/>
                <w:sz w:val="18"/>
                <w:szCs w:val="18"/>
                <w:rPrChange w:id="1853" w:author="Shi Mengtao" w:date="2019-01-16T09:30:00Z">
                  <w:rPr>
                    <w:ins w:id="1854" w:author="Shi Mengtao" w:date="2019-01-15T09:07:00Z"/>
                    <w:sz w:val="20"/>
                    <w:szCs w:val="20"/>
                  </w:rPr>
                </w:rPrChange>
              </w:rPr>
            </w:pPr>
            <w:ins w:id="1855" w:author="Shi Mengtao" w:date="2019-01-15T09:13:00Z">
              <w:r w:rsidRPr="00A25154">
                <w:rPr>
                  <w:rFonts w:hint="eastAsia"/>
                  <w:sz w:val="18"/>
                  <w:szCs w:val="18"/>
                  <w:rPrChange w:id="1856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C</w:t>
              </w:r>
              <w:r w:rsidRPr="00A25154">
                <w:rPr>
                  <w:sz w:val="18"/>
                  <w:szCs w:val="18"/>
                  <w:rPrChange w:id="1857" w:author="Shi Mengtao" w:date="2019-01-16T09:30:00Z">
                    <w:rPr>
                      <w:sz w:val="20"/>
                      <w:szCs w:val="20"/>
                    </w:rPr>
                  </w:rPrChange>
                </w:rPr>
                <w:t>A</w:t>
              </w:r>
              <w:r w:rsidRPr="00A25154">
                <w:rPr>
                  <w:rFonts w:hint="eastAsia"/>
                  <w:sz w:val="18"/>
                  <w:szCs w:val="18"/>
                  <w:rPrChange w:id="1858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3</w:t>
              </w:r>
            </w:ins>
          </w:p>
        </w:tc>
        <w:tc>
          <w:tcPr>
            <w:tcW w:w="1701" w:type="dxa"/>
            <w:shd w:val="clear" w:color="auto" w:fill="auto"/>
          </w:tcPr>
          <w:p w14:paraId="0F486EFE" w14:textId="1EFCB81A" w:rsidR="009C2D73" w:rsidRPr="00A25154" w:rsidRDefault="009C2D73" w:rsidP="009C2D73">
            <w:pPr>
              <w:spacing w:line="240" w:lineRule="auto"/>
              <w:jc w:val="center"/>
              <w:rPr>
                <w:ins w:id="1859" w:author="Shi Mengtao" w:date="2019-01-15T09:07:00Z"/>
                <w:sz w:val="18"/>
                <w:szCs w:val="18"/>
                <w:rPrChange w:id="1860" w:author="Shi Mengtao" w:date="2019-01-16T09:30:00Z">
                  <w:rPr>
                    <w:ins w:id="1861" w:author="Shi Mengtao" w:date="2019-01-15T09:07:00Z"/>
                    <w:sz w:val="20"/>
                    <w:szCs w:val="20"/>
                  </w:rPr>
                </w:rPrChange>
              </w:rPr>
            </w:pPr>
            <w:ins w:id="1862" w:author="Shi Mengtao" w:date="2019-01-15T09:13:00Z">
              <w:r w:rsidRPr="00A25154">
                <w:rPr>
                  <w:rFonts w:hint="eastAsia"/>
                  <w:sz w:val="18"/>
                  <w:szCs w:val="18"/>
                  <w:rPrChange w:id="1863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举报图片</w:t>
              </w:r>
            </w:ins>
          </w:p>
        </w:tc>
        <w:tc>
          <w:tcPr>
            <w:tcW w:w="992" w:type="dxa"/>
          </w:tcPr>
          <w:p w14:paraId="68D6B840" w14:textId="602F8AEB" w:rsidR="009C2D73" w:rsidRPr="00A25154" w:rsidRDefault="009C2D73" w:rsidP="009C2D73">
            <w:pPr>
              <w:spacing w:line="240" w:lineRule="auto"/>
              <w:jc w:val="center"/>
              <w:rPr>
                <w:ins w:id="1864" w:author="Shi Mengtao" w:date="2019-01-15T09:07:00Z"/>
                <w:sz w:val="18"/>
                <w:szCs w:val="18"/>
                <w:rPrChange w:id="1865" w:author="Shi Mengtao" w:date="2019-01-16T09:30:00Z">
                  <w:rPr>
                    <w:ins w:id="1866" w:author="Shi Mengtao" w:date="2019-01-15T09:07:00Z"/>
                    <w:sz w:val="20"/>
                    <w:szCs w:val="20"/>
                  </w:rPr>
                </w:rPrChange>
              </w:rPr>
            </w:pPr>
            <w:ins w:id="1867" w:author="Shi Mengtao" w:date="2019-01-15T09:13:00Z">
              <w:r w:rsidRPr="00A25154">
                <w:rPr>
                  <w:rFonts w:hint="eastAsia"/>
                  <w:sz w:val="18"/>
                  <w:szCs w:val="18"/>
                  <w:rPrChange w:id="1868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Byte</w:t>
              </w:r>
            </w:ins>
          </w:p>
        </w:tc>
        <w:tc>
          <w:tcPr>
            <w:tcW w:w="851" w:type="dxa"/>
          </w:tcPr>
          <w:p w14:paraId="10674F03" w14:textId="456D772E" w:rsidR="009C2D73" w:rsidRPr="00A25154" w:rsidRDefault="009C2D73" w:rsidP="009C2D73">
            <w:pPr>
              <w:spacing w:line="240" w:lineRule="auto"/>
              <w:jc w:val="center"/>
              <w:rPr>
                <w:ins w:id="1869" w:author="Shi Mengtao" w:date="2019-01-15T09:07:00Z"/>
                <w:sz w:val="18"/>
                <w:szCs w:val="18"/>
                <w:rPrChange w:id="1870" w:author="Shi Mengtao" w:date="2019-01-16T09:30:00Z">
                  <w:rPr>
                    <w:ins w:id="1871" w:author="Shi Mengtao" w:date="2019-01-15T09:07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559" w:type="dxa"/>
            <w:shd w:val="clear" w:color="auto" w:fill="auto"/>
          </w:tcPr>
          <w:p w14:paraId="664EDECF" w14:textId="09E8DCDB" w:rsidR="009C2D73" w:rsidRPr="00A25154" w:rsidRDefault="009C2D73" w:rsidP="009C2D73">
            <w:pPr>
              <w:spacing w:line="240" w:lineRule="auto"/>
              <w:jc w:val="center"/>
              <w:rPr>
                <w:ins w:id="1872" w:author="Shi Mengtao" w:date="2019-01-15T09:07:00Z"/>
                <w:sz w:val="18"/>
                <w:szCs w:val="18"/>
                <w:rPrChange w:id="1873" w:author="Shi Mengtao" w:date="2019-01-16T09:30:00Z">
                  <w:rPr>
                    <w:ins w:id="1874" w:author="Shi Mengtao" w:date="2019-01-15T09:07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43" w:type="dxa"/>
            <w:shd w:val="clear" w:color="auto" w:fill="auto"/>
          </w:tcPr>
          <w:p w14:paraId="7AC6984B" w14:textId="1AF15288" w:rsidR="009C2D73" w:rsidRPr="00A25154" w:rsidRDefault="009C2D73" w:rsidP="009C2D73">
            <w:pPr>
              <w:spacing w:line="240" w:lineRule="auto"/>
              <w:jc w:val="center"/>
              <w:rPr>
                <w:ins w:id="1875" w:author="Shi Mengtao" w:date="2019-01-15T09:07:00Z"/>
                <w:sz w:val="18"/>
                <w:szCs w:val="18"/>
                <w:rPrChange w:id="1876" w:author="Shi Mengtao" w:date="2019-01-16T09:30:00Z">
                  <w:rPr>
                    <w:ins w:id="1877" w:author="Shi Mengtao" w:date="2019-01-15T09:07:00Z"/>
                    <w:sz w:val="20"/>
                    <w:szCs w:val="20"/>
                  </w:rPr>
                </w:rPrChange>
              </w:rPr>
            </w:pPr>
            <w:ins w:id="1878" w:author="Shi Mengtao" w:date="2019-01-15T09:13:00Z">
              <w:r w:rsidRPr="00A25154">
                <w:rPr>
                  <w:rFonts w:hint="eastAsia"/>
                  <w:sz w:val="18"/>
                  <w:szCs w:val="18"/>
                  <w:rPrChange w:id="1879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举报者（</w:t>
              </w:r>
              <w:r w:rsidRPr="00A25154">
                <w:rPr>
                  <w:sz w:val="18"/>
                  <w:szCs w:val="18"/>
                  <w:rPrChange w:id="1880" w:author="Shi Mengtao" w:date="2019-01-16T09:30:00Z">
                    <w:rPr>
                      <w:sz w:val="20"/>
                      <w:szCs w:val="20"/>
                    </w:rPr>
                  </w:rPrChange>
                </w:rPr>
                <w:tab/>
              </w:r>
              <w:r w:rsidRPr="00A25154">
                <w:rPr>
                  <w:rFonts w:hint="eastAsia"/>
                  <w:sz w:val="18"/>
                  <w:szCs w:val="18"/>
                  <w:rPrChange w:id="1881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举报、反馈）时上传的图片</w:t>
              </w:r>
            </w:ins>
          </w:p>
        </w:tc>
      </w:tr>
      <w:tr w:rsidR="009C2D73" w14:paraId="660955E1" w14:textId="77777777" w:rsidTr="009C2D73">
        <w:trPr>
          <w:trHeight w:val="150"/>
          <w:ins w:id="1882" w:author="Shi Mengtao" w:date="2019-01-15T09:13:00Z"/>
        </w:trPr>
        <w:tc>
          <w:tcPr>
            <w:tcW w:w="1271" w:type="dxa"/>
          </w:tcPr>
          <w:p w14:paraId="28057347" w14:textId="2F0D063F" w:rsidR="009C2D73" w:rsidRPr="00A25154" w:rsidRDefault="009C2D73" w:rsidP="009C2D73">
            <w:pPr>
              <w:spacing w:line="240" w:lineRule="auto"/>
              <w:jc w:val="center"/>
              <w:rPr>
                <w:ins w:id="1883" w:author="Shi Mengtao" w:date="2019-01-15T09:13:00Z"/>
                <w:sz w:val="18"/>
                <w:szCs w:val="18"/>
                <w:rPrChange w:id="1884" w:author="Shi Mengtao" w:date="2019-01-16T09:30:00Z">
                  <w:rPr>
                    <w:ins w:id="1885" w:author="Shi Mengtao" w:date="2019-01-15T09:13:00Z"/>
                    <w:sz w:val="20"/>
                    <w:szCs w:val="20"/>
                  </w:rPr>
                </w:rPrChange>
              </w:rPr>
            </w:pPr>
            <w:ins w:id="1886" w:author="Shi Mengtao" w:date="2019-01-15T09:13:00Z">
              <w:r w:rsidRPr="00A25154">
                <w:rPr>
                  <w:sz w:val="18"/>
                  <w:szCs w:val="18"/>
                  <w:rPrChange w:id="1887" w:author="Shi Mengtao" w:date="2019-01-16T09:30:00Z">
                    <w:rPr>
                      <w:sz w:val="20"/>
                      <w:szCs w:val="20"/>
                    </w:rPr>
                  </w:rPrChange>
                </w:rPr>
                <w:t>CA</w:t>
              </w:r>
              <w:r w:rsidRPr="00A25154">
                <w:rPr>
                  <w:rFonts w:hint="eastAsia"/>
                  <w:sz w:val="18"/>
                  <w:szCs w:val="18"/>
                  <w:rPrChange w:id="1888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4</w:t>
              </w:r>
            </w:ins>
          </w:p>
        </w:tc>
        <w:tc>
          <w:tcPr>
            <w:tcW w:w="1701" w:type="dxa"/>
            <w:shd w:val="clear" w:color="auto" w:fill="auto"/>
          </w:tcPr>
          <w:p w14:paraId="74243B1D" w14:textId="62478691" w:rsidR="009C2D73" w:rsidRPr="00A25154" w:rsidRDefault="009C2D73" w:rsidP="009C2D73">
            <w:pPr>
              <w:spacing w:line="240" w:lineRule="auto"/>
              <w:jc w:val="center"/>
              <w:rPr>
                <w:ins w:id="1889" w:author="Shi Mengtao" w:date="2019-01-15T09:13:00Z"/>
                <w:sz w:val="18"/>
                <w:szCs w:val="18"/>
                <w:rPrChange w:id="1890" w:author="Shi Mengtao" w:date="2019-01-16T09:30:00Z">
                  <w:rPr>
                    <w:ins w:id="1891" w:author="Shi Mengtao" w:date="2019-01-15T09:13:00Z"/>
                    <w:sz w:val="20"/>
                    <w:szCs w:val="20"/>
                  </w:rPr>
                </w:rPrChange>
              </w:rPr>
            </w:pPr>
            <w:ins w:id="1892" w:author="Shi Mengtao" w:date="2019-01-15T09:13:00Z">
              <w:r w:rsidRPr="00A25154">
                <w:rPr>
                  <w:rFonts w:hint="eastAsia"/>
                  <w:sz w:val="18"/>
                  <w:szCs w:val="18"/>
                  <w:rPrChange w:id="1893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是否回复</w:t>
              </w:r>
            </w:ins>
          </w:p>
        </w:tc>
        <w:tc>
          <w:tcPr>
            <w:tcW w:w="992" w:type="dxa"/>
          </w:tcPr>
          <w:p w14:paraId="2CFCBCF3" w14:textId="6D026069" w:rsidR="009C2D73" w:rsidRPr="00A25154" w:rsidRDefault="009C2D73" w:rsidP="009C2D73">
            <w:pPr>
              <w:spacing w:line="240" w:lineRule="auto"/>
              <w:jc w:val="center"/>
              <w:rPr>
                <w:ins w:id="1894" w:author="Shi Mengtao" w:date="2019-01-15T09:13:00Z"/>
                <w:sz w:val="18"/>
                <w:szCs w:val="18"/>
                <w:rPrChange w:id="1895" w:author="Shi Mengtao" w:date="2019-01-16T09:30:00Z">
                  <w:rPr>
                    <w:ins w:id="1896" w:author="Shi Mengtao" w:date="2019-01-15T09:13:00Z"/>
                    <w:sz w:val="20"/>
                    <w:szCs w:val="20"/>
                  </w:rPr>
                </w:rPrChange>
              </w:rPr>
            </w:pPr>
            <w:ins w:id="1897" w:author="Shi Mengtao" w:date="2019-01-15T09:13:00Z">
              <w:r w:rsidRPr="00A25154">
                <w:rPr>
                  <w:rFonts w:hint="eastAsia"/>
                  <w:sz w:val="18"/>
                  <w:szCs w:val="18"/>
                  <w:rPrChange w:id="1898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Int</w:t>
              </w:r>
              <w:r w:rsidRPr="00A25154">
                <w:rPr>
                  <w:sz w:val="18"/>
                  <w:szCs w:val="18"/>
                  <w:rPrChange w:id="1899" w:author="Shi Mengtao" w:date="2019-01-16T09:30:00Z">
                    <w:rPr>
                      <w:sz w:val="20"/>
                      <w:szCs w:val="20"/>
                    </w:rPr>
                  </w:rPrChange>
                </w:rPr>
                <w:t>eger</w:t>
              </w:r>
            </w:ins>
          </w:p>
        </w:tc>
        <w:tc>
          <w:tcPr>
            <w:tcW w:w="851" w:type="dxa"/>
          </w:tcPr>
          <w:p w14:paraId="76E98207" w14:textId="0F398007" w:rsidR="009C2D73" w:rsidRPr="00A25154" w:rsidRDefault="009C2D73" w:rsidP="009C2D73">
            <w:pPr>
              <w:spacing w:line="240" w:lineRule="auto"/>
              <w:jc w:val="center"/>
              <w:rPr>
                <w:ins w:id="1900" w:author="Shi Mengtao" w:date="2019-01-15T09:13:00Z"/>
                <w:sz w:val="18"/>
                <w:szCs w:val="18"/>
                <w:rPrChange w:id="1901" w:author="Shi Mengtao" w:date="2019-01-16T09:30:00Z">
                  <w:rPr>
                    <w:ins w:id="1902" w:author="Shi Mengtao" w:date="2019-01-15T09:13:00Z"/>
                    <w:sz w:val="20"/>
                    <w:szCs w:val="20"/>
                  </w:rPr>
                </w:rPrChange>
              </w:rPr>
            </w:pPr>
            <w:ins w:id="1903" w:author="Shi Mengtao" w:date="2019-01-15T09:13:00Z">
              <w:r w:rsidRPr="00A25154">
                <w:rPr>
                  <w:rFonts w:hint="eastAsia"/>
                  <w:sz w:val="18"/>
                  <w:szCs w:val="18"/>
                  <w:rPrChange w:id="1904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1</w:t>
              </w:r>
            </w:ins>
          </w:p>
        </w:tc>
        <w:tc>
          <w:tcPr>
            <w:tcW w:w="1559" w:type="dxa"/>
            <w:shd w:val="clear" w:color="auto" w:fill="auto"/>
          </w:tcPr>
          <w:p w14:paraId="772E38E1" w14:textId="2BF144F7" w:rsidR="009C2D73" w:rsidRPr="00A25154" w:rsidRDefault="009C2D73" w:rsidP="009C2D73">
            <w:pPr>
              <w:spacing w:line="240" w:lineRule="auto"/>
              <w:jc w:val="center"/>
              <w:rPr>
                <w:ins w:id="1905" w:author="Shi Mengtao" w:date="2019-01-15T09:13:00Z"/>
                <w:sz w:val="18"/>
                <w:szCs w:val="18"/>
                <w:rPrChange w:id="1906" w:author="Shi Mengtao" w:date="2019-01-16T09:30:00Z">
                  <w:rPr>
                    <w:ins w:id="1907" w:author="Shi Mengtao" w:date="2019-01-15T09:13:00Z"/>
                    <w:sz w:val="20"/>
                    <w:szCs w:val="20"/>
                  </w:rPr>
                </w:rPrChange>
              </w:rPr>
            </w:pPr>
            <w:ins w:id="1908" w:author="Shi Mengtao" w:date="2019-01-15T09:13:00Z">
              <w:r w:rsidRPr="00A25154">
                <w:rPr>
                  <w:rFonts w:hint="eastAsia"/>
                  <w:sz w:val="18"/>
                  <w:szCs w:val="18"/>
                  <w:rPrChange w:id="1909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1910" w:author="Shi Mengtao" w:date="2019-01-16T09:30:00Z">
                    <w:rPr>
                      <w:sz w:val="20"/>
                      <w:szCs w:val="20"/>
                    </w:rPr>
                  </w:rPrChange>
                </w:rPr>
                <w:t>1-9]</w:t>
              </w:r>
            </w:ins>
          </w:p>
        </w:tc>
        <w:tc>
          <w:tcPr>
            <w:tcW w:w="1843" w:type="dxa"/>
            <w:shd w:val="clear" w:color="auto" w:fill="auto"/>
          </w:tcPr>
          <w:p w14:paraId="43491722" w14:textId="61EF88F3" w:rsidR="009C2D73" w:rsidRPr="00A25154" w:rsidRDefault="009C2D73" w:rsidP="009C2D73">
            <w:pPr>
              <w:spacing w:line="240" w:lineRule="auto"/>
              <w:jc w:val="center"/>
              <w:rPr>
                <w:ins w:id="1911" w:author="Shi Mengtao" w:date="2019-01-15T09:13:00Z"/>
                <w:sz w:val="18"/>
                <w:szCs w:val="18"/>
                <w:rPrChange w:id="1912" w:author="Shi Mengtao" w:date="2019-01-16T09:30:00Z">
                  <w:rPr>
                    <w:ins w:id="1913" w:author="Shi Mengtao" w:date="2019-01-15T09:13:00Z"/>
                    <w:sz w:val="20"/>
                    <w:szCs w:val="20"/>
                  </w:rPr>
                </w:rPrChange>
              </w:rPr>
            </w:pPr>
            <w:ins w:id="1914" w:author="Shi Mengtao" w:date="2019-01-15T09:13:00Z">
              <w:r w:rsidRPr="00A25154">
                <w:rPr>
                  <w:rFonts w:hint="eastAsia"/>
                  <w:sz w:val="18"/>
                  <w:szCs w:val="18"/>
                  <w:rPrChange w:id="1915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管理员是否对用户的（</w:t>
              </w:r>
              <w:r w:rsidRPr="00A25154">
                <w:rPr>
                  <w:sz w:val="18"/>
                  <w:szCs w:val="18"/>
                  <w:rPrChange w:id="1916" w:author="Shi Mengtao" w:date="2019-01-16T09:30:00Z">
                    <w:rPr>
                      <w:sz w:val="20"/>
                      <w:szCs w:val="20"/>
                    </w:rPr>
                  </w:rPrChange>
                </w:rPr>
                <w:tab/>
              </w:r>
              <w:r w:rsidRPr="00A25154">
                <w:rPr>
                  <w:rFonts w:hint="eastAsia"/>
                  <w:sz w:val="18"/>
                  <w:szCs w:val="18"/>
                  <w:rPrChange w:id="1917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举报、反馈）进行回复</w:t>
              </w:r>
            </w:ins>
          </w:p>
        </w:tc>
      </w:tr>
      <w:tr w:rsidR="009C2D73" w14:paraId="05FCDB35" w14:textId="77777777" w:rsidTr="009C2D73">
        <w:trPr>
          <w:trHeight w:val="150"/>
          <w:ins w:id="1918" w:author="Shi Mengtao" w:date="2019-01-15T09:10:00Z"/>
        </w:trPr>
        <w:tc>
          <w:tcPr>
            <w:tcW w:w="1271" w:type="dxa"/>
          </w:tcPr>
          <w:p w14:paraId="520EA279" w14:textId="45D1D830" w:rsidR="009C2D73" w:rsidRPr="00A25154" w:rsidRDefault="009C2D73" w:rsidP="009C2D73">
            <w:pPr>
              <w:spacing w:line="240" w:lineRule="auto"/>
              <w:jc w:val="center"/>
              <w:rPr>
                <w:ins w:id="1919" w:author="Shi Mengtao" w:date="2019-01-15T09:10:00Z"/>
                <w:sz w:val="18"/>
                <w:szCs w:val="18"/>
                <w:rPrChange w:id="1920" w:author="Shi Mengtao" w:date="2019-01-16T09:30:00Z">
                  <w:rPr>
                    <w:ins w:id="1921" w:author="Shi Mengtao" w:date="2019-01-15T09:10:00Z"/>
                    <w:sz w:val="20"/>
                    <w:szCs w:val="20"/>
                  </w:rPr>
                </w:rPrChange>
              </w:rPr>
            </w:pPr>
            <w:ins w:id="1922" w:author="Shi Mengtao" w:date="2019-01-15T09:13:00Z">
              <w:r w:rsidRPr="00A25154">
                <w:rPr>
                  <w:sz w:val="18"/>
                  <w:szCs w:val="18"/>
                  <w:rPrChange w:id="1923" w:author="Shi Mengtao" w:date="2019-01-16T09:30:00Z">
                    <w:rPr>
                      <w:sz w:val="20"/>
                      <w:szCs w:val="20"/>
                    </w:rPr>
                  </w:rPrChange>
                </w:rPr>
                <w:t>CA</w:t>
              </w:r>
              <w:r w:rsidRPr="00A25154">
                <w:rPr>
                  <w:rFonts w:hint="eastAsia"/>
                  <w:sz w:val="18"/>
                  <w:szCs w:val="18"/>
                  <w:rPrChange w:id="1924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5</w:t>
              </w:r>
            </w:ins>
          </w:p>
        </w:tc>
        <w:tc>
          <w:tcPr>
            <w:tcW w:w="1701" w:type="dxa"/>
            <w:shd w:val="clear" w:color="auto" w:fill="auto"/>
          </w:tcPr>
          <w:p w14:paraId="167BE0BD" w14:textId="05B31116" w:rsidR="009C2D73" w:rsidRPr="00A25154" w:rsidRDefault="009C2D73" w:rsidP="009C2D73">
            <w:pPr>
              <w:spacing w:line="240" w:lineRule="auto"/>
              <w:jc w:val="center"/>
              <w:rPr>
                <w:ins w:id="1925" w:author="Shi Mengtao" w:date="2019-01-15T09:10:00Z"/>
                <w:sz w:val="18"/>
                <w:szCs w:val="18"/>
                <w:rPrChange w:id="1926" w:author="Shi Mengtao" w:date="2019-01-16T09:30:00Z">
                  <w:rPr>
                    <w:ins w:id="1927" w:author="Shi Mengtao" w:date="2019-01-15T09:10:00Z"/>
                    <w:sz w:val="20"/>
                    <w:szCs w:val="20"/>
                  </w:rPr>
                </w:rPrChange>
              </w:rPr>
            </w:pPr>
            <w:ins w:id="1928" w:author="Shi Mengtao" w:date="2019-01-15T09:13:00Z">
              <w:r w:rsidRPr="00A25154">
                <w:rPr>
                  <w:rFonts w:hint="eastAsia"/>
                  <w:sz w:val="18"/>
                  <w:szCs w:val="18"/>
                  <w:rPrChange w:id="1929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回复信息</w:t>
              </w:r>
            </w:ins>
          </w:p>
        </w:tc>
        <w:tc>
          <w:tcPr>
            <w:tcW w:w="992" w:type="dxa"/>
          </w:tcPr>
          <w:p w14:paraId="296971E7" w14:textId="41A31C22" w:rsidR="009C2D73" w:rsidRPr="00A25154" w:rsidRDefault="009C2D73" w:rsidP="009C2D73">
            <w:pPr>
              <w:spacing w:line="240" w:lineRule="auto"/>
              <w:jc w:val="center"/>
              <w:rPr>
                <w:ins w:id="1930" w:author="Shi Mengtao" w:date="2019-01-15T09:10:00Z"/>
                <w:sz w:val="18"/>
                <w:szCs w:val="18"/>
                <w:rPrChange w:id="1931" w:author="Shi Mengtao" w:date="2019-01-16T09:30:00Z">
                  <w:rPr>
                    <w:ins w:id="1932" w:author="Shi Mengtao" w:date="2019-01-15T09:10:00Z"/>
                    <w:sz w:val="20"/>
                    <w:szCs w:val="20"/>
                  </w:rPr>
                </w:rPrChange>
              </w:rPr>
            </w:pPr>
            <w:ins w:id="1933" w:author="Shi Mengtao" w:date="2019-01-15T09:13:00Z">
              <w:r w:rsidRPr="00A25154">
                <w:rPr>
                  <w:rFonts w:hint="eastAsia"/>
                  <w:sz w:val="18"/>
                  <w:szCs w:val="18"/>
                  <w:rPrChange w:id="1934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Int</w:t>
              </w:r>
              <w:r w:rsidRPr="00A25154">
                <w:rPr>
                  <w:sz w:val="18"/>
                  <w:szCs w:val="18"/>
                  <w:rPrChange w:id="1935" w:author="Shi Mengtao" w:date="2019-01-16T09:30:00Z">
                    <w:rPr>
                      <w:sz w:val="20"/>
                      <w:szCs w:val="20"/>
                    </w:rPr>
                  </w:rPrChange>
                </w:rPr>
                <w:t>eger</w:t>
              </w:r>
            </w:ins>
          </w:p>
        </w:tc>
        <w:tc>
          <w:tcPr>
            <w:tcW w:w="851" w:type="dxa"/>
          </w:tcPr>
          <w:p w14:paraId="4D436A15" w14:textId="77777777" w:rsidR="009C2D73" w:rsidRPr="00A25154" w:rsidRDefault="009C2D73" w:rsidP="009C2D73">
            <w:pPr>
              <w:spacing w:line="240" w:lineRule="auto"/>
              <w:jc w:val="center"/>
              <w:rPr>
                <w:ins w:id="1936" w:author="Shi Mengtao" w:date="2019-01-15T09:10:00Z"/>
                <w:sz w:val="18"/>
                <w:szCs w:val="18"/>
                <w:rPrChange w:id="1937" w:author="Shi Mengtao" w:date="2019-01-16T09:30:00Z">
                  <w:rPr>
                    <w:ins w:id="1938" w:author="Shi Mengtao" w:date="2019-01-15T09:10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559" w:type="dxa"/>
            <w:shd w:val="clear" w:color="auto" w:fill="auto"/>
          </w:tcPr>
          <w:p w14:paraId="2E498631" w14:textId="77777777" w:rsidR="009C2D73" w:rsidRPr="00A25154" w:rsidRDefault="009C2D73" w:rsidP="009C2D73">
            <w:pPr>
              <w:spacing w:line="240" w:lineRule="auto"/>
              <w:jc w:val="center"/>
              <w:rPr>
                <w:ins w:id="1939" w:author="Shi Mengtao" w:date="2019-01-15T09:10:00Z"/>
                <w:sz w:val="18"/>
                <w:szCs w:val="18"/>
                <w:rPrChange w:id="1940" w:author="Shi Mengtao" w:date="2019-01-16T09:30:00Z">
                  <w:rPr>
                    <w:ins w:id="1941" w:author="Shi Mengtao" w:date="2019-01-15T09:10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43" w:type="dxa"/>
            <w:shd w:val="clear" w:color="auto" w:fill="auto"/>
          </w:tcPr>
          <w:p w14:paraId="55ADC21E" w14:textId="297B2576" w:rsidR="009C2D73" w:rsidRPr="00A25154" w:rsidRDefault="009C2D73" w:rsidP="009C2D73">
            <w:pPr>
              <w:spacing w:line="240" w:lineRule="auto"/>
              <w:jc w:val="center"/>
              <w:rPr>
                <w:ins w:id="1942" w:author="Shi Mengtao" w:date="2019-01-15T09:10:00Z"/>
                <w:sz w:val="18"/>
                <w:szCs w:val="18"/>
                <w:rPrChange w:id="1943" w:author="Shi Mengtao" w:date="2019-01-16T09:30:00Z">
                  <w:rPr>
                    <w:ins w:id="1944" w:author="Shi Mengtao" w:date="2019-01-15T09:10:00Z"/>
                    <w:sz w:val="20"/>
                    <w:szCs w:val="20"/>
                  </w:rPr>
                </w:rPrChange>
              </w:rPr>
            </w:pPr>
            <w:ins w:id="1945" w:author="Shi Mengtao" w:date="2019-01-15T09:13:00Z">
              <w:r w:rsidRPr="00A25154">
                <w:rPr>
                  <w:rFonts w:hint="eastAsia"/>
                  <w:sz w:val="18"/>
                  <w:szCs w:val="18"/>
                  <w:rPrChange w:id="1946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管理员根据用户对用户信息的（</w:t>
              </w:r>
              <w:r w:rsidRPr="00A25154">
                <w:rPr>
                  <w:sz w:val="18"/>
                  <w:szCs w:val="18"/>
                  <w:rPrChange w:id="1947" w:author="Shi Mengtao" w:date="2019-01-16T09:30:00Z">
                    <w:rPr>
                      <w:sz w:val="20"/>
                      <w:szCs w:val="20"/>
                    </w:rPr>
                  </w:rPrChange>
                </w:rPr>
                <w:tab/>
              </w:r>
              <w:r w:rsidRPr="00A25154">
                <w:rPr>
                  <w:rFonts w:hint="eastAsia"/>
                  <w:sz w:val="18"/>
                  <w:szCs w:val="18"/>
                  <w:rPrChange w:id="1948" w:author="Shi Mengtao" w:date="2019-01-16T09:30:00Z">
                    <w:rPr>
                      <w:rFonts w:hint="eastAsia"/>
                      <w:sz w:val="20"/>
                      <w:szCs w:val="20"/>
                    </w:rPr>
                  </w:rPrChange>
                </w:rPr>
                <w:t>举报、反馈）统一填写反馈的回复信息</w:t>
              </w:r>
            </w:ins>
          </w:p>
        </w:tc>
      </w:tr>
    </w:tbl>
    <w:p w14:paraId="750BF080" w14:textId="4E2C66BC" w:rsidR="002300DB" w:rsidRPr="00A25154" w:rsidRDefault="009C2D73" w:rsidP="00224A40">
      <w:pPr>
        <w:rPr>
          <w:ins w:id="1949" w:author="Shi Mengtao" w:date="2019-01-15T09:07:00Z"/>
          <w:i/>
          <w:sz w:val="18"/>
          <w:szCs w:val="18"/>
          <w:rPrChange w:id="1950" w:author="Shi Mengtao" w:date="2019-01-16T09:31:00Z">
            <w:rPr>
              <w:ins w:id="1951" w:author="Shi Mengtao" w:date="2019-01-15T09:07:00Z"/>
            </w:rPr>
          </w:rPrChange>
        </w:rPr>
      </w:pPr>
      <w:ins w:id="1952" w:author="Shi Mengtao" w:date="2019-01-15T09:14:00Z">
        <w:r w:rsidRPr="00A25154">
          <w:rPr>
            <w:rFonts w:hint="eastAsia"/>
            <w:i/>
            <w:sz w:val="18"/>
            <w:szCs w:val="18"/>
            <w:rPrChange w:id="1953" w:author="Shi Mengtao" w:date="2019-01-16T09:31:00Z">
              <w:rPr>
                <w:rFonts w:hint="eastAsia"/>
              </w:rPr>
            </w:rPrChange>
          </w:rPr>
          <w:t>备注：</w:t>
        </w:r>
      </w:ins>
      <w:ins w:id="1954" w:author="Shi Mengtao" w:date="2019-01-15T09:15:00Z">
        <w:r w:rsidRPr="00A25154">
          <w:rPr>
            <w:rFonts w:hint="eastAsia"/>
            <w:i/>
            <w:sz w:val="18"/>
            <w:szCs w:val="18"/>
            <w:rPrChange w:id="1955" w:author="Shi Mengtao" w:date="2019-01-16T09:31:00Z">
              <w:rPr>
                <w:rFonts w:hint="eastAsia"/>
                <w:i/>
              </w:rPr>
            </w:rPrChange>
          </w:rPr>
          <w:t>（举报、反馈）实际上是同一机制，该数据项条目对用户、群聊、标签、动态、评价、活动的举报都适用。</w:t>
        </w:r>
      </w:ins>
    </w:p>
    <w:p w14:paraId="3DC030EB" w14:textId="43DD54FD" w:rsidR="00015855" w:rsidRDefault="00015855" w:rsidP="00224A40">
      <w:pPr>
        <w:rPr>
          <w:ins w:id="1956" w:author="Shi Mengtao" w:date="2019-01-15T09:07:00Z"/>
        </w:rPr>
      </w:pPr>
    </w:p>
    <w:p w14:paraId="46A0FC09" w14:textId="35C63437" w:rsidR="009C2D73" w:rsidRDefault="009C2D73" w:rsidP="009C2D73">
      <w:pPr>
        <w:pStyle w:val="2"/>
        <w:jc w:val="center"/>
        <w:rPr>
          <w:ins w:id="1957" w:author="Shi Mengtao" w:date="2019-01-15T09:16:00Z"/>
        </w:rPr>
      </w:pPr>
      <w:bookmarkStart w:id="1958" w:name="_Toc535312369"/>
      <w:ins w:id="1959" w:author="Shi Mengtao" w:date="2019-01-15T09:16:00Z">
        <w:r>
          <w:rPr>
            <w:rFonts w:hint="eastAsia"/>
          </w:rPr>
          <w:lastRenderedPageBreak/>
          <w:t>标签</w:t>
        </w:r>
        <w:r w:rsidRPr="007A07F0">
          <w:rPr>
            <w:rFonts w:hint="eastAsia"/>
          </w:rPr>
          <w:t>信息</w:t>
        </w:r>
        <w:bookmarkEnd w:id="1958"/>
      </w:ins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9C2D73" w:rsidRPr="00795F84" w14:paraId="2DB2A614" w14:textId="77777777" w:rsidTr="009C2D73">
        <w:trPr>
          <w:trHeight w:val="558"/>
          <w:ins w:id="1960" w:author="Shi Mengtao" w:date="2019-01-15T09:16:00Z"/>
        </w:trPr>
        <w:tc>
          <w:tcPr>
            <w:tcW w:w="1271" w:type="dxa"/>
            <w:shd w:val="clear" w:color="auto" w:fill="D9D9D9"/>
          </w:tcPr>
          <w:p w14:paraId="629AD5A3" w14:textId="77777777" w:rsidR="009C2D73" w:rsidRPr="00795F84" w:rsidRDefault="009C2D73" w:rsidP="009C2D73">
            <w:pPr>
              <w:jc w:val="center"/>
              <w:rPr>
                <w:ins w:id="1961" w:author="Shi Mengtao" w:date="2019-01-15T09:16:00Z"/>
                <w:b/>
                <w:bCs/>
                <w:color w:val="000000"/>
                <w:sz w:val="18"/>
              </w:rPr>
            </w:pPr>
            <w:ins w:id="1962" w:author="Shi Mengtao" w:date="2019-01-15T09:16:00Z">
              <w:r>
                <w:rPr>
                  <w:rFonts w:hint="eastAsia"/>
                  <w:b/>
                  <w:bCs/>
                  <w:color w:val="000000"/>
                  <w:sz w:val="18"/>
                </w:rPr>
                <w:t>编号</w:t>
              </w:r>
            </w:ins>
          </w:p>
        </w:tc>
        <w:tc>
          <w:tcPr>
            <w:tcW w:w="1701" w:type="dxa"/>
            <w:shd w:val="clear" w:color="auto" w:fill="D9D9D9"/>
          </w:tcPr>
          <w:p w14:paraId="6902AF2B" w14:textId="77777777" w:rsidR="009C2D73" w:rsidRPr="00795F84" w:rsidRDefault="009C2D73" w:rsidP="009C2D73">
            <w:pPr>
              <w:jc w:val="center"/>
              <w:rPr>
                <w:ins w:id="1963" w:author="Shi Mengtao" w:date="2019-01-15T09:16:00Z"/>
                <w:b/>
                <w:bCs/>
                <w:color w:val="000000"/>
                <w:sz w:val="18"/>
              </w:rPr>
            </w:pPr>
            <w:ins w:id="1964" w:author="Shi Mengtao" w:date="2019-01-15T09:16:00Z">
              <w:r w:rsidRPr="00795F84">
                <w:rPr>
                  <w:rFonts w:hint="eastAsia"/>
                  <w:b/>
                  <w:bCs/>
                  <w:color w:val="000000"/>
                  <w:sz w:val="18"/>
                </w:rPr>
                <w:t>数据元素</w:t>
              </w:r>
              <w:r>
                <w:rPr>
                  <w:rFonts w:hint="eastAsia"/>
                  <w:b/>
                  <w:bCs/>
                  <w:color w:val="000000"/>
                  <w:sz w:val="18"/>
                </w:rPr>
                <w:t>名称</w:t>
              </w:r>
            </w:ins>
          </w:p>
        </w:tc>
        <w:tc>
          <w:tcPr>
            <w:tcW w:w="992" w:type="dxa"/>
            <w:shd w:val="clear" w:color="auto" w:fill="D9D9D9"/>
          </w:tcPr>
          <w:p w14:paraId="27070679" w14:textId="77777777" w:rsidR="009C2D73" w:rsidRPr="00795F84" w:rsidRDefault="009C2D73" w:rsidP="009C2D73">
            <w:pPr>
              <w:jc w:val="center"/>
              <w:rPr>
                <w:ins w:id="1965" w:author="Shi Mengtao" w:date="2019-01-15T09:16:00Z"/>
                <w:b/>
                <w:bCs/>
                <w:color w:val="000000"/>
                <w:sz w:val="18"/>
              </w:rPr>
            </w:pPr>
            <w:ins w:id="1966" w:author="Shi Mengtao" w:date="2019-01-15T09:16:00Z">
              <w:r>
                <w:rPr>
                  <w:rFonts w:hint="eastAsia"/>
                  <w:b/>
                  <w:bCs/>
                  <w:color w:val="000000"/>
                  <w:sz w:val="18"/>
                </w:rPr>
                <w:t>类型</w:t>
              </w:r>
            </w:ins>
          </w:p>
        </w:tc>
        <w:tc>
          <w:tcPr>
            <w:tcW w:w="851" w:type="dxa"/>
            <w:shd w:val="clear" w:color="auto" w:fill="D9D9D9"/>
          </w:tcPr>
          <w:p w14:paraId="5390217A" w14:textId="77777777" w:rsidR="009C2D73" w:rsidRPr="00795F84" w:rsidRDefault="009C2D73" w:rsidP="009C2D73">
            <w:pPr>
              <w:jc w:val="center"/>
              <w:rPr>
                <w:ins w:id="1967" w:author="Shi Mengtao" w:date="2019-01-15T09:16:00Z"/>
                <w:b/>
                <w:bCs/>
                <w:color w:val="000000"/>
                <w:sz w:val="18"/>
              </w:rPr>
            </w:pPr>
            <w:ins w:id="1968" w:author="Shi Mengtao" w:date="2019-01-15T09:16:00Z">
              <w:r>
                <w:rPr>
                  <w:rFonts w:hint="eastAsia"/>
                  <w:b/>
                  <w:bCs/>
                  <w:color w:val="000000"/>
                  <w:sz w:val="18"/>
                </w:rPr>
                <w:t>长度</w:t>
              </w:r>
            </w:ins>
          </w:p>
        </w:tc>
        <w:tc>
          <w:tcPr>
            <w:tcW w:w="1559" w:type="dxa"/>
            <w:shd w:val="clear" w:color="auto" w:fill="D9D9D9"/>
          </w:tcPr>
          <w:p w14:paraId="5B613723" w14:textId="77777777" w:rsidR="009C2D73" w:rsidRPr="00795F84" w:rsidRDefault="009C2D73" w:rsidP="009C2D73">
            <w:pPr>
              <w:jc w:val="center"/>
              <w:rPr>
                <w:ins w:id="1969" w:author="Shi Mengtao" w:date="2019-01-15T09:16:00Z"/>
                <w:b/>
                <w:bCs/>
                <w:color w:val="000000"/>
                <w:sz w:val="18"/>
              </w:rPr>
            </w:pPr>
            <w:ins w:id="1970" w:author="Shi Mengtao" w:date="2019-01-15T09:16:00Z">
              <w:r>
                <w:rPr>
                  <w:rFonts w:hint="eastAsia"/>
                  <w:b/>
                  <w:bCs/>
                  <w:color w:val="000000"/>
                  <w:sz w:val="18"/>
                </w:rPr>
                <w:t>正则表达式定义</w:t>
              </w:r>
            </w:ins>
          </w:p>
        </w:tc>
        <w:tc>
          <w:tcPr>
            <w:tcW w:w="1843" w:type="dxa"/>
            <w:shd w:val="clear" w:color="auto" w:fill="D9D9D9"/>
          </w:tcPr>
          <w:p w14:paraId="3B8D102F" w14:textId="77777777" w:rsidR="009C2D73" w:rsidRPr="00795F84" w:rsidRDefault="009C2D73" w:rsidP="009C2D73">
            <w:pPr>
              <w:jc w:val="center"/>
              <w:rPr>
                <w:ins w:id="1971" w:author="Shi Mengtao" w:date="2019-01-15T09:16:00Z"/>
                <w:b/>
                <w:bCs/>
                <w:color w:val="000000"/>
                <w:sz w:val="18"/>
              </w:rPr>
            </w:pPr>
            <w:ins w:id="1972" w:author="Shi Mengtao" w:date="2019-01-15T09:16:00Z">
              <w:r>
                <w:rPr>
                  <w:rFonts w:hint="eastAsia"/>
                  <w:b/>
                  <w:bCs/>
                  <w:color w:val="000000"/>
                  <w:sz w:val="18"/>
                </w:rPr>
                <w:t>简述</w:t>
              </w:r>
            </w:ins>
          </w:p>
        </w:tc>
      </w:tr>
      <w:tr w:rsidR="009C2D73" w14:paraId="204D7BD4" w14:textId="77777777" w:rsidTr="009C2D73">
        <w:trPr>
          <w:trHeight w:val="150"/>
          <w:ins w:id="1973" w:author="Shi Mengtao" w:date="2019-01-15T09:16:00Z"/>
        </w:trPr>
        <w:tc>
          <w:tcPr>
            <w:tcW w:w="1271" w:type="dxa"/>
          </w:tcPr>
          <w:p w14:paraId="399A2049" w14:textId="421FFC58" w:rsidR="009C2D73" w:rsidRPr="00A25154" w:rsidRDefault="009C2D73" w:rsidP="009C2D73">
            <w:pPr>
              <w:spacing w:line="240" w:lineRule="auto"/>
              <w:jc w:val="center"/>
              <w:rPr>
                <w:ins w:id="1974" w:author="Shi Mengtao" w:date="2019-01-15T09:16:00Z"/>
                <w:sz w:val="18"/>
                <w:szCs w:val="18"/>
                <w:rPrChange w:id="1975" w:author="Shi Mengtao" w:date="2019-01-16T09:31:00Z">
                  <w:rPr>
                    <w:ins w:id="1976" w:author="Shi Mengtao" w:date="2019-01-15T09:16:00Z"/>
                    <w:sz w:val="20"/>
                    <w:szCs w:val="20"/>
                  </w:rPr>
                </w:rPrChange>
              </w:rPr>
            </w:pPr>
            <w:ins w:id="1977" w:author="Shi Mengtao" w:date="2019-01-15T09:16:00Z">
              <w:r w:rsidRPr="00A25154">
                <w:rPr>
                  <w:sz w:val="18"/>
                  <w:szCs w:val="18"/>
                  <w:rPrChange w:id="1978" w:author="Shi Mengtao" w:date="2019-01-16T09:31:00Z">
                    <w:rPr>
                      <w:sz w:val="20"/>
                      <w:szCs w:val="20"/>
                    </w:rPr>
                  </w:rPrChange>
                </w:rPr>
                <w:t>C</w:t>
              </w:r>
            </w:ins>
            <w:ins w:id="1979" w:author="Shi Mengtao" w:date="2019-01-15T09:40:00Z">
              <w:r w:rsidR="00AA54D3" w:rsidRPr="00A25154">
                <w:rPr>
                  <w:sz w:val="18"/>
                  <w:szCs w:val="18"/>
                  <w:rPrChange w:id="1980" w:author="Shi Mengtao" w:date="2019-01-16T09:31:00Z">
                    <w:rPr>
                      <w:sz w:val="20"/>
                      <w:szCs w:val="20"/>
                    </w:rPr>
                  </w:rPrChange>
                </w:rPr>
                <w:t>B</w:t>
              </w:r>
            </w:ins>
            <w:ins w:id="1981" w:author="Shi Mengtao" w:date="2019-01-15T09:16:00Z">
              <w:r w:rsidRPr="00A25154">
                <w:rPr>
                  <w:rFonts w:hint="eastAsia"/>
                  <w:sz w:val="18"/>
                  <w:szCs w:val="18"/>
                  <w:rPrChange w:id="1982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1</w:t>
              </w:r>
            </w:ins>
          </w:p>
        </w:tc>
        <w:tc>
          <w:tcPr>
            <w:tcW w:w="1701" w:type="dxa"/>
            <w:shd w:val="clear" w:color="auto" w:fill="auto"/>
          </w:tcPr>
          <w:p w14:paraId="68D5743F" w14:textId="35D1896C" w:rsidR="009C2D73" w:rsidRPr="00A25154" w:rsidRDefault="009C2D73" w:rsidP="009C2D73">
            <w:pPr>
              <w:spacing w:line="240" w:lineRule="auto"/>
              <w:jc w:val="center"/>
              <w:rPr>
                <w:ins w:id="1983" w:author="Shi Mengtao" w:date="2019-01-15T09:16:00Z"/>
                <w:sz w:val="18"/>
                <w:szCs w:val="18"/>
                <w:rPrChange w:id="1984" w:author="Shi Mengtao" w:date="2019-01-16T09:31:00Z">
                  <w:rPr>
                    <w:ins w:id="1985" w:author="Shi Mengtao" w:date="2019-01-15T09:16:00Z"/>
                    <w:sz w:val="20"/>
                    <w:szCs w:val="20"/>
                  </w:rPr>
                </w:rPrChange>
              </w:rPr>
            </w:pPr>
            <w:ins w:id="1986" w:author="Shi Mengtao" w:date="2019-01-15T09:18:00Z">
              <w:r w:rsidRPr="00A25154">
                <w:rPr>
                  <w:rFonts w:hint="eastAsia"/>
                  <w:sz w:val="18"/>
                  <w:szCs w:val="18"/>
                  <w:rPrChange w:id="1987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类型</w:t>
              </w:r>
            </w:ins>
          </w:p>
        </w:tc>
        <w:tc>
          <w:tcPr>
            <w:tcW w:w="992" w:type="dxa"/>
          </w:tcPr>
          <w:p w14:paraId="5FD98C05" w14:textId="77777777" w:rsidR="009C2D73" w:rsidRPr="00A25154" w:rsidRDefault="009C2D73" w:rsidP="009C2D73">
            <w:pPr>
              <w:spacing w:line="240" w:lineRule="auto"/>
              <w:jc w:val="center"/>
              <w:rPr>
                <w:ins w:id="1988" w:author="Shi Mengtao" w:date="2019-01-15T09:16:00Z"/>
                <w:sz w:val="18"/>
                <w:szCs w:val="18"/>
                <w:rPrChange w:id="1989" w:author="Shi Mengtao" w:date="2019-01-16T09:31:00Z">
                  <w:rPr>
                    <w:ins w:id="1990" w:author="Shi Mengtao" w:date="2019-01-15T09:16:00Z"/>
                    <w:sz w:val="20"/>
                    <w:szCs w:val="20"/>
                  </w:rPr>
                </w:rPrChange>
              </w:rPr>
            </w:pPr>
            <w:ins w:id="1991" w:author="Shi Mengtao" w:date="2019-01-15T09:16:00Z">
              <w:r w:rsidRPr="00A25154">
                <w:rPr>
                  <w:rFonts w:hint="eastAsia"/>
                  <w:sz w:val="18"/>
                  <w:szCs w:val="18"/>
                  <w:rPrChange w:id="1992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1993" w:author="Shi Mengtao" w:date="2019-01-16T09:31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851" w:type="dxa"/>
          </w:tcPr>
          <w:p w14:paraId="37DD94AD" w14:textId="6B58215D" w:rsidR="009C2D73" w:rsidRPr="00A25154" w:rsidRDefault="00C524D5" w:rsidP="009C2D73">
            <w:pPr>
              <w:spacing w:line="240" w:lineRule="auto"/>
              <w:jc w:val="center"/>
              <w:rPr>
                <w:ins w:id="1994" w:author="Shi Mengtao" w:date="2019-01-15T09:16:00Z"/>
                <w:sz w:val="18"/>
                <w:szCs w:val="18"/>
                <w:rPrChange w:id="1995" w:author="Shi Mengtao" w:date="2019-01-16T09:31:00Z">
                  <w:rPr>
                    <w:ins w:id="1996" w:author="Shi Mengtao" w:date="2019-01-15T09:16:00Z"/>
                    <w:sz w:val="20"/>
                    <w:szCs w:val="20"/>
                  </w:rPr>
                </w:rPrChange>
              </w:rPr>
            </w:pPr>
            <w:ins w:id="1997" w:author="Shi Mengtao" w:date="2019-01-15T09:20:00Z">
              <w:r w:rsidRPr="00A25154">
                <w:rPr>
                  <w:rFonts w:hint="eastAsia"/>
                  <w:sz w:val="18"/>
                  <w:szCs w:val="18"/>
                  <w:rPrChange w:id="1998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3</w:t>
              </w:r>
            </w:ins>
          </w:p>
        </w:tc>
        <w:tc>
          <w:tcPr>
            <w:tcW w:w="1559" w:type="dxa"/>
            <w:shd w:val="clear" w:color="auto" w:fill="auto"/>
          </w:tcPr>
          <w:p w14:paraId="4A9D8A29" w14:textId="7388B22D" w:rsidR="009C2D73" w:rsidRPr="00A25154" w:rsidRDefault="009C2D73" w:rsidP="009C2D73">
            <w:pPr>
              <w:spacing w:line="240" w:lineRule="auto"/>
              <w:jc w:val="center"/>
              <w:rPr>
                <w:ins w:id="1999" w:author="Shi Mengtao" w:date="2019-01-15T09:16:00Z"/>
                <w:sz w:val="18"/>
                <w:szCs w:val="18"/>
                <w:rPrChange w:id="2000" w:author="Shi Mengtao" w:date="2019-01-16T09:31:00Z">
                  <w:rPr>
                    <w:ins w:id="2001" w:author="Shi Mengtao" w:date="2019-01-15T09:16:00Z"/>
                    <w:sz w:val="20"/>
                    <w:szCs w:val="20"/>
                  </w:rPr>
                </w:rPrChange>
              </w:rPr>
            </w:pPr>
            <w:ins w:id="2002" w:author="Shi Mengtao" w:date="2019-01-15T09:19:00Z">
              <w:r w:rsidRPr="00A25154">
                <w:rPr>
                  <w:rFonts w:hint="eastAsia"/>
                  <w:sz w:val="18"/>
                  <w:szCs w:val="18"/>
                  <w:rPrChange w:id="2003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rFonts w:hint="eastAsia"/>
                  <w:sz w:val="18"/>
                  <w:szCs w:val="18"/>
                  <w:rPrChange w:id="2004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渔具店</w:t>
              </w:r>
              <w:r w:rsidRPr="00A25154">
                <w:rPr>
                  <w:rFonts w:hint="eastAsia"/>
                  <w:sz w:val="18"/>
                  <w:szCs w:val="18"/>
                  <w:rPrChange w:id="2005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|</w:t>
              </w:r>
              <w:r w:rsidRPr="00A25154">
                <w:rPr>
                  <w:rFonts w:hint="eastAsia"/>
                  <w:sz w:val="18"/>
                  <w:szCs w:val="18"/>
                  <w:rPrChange w:id="2006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钓场</w:t>
              </w:r>
              <w:r w:rsidRPr="00A25154">
                <w:rPr>
                  <w:sz w:val="18"/>
                  <w:szCs w:val="18"/>
                  <w:rPrChange w:id="2007" w:author="Shi Mengtao" w:date="2019-01-16T09:31:00Z">
                    <w:rPr>
                      <w:sz w:val="20"/>
                      <w:szCs w:val="20"/>
                    </w:rPr>
                  </w:rPrChange>
                </w:rPr>
                <w:t>]</w:t>
              </w:r>
            </w:ins>
          </w:p>
        </w:tc>
        <w:tc>
          <w:tcPr>
            <w:tcW w:w="1843" w:type="dxa"/>
            <w:shd w:val="clear" w:color="auto" w:fill="auto"/>
          </w:tcPr>
          <w:p w14:paraId="18CA3484" w14:textId="2A4B9C67" w:rsidR="009C2D73" w:rsidRPr="00A25154" w:rsidRDefault="009C2D73" w:rsidP="009C2D73">
            <w:pPr>
              <w:tabs>
                <w:tab w:val="center" w:pos="813"/>
              </w:tabs>
              <w:spacing w:line="240" w:lineRule="auto"/>
              <w:jc w:val="center"/>
              <w:rPr>
                <w:ins w:id="2008" w:author="Shi Mengtao" w:date="2019-01-15T09:16:00Z"/>
                <w:sz w:val="18"/>
                <w:szCs w:val="18"/>
                <w:rPrChange w:id="2009" w:author="Shi Mengtao" w:date="2019-01-16T09:31:00Z">
                  <w:rPr>
                    <w:ins w:id="2010" w:author="Shi Mengtao" w:date="2019-01-15T09:16:00Z"/>
                    <w:sz w:val="20"/>
                    <w:szCs w:val="20"/>
                  </w:rPr>
                </w:rPrChange>
              </w:rPr>
            </w:pPr>
            <w:ins w:id="2011" w:author="Shi Mengtao" w:date="2019-01-15T09:19:00Z">
              <w:r w:rsidRPr="00A25154">
                <w:rPr>
                  <w:rFonts w:hint="eastAsia"/>
                  <w:sz w:val="18"/>
                  <w:szCs w:val="18"/>
                  <w:rPrChange w:id="2012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通过标签类型来区别该标签是渔具店还是钓场</w:t>
              </w:r>
            </w:ins>
          </w:p>
        </w:tc>
      </w:tr>
      <w:tr w:rsidR="00C524D5" w14:paraId="593D457D" w14:textId="77777777" w:rsidTr="009C2D73">
        <w:trPr>
          <w:trHeight w:val="150"/>
          <w:ins w:id="2013" w:author="Shi Mengtao" w:date="2019-01-15T09:16:00Z"/>
        </w:trPr>
        <w:tc>
          <w:tcPr>
            <w:tcW w:w="1271" w:type="dxa"/>
          </w:tcPr>
          <w:p w14:paraId="57943F9E" w14:textId="5EDD83D3" w:rsidR="00C524D5" w:rsidRPr="00A25154" w:rsidRDefault="00C524D5" w:rsidP="00C524D5">
            <w:pPr>
              <w:spacing w:line="240" w:lineRule="auto"/>
              <w:jc w:val="center"/>
              <w:rPr>
                <w:ins w:id="2014" w:author="Shi Mengtao" w:date="2019-01-15T09:16:00Z"/>
                <w:sz w:val="18"/>
                <w:szCs w:val="18"/>
                <w:rPrChange w:id="2015" w:author="Shi Mengtao" w:date="2019-01-16T09:31:00Z">
                  <w:rPr>
                    <w:ins w:id="2016" w:author="Shi Mengtao" w:date="2019-01-15T09:16:00Z"/>
                    <w:sz w:val="20"/>
                    <w:szCs w:val="20"/>
                  </w:rPr>
                </w:rPrChange>
              </w:rPr>
            </w:pPr>
            <w:ins w:id="2017" w:author="Shi Mengtao" w:date="2019-01-15T09:16:00Z">
              <w:r w:rsidRPr="00A25154">
                <w:rPr>
                  <w:rFonts w:hint="eastAsia"/>
                  <w:sz w:val="18"/>
                  <w:szCs w:val="18"/>
                  <w:rPrChange w:id="2018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C</w:t>
              </w:r>
            </w:ins>
            <w:ins w:id="2019" w:author="Shi Mengtao" w:date="2019-01-15T09:40:00Z">
              <w:r w:rsidR="00AA54D3" w:rsidRPr="00A25154">
                <w:rPr>
                  <w:sz w:val="18"/>
                  <w:szCs w:val="18"/>
                  <w:rPrChange w:id="2020" w:author="Shi Mengtao" w:date="2019-01-16T09:31:00Z">
                    <w:rPr>
                      <w:sz w:val="20"/>
                      <w:szCs w:val="20"/>
                    </w:rPr>
                  </w:rPrChange>
                </w:rPr>
                <w:t>B</w:t>
              </w:r>
            </w:ins>
            <w:ins w:id="2021" w:author="Shi Mengtao" w:date="2019-01-15T09:16:00Z">
              <w:r w:rsidRPr="00A25154">
                <w:rPr>
                  <w:sz w:val="18"/>
                  <w:szCs w:val="18"/>
                  <w:rPrChange w:id="2022" w:author="Shi Mengtao" w:date="2019-01-16T09:31:00Z">
                    <w:rPr>
                      <w:sz w:val="20"/>
                      <w:szCs w:val="20"/>
                    </w:rPr>
                  </w:rPrChange>
                </w:rPr>
                <w:t>2</w:t>
              </w:r>
            </w:ins>
          </w:p>
        </w:tc>
        <w:tc>
          <w:tcPr>
            <w:tcW w:w="1701" w:type="dxa"/>
            <w:shd w:val="clear" w:color="auto" w:fill="auto"/>
          </w:tcPr>
          <w:p w14:paraId="6D5974CD" w14:textId="7A9719DC" w:rsidR="00C524D5" w:rsidRPr="00A25154" w:rsidRDefault="00C524D5" w:rsidP="00C524D5">
            <w:pPr>
              <w:spacing w:line="240" w:lineRule="auto"/>
              <w:jc w:val="center"/>
              <w:rPr>
                <w:ins w:id="2023" w:author="Shi Mengtao" w:date="2019-01-15T09:16:00Z"/>
                <w:sz w:val="18"/>
                <w:szCs w:val="18"/>
                <w:rPrChange w:id="2024" w:author="Shi Mengtao" w:date="2019-01-16T09:31:00Z">
                  <w:rPr>
                    <w:ins w:id="2025" w:author="Shi Mengtao" w:date="2019-01-15T09:16:00Z"/>
                    <w:sz w:val="20"/>
                    <w:szCs w:val="20"/>
                  </w:rPr>
                </w:rPrChange>
              </w:rPr>
            </w:pPr>
            <w:ins w:id="2026" w:author="Shi Mengtao" w:date="2019-01-15T09:18:00Z">
              <w:r w:rsidRPr="00A25154">
                <w:rPr>
                  <w:rFonts w:hint="eastAsia"/>
                  <w:sz w:val="18"/>
                  <w:szCs w:val="18"/>
                  <w:rPrChange w:id="2027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名称</w:t>
              </w:r>
            </w:ins>
          </w:p>
        </w:tc>
        <w:tc>
          <w:tcPr>
            <w:tcW w:w="992" w:type="dxa"/>
          </w:tcPr>
          <w:p w14:paraId="1BE2C599" w14:textId="26075081" w:rsidR="00C524D5" w:rsidRPr="00A25154" w:rsidRDefault="00C524D5" w:rsidP="00C524D5">
            <w:pPr>
              <w:spacing w:line="240" w:lineRule="auto"/>
              <w:jc w:val="center"/>
              <w:rPr>
                <w:ins w:id="2028" w:author="Shi Mengtao" w:date="2019-01-15T09:16:00Z"/>
                <w:sz w:val="18"/>
                <w:szCs w:val="18"/>
                <w:rPrChange w:id="2029" w:author="Shi Mengtao" w:date="2019-01-16T09:31:00Z">
                  <w:rPr>
                    <w:ins w:id="2030" w:author="Shi Mengtao" w:date="2019-01-15T09:16:00Z"/>
                    <w:sz w:val="20"/>
                    <w:szCs w:val="20"/>
                  </w:rPr>
                </w:rPrChange>
              </w:rPr>
            </w:pPr>
            <w:ins w:id="2031" w:author="Shi Mengtao" w:date="2019-01-15T09:20:00Z">
              <w:r w:rsidRPr="00A25154">
                <w:rPr>
                  <w:rFonts w:hint="eastAsia"/>
                  <w:sz w:val="18"/>
                  <w:szCs w:val="18"/>
                  <w:rPrChange w:id="2032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2033" w:author="Shi Mengtao" w:date="2019-01-16T09:31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851" w:type="dxa"/>
          </w:tcPr>
          <w:p w14:paraId="65C3526D" w14:textId="4A7E579F" w:rsidR="00C524D5" w:rsidRPr="00A25154" w:rsidRDefault="00C524D5" w:rsidP="00C524D5">
            <w:pPr>
              <w:spacing w:line="240" w:lineRule="auto"/>
              <w:jc w:val="center"/>
              <w:rPr>
                <w:ins w:id="2034" w:author="Shi Mengtao" w:date="2019-01-15T09:16:00Z"/>
                <w:sz w:val="18"/>
                <w:szCs w:val="18"/>
                <w:rPrChange w:id="2035" w:author="Shi Mengtao" w:date="2019-01-16T09:31:00Z">
                  <w:rPr>
                    <w:ins w:id="2036" w:author="Shi Mengtao" w:date="2019-01-15T09:16:00Z"/>
                    <w:sz w:val="20"/>
                    <w:szCs w:val="20"/>
                  </w:rPr>
                </w:rPrChange>
              </w:rPr>
            </w:pPr>
            <w:ins w:id="2037" w:author="Shi Mengtao" w:date="2019-01-15T09:20:00Z">
              <w:r w:rsidRPr="00A25154">
                <w:rPr>
                  <w:rFonts w:hint="eastAsia"/>
                  <w:sz w:val="18"/>
                  <w:szCs w:val="18"/>
                  <w:rPrChange w:id="2038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1</w:t>
              </w:r>
              <w:r w:rsidRPr="00A25154">
                <w:rPr>
                  <w:sz w:val="18"/>
                  <w:szCs w:val="18"/>
                  <w:rPrChange w:id="2039" w:author="Shi Mengtao" w:date="2019-01-16T09:31:00Z">
                    <w:rPr>
                      <w:sz w:val="20"/>
                      <w:szCs w:val="20"/>
                    </w:rPr>
                  </w:rPrChange>
                </w:rPr>
                <w:t>5</w:t>
              </w:r>
            </w:ins>
          </w:p>
        </w:tc>
        <w:tc>
          <w:tcPr>
            <w:tcW w:w="1559" w:type="dxa"/>
            <w:shd w:val="clear" w:color="auto" w:fill="auto"/>
          </w:tcPr>
          <w:p w14:paraId="113E0341" w14:textId="30CCB748" w:rsidR="00C524D5" w:rsidRPr="00A25154" w:rsidRDefault="00C524D5" w:rsidP="00C524D5">
            <w:pPr>
              <w:spacing w:line="240" w:lineRule="auto"/>
              <w:jc w:val="center"/>
              <w:rPr>
                <w:ins w:id="2040" w:author="Shi Mengtao" w:date="2019-01-15T09:16:00Z"/>
                <w:sz w:val="18"/>
                <w:szCs w:val="18"/>
                <w:rPrChange w:id="2041" w:author="Shi Mengtao" w:date="2019-01-16T09:31:00Z">
                  <w:rPr>
                    <w:ins w:id="2042" w:author="Shi Mengtao" w:date="2019-01-15T09:16:00Z"/>
                    <w:sz w:val="20"/>
                    <w:szCs w:val="20"/>
                  </w:rPr>
                </w:rPrChange>
              </w:rPr>
            </w:pPr>
            <w:ins w:id="2043" w:author="Shi Mengtao" w:date="2019-01-15T09:20:00Z">
              <w:r w:rsidRPr="00A25154">
                <w:rPr>
                  <w:rFonts w:hint="eastAsia"/>
                  <w:sz w:val="18"/>
                  <w:szCs w:val="18"/>
                  <w:rPrChange w:id="2044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2045" w:author="Shi Mengtao" w:date="2019-01-16T09:31:00Z">
                    <w:rPr>
                      <w:sz w:val="20"/>
                      <w:szCs w:val="20"/>
                    </w:rPr>
                  </w:rPrChange>
                </w:rPr>
                <w:t>\u4e00-\u9fa5]|\w){15}</w:t>
              </w:r>
            </w:ins>
          </w:p>
        </w:tc>
        <w:tc>
          <w:tcPr>
            <w:tcW w:w="1843" w:type="dxa"/>
            <w:shd w:val="clear" w:color="auto" w:fill="auto"/>
          </w:tcPr>
          <w:p w14:paraId="130F9E6C" w14:textId="27160769" w:rsidR="00C524D5" w:rsidRPr="00A25154" w:rsidRDefault="00C524D5" w:rsidP="00C524D5">
            <w:pPr>
              <w:spacing w:line="240" w:lineRule="auto"/>
              <w:jc w:val="center"/>
              <w:rPr>
                <w:ins w:id="2046" w:author="Shi Mengtao" w:date="2019-01-15T09:16:00Z"/>
                <w:sz w:val="18"/>
                <w:szCs w:val="18"/>
                <w:rPrChange w:id="2047" w:author="Shi Mengtao" w:date="2019-01-16T09:31:00Z">
                  <w:rPr>
                    <w:ins w:id="2048" w:author="Shi Mengtao" w:date="2019-01-15T09:16:00Z"/>
                    <w:sz w:val="20"/>
                    <w:szCs w:val="20"/>
                  </w:rPr>
                </w:rPrChange>
              </w:rPr>
            </w:pPr>
            <w:ins w:id="2049" w:author="Shi Mengtao" w:date="2019-01-15T09:19:00Z">
              <w:r w:rsidRPr="00A25154">
                <w:rPr>
                  <w:rFonts w:hint="eastAsia"/>
                  <w:sz w:val="18"/>
                  <w:szCs w:val="18"/>
                  <w:rPrChange w:id="2050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标签的名称，可以通过其名称反映标签是渔具店还是钓场</w:t>
              </w:r>
            </w:ins>
          </w:p>
        </w:tc>
      </w:tr>
      <w:tr w:rsidR="00EA34CC" w14:paraId="7E1192EB" w14:textId="77777777" w:rsidTr="009C2D73">
        <w:trPr>
          <w:trHeight w:val="150"/>
          <w:ins w:id="2051" w:author="Shi Mengtao" w:date="2019-01-15T09:16:00Z"/>
        </w:trPr>
        <w:tc>
          <w:tcPr>
            <w:tcW w:w="1271" w:type="dxa"/>
          </w:tcPr>
          <w:p w14:paraId="1E9FA55A" w14:textId="58AB7012" w:rsidR="00EA34CC" w:rsidRPr="00A25154" w:rsidRDefault="00EA34CC" w:rsidP="00EA34CC">
            <w:pPr>
              <w:spacing w:line="240" w:lineRule="auto"/>
              <w:jc w:val="center"/>
              <w:rPr>
                <w:ins w:id="2052" w:author="Shi Mengtao" w:date="2019-01-15T09:16:00Z"/>
                <w:sz w:val="18"/>
                <w:szCs w:val="18"/>
                <w:rPrChange w:id="2053" w:author="Shi Mengtao" w:date="2019-01-16T09:31:00Z">
                  <w:rPr>
                    <w:ins w:id="2054" w:author="Shi Mengtao" w:date="2019-01-15T09:16:00Z"/>
                    <w:sz w:val="20"/>
                    <w:szCs w:val="20"/>
                  </w:rPr>
                </w:rPrChange>
              </w:rPr>
            </w:pPr>
            <w:ins w:id="2055" w:author="Shi Mengtao" w:date="2019-01-15T09:16:00Z">
              <w:r w:rsidRPr="00A25154">
                <w:rPr>
                  <w:rFonts w:hint="eastAsia"/>
                  <w:sz w:val="18"/>
                  <w:szCs w:val="18"/>
                  <w:rPrChange w:id="2056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C</w:t>
              </w:r>
            </w:ins>
            <w:ins w:id="2057" w:author="Shi Mengtao" w:date="2019-01-15T09:40:00Z">
              <w:r w:rsidR="00AA54D3" w:rsidRPr="00A25154">
                <w:rPr>
                  <w:sz w:val="18"/>
                  <w:szCs w:val="18"/>
                  <w:rPrChange w:id="2058" w:author="Shi Mengtao" w:date="2019-01-16T09:31:00Z">
                    <w:rPr>
                      <w:sz w:val="20"/>
                      <w:szCs w:val="20"/>
                    </w:rPr>
                  </w:rPrChange>
                </w:rPr>
                <w:t>B</w:t>
              </w:r>
            </w:ins>
            <w:ins w:id="2059" w:author="Shi Mengtao" w:date="2019-01-15T09:16:00Z">
              <w:r w:rsidRPr="00A25154">
                <w:rPr>
                  <w:rFonts w:hint="eastAsia"/>
                  <w:sz w:val="18"/>
                  <w:szCs w:val="18"/>
                  <w:rPrChange w:id="2060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3</w:t>
              </w:r>
            </w:ins>
          </w:p>
        </w:tc>
        <w:tc>
          <w:tcPr>
            <w:tcW w:w="1701" w:type="dxa"/>
            <w:shd w:val="clear" w:color="auto" w:fill="auto"/>
          </w:tcPr>
          <w:p w14:paraId="6D973879" w14:textId="25DE3EFD" w:rsidR="00EA34CC" w:rsidRPr="00A25154" w:rsidRDefault="00EA34CC" w:rsidP="00EA34CC">
            <w:pPr>
              <w:spacing w:line="240" w:lineRule="auto"/>
              <w:jc w:val="center"/>
              <w:rPr>
                <w:ins w:id="2061" w:author="Shi Mengtao" w:date="2019-01-15T09:16:00Z"/>
                <w:sz w:val="18"/>
                <w:szCs w:val="18"/>
                <w:rPrChange w:id="2062" w:author="Shi Mengtao" w:date="2019-01-16T09:31:00Z">
                  <w:rPr>
                    <w:ins w:id="2063" w:author="Shi Mengtao" w:date="2019-01-15T09:16:00Z"/>
                    <w:sz w:val="20"/>
                    <w:szCs w:val="20"/>
                  </w:rPr>
                </w:rPrChange>
              </w:rPr>
            </w:pPr>
            <w:ins w:id="2064" w:author="Shi Mengtao" w:date="2019-01-15T09:18:00Z">
              <w:r w:rsidRPr="00A25154">
                <w:rPr>
                  <w:rFonts w:hint="eastAsia"/>
                  <w:sz w:val="18"/>
                  <w:szCs w:val="18"/>
                  <w:rPrChange w:id="2065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创建者</w:t>
              </w:r>
            </w:ins>
          </w:p>
        </w:tc>
        <w:tc>
          <w:tcPr>
            <w:tcW w:w="992" w:type="dxa"/>
          </w:tcPr>
          <w:p w14:paraId="5D5E5E6F" w14:textId="5C0A071B" w:rsidR="00EA34CC" w:rsidRPr="00A25154" w:rsidRDefault="00EA34CC" w:rsidP="00EA34CC">
            <w:pPr>
              <w:spacing w:line="240" w:lineRule="auto"/>
              <w:jc w:val="center"/>
              <w:rPr>
                <w:ins w:id="2066" w:author="Shi Mengtao" w:date="2019-01-15T09:16:00Z"/>
                <w:sz w:val="18"/>
                <w:szCs w:val="18"/>
                <w:rPrChange w:id="2067" w:author="Shi Mengtao" w:date="2019-01-16T09:31:00Z">
                  <w:rPr>
                    <w:ins w:id="2068" w:author="Shi Mengtao" w:date="2019-01-15T09:16:00Z"/>
                    <w:sz w:val="20"/>
                    <w:szCs w:val="20"/>
                  </w:rPr>
                </w:rPrChange>
              </w:rPr>
            </w:pPr>
            <w:ins w:id="2069" w:author="Shi Mengtao" w:date="2019-01-15T09:21:00Z">
              <w:r w:rsidRPr="00A25154">
                <w:rPr>
                  <w:rFonts w:hint="eastAsia"/>
                  <w:sz w:val="18"/>
                  <w:szCs w:val="18"/>
                  <w:rPrChange w:id="2070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2071" w:author="Shi Mengtao" w:date="2019-01-16T09:31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851" w:type="dxa"/>
          </w:tcPr>
          <w:p w14:paraId="0859B87F" w14:textId="5A6A92C5" w:rsidR="00EA34CC" w:rsidRPr="00A25154" w:rsidRDefault="00EA34CC" w:rsidP="00EA34CC">
            <w:pPr>
              <w:spacing w:line="240" w:lineRule="auto"/>
              <w:jc w:val="center"/>
              <w:rPr>
                <w:ins w:id="2072" w:author="Shi Mengtao" w:date="2019-01-15T09:16:00Z"/>
                <w:sz w:val="18"/>
                <w:szCs w:val="18"/>
                <w:rPrChange w:id="2073" w:author="Shi Mengtao" w:date="2019-01-16T09:31:00Z">
                  <w:rPr>
                    <w:ins w:id="2074" w:author="Shi Mengtao" w:date="2019-01-15T09:16:00Z"/>
                    <w:sz w:val="20"/>
                    <w:szCs w:val="20"/>
                  </w:rPr>
                </w:rPrChange>
              </w:rPr>
            </w:pPr>
            <w:ins w:id="2075" w:author="Shi Mengtao" w:date="2019-01-15T09:21:00Z">
              <w:r w:rsidRPr="00A25154">
                <w:rPr>
                  <w:rFonts w:hint="eastAsia"/>
                  <w:sz w:val="18"/>
                  <w:szCs w:val="18"/>
                  <w:rPrChange w:id="2076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1</w:t>
              </w:r>
              <w:r w:rsidRPr="00A25154">
                <w:rPr>
                  <w:sz w:val="18"/>
                  <w:szCs w:val="18"/>
                  <w:rPrChange w:id="2077" w:author="Shi Mengtao" w:date="2019-01-16T09:31:00Z">
                    <w:rPr>
                      <w:sz w:val="20"/>
                      <w:szCs w:val="20"/>
                    </w:rPr>
                  </w:rPrChange>
                </w:rPr>
                <w:t>5</w:t>
              </w:r>
            </w:ins>
          </w:p>
        </w:tc>
        <w:tc>
          <w:tcPr>
            <w:tcW w:w="1559" w:type="dxa"/>
            <w:shd w:val="clear" w:color="auto" w:fill="auto"/>
          </w:tcPr>
          <w:p w14:paraId="75079063" w14:textId="650521E7" w:rsidR="00EA34CC" w:rsidRPr="00A25154" w:rsidRDefault="00EA34CC" w:rsidP="00EA34CC">
            <w:pPr>
              <w:spacing w:line="240" w:lineRule="auto"/>
              <w:jc w:val="center"/>
              <w:rPr>
                <w:ins w:id="2078" w:author="Shi Mengtao" w:date="2019-01-15T09:16:00Z"/>
                <w:sz w:val="18"/>
                <w:szCs w:val="18"/>
                <w:rPrChange w:id="2079" w:author="Shi Mengtao" w:date="2019-01-16T09:31:00Z">
                  <w:rPr>
                    <w:ins w:id="2080" w:author="Shi Mengtao" w:date="2019-01-15T09:16:00Z"/>
                    <w:sz w:val="20"/>
                    <w:szCs w:val="20"/>
                  </w:rPr>
                </w:rPrChange>
              </w:rPr>
            </w:pPr>
            <w:ins w:id="2081" w:author="Shi Mengtao" w:date="2019-01-15T09:21:00Z">
              <w:r w:rsidRPr="00A25154">
                <w:rPr>
                  <w:sz w:val="18"/>
                  <w:szCs w:val="18"/>
                  <w:rPrChange w:id="2082" w:author="Shi Mengtao" w:date="2019-01-16T09:31:00Z">
                    <w:rPr>
                      <w:sz w:val="20"/>
                      <w:szCs w:val="20"/>
                    </w:rPr>
                  </w:rPrChange>
                </w:rPr>
                <w:t>(</w:t>
              </w:r>
              <w:r w:rsidRPr="00A25154">
                <w:rPr>
                  <w:rFonts w:hint="eastAsia"/>
                  <w:sz w:val="18"/>
                  <w:szCs w:val="18"/>
                  <w:rPrChange w:id="2083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2084" w:author="Shi Mengtao" w:date="2019-01-16T09:31:00Z">
                    <w:rPr>
                      <w:sz w:val="20"/>
                      <w:szCs w:val="20"/>
                    </w:rPr>
                  </w:rPrChange>
                </w:rPr>
                <w:t>\u4e00-\u9fa5]|\w){15}</w:t>
              </w:r>
            </w:ins>
          </w:p>
        </w:tc>
        <w:tc>
          <w:tcPr>
            <w:tcW w:w="1843" w:type="dxa"/>
            <w:shd w:val="clear" w:color="auto" w:fill="auto"/>
          </w:tcPr>
          <w:p w14:paraId="3E3B2545" w14:textId="4982733F" w:rsidR="00EA34CC" w:rsidRPr="00A25154" w:rsidRDefault="00EA34CC" w:rsidP="00EA34CC">
            <w:pPr>
              <w:spacing w:line="240" w:lineRule="auto"/>
              <w:jc w:val="center"/>
              <w:rPr>
                <w:ins w:id="2085" w:author="Shi Mengtao" w:date="2019-01-15T09:16:00Z"/>
                <w:sz w:val="18"/>
                <w:szCs w:val="18"/>
                <w:rPrChange w:id="2086" w:author="Shi Mengtao" w:date="2019-01-16T09:31:00Z">
                  <w:rPr>
                    <w:ins w:id="2087" w:author="Shi Mengtao" w:date="2019-01-15T09:16:00Z"/>
                    <w:sz w:val="20"/>
                    <w:szCs w:val="20"/>
                  </w:rPr>
                </w:rPrChange>
              </w:rPr>
            </w:pPr>
            <w:ins w:id="2088" w:author="Shi Mengtao" w:date="2019-01-15T09:19:00Z">
              <w:r w:rsidRPr="00A25154">
                <w:rPr>
                  <w:rFonts w:hint="eastAsia"/>
                  <w:sz w:val="18"/>
                  <w:szCs w:val="18"/>
                  <w:rPrChange w:id="2089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标签的创建者用户昵称</w:t>
              </w:r>
            </w:ins>
          </w:p>
        </w:tc>
      </w:tr>
      <w:tr w:rsidR="00EA34CC" w14:paraId="2288B003" w14:textId="77777777" w:rsidTr="009C2D73">
        <w:trPr>
          <w:trHeight w:val="150"/>
          <w:ins w:id="2090" w:author="Shi Mengtao" w:date="2019-01-15T09:16:00Z"/>
        </w:trPr>
        <w:tc>
          <w:tcPr>
            <w:tcW w:w="1271" w:type="dxa"/>
          </w:tcPr>
          <w:p w14:paraId="033E2CD3" w14:textId="012A0C04" w:rsidR="00EA34CC" w:rsidRPr="00A25154" w:rsidRDefault="00EA34CC" w:rsidP="00EA34CC">
            <w:pPr>
              <w:spacing w:line="240" w:lineRule="auto"/>
              <w:jc w:val="center"/>
              <w:rPr>
                <w:ins w:id="2091" w:author="Shi Mengtao" w:date="2019-01-15T09:16:00Z"/>
                <w:sz w:val="18"/>
                <w:szCs w:val="18"/>
                <w:rPrChange w:id="2092" w:author="Shi Mengtao" w:date="2019-01-16T09:31:00Z">
                  <w:rPr>
                    <w:ins w:id="2093" w:author="Shi Mengtao" w:date="2019-01-15T09:16:00Z"/>
                    <w:sz w:val="20"/>
                    <w:szCs w:val="20"/>
                  </w:rPr>
                </w:rPrChange>
              </w:rPr>
            </w:pPr>
            <w:ins w:id="2094" w:author="Shi Mengtao" w:date="2019-01-15T09:16:00Z">
              <w:r w:rsidRPr="00A25154">
                <w:rPr>
                  <w:sz w:val="18"/>
                  <w:szCs w:val="18"/>
                  <w:rPrChange w:id="2095" w:author="Shi Mengtao" w:date="2019-01-16T09:31:00Z">
                    <w:rPr>
                      <w:sz w:val="20"/>
                      <w:szCs w:val="20"/>
                    </w:rPr>
                  </w:rPrChange>
                </w:rPr>
                <w:t>C</w:t>
              </w:r>
            </w:ins>
            <w:ins w:id="2096" w:author="Shi Mengtao" w:date="2019-01-15T09:40:00Z">
              <w:r w:rsidR="00AA54D3" w:rsidRPr="00A25154">
                <w:rPr>
                  <w:sz w:val="18"/>
                  <w:szCs w:val="18"/>
                  <w:rPrChange w:id="2097" w:author="Shi Mengtao" w:date="2019-01-16T09:31:00Z">
                    <w:rPr>
                      <w:sz w:val="20"/>
                      <w:szCs w:val="20"/>
                    </w:rPr>
                  </w:rPrChange>
                </w:rPr>
                <w:t>B</w:t>
              </w:r>
            </w:ins>
            <w:ins w:id="2098" w:author="Shi Mengtao" w:date="2019-01-15T09:16:00Z">
              <w:r w:rsidRPr="00A25154">
                <w:rPr>
                  <w:rFonts w:hint="eastAsia"/>
                  <w:sz w:val="18"/>
                  <w:szCs w:val="18"/>
                  <w:rPrChange w:id="2099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4</w:t>
              </w:r>
            </w:ins>
          </w:p>
        </w:tc>
        <w:tc>
          <w:tcPr>
            <w:tcW w:w="1701" w:type="dxa"/>
            <w:shd w:val="clear" w:color="auto" w:fill="auto"/>
          </w:tcPr>
          <w:p w14:paraId="034A3A0D" w14:textId="15A06A22" w:rsidR="00EA34CC" w:rsidRPr="00A25154" w:rsidRDefault="00EA34CC" w:rsidP="00EA34CC">
            <w:pPr>
              <w:spacing w:line="240" w:lineRule="auto"/>
              <w:jc w:val="center"/>
              <w:rPr>
                <w:ins w:id="2100" w:author="Shi Mengtao" w:date="2019-01-15T09:16:00Z"/>
                <w:sz w:val="18"/>
                <w:szCs w:val="18"/>
                <w:rPrChange w:id="2101" w:author="Shi Mengtao" w:date="2019-01-16T09:31:00Z">
                  <w:rPr>
                    <w:ins w:id="2102" w:author="Shi Mengtao" w:date="2019-01-15T09:16:00Z"/>
                    <w:sz w:val="20"/>
                    <w:szCs w:val="20"/>
                  </w:rPr>
                </w:rPrChange>
              </w:rPr>
            </w:pPr>
            <w:ins w:id="2103" w:author="Shi Mengtao" w:date="2019-01-15T09:18:00Z">
              <w:r w:rsidRPr="00A25154">
                <w:rPr>
                  <w:rFonts w:hint="eastAsia"/>
                  <w:sz w:val="18"/>
                  <w:szCs w:val="18"/>
                  <w:rPrChange w:id="2104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所在详细地址</w:t>
              </w:r>
            </w:ins>
          </w:p>
        </w:tc>
        <w:tc>
          <w:tcPr>
            <w:tcW w:w="992" w:type="dxa"/>
          </w:tcPr>
          <w:p w14:paraId="51A1BC52" w14:textId="2517009C" w:rsidR="00EA34CC" w:rsidRPr="00A25154" w:rsidRDefault="00EA34CC" w:rsidP="00EA34CC">
            <w:pPr>
              <w:spacing w:line="240" w:lineRule="auto"/>
              <w:jc w:val="center"/>
              <w:rPr>
                <w:ins w:id="2105" w:author="Shi Mengtao" w:date="2019-01-15T09:16:00Z"/>
                <w:sz w:val="18"/>
                <w:szCs w:val="18"/>
                <w:rPrChange w:id="2106" w:author="Shi Mengtao" w:date="2019-01-16T09:31:00Z">
                  <w:rPr>
                    <w:ins w:id="2107" w:author="Shi Mengtao" w:date="2019-01-15T09:16:00Z"/>
                    <w:sz w:val="20"/>
                    <w:szCs w:val="20"/>
                  </w:rPr>
                </w:rPrChange>
              </w:rPr>
            </w:pPr>
            <w:ins w:id="2108" w:author="Shi Mengtao" w:date="2019-01-15T09:22:00Z">
              <w:r w:rsidRPr="00A25154">
                <w:rPr>
                  <w:rFonts w:hint="eastAsia"/>
                  <w:sz w:val="18"/>
                  <w:szCs w:val="18"/>
                  <w:rPrChange w:id="2109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2110" w:author="Shi Mengtao" w:date="2019-01-16T09:31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851" w:type="dxa"/>
          </w:tcPr>
          <w:p w14:paraId="44C27E16" w14:textId="34A769DB" w:rsidR="00EA34CC" w:rsidRPr="00A25154" w:rsidRDefault="00EA34CC" w:rsidP="00EA34CC">
            <w:pPr>
              <w:spacing w:line="240" w:lineRule="auto"/>
              <w:jc w:val="center"/>
              <w:rPr>
                <w:ins w:id="2111" w:author="Shi Mengtao" w:date="2019-01-15T09:16:00Z"/>
                <w:sz w:val="18"/>
                <w:szCs w:val="18"/>
                <w:rPrChange w:id="2112" w:author="Shi Mengtao" w:date="2019-01-16T09:31:00Z">
                  <w:rPr>
                    <w:ins w:id="2113" w:author="Shi Mengtao" w:date="2019-01-15T09:16:00Z"/>
                    <w:sz w:val="20"/>
                    <w:szCs w:val="20"/>
                  </w:rPr>
                </w:rPrChange>
              </w:rPr>
            </w:pPr>
            <w:ins w:id="2114" w:author="Shi Mengtao" w:date="2019-01-15T09:22:00Z">
              <w:r w:rsidRPr="00A25154">
                <w:rPr>
                  <w:rFonts w:hint="eastAsia"/>
                  <w:sz w:val="18"/>
                  <w:szCs w:val="18"/>
                  <w:rPrChange w:id="2115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45</w:t>
              </w:r>
            </w:ins>
          </w:p>
        </w:tc>
        <w:tc>
          <w:tcPr>
            <w:tcW w:w="1559" w:type="dxa"/>
            <w:shd w:val="clear" w:color="auto" w:fill="auto"/>
          </w:tcPr>
          <w:p w14:paraId="746BDE31" w14:textId="120F90DE" w:rsidR="00EA34CC" w:rsidRPr="00A25154" w:rsidRDefault="00EA34CC" w:rsidP="00EA34CC">
            <w:pPr>
              <w:spacing w:line="240" w:lineRule="auto"/>
              <w:jc w:val="center"/>
              <w:rPr>
                <w:ins w:id="2116" w:author="Shi Mengtao" w:date="2019-01-15T09:16:00Z"/>
                <w:sz w:val="18"/>
                <w:szCs w:val="18"/>
                <w:rPrChange w:id="2117" w:author="Shi Mengtao" w:date="2019-01-16T09:31:00Z">
                  <w:rPr>
                    <w:ins w:id="2118" w:author="Shi Mengtao" w:date="2019-01-15T09:16:00Z"/>
                    <w:sz w:val="20"/>
                    <w:szCs w:val="20"/>
                  </w:rPr>
                </w:rPrChange>
              </w:rPr>
            </w:pPr>
            <w:ins w:id="2119" w:author="Shi Mengtao" w:date="2019-01-15T09:22:00Z">
              <w:r w:rsidRPr="00A25154">
                <w:rPr>
                  <w:rFonts w:hint="eastAsia"/>
                  <w:sz w:val="18"/>
                  <w:szCs w:val="18"/>
                  <w:rPrChange w:id="2120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2121" w:author="Shi Mengtao" w:date="2019-01-16T09:31:00Z">
                    <w:rPr>
                      <w:sz w:val="20"/>
                      <w:szCs w:val="20"/>
                    </w:rPr>
                  </w:rPrChange>
                </w:rPr>
                <w:t>\u4e00-\u9fa5]|\w){</w:t>
              </w:r>
              <w:r w:rsidRPr="00A25154">
                <w:rPr>
                  <w:rFonts w:hint="eastAsia"/>
                  <w:sz w:val="18"/>
                  <w:szCs w:val="18"/>
                  <w:rPrChange w:id="2122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45</w:t>
              </w:r>
              <w:r w:rsidRPr="00A25154">
                <w:rPr>
                  <w:sz w:val="18"/>
                  <w:szCs w:val="18"/>
                  <w:rPrChange w:id="2123" w:author="Shi Mengtao" w:date="2019-01-16T09:31:00Z">
                    <w:rPr>
                      <w:sz w:val="20"/>
                      <w:szCs w:val="20"/>
                    </w:rPr>
                  </w:rPrChange>
                </w:rPr>
                <w:t>}</w:t>
              </w:r>
            </w:ins>
          </w:p>
        </w:tc>
        <w:tc>
          <w:tcPr>
            <w:tcW w:w="1843" w:type="dxa"/>
            <w:shd w:val="clear" w:color="auto" w:fill="auto"/>
          </w:tcPr>
          <w:p w14:paraId="6937F396" w14:textId="353DA38F" w:rsidR="00EA34CC" w:rsidRPr="00A25154" w:rsidRDefault="00EA34CC" w:rsidP="00EA34CC">
            <w:pPr>
              <w:spacing w:line="240" w:lineRule="auto"/>
              <w:jc w:val="center"/>
              <w:rPr>
                <w:ins w:id="2124" w:author="Shi Mengtao" w:date="2019-01-15T09:16:00Z"/>
                <w:sz w:val="18"/>
                <w:szCs w:val="18"/>
                <w:rPrChange w:id="2125" w:author="Shi Mengtao" w:date="2019-01-16T09:31:00Z">
                  <w:rPr>
                    <w:ins w:id="2126" w:author="Shi Mengtao" w:date="2019-01-15T09:16:00Z"/>
                    <w:sz w:val="20"/>
                    <w:szCs w:val="20"/>
                  </w:rPr>
                </w:rPrChange>
              </w:rPr>
            </w:pPr>
            <w:ins w:id="2127" w:author="Shi Mengtao" w:date="2019-01-15T09:19:00Z">
              <w:r w:rsidRPr="00A25154">
                <w:rPr>
                  <w:rFonts w:hint="eastAsia"/>
                  <w:sz w:val="18"/>
                  <w:szCs w:val="18"/>
                  <w:rPrChange w:id="2128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标签所属的地址</w:t>
              </w:r>
              <w:r w:rsidRPr="00A25154" w:rsidDel="009C2D73">
                <w:rPr>
                  <w:rFonts w:hint="eastAsia"/>
                  <w:sz w:val="18"/>
                  <w:szCs w:val="18"/>
                  <w:rPrChange w:id="2129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 xml:space="preserve"> </w:t>
              </w:r>
            </w:ins>
          </w:p>
        </w:tc>
      </w:tr>
      <w:tr w:rsidR="00EA34CC" w14:paraId="121E4C66" w14:textId="77777777" w:rsidTr="009C2D73">
        <w:trPr>
          <w:trHeight w:val="150"/>
          <w:ins w:id="2130" w:author="Shi Mengtao" w:date="2019-01-15T09:16:00Z"/>
        </w:trPr>
        <w:tc>
          <w:tcPr>
            <w:tcW w:w="1271" w:type="dxa"/>
          </w:tcPr>
          <w:p w14:paraId="70D539DB" w14:textId="4F215BAC" w:rsidR="00EA34CC" w:rsidRPr="00A25154" w:rsidRDefault="00EA34CC" w:rsidP="00EA34CC">
            <w:pPr>
              <w:spacing w:line="240" w:lineRule="auto"/>
              <w:jc w:val="center"/>
              <w:rPr>
                <w:ins w:id="2131" w:author="Shi Mengtao" w:date="2019-01-15T09:16:00Z"/>
                <w:sz w:val="18"/>
                <w:szCs w:val="18"/>
                <w:rPrChange w:id="2132" w:author="Shi Mengtao" w:date="2019-01-16T09:31:00Z">
                  <w:rPr>
                    <w:ins w:id="2133" w:author="Shi Mengtao" w:date="2019-01-15T09:16:00Z"/>
                    <w:sz w:val="20"/>
                    <w:szCs w:val="20"/>
                  </w:rPr>
                </w:rPrChange>
              </w:rPr>
            </w:pPr>
            <w:ins w:id="2134" w:author="Shi Mengtao" w:date="2019-01-15T09:16:00Z">
              <w:r w:rsidRPr="00A25154">
                <w:rPr>
                  <w:sz w:val="18"/>
                  <w:szCs w:val="18"/>
                  <w:rPrChange w:id="2135" w:author="Shi Mengtao" w:date="2019-01-16T09:31:00Z">
                    <w:rPr>
                      <w:sz w:val="20"/>
                      <w:szCs w:val="20"/>
                    </w:rPr>
                  </w:rPrChange>
                </w:rPr>
                <w:t>C</w:t>
              </w:r>
            </w:ins>
            <w:ins w:id="2136" w:author="Shi Mengtao" w:date="2019-01-15T09:40:00Z">
              <w:r w:rsidR="00AA54D3" w:rsidRPr="00A25154">
                <w:rPr>
                  <w:sz w:val="18"/>
                  <w:szCs w:val="18"/>
                  <w:rPrChange w:id="2137" w:author="Shi Mengtao" w:date="2019-01-16T09:31:00Z">
                    <w:rPr>
                      <w:sz w:val="20"/>
                      <w:szCs w:val="20"/>
                    </w:rPr>
                  </w:rPrChange>
                </w:rPr>
                <w:t>B</w:t>
              </w:r>
            </w:ins>
            <w:ins w:id="2138" w:author="Shi Mengtao" w:date="2019-01-15T09:16:00Z">
              <w:r w:rsidRPr="00A25154">
                <w:rPr>
                  <w:rFonts w:hint="eastAsia"/>
                  <w:sz w:val="18"/>
                  <w:szCs w:val="18"/>
                  <w:rPrChange w:id="2139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5</w:t>
              </w:r>
            </w:ins>
          </w:p>
        </w:tc>
        <w:tc>
          <w:tcPr>
            <w:tcW w:w="1701" w:type="dxa"/>
            <w:shd w:val="clear" w:color="auto" w:fill="auto"/>
          </w:tcPr>
          <w:p w14:paraId="3F196D6F" w14:textId="162276DC" w:rsidR="00EA34CC" w:rsidRPr="00A25154" w:rsidRDefault="00EA34CC" w:rsidP="00EA34CC">
            <w:pPr>
              <w:spacing w:line="240" w:lineRule="auto"/>
              <w:jc w:val="center"/>
              <w:rPr>
                <w:ins w:id="2140" w:author="Shi Mengtao" w:date="2019-01-15T09:16:00Z"/>
                <w:sz w:val="18"/>
                <w:szCs w:val="18"/>
                <w:rPrChange w:id="2141" w:author="Shi Mengtao" w:date="2019-01-16T09:31:00Z">
                  <w:rPr>
                    <w:ins w:id="2142" w:author="Shi Mengtao" w:date="2019-01-15T09:16:00Z"/>
                    <w:sz w:val="20"/>
                    <w:szCs w:val="20"/>
                  </w:rPr>
                </w:rPrChange>
              </w:rPr>
            </w:pPr>
            <w:ins w:id="2143" w:author="Shi Mengtao" w:date="2019-01-15T09:18:00Z">
              <w:r w:rsidRPr="00A25154">
                <w:rPr>
                  <w:rFonts w:hint="eastAsia"/>
                  <w:sz w:val="18"/>
                  <w:szCs w:val="18"/>
                  <w:rPrChange w:id="2144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经度</w:t>
              </w:r>
            </w:ins>
          </w:p>
        </w:tc>
        <w:tc>
          <w:tcPr>
            <w:tcW w:w="992" w:type="dxa"/>
          </w:tcPr>
          <w:p w14:paraId="4D88244C" w14:textId="41572F55" w:rsidR="00EA34CC" w:rsidRPr="00A25154" w:rsidRDefault="00EA34CC" w:rsidP="00EA34CC">
            <w:pPr>
              <w:spacing w:line="240" w:lineRule="auto"/>
              <w:jc w:val="center"/>
              <w:rPr>
                <w:ins w:id="2145" w:author="Shi Mengtao" w:date="2019-01-15T09:16:00Z"/>
                <w:sz w:val="18"/>
                <w:szCs w:val="18"/>
                <w:rPrChange w:id="2146" w:author="Shi Mengtao" w:date="2019-01-16T09:31:00Z">
                  <w:rPr>
                    <w:ins w:id="2147" w:author="Shi Mengtao" w:date="2019-01-15T09:16:00Z"/>
                    <w:sz w:val="20"/>
                    <w:szCs w:val="20"/>
                  </w:rPr>
                </w:rPrChange>
              </w:rPr>
            </w:pPr>
            <w:ins w:id="2148" w:author="Shi Mengtao" w:date="2019-01-15T09:21:00Z">
              <w:r w:rsidRPr="00A25154">
                <w:rPr>
                  <w:rFonts w:hint="eastAsia"/>
                  <w:sz w:val="18"/>
                  <w:szCs w:val="18"/>
                  <w:rPrChange w:id="2149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2150" w:author="Shi Mengtao" w:date="2019-01-16T09:31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851" w:type="dxa"/>
          </w:tcPr>
          <w:p w14:paraId="7AE563CD" w14:textId="0FD64210" w:rsidR="00EA34CC" w:rsidRPr="00A25154" w:rsidRDefault="00EA34CC" w:rsidP="00EA34CC">
            <w:pPr>
              <w:spacing w:line="240" w:lineRule="auto"/>
              <w:jc w:val="center"/>
              <w:rPr>
                <w:ins w:id="2151" w:author="Shi Mengtao" w:date="2019-01-15T09:16:00Z"/>
                <w:sz w:val="18"/>
                <w:szCs w:val="18"/>
                <w:rPrChange w:id="2152" w:author="Shi Mengtao" w:date="2019-01-16T09:31:00Z">
                  <w:rPr>
                    <w:ins w:id="2153" w:author="Shi Mengtao" w:date="2019-01-15T09:16:00Z"/>
                    <w:sz w:val="20"/>
                    <w:szCs w:val="20"/>
                  </w:rPr>
                </w:rPrChange>
              </w:rPr>
            </w:pPr>
            <w:ins w:id="2154" w:author="Shi Mengtao" w:date="2019-01-15T09:20:00Z">
              <w:r w:rsidRPr="00A25154">
                <w:rPr>
                  <w:rFonts w:hint="eastAsia"/>
                  <w:sz w:val="18"/>
                  <w:szCs w:val="18"/>
                  <w:rPrChange w:id="2155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&gt;</w:t>
              </w:r>
              <w:r w:rsidRPr="00A25154">
                <w:rPr>
                  <w:sz w:val="18"/>
                  <w:szCs w:val="18"/>
                  <w:rPrChange w:id="2156" w:author="Shi Mengtao" w:date="2019-01-16T09:31:00Z">
                    <w:rPr>
                      <w:sz w:val="20"/>
                      <w:szCs w:val="20"/>
                    </w:rPr>
                  </w:rPrChange>
                </w:rPr>
                <w:t>=</w:t>
              </w:r>
              <w:r w:rsidRPr="00A25154">
                <w:rPr>
                  <w:rFonts w:hint="eastAsia"/>
                  <w:sz w:val="18"/>
                  <w:szCs w:val="18"/>
                  <w:rPrChange w:id="2157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4</w:t>
              </w:r>
            </w:ins>
          </w:p>
        </w:tc>
        <w:tc>
          <w:tcPr>
            <w:tcW w:w="1559" w:type="dxa"/>
            <w:shd w:val="clear" w:color="auto" w:fill="auto"/>
          </w:tcPr>
          <w:p w14:paraId="4D32BAC4" w14:textId="3921AB35" w:rsidR="00EA34CC" w:rsidRPr="00A25154" w:rsidRDefault="00EA34CC" w:rsidP="00EA34CC">
            <w:pPr>
              <w:spacing w:line="240" w:lineRule="auto"/>
              <w:jc w:val="center"/>
              <w:rPr>
                <w:ins w:id="2158" w:author="Shi Mengtao" w:date="2019-01-15T09:16:00Z"/>
                <w:sz w:val="18"/>
                <w:szCs w:val="18"/>
                <w:rPrChange w:id="2159" w:author="Shi Mengtao" w:date="2019-01-16T09:31:00Z">
                  <w:rPr>
                    <w:ins w:id="2160" w:author="Shi Mengtao" w:date="2019-01-15T09:16:00Z"/>
                    <w:sz w:val="20"/>
                    <w:szCs w:val="20"/>
                  </w:rPr>
                </w:rPrChange>
              </w:rPr>
            </w:pPr>
            <w:ins w:id="2161" w:author="Shi Mengtao" w:date="2019-01-15T09:19:00Z">
              <w:r w:rsidRPr="00A25154">
                <w:rPr>
                  <w:rFonts w:hint="eastAsia"/>
                  <w:sz w:val="18"/>
                  <w:szCs w:val="18"/>
                  <w:rPrChange w:id="2162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2163" w:author="Shi Mengtao" w:date="2019-01-16T09:31:00Z">
                    <w:rPr>
                      <w:sz w:val="20"/>
                      <w:szCs w:val="20"/>
                    </w:rPr>
                  </w:rPrChange>
                </w:rPr>
                <w:t>\d]+.[\d]+[W|E]</w:t>
              </w:r>
            </w:ins>
          </w:p>
        </w:tc>
        <w:tc>
          <w:tcPr>
            <w:tcW w:w="1843" w:type="dxa"/>
            <w:shd w:val="clear" w:color="auto" w:fill="auto"/>
          </w:tcPr>
          <w:p w14:paraId="2E33BE75" w14:textId="025BE11F" w:rsidR="00EA34CC" w:rsidRPr="00A25154" w:rsidRDefault="00EA34CC" w:rsidP="00EA34CC">
            <w:pPr>
              <w:spacing w:line="240" w:lineRule="auto"/>
              <w:jc w:val="center"/>
              <w:rPr>
                <w:ins w:id="2164" w:author="Shi Mengtao" w:date="2019-01-15T09:16:00Z"/>
                <w:sz w:val="18"/>
                <w:szCs w:val="18"/>
                <w:rPrChange w:id="2165" w:author="Shi Mengtao" w:date="2019-01-16T09:31:00Z">
                  <w:rPr>
                    <w:ins w:id="2166" w:author="Shi Mengtao" w:date="2019-01-15T09:16:00Z"/>
                    <w:sz w:val="20"/>
                    <w:szCs w:val="20"/>
                  </w:rPr>
                </w:rPrChange>
              </w:rPr>
            </w:pPr>
            <w:ins w:id="2167" w:author="Shi Mengtao" w:date="2019-01-15T09:19:00Z">
              <w:r w:rsidRPr="00A25154">
                <w:rPr>
                  <w:rFonts w:hint="eastAsia"/>
                  <w:sz w:val="18"/>
                  <w:szCs w:val="18"/>
                  <w:rPrChange w:id="2168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标签的地理位置经度</w:t>
              </w:r>
            </w:ins>
          </w:p>
        </w:tc>
      </w:tr>
      <w:tr w:rsidR="00EA34CC" w14:paraId="742B4C22" w14:textId="77777777" w:rsidTr="009C2D73">
        <w:trPr>
          <w:trHeight w:val="150"/>
          <w:ins w:id="2169" w:author="Shi Mengtao" w:date="2019-01-15T09:18:00Z"/>
        </w:trPr>
        <w:tc>
          <w:tcPr>
            <w:tcW w:w="1271" w:type="dxa"/>
          </w:tcPr>
          <w:p w14:paraId="5E2892DD" w14:textId="59523F8F" w:rsidR="00EA34CC" w:rsidRPr="00A25154" w:rsidRDefault="00EA34CC" w:rsidP="00EA34CC">
            <w:pPr>
              <w:spacing w:line="240" w:lineRule="auto"/>
              <w:jc w:val="center"/>
              <w:rPr>
                <w:ins w:id="2170" w:author="Shi Mengtao" w:date="2019-01-15T09:18:00Z"/>
                <w:sz w:val="18"/>
                <w:szCs w:val="18"/>
                <w:rPrChange w:id="2171" w:author="Shi Mengtao" w:date="2019-01-16T09:31:00Z">
                  <w:rPr>
                    <w:ins w:id="2172" w:author="Shi Mengtao" w:date="2019-01-15T09:18:00Z"/>
                    <w:sz w:val="20"/>
                    <w:szCs w:val="20"/>
                  </w:rPr>
                </w:rPrChange>
              </w:rPr>
            </w:pPr>
            <w:ins w:id="2173" w:author="Shi Mengtao" w:date="2019-01-15T09:19:00Z">
              <w:r w:rsidRPr="00A25154">
                <w:rPr>
                  <w:rFonts w:hint="eastAsia"/>
                  <w:sz w:val="18"/>
                  <w:szCs w:val="18"/>
                  <w:rPrChange w:id="2174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C</w:t>
              </w:r>
            </w:ins>
            <w:ins w:id="2175" w:author="Shi Mengtao" w:date="2019-01-15T09:40:00Z">
              <w:r w:rsidR="00AA54D3" w:rsidRPr="00A25154">
                <w:rPr>
                  <w:sz w:val="18"/>
                  <w:szCs w:val="18"/>
                  <w:rPrChange w:id="2176" w:author="Shi Mengtao" w:date="2019-01-16T09:31:00Z">
                    <w:rPr>
                      <w:sz w:val="20"/>
                      <w:szCs w:val="20"/>
                    </w:rPr>
                  </w:rPrChange>
                </w:rPr>
                <w:t>B</w:t>
              </w:r>
            </w:ins>
            <w:ins w:id="2177" w:author="Shi Mengtao" w:date="2019-01-15T09:19:00Z">
              <w:r w:rsidRPr="00A25154">
                <w:rPr>
                  <w:sz w:val="18"/>
                  <w:szCs w:val="18"/>
                  <w:rPrChange w:id="2178" w:author="Shi Mengtao" w:date="2019-01-16T09:31:00Z">
                    <w:rPr>
                      <w:sz w:val="20"/>
                      <w:szCs w:val="20"/>
                    </w:rPr>
                  </w:rPrChange>
                </w:rPr>
                <w:t>6</w:t>
              </w:r>
            </w:ins>
          </w:p>
        </w:tc>
        <w:tc>
          <w:tcPr>
            <w:tcW w:w="1701" w:type="dxa"/>
            <w:shd w:val="clear" w:color="auto" w:fill="auto"/>
          </w:tcPr>
          <w:p w14:paraId="55971023" w14:textId="43369756" w:rsidR="00EA34CC" w:rsidRPr="00A25154" w:rsidRDefault="00EA34CC" w:rsidP="00EA34CC">
            <w:pPr>
              <w:spacing w:line="240" w:lineRule="auto"/>
              <w:jc w:val="center"/>
              <w:rPr>
                <w:ins w:id="2179" w:author="Shi Mengtao" w:date="2019-01-15T09:18:00Z"/>
                <w:sz w:val="18"/>
                <w:szCs w:val="18"/>
                <w:rPrChange w:id="2180" w:author="Shi Mengtao" w:date="2019-01-16T09:31:00Z">
                  <w:rPr>
                    <w:ins w:id="2181" w:author="Shi Mengtao" w:date="2019-01-15T09:18:00Z"/>
                    <w:sz w:val="20"/>
                    <w:szCs w:val="20"/>
                  </w:rPr>
                </w:rPrChange>
              </w:rPr>
            </w:pPr>
            <w:ins w:id="2182" w:author="Shi Mengtao" w:date="2019-01-15T09:18:00Z">
              <w:r w:rsidRPr="00A25154">
                <w:rPr>
                  <w:rFonts w:hint="eastAsia"/>
                  <w:sz w:val="18"/>
                  <w:szCs w:val="18"/>
                  <w:rPrChange w:id="2183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纬度</w:t>
              </w:r>
            </w:ins>
          </w:p>
        </w:tc>
        <w:tc>
          <w:tcPr>
            <w:tcW w:w="992" w:type="dxa"/>
          </w:tcPr>
          <w:p w14:paraId="1F52DF1D" w14:textId="48BFB5A2" w:rsidR="00EA34CC" w:rsidRPr="00A25154" w:rsidRDefault="00EA34CC" w:rsidP="00EA34CC">
            <w:pPr>
              <w:spacing w:line="240" w:lineRule="auto"/>
              <w:jc w:val="center"/>
              <w:rPr>
                <w:ins w:id="2184" w:author="Shi Mengtao" w:date="2019-01-15T09:18:00Z"/>
                <w:sz w:val="18"/>
                <w:szCs w:val="18"/>
                <w:rPrChange w:id="2185" w:author="Shi Mengtao" w:date="2019-01-16T09:31:00Z">
                  <w:rPr>
                    <w:ins w:id="2186" w:author="Shi Mengtao" w:date="2019-01-15T09:18:00Z"/>
                    <w:sz w:val="20"/>
                    <w:szCs w:val="20"/>
                  </w:rPr>
                </w:rPrChange>
              </w:rPr>
            </w:pPr>
            <w:ins w:id="2187" w:author="Shi Mengtao" w:date="2019-01-15T09:21:00Z">
              <w:r w:rsidRPr="00A25154">
                <w:rPr>
                  <w:rFonts w:hint="eastAsia"/>
                  <w:sz w:val="18"/>
                  <w:szCs w:val="18"/>
                  <w:rPrChange w:id="2188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2189" w:author="Shi Mengtao" w:date="2019-01-16T09:31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851" w:type="dxa"/>
          </w:tcPr>
          <w:p w14:paraId="4946318D" w14:textId="29B11B9B" w:rsidR="00EA34CC" w:rsidRPr="00A25154" w:rsidRDefault="00EA34CC" w:rsidP="00EA34CC">
            <w:pPr>
              <w:spacing w:line="240" w:lineRule="auto"/>
              <w:jc w:val="center"/>
              <w:rPr>
                <w:ins w:id="2190" w:author="Shi Mengtao" w:date="2019-01-15T09:18:00Z"/>
                <w:sz w:val="18"/>
                <w:szCs w:val="18"/>
                <w:rPrChange w:id="2191" w:author="Shi Mengtao" w:date="2019-01-16T09:31:00Z">
                  <w:rPr>
                    <w:ins w:id="2192" w:author="Shi Mengtao" w:date="2019-01-15T09:18:00Z"/>
                    <w:sz w:val="20"/>
                    <w:szCs w:val="20"/>
                  </w:rPr>
                </w:rPrChange>
              </w:rPr>
            </w:pPr>
            <w:ins w:id="2193" w:author="Shi Mengtao" w:date="2019-01-15T09:20:00Z">
              <w:r w:rsidRPr="00A25154">
                <w:rPr>
                  <w:rFonts w:hint="eastAsia"/>
                  <w:sz w:val="18"/>
                  <w:szCs w:val="18"/>
                  <w:rPrChange w:id="2194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&gt;</w:t>
              </w:r>
              <w:r w:rsidRPr="00A25154">
                <w:rPr>
                  <w:sz w:val="18"/>
                  <w:szCs w:val="18"/>
                  <w:rPrChange w:id="2195" w:author="Shi Mengtao" w:date="2019-01-16T09:31:00Z">
                    <w:rPr>
                      <w:sz w:val="20"/>
                      <w:szCs w:val="20"/>
                    </w:rPr>
                  </w:rPrChange>
                </w:rPr>
                <w:t>=</w:t>
              </w:r>
              <w:r w:rsidRPr="00A25154">
                <w:rPr>
                  <w:rFonts w:hint="eastAsia"/>
                  <w:sz w:val="18"/>
                  <w:szCs w:val="18"/>
                  <w:rPrChange w:id="2196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4</w:t>
              </w:r>
            </w:ins>
          </w:p>
        </w:tc>
        <w:tc>
          <w:tcPr>
            <w:tcW w:w="1559" w:type="dxa"/>
            <w:shd w:val="clear" w:color="auto" w:fill="auto"/>
          </w:tcPr>
          <w:p w14:paraId="24E7DC25" w14:textId="5FFAA7D3" w:rsidR="00EA34CC" w:rsidRPr="00A25154" w:rsidRDefault="00EA34CC" w:rsidP="00EA34CC">
            <w:pPr>
              <w:spacing w:line="240" w:lineRule="auto"/>
              <w:jc w:val="center"/>
              <w:rPr>
                <w:ins w:id="2197" w:author="Shi Mengtao" w:date="2019-01-15T09:18:00Z"/>
                <w:sz w:val="18"/>
                <w:szCs w:val="18"/>
                <w:rPrChange w:id="2198" w:author="Shi Mengtao" w:date="2019-01-16T09:31:00Z">
                  <w:rPr>
                    <w:ins w:id="2199" w:author="Shi Mengtao" w:date="2019-01-15T09:18:00Z"/>
                    <w:sz w:val="20"/>
                    <w:szCs w:val="20"/>
                  </w:rPr>
                </w:rPrChange>
              </w:rPr>
            </w:pPr>
            <w:ins w:id="2200" w:author="Shi Mengtao" w:date="2019-01-15T09:19:00Z">
              <w:r w:rsidRPr="00A25154">
                <w:rPr>
                  <w:rFonts w:hint="eastAsia"/>
                  <w:sz w:val="18"/>
                  <w:szCs w:val="18"/>
                  <w:rPrChange w:id="2201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2202" w:author="Shi Mengtao" w:date="2019-01-16T09:31:00Z">
                    <w:rPr>
                      <w:sz w:val="20"/>
                      <w:szCs w:val="20"/>
                    </w:rPr>
                  </w:rPrChange>
                </w:rPr>
                <w:t>\d]+.[\d]+[N|S]</w:t>
              </w:r>
            </w:ins>
          </w:p>
        </w:tc>
        <w:tc>
          <w:tcPr>
            <w:tcW w:w="1843" w:type="dxa"/>
            <w:shd w:val="clear" w:color="auto" w:fill="auto"/>
          </w:tcPr>
          <w:p w14:paraId="6DF53CD3" w14:textId="19D810CB" w:rsidR="00EA34CC" w:rsidRPr="00A25154" w:rsidRDefault="00EA34CC" w:rsidP="00EA34CC">
            <w:pPr>
              <w:spacing w:line="240" w:lineRule="auto"/>
              <w:jc w:val="center"/>
              <w:rPr>
                <w:ins w:id="2203" w:author="Shi Mengtao" w:date="2019-01-15T09:18:00Z"/>
                <w:sz w:val="18"/>
                <w:szCs w:val="18"/>
                <w:rPrChange w:id="2204" w:author="Shi Mengtao" w:date="2019-01-16T09:31:00Z">
                  <w:rPr>
                    <w:ins w:id="2205" w:author="Shi Mengtao" w:date="2019-01-15T09:18:00Z"/>
                    <w:sz w:val="20"/>
                    <w:szCs w:val="20"/>
                  </w:rPr>
                </w:rPrChange>
              </w:rPr>
            </w:pPr>
            <w:ins w:id="2206" w:author="Shi Mengtao" w:date="2019-01-15T09:19:00Z">
              <w:r w:rsidRPr="00A25154">
                <w:rPr>
                  <w:rFonts w:hint="eastAsia"/>
                  <w:sz w:val="18"/>
                  <w:szCs w:val="18"/>
                  <w:rPrChange w:id="2207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标签的地理位置纬度</w:t>
              </w:r>
            </w:ins>
          </w:p>
        </w:tc>
      </w:tr>
      <w:tr w:rsidR="009C2D73" w14:paraId="114868B6" w14:textId="77777777" w:rsidTr="009C2D73">
        <w:trPr>
          <w:trHeight w:val="150"/>
          <w:ins w:id="2208" w:author="Shi Mengtao" w:date="2019-01-15T09:18:00Z"/>
        </w:trPr>
        <w:tc>
          <w:tcPr>
            <w:tcW w:w="1271" w:type="dxa"/>
          </w:tcPr>
          <w:p w14:paraId="1CD036FE" w14:textId="67B27F64" w:rsidR="009C2D73" w:rsidRPr="00A25154" w:rsidRDefault="009C2D73" w:rsidP="009C2D73">
            <w:pPr>
              <w:spacing w:line="240" w:lineRule="auto"/>
              <w:jc w:val="center"/>
              <w:rPr>
                <w:ins w:id="2209" w:author="Shi Mengtao" w:date="2019-01-15T09:18:00Z"/>
                <w:sz w:val="18"/>
                <w:szCs w:val="18"/>
                <w:rPrChange w:id="2210" w:author="Shi Mengtao" w:date="2019-01-16T09:31:00Z">
                  <w:rPr>
                    <w:ins w:id="2211" w:author="Shi Mengtao" w:date="2019-01-15T09:18:00Z"/>
                    <w:sz w:val="20"/>
                    <w:szCs w:val="20"/>
                  </w:rPr>
                </w:rPrChange>
              </w:rPr>
            </w:pPr>
            <w:ins w:id="2212" w:author="Shi Mengtao" w:date="2019-01-15T09:19:00Z">
              <w:r w:rsidRPr="00A25154">
                <w:rPr>
                  <w:rFonts w:hint="eastAsia"/>
                  <w:sz w:val="18"/>
                  <w:szCs w:val="18"/>
                  <w:rPrChange w:id="2213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C</w:t>
              </w:r>
            </w:ins>
            <w:ins w:id="2214" w:author="Shi Mengtao" w:date="2019-01-15T09:40:00Z">
              <w:r w:rsidR="00AA54D3" w:rsidRPr="00A25154">
                <w:rPr>
                  <w:sz w:val="18"/>
                  <w:szCs w:val="18"/>
                  <w:rPrChange w:id="2215" w:author="Shi Mengtao" w:date="2019-01-16T09:31:00Z">
                    <w:rPr>
                      <w:sz w:val="20"/>
                      <w:szCs w:val="20"/>
                    </w:rPr>
                  </w:rPrChange>
                </w:rPr>
                <w:t>B</w:t>
              </w:r>
            </w:ins>
            <w:ins w:id="2216" w:author="Shi Mengtao" w:date="2019-01-15T09:19:00Z">
              <w:r w:rsidRPr="00A25154">
                <w:rPr>
                  <w:sz w:val="18"/>
                  <w:szCs w:val="18"/>
                  <w:rPrChange w:id="2217" w:author="Shi Mengtao" w:date="2019-01-16T09:31:00Z">
                    <w:rPr>
                      <w:sz w:val="20"/>
                      <w:szCs w:val="20"/>
                    </w:rPr>
                  </w:rPrChange>
                </w:rPr>
                <w:t>7</w:t>
              </w:r>
            </w:ins>
          </w:p>
        </w:tc>
        <w:tc>
          <w:tcPr>
            <w:tcW w:w="1701" w:type="dxa"/>
            <w:shd w:val="clear" w:color="auto" w:fill="auto"/>
          </w:tcPr>
          <w:p w14:paraId="7ADA820A" w14:textId="4839E612" w:rsidR="009C2D73" w:rsidRPr="00A25154" w:rsidRDefault="009C2D73" w:rsidP="009C2D73">
            <w:pPr>
              <w:spacing w:line="240" w:lineRule="auto"/>
              <w:jc w:val="center"/>
              <w:rPr>
                <w:ins w:id="2218" w:author="Shi Mengtao" w:date="2019-01-15T09:18:00Z"/>
                <w:sz w:val="18"/>
                <w:szCs w:val="18"/>
                <w:rPrChange w:id="2219" w:author="Shi Mengtao" w:date="2019-01-16T09:31:00Z">
                  <w:rPr>
                    <w:ins w:id="2220" w:author="Shi Mengtao" w:date="2019-01-15T09:18:00Z"/>
                    <w:sz w:val="20"/>
                    <w:szCs w:val="20"/>
                  </w:rPr>
                </w:rPrChange>
              </w:rPr>
            </w:pPr>
            <w:ins w:id="2221" w:author="Shi Mengtao" w:date="2019-01-15T09:18:00Z">
              <w:r w:rsidRPr="00A25154">
                <w:rPr>
                  <w:rFonts w:hint="eastAsia"/>
                  <w:sz w:val="18"/>
                  <w:szCs w:val="18"/>
                  <w:rPrChange w:id="2222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钓场类型</w:t>
              </w:r>
            </w:ins>
          </w:p>
        </w:tc>
        <w:tc>
          <w:tcPr>
            <w:tcW w:w="992" w:type="dxa"/>
          </w:tcPr>
          <w:p w14:paraId="2BBBBCAF" w14:textId="12FC24C5" w:rsidR="009C2D73" w:rsidRPr="00A25154" w:rsidRDefault="00EA34CC" w:rsidP="009C2D73">
            <w:pPr>
              <w:spacing w:line="240" w:lineRule="auto"/>
              <w:jc w:val="center"/>
              <w:rPr>
                <w:ins w:id="2223" w:author="Shi Mengtao" w:date="2019-01-15T09:18:00Z"/>
                <w:sz w:val="18"/>
                <w:szCs w:val="18"/>
                <w:rPrChange w:id="2224" w:author="Shi Mengtao" w:date="2019-01-16T09:31:00Z">
                  <w:rPr>
                    <w:ins w:id="2225" w:author="Shi Mengtao" w:date="2019-01-15T09:18:00Z"/>
                    <w:sz w:val="20"/>
                    <w:szCs w:val="20"/>
                  </w:rPr>
                </w:rPrChange>
              </w:rPr>
            </w:pPr>
            <w:ins w:id="2226" w:author="Shi Mengtao" w:date="2019-01-15T09:22:00Z">
              <w:r w:rsidRPr="00A25154">
                <w:rPr>
                  <w:rFonts w:hint="eastAsia"/>
                  <w:sz w:val="18"/>
                  <w:szCs w:val="18"/>
                  <w:rPrChange w:id="2227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2228" w:author="Shi Mengtao" w:date="2019-01-16T09:31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851" w:type="dxa"/>
          </w:tcPr>
          <w:p w14:paraId="5C425393" w14:textId="749E4C04" w:rsidR="009C2D73" w:rsidRPr="00A25154" w:rsidRDefault="00EA34CC" w:rsidP="009C2D73">
            <w:pPr>
              <w:spacing w:line="240" w:lineRule="auto"/>
              <w:jc w:val="center"/>
              <w:rPr>
                <w:ins w:id="2229" w:author="Shi Mengtao" w:date="2019-01-15T09:18:00Z"/>
                <w:sz w:val="18"/>
                <w:szCs w:val="18"/>
                <w:rPrChange w:id="2230" w:author="Shi Mengtao" w:date="2019-01-16T09:31:00Z">
                  <w:rPr>
                    <w:ins w:id="2231" w:author="Shi Mengtao" w:date="2019-01-15T09:18:00Z"/>
                    <w:sz w:val="20"/>
                    <w:szCs w:val="20"/>
                  </w:rPr>
                </w:rPrChange>
              </w:rPr>
            </w:pPr>
            <w:ins w:id="2232" w:author="Shi Mengtao" w:date="2019-01-15T09:22:00Z">
              <w:r w:rsidRPr="00A25154">
                <w:rPr>
                  <w:rFonts w:hint="eastAsia"/>
                  <w:sz w:val="18"/>
                  <w:szCs w:val="18"/>
                  <w:rPrChange w:id="2233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3</w:t>
              </w:r>
            </w:ins>
          </w:p>
        </w:tc>
        <w:tc>
          <w:tcPr>
            <w:tcW w:w="1559" w:type="dxa"/>
            <w:shd w:val="clear" w:color="auto" w:fill="auto"/>
          </w:tcPr>
          <w:p w14:paraId="778D0B9C" w14:textId="46484E99" w:rsidR="009C2D73" w:rsidRPr="00A25154" w:rsidRDefault="009C2D73" w:rsidP="009C2D73">
            <w:pPr>
              <w:spacing w:line="240" w:lineRule="auto"/>
              <w:jc w:val="center"/>
              <w:rPr>
                <w:ins w:id="2234" w:author="Shi Mengtao" w:date="2019-01-15T09:18:00Z"/>
                <w:sz w:val="18"/>
                <w:szCs w:val="18"/>
                <w:rPrChange w:id="2235" w:author="Shi Mengtao" w:date="2019-01-16T09:31:00Z">
                  <w:rPr>
                    <w:ins w:id="2236" w:author="Shi Mengtao" w:date="2019-01-15T09:18:00Z"/>
                    <w:sz w:val="20"/>
                    <w:szCs w:val="20"/>
                  </w:rPr>
                </w:rPrChange>
              </w:rPr>
            </w:pPr>
            <w:ins w:id="2237" w:author="Shi Mengtao" w:date="2019-01-15T09:19:00Z">
              <w:r w:rsidRPr="00A25154">
                <w:rPr>
                  <w:sz w:val="18"/>
                  <w:szCs w:val="18"/>
                  <w:rPrChange w:id="2238" w:author="Shi Mengtao" w:date="2019-01-16T09:31:00Z">
                    <w:rPr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rFonts w:hint="eastAsia"/>
                  <w:sz w:val="18"/>
                  <w:szCs w:val="18"/>
                  <w:rPrChange w:id="2239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钓鱼点</w:t>
              </w:r>
              <w:r w:rsidRPr="00A25154">
                <w:rPr>
                  <w:rFonts w:hint="eastAsia"/>
                  <w:sz w:val="18"/>
                  <w:szCs w:val="18"/>
                  <w:rPrChange w:id="2240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|</w:t>
              </w:r>
              <w:r w:rsidRPr="00A25154">
                <w:rPr>
                  <w:rFonts w:hint="eastAsia"/>
                  <w:sz w:val="18"/>
                  <w:szCs w:val="18"/>
                  <w:rPrChange w:id="2241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湖泊</w:t>
              </w:r>
              <w:r w:rsidRPr="00A25154">
                <w:rPr>
                  <w:rFonts w:hint="eastAsia"/>
                  <w:sz w:val="18"/>
                  <w:szCs w:val="18"/>
                  <w:rPrChange w:id="2242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|</w:t>
              </w:r>
              <w:r w:rsidRPr="00A25154">
                <w:rPr>
                  <w:rFonts w:hint="eastAsia"/>
                  <w:sz w:val="18"/>
                  <w:szCs w:val="18"/>
                  <w:rPrChange w:id="2243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岛屿</w:t>
              </w:r>
              <w:r w:rsidRPr="00A25154">
                <w:rPr>
                  <w:rFonts w:hint="eastAsia"/>
                  <w:sz w:val="18"/>
                  <w:szCs w:val="18"/>
                  <w:rPrChange w:id="2244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|</w:t>
              </w:r>
              <w:r w:rsidRPr="00A25154">
                <w:rPr>
                  <w:rFonts w:hint="eastAsia"/>
                  <w:sz w:val="18"/>
                  <w:szCs w:val="18"/>
                  <w:rPrChange w:id="2245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垂钓园</w:t>
              </w:r>
              <w:r w:rsidRPr="00A25154">
                <w:rPr>
                  <w:rFonts w:hint="eastAsia"/>
                  <w:sz w:val="18"/>
                  <w:szCs w:val="18"/>
                  <w:rPrChange w:id="2246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|</w:t>
              </w:r>
              <w:r w:rsidRPr="00A25154">
                <w:rPr>
                  <w:rFonts w:hint="eastAsia"/>
                  <w:sz w:val="18"/>
                  <w:szCs w:val="18"/>
                  <w:rPrChange w:id="2247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港口</w:t>
              </w:r>
              <w:r w:rsidRPr="00A25154">
                <w:rPr>
                  <w:sz w:val="18"/>
                  <w:szCs w:val="18"/>
                  <w:rPrChange w:id="2248" w:author="Shi Mengtao" w:date="2019-01-16T09:31:00Z">
                    <w:rPr>
                      <w:sz w:val="20"/>
                      <w:szCs w:val="20"/>
                    </w:rPr>
                  </w:rPrChange>
                </w:rPr>
                <w:t>]</w:t>
              </w:r>
            </w:ins>
          </w:p>
        </w:tc>
        <w:tc>
          <w:tcPr>
            <w:tcW w:w="1843" w:type="dxa"/>
            <w:shd w:val="clear" w:color="auto" w:fill="auto"/>
          </w:tcPr>
          <w:p w14:paraId="79035E5F" w14:textId="11090DDF" w:rsidR="009C2D73" w:rsidRPr="00A25154" w:rsidRDefault="009C2D73" w:rsidP="009C2D73">
            <w:pPr>
              <w:spacing w:line="240" w:lineRule="auto"/>
              <w:jc w:val="center"/>
              <w:rPr>
                <w:ins w:id="2249" w:author="Shi Mengtao" w:date="2019-01-15T09:18:00Z"/>
                <w:sz w:val="18"/>
                <w:szCs w:val="18"/>
                <w:rPrChange w:id="2250" w:author="Shi Mengtao" w:date="2019-01-16T09:31:00Z">
                  <w:rPr>
                    <w:ins w:id="2251" w:author="Shi Mengtao" w:date="2019-01-15T09:18:00Z"/>
                    <w:sz w:val="20"/>
                    <w:szCs w:val="20"/>
                  </w:rPr>
                </w:rPrChange>
              </w:rPr>
            </w:pPr>
            <w:ins w:id="2252" w:author="Shi Mengtao" w:date="2019-01-15T09:19:00Z">
              <w:r w:rsidRPr="00A25154">
                <w:rPr>
                  <w:rFonts w:hint="eastAsia"/>
                  <w:sz w:val="18"/>
                  <w:szCs w:val="18"/>
                  <w:rPrChange w:id="2253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对于钓场，通过钓场类型说明该钓场是普通的钓鱼点还是湖泊等其它钓鱼点</w:t>
              </w:r>
            </w:ins>
          </w:p>
        </w:tc>
      </w:tr>
      <w:tr w:rsidR="009C2D73" w14:paraId="53D5D48A" w14:textId="77777777" w:rsidTr="009C2D73">
        <w:trPr>
          <w:trHeight w:val="150"/>
          <w:ins w:id="2254" w:author="Shi Mengtao" w:date="2019-01-15T09:18:00Z"/>
        </w:trPr>
        <w:tc>
          <w:tcPr>
            <w:tcW w:w="1271" w:type="dxa"/>
          </w:tcPr>
          <w:p w14:paraId="4ECD6055" w14:textId="0B4F879D" w:rsidR="009C2D73" w:rsidRPr="00A25154" w:rsidRDefault="009C2D73" w:rsidP="009C2D73">
            <w:pPr>
              <w:spacing w:line="240" w:lineRule="auto"/>
              <w:jc w:val="center"/>
              <w:rPr>
                <w:ins w:id="2255" w:author="Shi Mengtao" w:date="2019-01-15T09:18:00Z"/>
                <w:sz w:val="18"/>
                <w:szCs w:val="18"/>
                <w:rPrChange w:id="2256" w:author="Shi Mengtao" w:date="2019-01-16T09:31:00Z">
                  <w:rPr>
                    <w:ins w:id="2257" w:author="Shi Mengtao" w:date="2019-01-15T09:18:00Z"/>
                    <w:sz w:val="20"/>
                    <w:szCs w:val="20"/>
                  </w:rPr>
                </w:rPrChange>
              </w:rPr>
            </w:pPr>
            <w:ins w:id="2258" w:author="Shi Mengtao" w:date="2019-01-15T09:19:00Z">
              <w:r w:rsidRPr="00A25154">
                <w:rPr>
                  <w:rFonts w:hint="eastAsia"/>
                  <w:sz w:val="18"/>
                  <w:szCs w:val="18"/>
                  <w:rPrChange w:id="2259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C</w:t>
              </w:r>
            </w:ins>
            <w:ins w:id="2260" w:author="Shi Mengtao" w:date="2019-01-15T09:40:00Z">
              <w:r w:rsidR="00AA54D3" w:rsidRPr="00A25154">
                <w:rPr>
                  <w:sz w:val="18"/>
                  <w:szCs w:val="18"/>
                  <w:rPrChange w:id="2261" w:author="Shi Mengtao" w:date="2019-01-16T09:31:00Z">
                    <w:rPr>
                      <w:sz w:val="20"/>
                      <w:szCs w:val="20"/>
                    </w:rPr>
                  </w:rPrChange>
                </w:rPr>
                <w:t>B</w:t>
              </w:r>
            </w:ins>
            <w:ins w:id="2262" w:author="Shi Mengtao" w:date="2019-01-15T09:19:00Z">
              <w:r w:rsidRPr="00A25154">
                <w:rPr>
                  <w:sz w:val="18"/>
                  <w:szCs w:val="18"/>
                  <w:rPrChange w:id="2263" w:author="Shi Mengtao" w:date="2019-01-16T09:31:00Z">
                    <w:rPr>
                      <w:sz w:val="20"/>
                      <w:szCs w:val="20"/>
                    </w:rPr>
                  </w:rPrChange>
                </w:rPr>
                <w:t>8</w:t>
              </w:r>
            </w:ins>
          </w:p>
        </w:tc>
        <w:tc>
          <w:tcPr>
            <w:tcW w:w="1701" w:type="dxa"/>
            <w:shd w:val="clear" w:color="auto" w:fill="auto"/>
          </w:tcPr>
          <w:p w14:paraId="37F578F7" w14:textId="7F59AB9F" w:rsidR="009C2D73" w:rsidRPr="00A25154" w:rsidRDefault="009C2D73" w:rsidP="009C2D73">
            <w:pPr>
              <w:spacing w:line="240" w:lineRule="auto"/>
              <w:jc w:val="center"/>
              <w:rPr>
                <w:ins w:id="2264" w:author="Shi Mengtao" w:date="2019-01-15T09:18:00Z"/>
                <w:sz w:val="18"/>
                <w:szCs w:val="18"/>
                <w:rPrChange w:id="2265" w:author="Shi Mengtao" w:date="2019-01-16T09:31:00Z">
                  <w:rPr>
                    <w:ins w:id="2266" w:author="Shi Mengtao" w:date="2019-01-15T09:18:00Z"/>
                    <w:sz w:val="20"/>
                    <w:szCs w:val="20"/>
                  </w:rPr>
                </w:rPrChange>
              </w:rPr>
            </w:pPr>
            <w:ins w:id="2267" w:author="Shi Mengtao" w:date="2019-01-15T09:18:00Z">
              <w:r w:rsidRPr="00A25154">
                <w:rPr>
                  <w:rFonts w:hint="eastAsia"/>
                  <w:sz w:val="18"/>
                  <w:szCs w:val="18"/>
                  <w:rPrChange w:id="2268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收费类型</w:t>
              </w:r>
            </w:ins>
          </w:p>
        </w:tc>
        <w:tc>
          <w:tcPr>
            <w:tcW w:w="992" w:type="dxa"/>
          </w:tcPr>
          <w:p w14:paraId="5F2E7EA2" w14:textId="6E1B48FE" w:rsidR="009C2D73" w:rsidRPr="00A25154" w:rsidRDefault="00EA34CC" w:rsidP="009C2D73">
            <w:pPr>
              <w:spacing w:line="240" w:lineRule="auto"/>
              <w:jc w:val="center"/>
              <w:rPr>
                <w:ins w:id="2269" w:author="Shi Mengtao" w:date="2019-01-15T09:18:00Z"/>
                <w:sz w:val="18"/>
                <w:szCs w:val="18"/>
                <w:rPrChange w:id="2270" w:author="Shi Mengtao" w:date="2019-01-16T09:31:00Z">
                  <w:rPr>
                    <w:ins w:id="2271" w:author="Shi Mengtao" w:date="2019-01-15T09:18:00Z"/>
                    <w:sz w:val="20"/>
                    <w:szCs w:val="20"/>
                  </w:rPr>
                </w:rPrChange>
              </w:rPr>
            </w:pPr>
            <w:ins w:id="2272" w:author="Shi Mengtao" w:date="2019-01-15T09:22:00Z">
              <w:r w:rsidRPr="00A25154">
                <w:rPr>
                  <w:rFonts w:hint="eastAsia"/>
                  <w:sz w:val="18"/>
                  <w:szCs w:val="18"/>
                  <w:rPrChange w:id="2273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2274" w:author="Shi Mengtao" w:date="2019-01-16T09:31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851" w:type="dxa"/>
          </w:tcPr>
          <w:p w14:paraId="15BD0411" w14:textId="499033C1" w:rsidR="009C2D73" w:rsidRPr="00A25154" w:rsidRDefault="00EA34CC" w:rsidP="009C2D73">
            <w:pPr>
              <w:spacing w:line="240" w:lineRule="auto"/>
              <w:jc w:val="center"/>
              <w:rPr>
                <w:ins w:id="2275" w:author="Shi Mengtao" w:date="2019-01-15T09:18:00Z"/>
                <w:sz w:val="18"/>
                <w:szCs w:val="18"/>
                <w:rPrChange w:id="2276" w:author="Shi Mengtao" w:date="2019-01-16T09:31:00Z">
                  <w:rPr>
                    <w:ins w:id="2277" w:author="Shi Mengtao" w:date="2019-01-15T09:18:00Z"/>
                    <w:sz w:val="20"/>
                    <w:szCs w:val="20"/>
                  </w:rPr>
                </w:rPrChange>
              </w:rPr>
            </w:pPr>
            <w:ins w:id="2278" w:author="Shi Mengtao" w:date="2019-01-15T09:22:00Z">
              <w:r w:rsidRPr="00A25154">
                <w:rPr>
                  <w:rFonts w:hint="eastAsia"/>
                  <w:sz w:val="18"/>
                  <w:szCs w:val="18"/>
                  <w:rPrChange w:id="2279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8</w:t>
              </w:r>
            </w:ins>
          </w:p>
        </w:tc>
        <w:tc>
          <w:tcPr>
            <w:tcW w:w="1559" w:type="dxa"/>
            <w:shd w:val="clear" w:color="auto" w:fill="auto"/>
          </w:tcPr>
          <w:p w14:paraId="0F51B348" w14:textId="76E1D8CD" w:rsidR="009C2D73" w:rsidRPr="00A25154" w:rsidRDefault="009C2D73" w:rsidP="009C2D73">
            <w:pPr>
              <w:spacing w:line="240" w:lineRule="auto"/>
              <w:jc w:val="center"/>
              <w:rPr>
                <w:ins w:id="2280" w:author="Shi Mengtao" w:date="2019-01-15T09:18:00Z"/>
                <w:sz w:val="18"/>
                <w:szCs w:val="18"/>
                <w:rPrChange w:id="2281" w:author="Shi Mengtao" w:date="2019-01-16T09:31:00Z">
                  <w:rPr>
                    <w:ins w:id="2282" w:author="Shi Mengtao" w:date="2019-01-15T09:18:00Z"/>
                    <w:sz w:val="20"/>
                    <w:szCs w:val="20"/>
                  </w:rPr>
                </w:rPrChange>
              </w:rPr>
            </w:pPr>
            <w:ins w:id="2283" w:author="Shi Mengtao" w:date="2019-01-15T09:19:00Z">
              <w:r w:rsidRPr="00A25154">
                <w:rPr>
                  <w:sz w:val="18"/>
                  <w:szCs w:val="18"/>
                  <w:rPrChange w:id="2284" w:author="Shi Mengtao" w:date="2019-01-16T09:31:00Z">
                    <w:rPr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rFonts w:hint="eastAsia"/>
                  <w:sz w:val="18"/>
                  <w:szCs w:val="18"/>
                  <w:rPrChange w:id="2285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野塘（免费）</w:t>
              </w:r>
              <w:r w:rsidRPr="00A25154">
                <w:rPr>
                  <w:rFonts w:hint="eastAsia"/>
                  <w:sz w:val="18"/>
                  <w:szCs w:val="18"/>
                  <w:rPrChange w:id="2286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|</w:t>
              </w:r>
              <w:r w:rsidRPr="00A25154">
                <w:rPr>
                  <w:rFonts w:hint="eastAsia"/>
                  <w:sz w:val="18"/>
                  <w:szCs w:val="18"/>
                  <w:rPrChange w:id="2287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天塘（按天收费）</w:t>
              </w:r>
              <w:r w:rsidRPr="00A25154">
                <w:rPr>
                  <w:sz w:val="18"/>
                  <w:szCs w:val="18"/>
                  <w:rPrChange w:id="2288" w:author="Shi Mengtao" w:date="2019-01-16T09:31:00Z">
                    <w:rPr>
                      <w:sz w:val="20"/>
                      <w:szCs w:val="20"/>
                    </w:rPr>
                  </w:rPrChange>
                </w:rPr>
                <w:t>|</w:t>
              </w:r>
              <w:r w:rsidRPr="00A25154">
                <w:rPr>
                  <w:rFonts w:hint="eastAsia"/>
                  <w:sz w:val="18"/>
                  <w:szCs w:val="18"/>
                  <w:rPrChange w:id="2289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斤塘（按斤收费）</w:t>
              </w:r>
              <w:r w:rsidRPr="00A25154">
                <w:rPr>
                  <w:sz w:val="18"/>
                  <w:szCs w:val="18"/>
                  <w:rPrChange w:id="2290" w:author="Shi Mengtao" w:date="2019-01-16T09:31:00Z">
                    <w:rPr>
                      <w:sz w:val="20"/>
                      <w:szCs w:val="20"/>
                    </w:rPr>
                  </w:rPrChange>
                </w:rPr>
                <w:t>]</w:t>
              </w:r>
            </w:ins>
          </w:p>
        </w:tc>
        <w:tc>
          <w:tcPr>
            <w:tcW w:w="1843" w:type="dxa"/>
            <w:shd w:val="clear" w:color="auto" w:fill="auto"/>
          </w:tcPr>
          <w:p w14:paraId="4C577FFC" w14:textId="2365F17D" w:rsidR="009C2D73" w:rsidRPr="00A25154" w:rsidRDefault="009C2D73" w:rsidP="009C2D73">
            <w:pPr>
              <w:spacing w:line="240" w:lineRule="auto"/>
              <w:jc w:val="center"/>
              <w:rPr>
                <w:ins w:id="2291" w:author="Shi Mengtao" w:date="2019-01-15T09:18:00Z"/>
                <w:sz w:val="18"/>
                <w:szCs w:val="18"/>
                <w:rPrChange w:id="2292" w:author="Shi Mengtao" w:date="2019-01-16T09:31:00Z">
                  <w:rPr>
                    <w:ins w:id="2293" w:author="Shi Mengtao" w:date="2019-01-15T09:18:00Z"/>
                    <w:sz w:val="20"/>
                    <w:szCs w:val="20"/>
                  </w:rPr>
                </w:rPrChange>
              </w:rPr>
            </w:pPr>
            <w:ins w:id="2294" w:author="Shi Mengtao" w:date="2019-01-15T09:19:00Z">
              <w:r w:rsidRPr="00A25154">
                <w:rPr>
                  <w:rFonts w:hint="eastAsia"/>
                  <w:sz w:val="18"/>
                  <w:szCs w:val="18"/>
                  <w:rPrChange w:id="2295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对于钓场，通过收费来行来说明该钓场是免费的还是收费的</w:t>
              </w:r>
            </w:ins>
          </w:p>
        </w:tc>
      </w:tr>
      <w:tr w:rsidR="00EA34CC" w14:paraId="7E19375A" w14:textId="77777777" w:rsidTr="009C2D73">
        <w:trPr>
          <w:trHeight w:val="150"/>
          <w:ins w:id="2296" w:author="Shi Mengtao" w:date="2019-01-15T09:18:00Z"/>
        </w:trPr>
        <w:tc>
          <w:tcPr>
            <w:tcW w:w="1271" w:type="dxa"/>
          </w:tcPr>
          <w:p w14:paraId="0879E1CF" w14:textId="29C21B99" w:rsidR="00EA34CC" w:rsidRPr="00A25154" w:rsidRDefault="00EA34CC" w:rsidP="00EA34CC">
            <w:pPr>
              <w:spacing w:line="240" w:lineRule="auto"/>
              <w:jc w:val="center"/>
              <w:rPr>
                <w:ins w:id="2297" w:author="Shi Mengtao" w:date="2019-01-15T09:18:00Z"/>
                <w:sz w:val="18"/>
                <w:szCs w:val="18"/>
                <w:rPrChange w:id="2298" w:author="Shi Mengtao" w:date="2019-01-16T09:31:00Z">
                  <w:rPr>
                    <w:ins w:id="2299" w:author="Shi Mengtao" w:date="2019-01-15T09:18:00Z"/>
                    <w:sz w:val="20"/>
                    <w:szCs w:val="20"/>
                  </w:rPr>
                </w:rPrChange>
              </w:rPr>
            </w:pPr>
            <w:ins w:id="2300" w:author="Shi Mengtao" w:date="2019-01-15T09:19:00Z">
              <w:r w:rsidRPr="00A25154">
                <w:rPr>
                  <w:rFonts w:hint="eastAsia"/>
                  <w:sz w:val="18"/>
                  <w:szCs w:val="18"/>
                  <w:rPrChange w:id="2301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C</w:t>
              </w:r>
            </w:ins>
            <w:ins w:id="2302" w:author="Shi Mengtao" w:date="2019-01-15T09:40:00Z">
              <w:r w:rsidR="00AA54D3" w:rsidRPr="00A25154">
                <w:rPr>
                  <w:sz w:val="18"/>
                  <w:szCs w:val="18"/>
                  <w:rPrChange w:id="2303" w:author="Shi Mengtao" w:date="2019-01-16T09:31:00Z">
                    <w:rPr>
                      <w:sz w:val="20"/>
                      <w:szCs w:val="20"/>
                    </w:rPr>
                  </w:rPrChange>
                </w:rPr>
                <w:t>B</w:t>
              </w:r>
            </w:ins>
            <w:ins w:id="2304" w:author="Shi Mengtao" w:date="2019-01-15T09:19:00Z">
              <w:r w:rsidRPr="00A25154">
                <w:rPr>
                  <w:sz w:val="18"/>
                  <w:szCs w:val="18"/>
                  <w:rPrChange w:id="2305" w:author="Shi Mengtao" w:date="2019-01-16T09:31:00Z">
                    <w:rPr>
                      <w:sz w:val="20"/>
                      <w:szCs w:val="20"/>
                    </w:rPr>
                  </w:rPrChange>
                </w:rPr>
                <w:t>9</w:t>
              </w:r>
            </w:ins>
          </w:p>
        </w:tc>
        <w:tc>
          <w:tcPr>
            <w:tcW w:w="1701" w:type="dxa"/>
            <w:shd w:val="clear" w:color="auto" w:fill="auto"/>
          </w:tcPr>
          <w:p w14:paraId="46D876F3" w14:textId="2E19E04F" w:rsidR="00EA34CC" w:rsidRPr="00A25154" w:rsidRDefault="00EA34CC" w:rsidP="00EA34CC">
            <w:pPr>
              <w:spacing w:line="240" w:lineRule="auto"/>
              <w:jc w:val="center"/>
              <w:rPr>
                <w:ins w:id="2306" w:author="Shi Mengtao" w:date="2019-01-15T09:18:00Z"/>
                <w:sz w:val="18"/>
                <w:szCs w:val="18"/>
                <w:rPrChange w:id="2307" w:author="Shi Mengtao" w:date="2019-01-16T09:31:00Z">
                  <w:rPr>
                    <w:ins w:id="2308" w:author="Shi Mengtao" w:date="2019-01-15T09:18:00Z"/>
                    <w:sz w:val="20"/>
                    <w:szCs w:val="20"/>
                  </w:rPr>
                </w:rPrChange>
              </w:rPr>
            </w:pPr>
            <w:ins w:id="2309" w:author="Shi Mengtao" w:date="2019-01-15T09:18:00Z">
              <w:r w:rsidRPr="00A25154">
                <w:rPr>
                  <w:rFonts w:hint="eastAsia"/>
                  <w:sz w:val="18"/>
                  <w:szCs w:val="18"/>
                  <w:rPrChange w:id="2310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价格</w:t>
              </w:r>
            </w:ins>
          </w:p>
        </w:tc>
        <w:tc>
          <w:tcPr>
            <w:tcW w:w="992" w:type="dxa"/>
          </w:tcPr>
          <w:p w14:paraId="79581D51" w14:textId="3C1E3F3E" w:rsidR="00EA34CC" w:rsidRPr="00A25154" w:rsidRDefault="00EA34CC" w:rsidP="00EA34CC">
            <w:pPr>
              <w:spacing w:line="240" w:lineRule="auto"/>
              <w:jc w:val="center"/>
              <w:rPr>
                <w:ins w:id="2311" w:author="Shi Mengtao" w:date="2019-01-15T09:18:00Z"/>
                <w:sz w:val="18"/>
                <w:szCs w:val="18"/>
                <w:rPrChange w:id="2312" w:author="Shi Mengtao" w:date="2019-01-16T09:31:00Z">
                  <w:rPr>
                    <w:ins w:id="2313" w:author="Shi Mengtao" w:date="2019-01-15T09:18:00Z"/>
                    <w:sz w:val="20"/>
                    <w:szCs w:val="20"/>
                  </w:rPr>
                </w:rPrChange>
              </w:rPr>
            </w:pPr>
            <w:ins w:id="2314" w:author="Shi Mengtao" w:date="2019-01-15T09:22:00Z">
              <w:r w:rsidRPr="00A25154">
                <w:rPr>
                  <w:rFonts w:hint="eastAsia"/>
                  <w:sz w:val="18"/>
                  <w:szCs w:val="18"/>
                  <w:rPrChange w:id="2315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2316" w:author="Shi Mengtao" w:date="2019-01-16T09:31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851" w:type="dxa"/>
          </w:tcPr>
          <w:p w14:paraId="4469B2D9" w14:textId="7E0A5ADB" w:rsidR="00EA34CC" w:rsidRPr="00A25154" w:rsidRDefault="00EA34CC" w:rsidP="00EA34CC">
            <w:pPr>
              <w:spacing w:line="240" w:lineRule="auto"/>
              <w:jc w:val="center"/>
              <w:rPr>
                <w:ins w:id="2317" w:author="Shi Mengtao" w:date="2019-01-15T09:18:00Z"/>
                <w:sz w:val="18"/>
                <w:szCs w:val="18"/>
                <w:rPrChange w:id="2318" w:author="Shi Mengtao" w:date="2019-01-16T09:31:00Z">
                  <w:rPr>
                    <w:ins w:id="2319" w:author="Shi Mengtao" w:date="2019-01-15T09:18:00Z"/>
                    <w:sz w:val="20"/>
                    <w:szCs w:val="20"/>
                  </w:rPr>
                </w:rPrChange>
              </w:rPr>
            </w:pPr>
            <w:ins w:id="2320" w:author="Shi Mengtao" w:date="2019-01-15T09:22:00Z">
              <w:r w:rsidRPr="00A25154">
                <w:rPr>
                  <w:rFonts w:hint="eastAsia"/>
                  <w:sz w:val="18"/>
                  <w:szCs w:val="18"/>
                  <w:rPrChange w:id="2321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20</w:t>
              </w:r>
            </w:ins>
          </w:p>
        </w:tc>
        <w:tc>
          <w:tcPr>
            <w:tcW w:w="1559" w:type="dxa"/>
            <w:shd w:val="clear" w:color="auto" w:fill="auto"/>
          </w:tcPr>
          <w:p w14:paraId="25FF0394" w14:textId="70DA5D42" w:rsidR="00EA34CC" w:rsidRPr="00A25154" w:rsidRDefault="00EA34CC" w:rsidP="00EA34CC">
            <w:pPr>
              <w:spacing w:line="240" w:lineRule="auto"/>
              <w:jc w:val="center"/>
              <w:rPr>
                <w:ins w:id="2322" w:author="Shi Mengtao" w:date="2019-01-15T09:18:00Z"/>
                <w:sz w:val="18"/>
                <w:szCs w:val="18"/>
                <w:rPrChange w:id="2323" w:author="Shi Mengtao" w:date="2019-01-16T09:31:00Z">
                  <w:rPr>
                    <w:ins w:id="2324" w:author="Shi Mengtao" w:date="2019-01-15T09:18:00Z"/>
                    <w:sz w:val="20"/>
                    <w:szCs w:val="20"/>
                  </w:rPr>
                </w:rPrChange>
              </w:rPr>
            </w:pPr>
            <w:ins w:id="2325" w:author="Shi Mengtao" w:date="2019-01-15T09:22:00Z">
              <w:r w:rsidRPr="00A25154">
                <w:rPr>
                  <w:sz w:val="18"/>
                  <w:szCs w:val="18"/>
                  <w:rPrChange w:id="2326" w:author="Shi Mengtao" w:date="2019-01-16T09:31:00Z">
                    <w:rPr>
                      <w:sz w:val="20"/>
                      <w:szCs w:val="20"/>
                    </w:rPr>
                  </w:rPrChange>
                </w:rPr>
                <w:t>(</w:t>
              </w:r>
              <w:r w:rsidRPr="00A25154">
                <w:rPr>
                  <w:rFonts w:hint="eastAsia"/>
                  <w:sz w:val="18"/>
                  <w:szCs w:val="18"/>
                  <w:rPrChange w:id="2327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2328" w:author="Shi Mengtao" w:date="2019-01-16T09:31:00Z">
                    <w:rPr>
                      <w:sz w:val="20"/>
                      <w:szCs w:val="20"/>
                    </w:rPr>
                  </w:rPrChange>
                </w:rPr>
                <w:t>\u4e00-\u9fa5]|\w){</w:t>
              </w:r>
              <w:r w:rsidRPr="00A25154">
                <w:rPr>
                  <w:rFonts w:hint="eastAsia"/>
                  <w:sz w:val="18"/>
                  <w:szCs w:val="18"/>
                  <w:rPrChange w:id="2329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20</w:t>
              </w:r>
              <w:r w:rsidRPr="00A25154">
                <w:rPr>
                  <w:sz w:val="18"/>
                  <w:szCs w:val="18"/>
                  <w:rPrChange w:id="2330" w:author="Shi Mengtao" w:date="2019-01-16T09:31:00Z">
                    <w:rPr>
                      <w:sz w:val="20"/>
                      <w:szCs w:val="20"/>
                    </w:rPr>
                  </w:rPrChange>
                </w:rPr>
                <w:t>}</w:t>
              </w:r>
            </w:ins>
          </w:p>
        </w:tc>
        <w:tc>
          <w:tcPr>
            <w:tcW w:w="1843" w:type="dxa"/>
            <w:shd w:val="clear" w:color="auto" w:fill="auto"/>
          </w:tcPr>
          <w:p w14:paraId="433908F3" w14:textId="18EE1B35" w:rsidR="00EA34CC" w:rsidRPr="00A25154" w:rsidRDefault="00EA34CC" w:rsidP="00EA34CC">
            <w:pPr>
              <w:spacing w:line="240" w:lineRule="auto"/>
              <w:jc w:val="center"/>
              <w:rPr>
                <w:ins w:id="2331" w:author="Shi Mengtao" w:date="2019-01-15T09:18:00Z"/>
                <w:sz w:val="18"/>
                <w:szCs w:val="18"/>
                <w:rPrChange w:id="2332" w:author="Shi Mengtao" w:date="2019-01-16T09:31:00Z">
                  <w:rPr>
                    <w:ins w:id="2333" w:author="Shi Mengtao" w:date="2019-01-15T09:18:00Z"/>
                    <w:sz w:val="20"/>
                    <w:szCs w:val="20"/>
                  </w:rPr>
                </w:rPrChange>
              </w:rPr>
            </w:pPr>
            <w:ins w:id="2334" w:author="Shi Mengtao" w:date="2019-01-15T09:19:00Z">
              <w:r w:rsidRPr="00A25154">
                <w:rPr>
                  <w:rFonts w:hint="eastAsia"/>
                  <w:sz w:val="18"/>
                  <w:szCs w:val="18"/>
                  <w:rPrChange w:id="2335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价格通过文字性的描述来反映钓场是免费的或者钓场收费情况</w:t>
              </w:r>
            </w:ins>
          </w:p>
        </w:tc>
      </w:tr>
      <w:tr w:rsidR="00EA34CC" w14:paraId="0B30256A" w14:textId="77777777" w:rsidTr="009C2D73">
        <w:trPr>
          <w:trHeight w:val="150"/>
          <w:ins w:id="2336" w:author="Shi Mengtao" w:date="2019-01-15T09:18:00Z"/>
        </w:trPr>
        <w:tc>
          <w:tcPr>
            <w:tcW w:w="1271" w:type="dxa"/>
          </w:tcPr>
          <w:p w14:paraId="6E0D3ADB" w14:textId="01C8ECC0" w:rsidR="00EA34CC" w:rsidRPr="00A25154" w:rsidRDefault="00EA34CC" w:rsidP="00EA34CC">
            <w:pPr>
              <w:spacing w:line="240" w:lineRule="auto"/>
              <w:jc w:val="center"/>
              <w:rPr>
                <w:ins w:id="2337" w:author="Shi Mengtao" w:date="2019-01-15T09:18:00Z"/>
                <w:sz w:val="18"/>
                <w:szCs w:val="18"/>
                <w:rPrChange w:id="2338" w:author="Shi Mengtao" w:date="2019-01-16T09:31:00Z">
                  <w:rPr>
                    <w:ins w:id="2339" w:author="Shi Mengtao" w:date="2019-01-15T09:18:00Z"/>
                    <w:sz w:val="20"/>
                    <w:szCs w:val="20"/>
                  </w:rPr>
                </w:rPrChange>
              </w:rPr>
            </w:pPr>
            <w:ins w:id="2340" w:author="Shi Mengtao" w:date="2019-01-15T09:19:00Z">
              <w:r w:rsidRPr="00A25154">
                <w:rPr>
                  <w:rFonts w:hint="eastAsia"/>
                  <w:sz w:val="18"/>
                  <w:szCs w:val="18"/>
                  <w:rPrChange w:id="2341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C</w:t>
              </w:r>
            </w:ins>
            <w:ins w:id="2342" w:author="Shi Mengtao" w:date="2019-01-15T09:40:00Z">
              <w:r w:rsidR="00AA54D3" w:rsidRPr="00A25154">
                <w:rPr>
                  <w:sz w:val="18"/>
                  <w:szCs w:val="18"/>
                  <w:rPrChange w:id="2343" w:author="Shi Mengtao" w:date="2019-01-16T09:31:00Z">
                    <w:rPr>
                      <w:sz w:val="20"/>
                      <w:szCs w:val="20"/>
                    </w:rPr>
                  </w:rPrChange>
                </w:rPr>
                <w:t>B</w:t>
              </w:r>
            </w:ins>
            <w:ins w:id="2344" w:author="Shi Mengtao" w:date="2019-01-15T09:19:00Z">
              <w:r w:rsidRPr="00A25154">
                <w:rPr>
                  <w:sz w:val="18"/>
                  <w:szCs w:val="18"/>
                  <w:rPrChange w:id="2345" w:author="Shi Mengtao" w:date="2019-01-16T09:31:00Z">
                    <w:rPr>
                      <w:sz w:val="20"/>
                      <w:szCs w:val="20"/>
                    </w:rPr>
                  </w:rPrChange>
                </w:rPr>
                <w:t>10</w:t>
              </w:r>
            </w:ins>
          </w:p>
        </w:tc>
        <w:tc>
          <w:tcPr>
            <w:tcW w:w="1701" w:type="dxa"/>
            <w:shd w:val="clear" w:color="auto" w:fill="auto"/>
          </w:tcPr>
          <w:p w14:paraId="0C97CC16" w14:textId="31BEFFC1" w:rsidR="00EA34CC" w:rsidRPr="00A25154" w:rsidRDefault="00EA34CC" w:rsidP="00EA34CC">
            <w:pPr>
              <w:spacing w:line="240" w:lineRule="auto"/>
              <w:jc w:val="center"/>
              <w:rPr>
                <w:ins w:id="2346" w:author="Shi Mengtao" w:date="2019-01-15T09:18:00Z"/>
                <w:sz w:val="18"/>
                <w:szCs w:val="18"/>
                <w:rPrChange w:id="2347" w:author="Shi Mengtao" w:date="2019-01-16T09:31:00Z">
                  <w:rPr>
                    <w:ins w:id="2348" w:author="Shi Mengtao" w:date="2019-01-15T09:18:00Z"/>
                    <w:sz w:val="20"/>
                    <w:szCs w:val="20"/>
                  </w:rPr>
                </w:rPrChange>
              </w:rPr>
            </w:pPr>
            <w:ins w:id="2349" w:author="Shi Mengtao" w:date="2019-01-15T09:18:00Z">
              <w:r w:rsidRPr="00A25154">
                <w:rPr>
                  <w:rFonts w:hint="eastAsia"/>
                  <w:sz w:val="18"/>
                  <w:szCs w:val="18"/>
                  <w:rPrChange w:id="2350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拥有鱼类</w:t>
              </w:r>
            </w:ins>
          </w:p>
        </w:tc>
        <w:tc>
          <w:tcPr>
            <w:tcW w:w="992" w:type="dxa"/>
          </w:tcPr>
          <w:p w14:paraId="367D2A74" w14:textId="50EF77B8" w:rsidR="00EA34CC" w:rsidRPr="00A25154" w:rsidRDefault="00EA34CC" w:rsidP="00EA34CC">
            <w:pPr>
              <w:spacing w:line="240" w:lineRule="auto"/>
              <w:jc w:val="center"/>
              <w:rPr>
                <w:ins w:id="2351" w:author="Shi Mengtao" w:date="2019-01-15T09:18:00Z"/>
                <w:sz w:val="18"/>
                <w:szCs w:val="18"/>
                <w:rPrChange w:id="2352" w:author="Shi Mengtao" w:date="2019-01-16T09:31:00Z">
                  <w:rPr>
                    <w:ins w:id="2353" w:author="Shi Mengtao" w:date="2019-01-15T09:18:00Z"/>
                    <w:sz w:val="20"/>
                    <w:szCs w:val="20"/>
                  </w:rPr>
                </w:rPrChange>
              </w:rPr>
            </w:pPr>
            <w:ins w:id="2354" w:author="Shi Mengtao" w:date="2019-01-15T09:22:00Z">
              <w:r w:rsidRPr="00A25154">
                <w:rPr>
                  <w:rFonts w:hint="eastAsia"/>
                  <w:sz w:val="18"/>
                  <w:szCs w:val="18"/>
                  <w:rPrChange w:id="2355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2356" w:author="Shi Mengtao" w:date="2019-01-16T09:31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851" w:type="dxa"/>
          </w:tcPr>
          <w:p w14:paraId="7AD28266" w14:textId="439BE163" w:rsidR="00EA34CC" w:rsidRPr="00A25154" w:rsidRDefault="00EA34CC" w:rsidP="00EA34CC">
            <w:pPr>
              <w:spacing w:line="240" w:lineRule="auto"/>
              <w:jc w:val="center"/>
              <w:rPr>
                <w:ins w:id="2357" w:author="Shi Mengtao" w:date="2019-01-15T09:18:00Z"/>
                <w:sz w:val="18"/>
                <w:szCs w:val="18"/>
                <w:rPrChange w:id="2358" w:author="Shi Mengtao" w:date="2019-01-16T09:31:00Z">
                  <w:rPr>
                    <w:ins w:id="2359" w:author="Shi Mengtao" w:date="2019-01-15T09:18:00Z"/>
                    <w:sz w:val="20"/>
                    <w:szCs w:val="20"/>
                  </w:rPr>
                </w:rPrChange>
              </w:rPr>
            </w:pPr>
            <w:ins w:id="2360" w:author="Shi Mengtao" w:date="2019-01-15T09:23:00Z">
              <w:r w:rsidRPr="00A25154">
                <w:rPr>
                  <w:rFonts w:hint="eastAsia"/>
                  <w:sz w:val="18"/>
                  <w:szCs w:val="18"/>
                  <w:rPrChange w:id="2361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40</w:t>
              </w:r>
            </w:ins>
          </w:p>
        </w:tc>
        <w:tc>
          <w:tcPr>
            <w:tcW w:w="1559" w:type="dxa"/>
            <w:shd w:val="clear" w:color="auto" w:fill="auto"/>
          </w:tcPr>
          <w:p w14:paraId="78E17039" w14:textId="2AE6E32D" w:rsidR="00EA34CC" w:rsidRPr="00A25154" w:rsidRDefault="00EA34CC" w:rsidP="00EA34CC">
            <w:pPr>
              <w:spacing w:line="240" w:lineRule="auto"/>
              <w:jc w:val="center"/>
              <w:rPr>
                <w:ins w:id="2362" w:author="Shi Mengtao" w:date="2019-01-15T09:18:00Z"/>
                <w:sz w:val="18"/>
                <w:szCs w:val="18"/>
                <w:rPrChange w:id="2363" w:author="Shi Mengtao" w:date="2019-01-16T09:31:00Z">
                  <w:rPr>
                    <w:ins w:id="2364" w:author="Shi Mengtao" w:date="2019-01-15T09:18:00Z"/>
                    <w:sz w:val="20"/>
                    <w:szCs w:val="20"/>
                  </w:rPr>
                </w:rPrChange>
              </w:rPr>
            </w:pPr>
            <w:ins w:id="2365" w:author="Shi Mengtao" w:date="2019-01-15T09:19:00Z">
              <w:r w:rsidRPr="00A25154">
                <w:rPr>
                  <w:rFonts w:hint="eastAsia"/>
                  <w:sz w:val="18"/>
                  <w:szCs w:val="18"/>
                  <w:rPrChange w:id="2366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2367" w:author="Shi Mengtao" w:date="2019-01-16T09:31:00Z">
                    <w:rPr>
                      <w:sz w:val="20"/>
                      <w:szCs w:val="20"/>
                    </w:rPr>
                  </w:rPrChange>
                </w:rPr>
                <w:t>\p</w:t>
              </w:r>
              <w:r w:rsidRPr="00A25154">
                <w:rPr>
                  <w:rFonts w:hint="eastAsia"/>
                  <w:sz w:val="18"/>
                  <w:szCs w:val="18"/>
                  <w:rPrChange w:id="2368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、</w:t>
              </w:r>
              <w:r w:rsidRPr="00A25154">
                <w:rPr>
                  <w:sz w:val="18"/>
                  <w:szCs w:val="18"/>
                  <w:rPrChange w:id="2369" w:author="Shi Mengtao" w:date="2019-01-16T09:31:00Z">
                    <w:rPr>
                      <w:sz w:val="20"/>
                      <w:szCs w:val="20"/>
                    </w:rPr>
                  </w:rPrChange>
                </w:rPr>
                <w:t>]</w:t>
              </w:r>
              <w:r w:rsidRPr="00A25154">
                <w:rPr>
                  <w:rFonts w:hint="eastAsia"/>
                  <w:sz w:val="18"/>
                  <w:szCs w:val="18"/>
                  <w:rPrChange w:id="2370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*[</w:t>
              </w:r>
              <w:r w:rsidRPr="00A25154">
                <w:rPr>
                  <w:sz w:val="18"/>
                  <w:szCs w:val="18"/>
                  <w:rPrChange w:id="2371" w:author="Shi Mengtao" w:date="2019-01-16T09:31:00Z">
                    <w:rPr>
                      <w:sz w:val="20"/>
                      <w:szCs w:val="20"/>
                    </w:rPr>
                  </w:rPrChange>
                </w:rPr>
                <w:t>\p]</w:t>
              </w:r>
            </w:ins>
          </w:p>
        </w:tc>
        <w:tc>
          <w:tcPr>
            <w:tcW w:w="1843" w:type="dxa"/>
            <w:shd w:val="clear" w:color="auto" w:fill="auto"/>
          </w:tcPr>
          <w:p w14:paraId="7B9B2D92" w14:textId="01968F15" w:rsidR="00EA34CC" w:rsidRPr="00A25154" w:rsidRDefault="00EA34CC" w:rsidP="00EA34CC">
            <w:pPr>
              <w:spacing w:line="240" w:lineRule="auto"/>
              <w:jc w:val="center"/>
              <w:rPr>
                <w:ins w:id="2372" w:author="Shi Mengtao" w:date="2019-01-15T09:18:00Z"/>
                <w:sz w:val="18"/>
                <w:szCs w:val="18"/>
                <w:rPrChange w:id="2373" w:author="Shi Mengtao" w:date="2019-01-16T09:31:00Z">
                  <w:rPr>
                    <w:ins w:id="2374" w:author="Shi Mengtao" w:date="2019-01-15T09:18:00Z"/>
                    <w:sz w:val="20"/>
                    <w:szCs w:val="20"/>
                  </w:rPr>
                </w:rPrChange>
              </w:rPr>
            </w:pPr>
            <w:ins w:id="2375" w:author="Shi Mengtao" w:date="2019-01-15T09:19:00Z">
              <w:r w:rsidRPr="00A25154">
                <w:rPr>
                  <w:rFonts w:hint="eastAsia"/>
                  <w:sz w:val="18"/>
                  <w:szCs w:val="18"/>
                  <w:rPrChange w:id="2376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在钓场可以钓到哪些种类的鱼类，比如鲫鱼、草鱼、鲤鱼</w:t>
              </w:r>
            </w:ins>
          </w:p>
        </w:tc>
      </w:tr>
      <w:tr w:rsidR="009C2D73" w14:paraId="782E3226" w14:textId="77777777" w:rsidTr="009C2D73">
        <w:trPr>
          <w:trHeight w:val="150"/>
          <w:ins w:id="2377" w:author="Shi Mengtao" w:date="2019-01-15T09:18:00Z"/>
        </w:trPr>
        <w:tc>
          <w:tcPr>
            <w:tcW w:w="1271" w:type="dxa"/>
          </w:tcPr>
          <w:p w14:paraId="57CC0F41" w14:textId="6F200603" w:rsidR="009C2D73" w:rsidRPr="00A25154" w:rsidRDefault="009C2D73" w:rsidP="009C2D73">
            <w:pPr>
              <w:spacing w:line="240" w:lineRule="auto"/>
              <w:jc w:val="center"/>
              <w:rPr>
                <w:ins w:id="2378" w:author="Shi Mengtao" w:date="2019-01-15T09:18:00Z"/>
                <w:sz w:val="18"/>
                <w:szCs w:val="18"/>
                <w:rPrChange w:id="2379" w:author="Shi Mengtao" w:date="2019-01-16T09:31:00Z">
                  <w:rPr>
                    <w:ins w:id="2380" w:author="Shi Mengtao" w:date="2019-01-15T09:18:00Z"/>
                    <w:sz w:val="20"/>
                    <w:szCs w:val="20"/>
                  </w:rPr>
                </w:rPrChange>
              </w:rPr>
            </w:pPr>
            <w:ins w:id="2381" w:author="Shi Mengtao" w:date="2019-01-15T09:19:00Z">
              <w:r w:rsidRPr="00A25154">
                <w:rPr>
                  <w:rFonts w:hint="eastAsia"/>
                  <w:sz w:val="18"/>
                  <w:szCs w:val="18"/>
                  <w:rPrChange w:id="2382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C</w:t>
              </w:r>
            </w:ins>
            <w:ins w:id="2383" w:author="Shi Mengtao" w:date="2019-01-15T09:40:00Z">
              <w:r w:rsidR="00AA54D3" w:rsidRPr="00A25154">
                <w:rPr>
                  <w:sz w:val="18"/>
                  <w:szCs w:val="18"/>
                  <w:rPrChange w:id="2384" w:author="Shi Mengtao" w:date="2019-01-16T09:31:00Z">
                    <w:rPr>
                      <w:sz w:val="20"/>
                      <w:szCs w:val="20"/>
                    </w:rPr>
                  </w:rPrChange>
                </w:rPr>
                <w:t>B</w:t>
              </w:r>
            </w:ins>
            <w:ins w:id="2385" w:author="Shi Mengtao" w:date="2019-01-15T09:19:00Z">
              <w:r w:rsidRPr="00A25154">
                <w:rPr>
                  <w:sz w:val="18"/>
                  <w:szCs w:val="18"/>
                  <w:rPrChange w:id="2386" w:author="Shi Mengtao" w:date="2019-01-16T09:31:00Z">
                    <w:rPr>
                      <w:sz w:val="20"/>
                      <w:szCs w:val="20"/>
                    </w:rPr>
                  </w:rPrChange>
                </w:rPr>
                <w:t>11</w:t>
              </w:r>
            </w:ins>
          </w:p>
        </w:tc>
        <w:tc>
          <w:tcPr>
            <w:tcW w:w="1701" w:type="dxa"/>
            <w:shd w:val="clear" w:color="auto" w:fill="auto"/>
          </w:tcPr>
          <w:p w14:paraId="4A72208F" w14:textId="07666CC7" w:rsidR="009C2D73" w:rsidRPr="00A25154" w:rsidRDefault="009C2D73" w:rsidP="009C2D73">
            <w:pPr>
              <w:spacing w:line="240" w:lineRule="auto"/>
              <w:jc w:val="center"/>
              <w:rPr>
                <w:ins w:id="2387" w:author="Shi Mengtao" w:date="2019-01-15T09:18:00Z"/>
                <w:sz w:val="18"/>
                <w:szCs w:val="18"/>
                <w:rPrChange w:id="2388" w:author="Shi Mengtao" w:date="2019-01-16T09:31:00Z">
                  <w:rPr>
                    <w:ins w:id="2389" w:author="Shi Mengtao" w:date="2019-01-15T09:18:00Z"/>
                    <w:sz w:val="20"/>
                    <w:szCs w:val="20"/>
                  </w:rPr>
                </w:rPrChange>
              </w:rPr>
            </w:pPr>
            <w:ins w:id="2390" w:author="Shi Mengtao" w:date="2019-01-15T09:18:00Z">
              <w:r w:rsidRPr="00A25154">
                <w:rPr>
                  <w:rFonts w:hint="eastAsia"/>
                  <w:sz w:val="18"/>
                  <w:szCs w:val="18"/>
                  <w:rPrChange w:id="2391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创建者身份</w:t>
              </w:r>
            </w:ins>
          </w:p>
        </w:tc>
        <w:tc>
          <w:tcPr>
            <w:tcW w:w="992" w:type="dxa"/>
          </w:tcPr>
          <w:p w14:paraId="1757E6AB" w14:textId="18D4B699" w:rsidR="009C2D73" w:rsidRPr="00A25154" w:rsidRDefault="00EA34CC" w:rsidP="009C2D73">
            <w:pPr>
              <w:spacing w:line="240" w:lineRule="auto"/>
              <w:jc w:val="center"/>
              <w:rPr>
                <w:ins w:id="2392" w:author="Shi Mengtao" w:date="2019-01-15T09:18:00Z"/>
                <w:sz w:val="18"/>
                <w:szCs w:val="18"/>
                <w:rPrChange w:id="2393" w:author="Shi Mengtao" w:date="2019-01-16T09:31:00Z">
                  <w:rPr>
                    <w:ins w:id="2394" w:author="Shi Mengtao" w:date="2019-01-15T09:18:00Z"/>
                    <w:sz w:val="20"/>
                    <w:szCs w:val="20"/>
                  </w:rPr>
                </w:rPrChange>
              </w:rPr>
            </w:pPr>
            <w:ins w:id="2395" w:author="Shi Mengtao" w:date="2019-01-15T09:23:00Z">
              <w:r w:rsidRPr="00A25154">
                <w:rPr>
                  <w:rFonts w:hint="eastAsia"/>
                  <w:sz w:val="18"/>
                  <w:szCs w:val="18"/>
                  <w:rPrChange w:id="2396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2397" w:author="Shi Mengtao" w:date="2019-01-16T09:31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851" w:type="dxa"/>
          </w:tcPr>
          <w:p w14:paraId="2238E3FF" w14:textId="688FFC4D" w:rsidR="009C2D73" w:rsidRPr="00A25154" w:rsidRDefault="00EA34CC" w:rsidP="009C2D73">
            <w:pPr>
              <w:spacing w:line="240" w:lineRule="auto"/>
              <w:jc w:val="center"/>
              <w:rPr>
                <w:ins w:id="2398" w:author="Shi Mengtao" w:date="2019-01-15T09:18:00Z"/>
                <w:sz w:val="18"/>
                <w:szCs w:val="18"/>
                <w:rPrChange w:id="2399" w:author="Shi Mengtao" w:date="2019-01-16T09:31:00Z">
                  <w:rPr>
                    <w:ins w:id="2400" w:author="Shi Mengtao" w:date="2019-01-15T09:18:00Z"/>
                    <w:sz w:val="20"/>
                    <w:szCs w:val="20"/>
                  </w:rPr>
                </w:rPrChange>
              </w:rPr>
            </w:pPr>
            <w:ins w:id="2401" w:author="Shi Mengtao" w:date="2019-01-15T09:23:00Z">
              <w:r w:rsidRPr="00A25154">
                <w:rPr>
                  <w:rFonts w:hint="eastAsia"/>
                  <w:sz w:val="18"/>
                  <w:szCs w:val="18"/>
                  <w:rPrChange w:id="2402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5</w:t>
              </w:r>
            </w:ins>
          </w:p>
        </w:tc>
        <w:tc>
          <w:tcPr>
            <w:tcW w:w="1559" w:type="dxa"/>
            <w:shd w:val="clear" w:color="auto" w:fill="auto"/>
          </w:tcPr>
          <w:p w14:paraId="7B8F781D" w14:textId="146512EB" w:rsidR="009C2D73" w:rsidRPr="00A25154" w:rsidRDefault="009C2D73" w:rsidP="009C2D73">
            <w:pPr>
              <w:spacing w:line="240" w:lineRule="auto"/>
              <w:jc w:val="center"/>
              <w:rPr>
                <w:ins w:id="2403" w:author="Shi Mengtao" w:date="2019-01-15T09:18:00Z"/>
                <w:sz w:val="18"/>
                <w:szCs w:val="18"/>
                <w:rPrChange w:id="2404" w:author="Shi Mengtao" w:date="2019-01-16T09:31:00Z">
                  <w:rPr>
                    <w:ins w:id="2405" w:author="Shi Mengtao" w:date="2019-01-15T09:18:00Z"/>
                    <w:sz w:val="20"/>
                    <w:szCs w:val="20"/>
                  </w:rPr>
                </w:rPrChange>
              </w:rPr>
            </w:pPr>
            <w:ins w:id="2406" w:author="Shi Mengtao" w:date="2019-01-15T09:19:00Z">
              <w:r w:rsidRPr="00A25154">
                <w:rPr>
                  <w:rFonts w:hint="eastAsia"/>
                  <w:sz w:val="18"/>
                  <w:szCs w:val="18"/>
                  <w:rPrChange w:id="2407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rFonts w:hint="eastAsia"/>
                  <w:sz w:val="18"/>
                  <w:szCs w:val="18"/>
                  <w:rPrChange w:id="2408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钓鱼人</w:t>
              </w:r>
              <w:r w:rsidRPr="00A25154">
                <w:rPr>
                  <w:rFonts w:hint="eastAsia"/>
                  <w:sz w:val="18"/>
                  <w:szCs w:val="18"/>
                  <w:rPrChange w:id="2409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|</w:t>
              </w:r>
              <w:r w:rsidRPr="00A25154">
                <w:rPr>
                  <w:rFonts w:hint="eastAsia"/>
                  <w:sz w:val="18"/>
                  <w:szCs w:val="18"/>
                  <w:rPrChange w:id="2410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钓场老板</w:t>
              </w:r>
              <w:r w:rsidRPr="00A25154">
                <w:rPr>
                  <w:rFonts w:hint="eastAsia"/>
                  <w:sz w:val="18"/>
                  <w:szCs w:val="18"/>
                  <w:rPrChange w:id="2411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|</w:t>
              </w:r>
              <w:r w:rsidRPr="00A25154">
                <w:rPr>
                  <w:rFonts w:hint="eastAsia"/>
                  <w:sz w:val="18"/>
                  <w:szCs w:val="18"/>
                  <w:rPrChange w:id="2412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消费者</w:t>
              </w:r>
              <w:r w:rsidRPr="00A25154">
                <w:rPr>
                  <w:rFonts w:hint="eastAsia"/>
                  <w:sz w:val="18"/>
                  <w:szCs w:val="18"/>
                  <w:rPrChange w:id="2413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|</w:t>
              </w:r>
              <w:r w:rsidRPr="00A25154">
                <w:rPr>
                  <w:rFonts w:hint="eastAsia"/>
                  <w:sz w:val="18"/>
                  <w:szCs w:val="18"/>
                  <w:rPrChange w:id="2414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渔具店老板</w:t>
              </w:r>
              <w:r w:rsidRPr="00A25154">
                <w:rPr>
                  <w:sz w:val="18"/>
                  <w:szCs w:val="18"/>
                  <w:rPrChange w:id="2415" w:author="Shi Mengtao" w:date="2019-01-16T09:31:00Z">
                    <w:rPr>
                      <w:sz w:val="20"/>
                      <w:szCs w:val="20"/>
                    </w:rPr>
                  </w:rPrChange>
                </w:rPr>
                <w:t>]</w:t>
              </w:r>
            </w:ins>
          </w:p>
        </w:tc>
        <w:tc>
          <w:tcPr>
            <w:tcW w:w="1843" w:type="dxa"/>
            <w:shd w:val="clear" w:color="auto" w:fill="auto"/>
          </w:tcPr>
          <w:p w14:paraId="49FFDF81" w14:textId="07FBCF68" w:rsidR="009C2D73" w:rsidRPr="00A25154" w:rsidRDefault="009C2D73" w:rsidP="009C2D73">
            <w:pPr>
              <w:spacing w:line="240" w:lineRule="auto"/>
              <w:jc w:val="center"/>
              <w:rPr>
                <w:ins w:id="2416" w:author="Shi Mengtao" w:date="2019-01-15T09:18:00Z"/>
                <w:sz w:val="18"/>
                <w:szCs w:val="18"/>
                <w:rPrChange w:id="2417" w:author="Shi Mengtao" w:date="2019-01-16T09:31:00Z">
                  <w:rPr>
                    <w:ins w:id="2418" w:author="Shi Mengtao" w:date="2019-01-15T09:18:00Z"/>
                    <w:sz w:val="20"/>
                    <w:szCs w:val="20"/>
                  </w:rPr>
                </w:rPrChange>
              </w:rPr>
            </w:pPr>
            <w:ins w:id="2419" w:author="Shi Mengtao" w:date="2019-01-15T09:19:00Z">
              <w:r w:rsidRPr="00A25154">
                <w:rPr>
                  <w:rFonts w:hint="eastAsia"/>
                  <w:sz w:val="18"/>
                  <w:szCs w:val="18"/>
                  <w:rPrChange w:id="2420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标签的创建者有属于他自己的身份，比如渔具店可以由钓友创建、也可以由店长创建</w:t>
              </w:r>
            </w:ins>
          </w:p>
        </w:tc>
      </w:tr>
      <w:tr w:rsidR="009C2D73" w14:paraId="4E5D4D9D" w14:textId="77777777" w:rsidTr="009C2D73">
        <w:trPr>
          <w:trHeight w:val="150"/>
          <w:ins w:id="2421" w:author="Shi Mengtao" w:date="2019-01-15T09:18:00Z"/>
        </w:trPr>
        <w:tc>
          <w:tcPr>
            <w:tcW w:w="1271" w:type="dxa"/>
          </w:tcPr>
          <w:p w14:paraId="351D2910" w14:textId="4CF0085F" w:rsidR="009C2D73" w:rsidRPr="00A25154" w:rsidRDefault="009C2D73" w:rsidP="009C2D73">
            <w:pPr>
              <w:spacing w:line="240" w:lineRule="auto"/>
              <w:jc w:val="center"/>
              <w:rPr>
                <w:ins w:id="2422" w:author="Shi Mengtao" w:date="2019-01-15T09:18:00Z"/>
                <w:sz w:val="18"/>
                <w:szCs w:val="18"/>
                <w:rPrChange w:id="2423" w:author="Shi Mengtao" w:date="2019-01-16T09:31:00Z">
                  <w:rPr>
                    <w:ins w:id="2424" w:author="Shi Mengtao" w:date="2019-01-15T09:18:00Z"/>
                    <w:sz w:val="20"/>
                    <w:szCs w:val="20"/>
                  </w:rPr>
                </w:rPrChange>
              </w:rPr>
            </w:pPr>
            <w:ins w:id="2425" w:author="Shi Mengtao" w:date="2019-01-15T09:19:00Z">
              <w:r w:rsidRPr="00A25154">
                <w:rPr>
                  <w:rFonts w:hint="eastAsia"/>
                  <w:sz w:val="18"/>
                  <w:szCs w:val="18"/>
                  <w:rPrChange w:id="2426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C</w:t>
              </w:r>
            </w:ins>
            <w:ins w:id="2427" w:author="Shi Mengtao" w:date="2019-01-15T09:40:00Z">
              <w:r w:rsidR="00AA54D3" w:rsidRPr="00A25154">
                <w:rPr>
                  <w:sz w:val="18"/>
                  <w:szCs w:val="18"/>
                  <w:rPrChange w:id="2428" w:author="Shi Mengtao" w:date="2019-01-16T09:31:00Z">
                    <w:rPr>
                      <w:sz w:val="20"/>
                      <w:szCs w:val="20"/>
                    </w:rPr>
                  </w:rPrChange>
                </w:rPr>
                <w:t>B</w:t>
              </w:r>
            </w:ins>
            <w:ins w:id="2429" w:author="Shi Mengtao" w:date="2019-01-15T09:19:00Z">
              <w:r w:rsidRPr="00A25154">
                <w:rPr>
                  <w:sz w:val="18"/>
                  <w:szCs w:val="18"/>
                  <w:rPrChange w:id="2430" w:author="Shi Mengtao" w:date="2019-01-16T09:31:00Z">
                    <w:rPr>
                      <w:sz w:val="20"/>
                      <w:szCs w:val="20"/>
                    </w:rPr>
                  </w:rPrChange>
                </w:rPr>
                <w:t>12</w:t>
              </w:r>
            </w:ins>
          </w:p>
        </w:tc>
        <w:tc>
          <w:tcPr>
            <w:tcW w:w="1701" w:type="dxa"/>
            <w:shd w:val="clear" w:color="auto" w:fill="auto"/>
          </w:tcPr>
          <w:p w14:paraId="3ABD1BBC" w14:textId="7F67C3B7" w:rsidR="009C2D73" w:rsidRPr="00A25154" w:rsidRDefault="009C2D73" w:rsidP="009C2D73">
            <w:pPr>
              <w:spacing w:line="240" w:lineRule="auto"/>
              <w:jc w:val="center"/>
              <w:rPr>
                <w:ins w:id="2431" w:author="Shi Mengtao" w:date="2019-01-15T09:18:00Z"/>
                <w:sz w:val="18"/>
                <w:szCs w:val="18"/>
                <w:rPrChange w:id="2432" w:author="Shi Mengtao" w:date="2019-01-16T09:31:00Z">
                  <w:rPr>
                    <w:ins w:id="2433" w:author="Shi Mengtao" w:date="2019-01-15T09:18:00Z"/>
                    <w:sz w:val="20"/>
                    <w:szCs w:val="20"/>
                  </w:rPr>
                </w:rPrChange>
              </w:rPr>
            </w:pPr>
            <w:ins w:id="2434" w:author="Shi Mengtao" w:date="2019-01-15T09:18:00Z">
              <w:r w:rsidRPr="00A25154">
                <w:rPr>
                  <w:rFonts w:hint="eastAsia"/>
                  <w:sz w:val="18"/>
                  <w:szCs w:val="18"/>
                  <w:rPrChange w:id="2435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标签图片</w:t>
              </w:r>
            </w:ins>
          </w:p>
        </w:tc>
        <w:tc>
          <w:tcPr>
            <w:tcW w:w="992" w:type="dxa"/>
          </w:tcPr>
          <w:p w14:paraId="03DDDBBC" w14:textId="5AE4CECF" w:rsidR="009C2D73" w:rsidRPr="00A25154" w:rsidRDefault="00EA34CC" w:rsidP="009C2D73">
            <w:pPr>
              <w:spacing w:line="240" w:lineRule="auto"/>
              <w:jc w:val="center"/>
              <w:rPr>
                <w:ins w:id="2436" w:author="Shi Mengtao" w:date="2019-01-15T09:18:00Z"/>
                <w:sz w:val="18"/>
                <w:szCs w:val="18"/>
                <w:rPrChange w:id="2437" w:author="Shi Mengtao" w:date="2019-01-16T09:31:00Z">
                  <w:rPr>
                    <w:ins w:id="2438" w:author="Shi Mengtao" w:date="2019-01-15T09:18:00Z"/>
                    <w:sz w:val="20"/>
                    <w:szCs w:val="20"/>
                  </w:rPr>
                </w:rPrChange>
              </w:rPr>
            </w:pPr>
            <w:ins w:id="2439" w:author="Shi Mengtao" w:date="2019-01-15T09:23:00Z">
              <w:r w:rsidRPr="00A25154">
                <w:rPr>
                  <w:rFonts w:hint="eastAsia"/>
                  <w:sz w:val="18"/>
                  <w:szCs w:val="18"/>
                  <w:rPrChange w:id="2440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Byte</w:t>
              </w:r>
            </w:ins>
          </w:p>
        </w:tc>
        <w:tc>
          <w:tcPr>
            <w:tcW w:w="851" w:type="dxa"/>
          </w:tcPr>
          <w:p w14:paraId="71436601" w14:textId="105703A6" w:rsidR="009C2D73" w:rsidRPr="00A25154" w:rsidRDefault="009C2D73" w:rsidP="009C2D73">
            <w:pPr>
              <w:spacing w:line="240" w:lineRule="auto"/>
              <w:jc w:val="center"/>
              <w:rPr>
                <w:ins w:id="2441" w:author="Shi Mengtao" w:date="2019-01-15T09:18:00Z"/>
                <w:sz w:val="18"/>
                <w:szCs w:val="18"/>
                <w:rPrChange w:id="2442" w:author="Shi Mengtao" w:date="2019-01-16T09:31:00Z">
                  <w:rPr>
                    <w:ins w:id="2443" w:author="Shi Mengtao" w:date="2019-01-15T09:18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559" w:type="dxa"/>
            <w:shd w:val="clear" w:color="auto" w:fill="auto"/>
          </w:tcPr>
          <w:p w14:paraId="41AD22BC" w14:textId="7DEF37EB" w:rsidR="009C2D73" w:rsidRPr="00A25154" w:rsidRDefault="009C2D73" w:rsidP="009C2D73">
            <w:pPr>
              <w:spacing w:line="240" w:lineRule="auto"/>
              <w:jc w:val="center"/>
              <w:rPr>
                <w:ins w:id="2444" w:author="Shi Mengtao" w:date="2019-01-15T09:18:00Z"/>
                <w:sz w:val="18"/>
                <w:szCs w:val="18"/>
                <w:rPrChange w:id="2445" w:author="Shi Mengtao" w:date="2019-01-16T09:31:00Z">
                  <w:rPr>
                    <w:ins w:id="2446" w:author="Shi Mengtao" w:date="2019-01-15T09:18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43" w:type="dxa"/>
            <w:shd w:val="clear" w:color="auto" w:fill="auto"/>
          </w:tcPr>
          <w:p w14:paraId="2A1A4F34" w14:textId="625073CA" w:rsidR="009C2D73" w:rsidRPr="00A25154" w:rsidRDefault="009C2D73" w:rsidP="009C2D73">
            <w:pPr>
              <w:spacing w:line="240" w:lineRule="auto"/>
              <w:jc w:val="center"/>
              <w:rPr>
                <w:ins w:id="2447" w:author="Shi Mengtao" w:date="2019-01-15T09:18:00Z"/>
                <w:sz w:val="18"/>
                <w:szCs w:val="18"/>
                <w:rPrChange w:id="2448" w:author="Shi Mengtao" w:date="2019-01-16T09:31:00Z">
                  <w:rPr>
                    <w:ins w:id="2449" w:author="Shi Mengtao" w:date="2019-01-15T09:18:00Z"/>
                    <w:sz w:val="20"/>
                    <w:szCs w:val="20"/>
                  </w:rPr>
                </w:rPrChange>
              </w:rPr>
            </w:pPr>
            <w:ins w:id="2450" w:author="Shi Mengtao" w:date="2019-01-15T09:19:00Z">
              <w:r w:rsidRPr="00A25154">
                <w:rPr>
                  <w:rFonts w:hint="eastAsia"/>
                  <w:sz w:val="18"/>
                  <w:szCs w:val="18"/>
                  <w:rPrChange w:id="2451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对于新建立的标签，通过一张图片来反映该标签的概貌</w:t>
              </w:r>
            </w:ins>
          </w:p>
        </w:tc>
      </w:tr>
      <w:tr w:rsidR="00EA34CC" w14:paraId="49DCF34E" w14:textId="77777777" w:rsidTr="009C2D73">
        <w:trPr>
          <w:trHeight w:val="150"/>
          <w:ins w:id="2452" w:author="Shi Mengtao" w:date="2019-01-15T09:18:00Z"/>
        </w:trPr>
        <w:tc>
          <w:tcPr>
            <w:tcW w:w="1271" w:type="dxa"/>
          </w:tcPr>
          <w:p w14:paraId="0ED43142" w14:textId="108229A3" w:rsidR="00EA34CC" w:rsidRPr="00A25154" w:rsidRDefault="00EA34CC" w:rsidP="00EA34CC">
            <w:pPr>
              <w:spacing w:line="240" w:lineRule="auto"/>
              <w:jc w:val="center"/>
              <w:rPr>
                <w:ins w:id="2453" w:author="Shi Mengtao" w:date="2019-01-15T09:18:00Z"/>
                <w:sz w:val="18"/>
                <w:szCs w:val="18"/>
                <w:rPrChange w:id="2454" w:author="Shi Mengtao" w:date="2019-01-16T09:31:00Z">
                  <w:rPr>
                    <w:ins w:id="2455" w:author="Shi Mengtao" w:date="2019-01-15T09:18:00Z"/>
                    <w:sz w:val="20"/>
                    <w:szCs w:val="20"/>
                  </w:rPr>
                </w:rPrChange>
              </w:rPr>
            </w:pPr>
            <w:ins w:id="2456" w:author="Shi Mengtao" w:date="2019-01-15T09:19:00Z">
              <w:r w:rsidRPr="00A25154">
                <w:rPr>
                  <w:rFonts w:hint="eastAsia"/>
                  <w:sz w:val="18"/>
                  <w:szCs w:val="18"/>
                  <w:rPrChange w:id="2457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C</w:t>
              </w:r>
            </w:ins>
            <w:ins w:id="2458" w:author="Shi Mengtao" w:date="2019-01-15T09:40:00Z">
              <w:r w:rsidR="00AA54D3" w:rsidRPr="00A25154">
                <w:rPr>
                  <w:sz w:val="18"/>
                  <w:szCs w:val="18"/>
                  <w:rPrChange w:id="2459" w:author="Shi Mengtao" w:date="2019-01-16T09:31:00Z">
                    <w:rPr>
                      <w:sz w:val="20"/>
                      <w:szCs w:val="20"/>
                    </w:rPr>
                  </w:rPrChange>
                </w:rPr>
                <w:t>B</w:t>
              </w:r>
            </w:ins>
            <w:ins w:id="2460" w:author="Shi Mengtao" w:date="2019-01-15T09:19:00Z">
              <w:r w:rsidRPr="00A25154">
                <w:rPr>
                  <w:sz w:val="18"/>
                  <w:szCs w:val="18"/>
                  <w:rPrChange w:id="2461" w:author="Shi Mengtao" w:date="2019-01-16T09:31:00Z">
                    <w:rPr>
                      <w:sz w:val="20"/>
                      <w:szCs w:val="20"/>
                    </w:rPr>
                  </w:rPrChange>
                </w:rPr>
                <w:t>13</w:t>
              </w:r>
            </w:ins>
          </w:p>
        </w:tc>
        <w:tc>
          <w:tcPr>
            <w:tcW w:w="1701" w:type="dxa"/>
            <w:shd w:val="clear" w:color="auto" w:fill="auto"/>
          </w:tcPr>
          <w:p w14:paraId="7D7265A6" w14:textId="4ACC30E0" w:rsidR="00EA34CC" w:rsidRPr="00A25154" w:rsidRDefault="00EA34CC" w:rsidP="00EA34CC">
            <w:pPr>
              <w:spacing w:line="240" w:lineRule="auto"/>
              <w:jc w:val="center"/>
              <w:rPr>
                <w:ins w:id="2462" w:author="Shi Mengtao" w:date="2019-01-15T09:18:00Z"/>
                <w:sz w:val="18"/>
                <w:szCs w:val="18"/>
                <w:rPrChange w:id="2463" w:author="Shi Mengtao" w:date="2019-01-16T09:31:00Z">
                  <w:rPr>
                    <w:ins w:id="2464" w:author="Shi Mengtao" w:date="2019-01-15T09:18:00Z"/>
                    <w:sz w:val="20"/>
                    <w:szCs w:val="20"/>
                  </w:rPr>
                </w:rPrChange>
              </w:rPr>
            </w:pPr>
            <w:ins w:id="2465" w:author="Shi Mengtao" w:date="2019-01-15T09:18:00Z">
              <w:r w:rsidRPr="00A25154">
                <w:rPr>
                  <w:rFonts w:hint="eastAsia"/>
                  <w:sz w:val="18"/>
                  <w:szCs w:val="18"/>
                  <w:rPrChange w:id="2466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其它信息</w:t>
              </w:r>
            </w:ins>
          </w:p>
        </w:tc>
        <w:tc>
          <w:tcPr>
            <w:tcW w:w="992" w:type="dxa"/>
          </w:tcPr>
          <w:p w14:paraId="28B285BF" w14:textId="5A0907E1" w:rsidR="00EA34CC" w:rsidRPr="00A25154" w:rsidRDefault="00EA34CC" w:rsidP="00EA34CC">
            <w:pPr>
              <w:spacing w:line="240" w:lineRule="auto"/>
              <w:jc w:val="center"/>
              <w:rPr>
                <w:ins w:id="2467" w:author="Shi Mengtao" w:date="2019-01-15T09:18:00Z"/>
                <w:sz w:val="18"/>
                <w:szCs w:val="18"/>
                <w:rPrChange w:id="2468" w:author="Shi Mengtao" w:date="2019-01-16T09:31:00Z">
                  <w:rPr>
                    <w:ins w:id="2469" w:author="Shi Mengtao" w:date="2019-01-15T09:18:00Z"/>
                    <w:sz w:val="20"/>
                    <w:szCs w:val="20"/>
                  </w:rPr>
                </w:rPrChange>
              </w:rPr>
            </w:pPr>
            <w:ins w:id="2470" w:author="Shi Mengtao" w:date="2019-01-15T09:23:00Z">
              <w:r w:rsidRPr="00A25154">
                <w:rPr>
                  <w:rFonts w:hint="eastAsia"/>
                  <w:sz w:val="18"/>
                  <w:szCs w:val="18"/>
                  <w:rPrChange w:id="2471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2472" w:author="Shi Mengtao" w:date="2019-01-16T09:31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851" w:type="dxa"/>
          </w:tcPr>
          <w:p w14:paraId="63C1AE5A" w14:textId="0DFC927A" w:rsidR="00EA34CC" w:rsidRPr="00A25154" w:rsidRDefault="00EA34CC" w:rsidP="00EA34CC">
            <w:pPr>
              <w:spacing w:line="240" w:lineRule="auto"/>
              <w:jc w:val="center"/>
              <w:rPr>
                <w:ins w:id="2473" w:author="Shi Mengtao" w:date="2019-01-15T09:18:00Z"/>
                <w:sz w:val="18"/>
                <w:szCs w:val="18"/>
                <w:rPrChange w:id="2474" w:author="Shi Mengtao" w:date="2019-01-16T09:31:00Z">
                  <w:rPr>
                    <w:ins w:id="2475" w:author="Shi Mengtao" w:date="2019-01-15T09:18:00Z"/>
                    <w:sz w:val="20"/>
                    <w:szCs w:val="20"/>
                  </w:rPr>
                </w:rPrChange>
              </w:rPr>
            </w:pPr>
            <w:ins w:id="2476" w:author="Shi Mengtao" w:date="2019-01-15T09:23:00Z">
              <w:r w:rsidRPr="00A25154">
                <w:rPr>
                  <w:rFonts w:hint="eastAsia"/>
                  <w:sz w:val="18"/>
                  <w:szCs w:val="18"/>
                  <w:rPrChange w:id="2477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200</w:t>
              </w:r>
            </w:ins>
          </w:p>
        </w:tc>
        <w:tc>
          <w:tcPr>
            <w:tcW w:w="1559" w:type="dxa"/>
            <w:shd w:val="clear" w:color="auto" w:fill="auto"/>
          </w:tcPr>
          <w:p w14:paraId="184A94DB" w14:textId="2D8C1010" w:rsidR="00EA34CC" w:rsidRPr="00A25154" w:rsidRDefault="00EA34CC" w:rsidP="00EA34CC">
            <w:pPr>
              <w:spacing w:line="240" w:lineRule="auto"/>
              <w:jc w:val="center"/>
              <w:rPr>
                <w:ins w:id="2478" w:author="Shi Mengtao" w:date="2019-01-15T09:18:00Z"/>
                <w:sz w:val="18"/>
                <w:szCs w:val="18"/>
                <w:rPrChange w:id="2479" w:author="Shi Mengtao" w:date="2019-01-16T09:31:00Z">
                  <w:rPr>
                    <w:ins w:id="2480" w:author="Shi Mengtao" w:date="2019-01-15T09:18:00Z"/>
                    <w:sz w:val="20"/>
                    <w:szCs w:val="20"/>
                  </w:rPr>
                </w:rPrChange>
              </w:rPr>
            </w:pPr>
            <w:ins w:id="2481" w:author="Shi Mengtao" w:date="2019-01-15T09:23:00Z">
              <w:r w:rsidRPr="00A25154">
                <w:rPr>
                  <w:sz w:val="18"/>
                  <w:szCs w:val="18"/>
                  <w:rPrChange w:id="2482" w:author="Shi Mengtao" w:date="2019-01-16T09:31:00Z">
                    <w:rPr>
                      <w:sz w:val="20"/>
                      <w:szCs w:val="20"/>
                    </w:rPr>
                  </w:rPrChange>
                </w:rPr>
                <w:t>(</w:t>
              </w:r>
              <w:r w:rsidRPr="00A25154">
                <w:rPr>
                  <w:rFonts w:hint="eastAsia"/>
                  <w:sz w:val="18"/>
                  <w:szCs w:val="18"/>
                  <w:rPrChange w:id="2483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2484" w:author="Shi Mengtao" w:date="2019-01-16T09:31:00Z">
                    <w:rPr>
                      <w:sz w:val="20"/>
                      <w:szCs w:val="20"/>
                    </w:rPr>
                  </w:rPrChange>
                </w:rPr>
                <w:t>\u4e00-\u9fa5]|\w){</w:t>
              </w:r>
              <w:r w:rsidRPr="00A25154">
                <w:rPr>
                  <w:rFonts w:hint="eastAsia"/>
                  <w:sz w:val="18"/>
                  <w:szCs w:val="18"/>
                  <w:rPrChange w:id="2485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200</w:t>
              </w:r>
              <w:r w:rsidRPr="00A25154">
                <w:rPr>
                  <w:sz w:val="18"/>
                  <w:szCs w:val="18"/>
                  <w:rPrChange w:id="2486" w:author="Shi Mengtao" w:date="2019-01-16T09:31:00Z">
                    <w:rPr>
                      <w:sz w:val="20"/>
                      <w:szCs w:val="20"/>
                    </w:rPr>
                  </w:rPrChange>
                </w:rPr>
                <w:t>}</w:t>
              </w:r>
            </w:ins>
          </w:p>
        </w:tc>
        <w:tc>
          <w:tcPr>
            <w:tcW w:w="1843" w:type="dxa"/>
            <w:shd w:val="clear" w:color="auto" w:fill="auto"/>
          </w:tcPr>
          <w:p w14:paraId="003D4717" w14:textId="4376FBC4" w:rsidR="00EA34CC" w:rsidRPr="00A25154" w:rsidRDefault="00EA34CC" w:rsidP="00EA34CC">
            <w:pPr>
              <w:spacing w:line="240" w:lineRule="auto"/>
              <w:jc w:val="center"/>
              <w:rPr>
                <w:ins w:id="2487" w:author="Shi Mengtao" w:date="2019-01-15T09:18:00Z"/>
                <w:sz w:val="18"/>
                <w:szCs w:val="18"/>
                <w:rPrChange w:id="2488" w:author="Shi Mengtao" w:date="2019-01-16T09:31:00Z">
                  <w:rPr>
                    <w:ins w:id="2489" w:author="Shi Mengtao" w:date="2019-01-15T09:18:00Z"/>
                    <w:sz w:val="20"/>
                    <w:szCs w:val="20"/>
                  </w:rPr>
                </w:rPrChange>
              </w:rPr>
            </w:pPr>
            <w:ins w:id="2490" w:author="Shi Mengtao" w:date="2019-01-15T09:19:00Z">
              <w:r w:rsidRPr="00A25154">
                <w:rPr>
                  <w:rFonts w:hint="eastAsia"/>
                  <w:sz w:val="18"/>
                  <w:szCs w:val="18"/>
                  <w:rPrChange w:id="2491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对标签信息其它补充说明，比如钓场有本身的垂钓规则、收费详情、钓场简介，比</w:t>
              </w:r>
              <w:r w:rsidRPr="00A25154">
                <w:rPr>
                  <w:rFonts w:hint="eastAsia"/>
                  <w:sz w:val="18"/>
                  <w:szCs w:val="18"/>
                  <w:rPrChange w:id="2492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lastRenderedPageBreak/>
                <w:t>如渔具店有本身的渔具店简介、店里经营的渔具产品</w:t>
              </w:r>
            </w:ins>
          </w:p>
        </w:tc>
      </w:tr>
      <w:tr w:rsidR="009C2D73" w14:paraId="19062A73" w14:textId="77777777" w:rsidTr="009C2D73">
        <w:trPr>
          <w:trHeight w:val="150"/>
          <w:ins w:id="2493" w:author="Shi Mengtao" w:date="2019-01-15T09:18:00Z"/>
        </w:trPr>
        <w:tc>
          <w:tcPr>
            <w:tcW w:w="1271" w:type="dxa"/>
          </w:tcPr>
          <w:p w14:paraId="4699DD70" w14:textId="20458431" w:rsidR="009C2D73" w:rsidRPr="00A25154" w:rsidRDefault="009C2D73" w:rsidP="009C2D73">
            <w:pPr>
              <w:spacing w:line="240" w:lineRule="auto"/>
              <w:jc w:val="center"/>
              <w:rPr>
                <w:ins w:id="2494" w:author="Shi Mengtao" w:date="2019-01-15T09:18:00Z"/>
                <w:sz w:val="18"/>
                <w:szCs w:val="18"/>
                <w:rPrChange w:id="2495" w:author="Shi Mengtao" w:date="2019-01-16T09:31:00Z">
                  <w:rPr>
                    <w:ins w:id="2496" w:author="Shi Mengtao" w:date="2019-01-15T09:18:00Z"/>
                    <w:sz w:val="20"/>
                    <w:szCs w:val="20"/>
                  </w:rPr>
                </w:rPrChange>
              </w:rPr>
            </w:pPr>
            <w:ins w:id="2497" w:author="Shi Mengtao" w:date="2019-01-15T09:19:00Z">
              <w:r w:rsidRPr="00A25154">
                <w:rPr>
                  <w:rFonts w:hint="eastAsia"/>
                  <w:sz w:val="18"/>
                  <w:szCs w:val="18"/>
                  <w:rPrChange w:id="2498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lastRenderedPageBreak/>
                <w:t>C</w:t>
              </w:r>
            </w:ins>
            <w:ins w:id="2499" w:author="Shi Mengtao" w:date="2019-01-15T09:41:00Z">
              <w:r w:rsidR="00AA54D3" w:rsidRPr="00A25154">
                <w:rPr>
                  <w:sz w:val="18"/>
                  <w:szCs w:val="18"/>
                  <w:rPrChange w:id="2500" w:author="Shi Mengtao" w:date="2019-01-16T09:31:00Z">
                    <w:rPr>
                      <w:sz w:val="20"/>
                      <w:szCs w:val="20"/>
                    </w:rPr>
                  </w:rPrChange>
                </w:rPr>
                <w:t>B</w:t>
              </w:r>
            </w:ins>
            <w:ins w:id="2501" w:author="Shi Mengtao" w:date="2019-01-15T09:19:00Z">
              <w:r w:rsidRPr="00A25154">
                <w:rPr>
                  <w:sz w:val="18"/>
                  <w:szCs w:val="18"/>
                  <w:rPrChange w:id="2502" w:author="Shi Mengtao" w:date="2019-01-16T09:31:00Z">
                    <w:rPr>
                      <w:sz w:val="20"/>
                      <w:szCs w:val="20"/>
                    </w:rPr>
                  </w:rPrChange>
                </w:rPr>
                <w:t>14</w:t>
              </w:r>
            </w:ins>
          </w:p>
        </w:tc>
        <w:tc>
          <w:tcPr>
            <w:tcW w:w="1701" w:type="dxa"/>
            <w:shd w:val="clear" w:color="auto" w:fill="auto"/>
          </w:tcPr>
          <w:p w14:paraId="17D0F592" w14:textId="167BE2B6" w:rsidR="009C2D73" w:rsidRPr="00A25154" w:rsidRDefault="009C2D73" w:rsidP="009C2D73">
            <w:pPr>
              <w:spacing w:line="240" w:lineRule="auto"/>
              <w:jc w:val="center"/>
              <w:rPr>
                <w:ins w:id="2503" w:author="Shi Mengtao" w:date="2019-01-15T09:18:00Z"/>
                <w:sz w:val="18"/>
                <w:szCs w:val="18"/>
                <w:rPrChange w:id="2504" w:author="Shi Mengtao" w:date="2019-01-16T09:31:00Z">
                  <w:rPr>
                    <w:ins w:id="2505" w:author="Shi Mengtao" w:date="2019-01-15T09:18:00Z"/>
                    <w:sz w:val="20"/>
                    <w:szCs w:val="20"/>
                  </w:rPr>
                </w:rPrChange>
              </w:rPr>
            </w:pPr>
            <w:ins w:id="2506" w:author="Shi Mengtao" w:date="2019-01-15T09:18:00Z">
              <w:r w:rsidRPr="00A25154">
                <w:rPr>
                  <w:rFonts w:hint="eastAsia"/>
                  <w:sz w:val="18"/>
                  <w:szCs w:val="18"/>
                  <w:rPrChange w:id="2507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当前状态</w:t>
              </w:r>
            </w:ins>
          </w:p>
        </w:tc>
        <w:tc>
          <w:tcPr>
            <w:tcW w:w="992" w:type="dxa"/>
          </w:tcPr>
          <w:p w14:paraId="46699A63" w14:textId="78B473B9" w:rsidR="009C2D73" w:rsidRPr="00A25154" w:rsidRDefault="00EA34CC" w:rsidP="009C2D73">
            <w:pPr>
              <w:spacing w:line="240" w:lineRule="auto"/>
              <w:jc w:val="center"/>
              <w:rPr>
                <w:ins w:id="2508" w:author="Shi Mengtao" w:date="2019-01-15T09:18:00Z"/>
                <w:sz w:val="18"/>
                <w:szCs w:val="18"/>
                <w:rPrChange w:id="2509" w:author="Shi Mengtao" w:date="2019-01-16T09:31:00Z">
                  <w:rPr>
                    <w:ins w:id="2510" w:author="Shi Mengtao" w:date="2019-01-15T09:18:00Z"/>
                    <w:sz w:val="20"/>
                    <w:szCs w:val="20"/>
                  </w:rPr>
                </w:rPrChange>
              </w:rPr>
            </w:pPr>
            <w:ins w:id="2511" w:author="Shi Mengtao" w:date="2019-01-15T09:23:00Z">
              <w:r w:rsidRPr="00A25154">
                <w:rPr>
                  <w:rFonts w:hint="eastAsia"/>
                  <w:sz w:val="18"/>
                  <w:szCs w:val="18"/>
                  <w:rPrChange w:id="2512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2513" w:author="Shi Mengtao" w:date="2019-01-16T09:31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851" w:type="dxa"/>
          </w:tcPr>
          <w:p w14:paraId="5C549238" w14:textId="5050D0E4" w:rsidR="009C2D73" w:rsidRPr="00A25154" w:rsidRDefault="009C2D73" w:rsidP="009C2D73">
            <w:pPr>
              <w:spacing w:line="240" w:lineRule="auto"/>
              <w:jc w:val="center"/>
              <w:rPr>
                <w:ins w:id="2514" w:author="Shi Mengtao" w:date="2019-01-15T09:18:00Z"/>
                <w:sz w:val="18"/>
                <w:szCs w:val="18"/>
                <w:rPrChange w:id="2515" w:author="Shi Mengtao" w:date="2019-01-16T09:31:00Z">
                  <w:rPr>
                    <w:ins w:id="2516" w:author="Shi Mengtao" w:date="2019-01-15T09:18:00Z"/>
                    <w:sz w:val="20"/>
                    <w:szCs w:val="20"/>
                  </w:rPr>
                </w:rPrChange>
              </w:rPr>
            </w:pPr>
            <w:ins w:id="2517" w:author="Shi Mengtao" w:date="2019-01-15T09:20:00Z">
              <w:r w:rsidRPr="00A25154">
                <w:rPr>
                  <w:rFonts w:hint="eastAsia"/>
                  <w:sz w:val="18"/>
                  <w:szCs w:val="18"/>
                  <w:rPrChange w:id="2518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3</w:t>
              </w:r>
            </w:ins>
          </w:p>
        </w:tc>
        <w:tc>
          <w:tcPr>
            <w:tcW w:w="1559" w:type="dxa"/>
            <w:shd w:val="clear" w:color="auto" w:fill="auto"/>
          </w:tcPr>
          <w:p w14:paraId="337A4869" w14:textId="182E3111" w:rsidR="009C2D73" w:rsidRPr="00A25154" w:rsidRDefault="009C2D73" w:rsidP="009C2D73">
            <w:pPr>
              <w:spacing w:line="240" w:lineRule="auto"/>
              <w:jc w:val="center"/>
              <w:rPr>
                <w:ins w:id="2519" w:author="Shi Mengtao" w:date="2019-01-15T09:18:00Z"/>
                <w:sz w:val="18"/>
                <w:szCs w:val="18"/>
                <w:rPrChange w:id="2520" w:author="Shi Mengtao" w:date="2019-01-16T09:31:00Z">
                  <w:rPr>
                    <w:ins w:id="2521" w:author="Shi Mengtao" w:date="2019-01-15T09:18:00Z"/>
                    <w:sz w:val="20"/>
                    <w:szCs w:val="20"/>
                  </w:rPr>
                </w:rPrChange>
              </w:rPr>
            </w:pPr>
            <w:ins w:id="2522" w:author="Shi Mengtao" w:date="2019-01-15T09:19:00Z">
              <w:r w:rsidRPr="00A25154">
                <w:rPr>
                  <w:sz w:val="18"/>
                  <w:szCs w:val="18"/>
                  <w:rPrChange w:id="2523" w:author="Shi Mengtao" w:date="2019-01-16T09:31:00Z">
                    <w:rPr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rFonts w:hint="eastAsia"/>
                  <w:sz w:val="18"/>
                  <w:szCs w:val="18"/>
                  <w:rPrChange w:id="2524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已删除</w:t>
              </w:r>
              <w:r w:rsidRPr="00A25154">
                <w:rPr>
                  <w:rFonts w:hint="eastAsia"/>
                  <w:sz w:val="18"/>
                  <w:szCs w:val="18"/>
                  <w:rPrChange w:id="2525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|</w:t>
              </w:r>
              <w:r w:rsidRPr="00A25154">
                <w:rPr>
                  <w:rFonts w:hint="eastAsia"/>
                  <w:sz w:val="18"/>
                  <w:szCs w:val="18"/>
                  <w:rPrChange w:id="2526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未删除</w:t>
              </w:r>
              <w:r w:rsidRPr="00A25154">
                <w:rPr>
                  <w:sz w:val="18"/>
                  <w:szCs w:val="18"/>
                  <w:rPrChange w:id="2527" w:author="Shi Mengtao" w:date="2019-01-16T09:31:00Z">
                    <w:rPr>
                      <w:sz w:val="20"/>
                      <w:szCs w:val="20"/>
                    </w:rPr>
                  </w:rPrChange>
                </w:rPr>
                <w:t>]</w:t>
              </w:r>
            </w:ins>
          </w:p>
        </w:tc>
        <w:tc>
          <w:tcPr>
            <w:tcW w:w="1843" w:type="dxa"/>
            <w:shd w:val="clear" w:color="auto" w:fill="auto"/>
          </w:tcPr>
          <w:p w14:paraId="7538A45B" w14:textId="46A5553C" w:rsidR="009C2D73" w:rsidRPr="00A25154" w:rsidRDefault="009C2D73" w:rsidP="009C2D73">
            <w:pPr>
              <w:spacing w:line="240" w:lineRule="auto"/>
              <w:jc w:val="center"/>
              <w:rPr>
                <w:ins w:id="2528" w:author="Shi Mengtao" w:date="2019-01-15T09:18:00Z"/>
                <w:sz w:val="18"/>
                <w:szCs w:val="18"/>
                <w:rPrChange w:id="2529" w:author="Shi Mengtao" w:date="2019-01-16T09:31:00Z">
                  <w:rPr>
                    <w:ins w:id="2530" w:author="Shi Mengtao" w:date="2019-01-15T09:18:00Z"/>
                    <w:sz w:val="20"/>
                    <w:szCs w:val="20"/>
                  </w:rPr>
                </w:rPrChange>
              </w:rPr>
            </w:pPr>
            <w:ins w:id="2531" w:author="Shi Mengtao" w:date="2019-01-15T09:19:00Z">
              <w:r w:rsidRPr="00A25154">
                <w:rPr>
                  <w:rFonts w:hint="eastAsia"/>
                  <w:sz w:val="18"/>
                  <w:szCs w:val="18"/>
                  <w:rPrChange w:id="2532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标签当前是否被删除，若被删除标签内部的评价和活动都视为无效</w:t>
              </w:r>
            </w:ins>
          </w:p>
        </w:tc>
      </w:tr>
      <w:tr w:rsidR="00EA34CC" w14:paraId="1B9F4133" w14:textId="77777777" w:rsidTr="009C2D73">
        <w:trPr>
          <w:trHeight w:val="150"/>
          <w:ins w:id="2533" w:author="Shi Mengtao" w:date="2019-01-15T09:18:00Z"/>
        </w:trPr>
        <w:tc>
          <w:tcPr>
            <w:tcW w:w="1271" w:type="dxa"/>
          </w:tcPr>
          <w:p w14:paraId="3989FC23" w14:textId="1021176F" w:rsidR="00EA34CC" w:rsidRPr="00A25154" w:rsidRDefault="00EA34CC" w:rsidP="00EA34CC">
            <w:pPr>
              <w:spacing w:line="240" w:lineRule="auto"/>
              <w:jc w:val="center"/>
              <w:rPr>
                <w:ins w:id="2534" w:author="Shi Mengtao" w:date="2019-01-15T09:18:00Z"/>
                <w:sz w:val="18"/>
                <w:szCs w:val="18"/>
                <w:rPrChange w:id="2535" w:author="Shi Mengtao" w:date="2019-01-16T09:31:00Z">
                  <w:rPr>
                    <w:ins w:id="2536" w:author="Shi Mengtao" w:date="2019-01-15T09:18:00Z"/>
                    <w:sz w:val="20"/>
                    <w:szCs w:val="20"/>
                  </w:rPr>
                </w:rPrChange>
              </w:rPr>
            </w:pPr>
            <w:ins w:id="2537" w:author="Shi Mengtao" w:date="2019-01-15T09:19:00Z">
              <w:r w:rsidRPr="00A25154">
                <w:rPr>
                  <w:rFonts w:hint="eastAsia"/>
                  <w:sz w:val="18"/>
                  <w:szCs w:val="18"/>
                  <w:rPrChange w:id="2538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C</w:t>
              </w:r>
            </w:ins>
            <w:ins w:id="2539" w:author="Shi Mengtao" w:date="2019-01-15T09:41:00Z">
              <w:r w:rsidR="00AA54D3" w:rsidRPr="00A25154">
                <w:rPr>
                  <w:sz w:val="18"/>
                  <w:szCs w:val="18"/>
                  <w:rPrChange w:id="2540" w:author="Shi Mengtao" w:date="2019-01-16T09:31:00Z">
                    <w:rPr>
                      <w:sz w:val="20"/>
                      <w:szCs w:val="20"/>
                    </w:rPr>
                  </w:rPrChange>
                </w:rPr>
                <w:t>B</w:t>
              </w:r>
            </w:ins>
            <w:ins w:id="2541" w:author="Shi Mengtao" w:date="2019-01-15T09:19:00Z">
              <w:r w:rsidRPr="00A25154">
                <w:rPr>
                  <w:sz w:val="18"/>
                  <w:szCs w:val="18"/>
                  <w:rPrChange w:id="2542" w:author="Shi Mengtao" w:date="2019-01-16T09:31:00Z">
                    <w:rPr>
                      <w:sz w:val="20"/>
                      <w:szCs w:val="20"/>
                    </w:rPr>
                  </w:rPrChange>
                </w:rPr>
                <w:t>15</w:t>
              </w:r>
            </w:ins>
          </w:p>
        </w:tc>
        <w:tc>
          <w:tcPr>
            <w:tcW w:w="1701" w:type="dxa"/>
            <w:shd w:val="clear" w:color="auto" w:fill="auto"/>
          </w:tcPr>
          <w:p w14:paraId="7D9A9112" w14:textId="29B511B9" w:rsidR="00EA34CC" w:rsidRPr="00A25154" w:rsidRDefault="00EA34CC" w:rsidP="00EA34CC">
            <w:pPr>
              <w:spacing w:line="240" w:lineRule="auto"/>
              <w:jc w:val="center"/>
              <w:rPr>
                <w:ins w:id="2543" w:author="Shi Mengtao" w:date="2019-01-15T09:18:00Z"/>
                <w:sz w:val="18"/>
                <w:szCs w:val="18"/>
                <w:rPrChange w:id="2544" w:author="Shi Mengtao" w:date="2019-01-16T09:31:00Z">
                  <w:rPr>
                    <w:ins w:id="2545" w:author="Shi Mengtao" w:date="2019-01-15T09:18:00Z"/>
                    <w:sz w:val="20"/>
                    <w:szCs w:val="20"/>
                  </w:rPr>
                </w:rPrChange>
              </w:rPr>
            </w:pPr>
            <w:ins w:id="2546" w:author="Shi Mengtao" w:date="2019-01-15T09:18:00Z">
              <w:r w:rsidRPr="00A25154">
                <w:rPr>
                  <w:rFonts w:hint="eastAsia"/>
                  <w:sz w:val="18"/>
                  <w:szCs w:val="18"/>
                  <w:rPrChange w:id="2547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回复信息</w:t>
              </w:r>
            </w:ins>
          </w:p>
        </w:tc>
        <w:tc>
          <w:tcPr>
            <w:tcW w:w="992" w:type="dxa"/>
          </w:tcPr>
          <w:p w14:paraId="2DBC4EE2" w14:textId="3DC886EE" w:rsidR="00EA34CC" w:rsidRPr="00A25154" w:rsidRDefault="00EA34CC" w:rsidP="00EA34CC">
            <w:pPr>
              <w:spacing w:line="240" w:lineRule="auto"/>
              <w:jc w:val="center"/>
              <w:rPr>
                <w:ins w:id="2548" w:author="Shi Mengtao" w:date="2019-01-15T09:18:00Z"/>
                <w:sz w:val="18"/>
                <w:szCs w:val="18"/>
                <w:rPrChange w:id="2549" w:author="Shi Mengtao" w:date="2019-01-16T09:31:00Z">
                  <w:rPr>
                    <w:ins w:id="2550" w:author="Shi Mengtao" w:date="2019-01-15T09:18:00Z"/>
                    <w:sz w:val="20"/>
                    <w:szCs w:val="20"/>
                  </w:rPr>
                </w:rPrChange>
              </w:rPr>
            </w:pPr>
            <w:ins w:id="2551" w:author="Shi Mengtao" w:date="2019-01-15T09:23:00Z">
              <w:r w:rsidRPr="00A25154">
                <w:rPr>
                  <w:rFonts w:hint="eastAsia"/>
                  <w:sz w:val="18"/>
                  <w:szCs w:val="18"/>
                  <w:rPrChange w:id="2552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2553" w:author="Shi Mengtao" w:date="2019-01-16T09:31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851" w:type="dxa"/>
          </w:tcPr>
          <w:p w14:paraId="2C2B0AF2" w14:textId="357C5CCF" w:rsidR="00EA34CC" w:rsidRPr="00A25154" w:rsidRDefault="00EA34CC" w:rsidP="00EA34CC">
            <w:pPr>
              <w:spacing w:line="240" w:lineRule="auto"/>
              <w:jc w:val="center"/>
              <w:rPr>
                <w:ins w:id="2554" w:author="Shi Mengtao" w:date="2019-01-15T09:18:00Z"/>
                <w:sz w:val="18"/>
                <w:szCs w:val="18"/>
                <w:rPrChange w:id="2555" w:author="Shi Mengtao" w:date="2019-01-16T09:31:00Z">
                  <w:rPr>
                    <w:ins w:id="2556" w:author="Shi Mengtao" w:date="2019-01-15T09:18:00Z"/>
                    <w:sz w:val="20"/>
                    <w:szCs w:val="20"/>
                  </w:rPr>
                </w:rPrChange>
              </w:rPr>
            </w:pPr>
            <w:ins w:id="2557" w:author="Shi Mengtao" w:date="2019-01-15T09:24:00Z">
              <w:r w:rsidRPr="00A25154">
                <w:rPr>
                  <w:rFonts w:hint="eastAsia"/>
                  <w:sz w:val="18"/>
                  <w:szCs w:val="18"/>
                  <w:rPrChange w:id="2558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200</w:t>
              </w:r>
            </w:ins>
          </w:p>
        </w:tc>
        <w:tc>
          <w:tcPr>
            <w:tcW w:w="1559" w:type="dxa"/>
            <w:shd w:val="clear" w:color="auto" w:fill="auto"/>
          </w:tcPr>
          <w:p w14:paraId="0A4FAD66" w14:textId="50D6B23E" w:rsidR="00EA34CC" w:rsidRPr="00A25154" w:rsidRDefault="00EA34CC" w:rsidP="00EA34CC">
            <w:pPr>
              <w:spacing w:line="240" w:lineRule="auto"/>
              <w:jc w:val="center"/>
              <w:rPr>
                <w:ins w:id="2559" w:author="Shi Mengtao" w:date="2019-01-15T09:18:00Z"/>
                <w:sz w:val="18"/>
                <w:szCs w:val="18"/>
                <w:rPrChange w:id="2560" w:author="Shi Mengtao" w:date="2019-01-16T09:31:00Z">
                  <w:rPr>
                    <w:ins w:id="2561" w:author="Shi Mengtao" w:date="2019-01-15T09:18:00Z"/>
                    <w:sz w:val="20"/>
                    <w:szCs w:val="20"/>
                  </w:rPr>
                </w:rPrChange>
              </w:rPr>
            </w:pPr>
            <w:ins w:id="2562" w:author="Shi Mengtao" w:date="2019-01-15T09:24:00Z">
              <w:r w:rsidRPr="00A25154">
                <w:rPr>
                  <w:sz w:val="18"/>
                  <w:szCs w:val="18"/>
                  <w:rPrChange w:id="2563" w:author="Shi Mengtao" w:date="2019-01-16T09:31:00Z">
                    <w:rPr>
                      <w:sz w:val="20"/>
                      <w:szCs w:val="20"/>
                    </w:rPr>
                  </w:rPrChange>
                </w:rPr>
                <w:t>(</w:t>
              </w:r>
              <w:r w:rsidRPr="00A25154">
                <w:rPr>
                  <w:rFonts w:hint="eastAsia"/>
                  <w:sz w:val="18"/>
                  <w:szCs w:val="18"/>
                  <w:rPrChange w:id="2564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2565" w:author="Shi Mengtao" w:date="2019-01-16T09:31:00Z">
                    <w:rPr>
                      <w:sz w:val="20"/>
                      <w:szCs w:val="20"/>
                    </w:rPr>
                  </w:rPrChange>
                </w:rPr>
                <w:t>\u4e00-\u9fa5]|\w){</w:t>
              </w:r>
              <w:r w:rsidRPr="00A25154">
                <w:rPr>
                  <w:rFonts w:hint="eastAsia"/>
                  <w:sz w:val="18"/>
                  <w:szCs w:val="18"/>
                  <w:rPrChange w:id="2566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200</w:t>
              </w:r>
              <w:r w:rsidRPr="00A25154">
                <w:rPr>
                  <w:sz w:val="18"/>
                  <w:szCs w:val="18"/>
                  <w:rPrChange w:id="2567" w:author="Shi Mengtao" w:date="2019-01-16T09:31:00Z">
                    <w:rPr>
                      <w:sz w:val="20"/>
                      <w:szCs w:val="20"/>
                    </w:rPr>
                  </w:rPrChange>
                </w:rPr>
                <w:t>}</w:t>
              </w:r>
            </w:ins>
          </w:p>
        </w:tc>
        <w:tc>
          <w:tcPr>
            <w:tcW w:w="1843" w:type="dxa"/>
            <w:shd w:val="clear" w:color="auto" w:fill="auto"/>
          </w:tcPr>
          <w:p w14:paraId="2DBBE079" w14:textId="4FC3C021" w:rsidR="00EA34CC" w:rsidRPr="00A25154" w:rsidRDefault="00EA34CC" w:rsidP="00EA34CC">
            <w:pPr>
              <w:spacing w:line="240" w:lineRule="auto"/>
              <w:jc w:val="center"/>
              <w:rPr>
                <w:ins w:id="2568" w:author="Shi Mengtao" w:date="2019-01-15T09:18:00Z"/>
                <w:sz w:val="18"/>
                <w:szCs w:val="18"/>
                <w:rPrChange w:id="2569" w:author="Shi Mengtao" w:date="2019-01-16T09:31:00Z">
                  <w:rPr>
                    <w:ins w:id="2570" w:author="Shi Mengtao" w:date="2019-01-15T09:18:00Z"/>
                    <w:sz w:val="20"/>
                    <w:szCs w:val="20"/>
                  </w:rPr>
                </w:rPrChange>
              </w:rPr>
            </w:pPr>
            <w:ins w:id="2571" w:author="Shi Mengtao" w:date="2019-01-15T09:19:00Z">
              <w:r w:rsidRPr="00A25154">
                <w:rPr>
                  <w:rFonts w:hint="eastAsia"/>
                  <w:sz w:val="18"/>
                  <w:szCs w:val="18"/>
                  <w:rPrChange w:id="2572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当标签最近一次被删除时，管理员对该标签的回复</w:t>
              </w:r>
            </w:ins>
          </w:p>
        </w:tc>
      </w:tr>
    </w:tbl>
    <w:p w14:paraId="1D123DC9" w14:textId="3C6EC8C9" w:rsidR="00015855" w:rsidRDefault="00015855" w:rsidP="00224A40">
      <w:pPr>
        <w:rPr>
          <w:ins w:id="2573" w:author="Shi Mengtao" w:date="2019-01-15T09:18:00Z"/>
        </w:rPr>
      </w:pPr>
    </w:p>
    <w:p w14:paraId="62DFE86A" w14:textId="568ED989" w:rsidR="0057625F" w:rsidRDefault="0057625F" w:rsidP="0057625F">
      <w:pPr>
        <w:pStyle w:val="2"/>
        <w:jc w:val="center"/>
        <w:rPr>
          <w:ins w:id="2574" w:author="Shi Mengtao" w:date="2019-01-15T09:24:00Z"/>
        </w:rPr>
      </w:pPr>
      <w:bookmarkStart w:id="2575" w:name="_Toc535312370"/>
      <w:ins w:id="2576" w:author="Shi Mengtao" w:date="2019-01-15T09:24:00Z">
        <w:r>
          <w:rPr>
            <w:rFonts w:hint="eastAsia"/>
          </w:rPr>
          <w:t>标签反馈</w:t>
        </w:r>
        <w:r w:rsidRPr="007A07F0">
          <w:rPr>
            <w:rFonts w:hint="eastAsia"/>
          </w:rPr>
          <w:t>信息</w:t>
        </w:r>
        <w:bookmarkEnd w:id="2575"/>
      </w:ins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AA54D3" w:rsidRPr="00795F84" w14:paraId="13B89F5D" w14:textId="77777777" w:rsidTr="00743451">
        <w:trPr>
          <w:trHeight w:val="558"/>
          <w:ins w:id="2577" w:author="Shi Mengtao" w:date="2019-01-15T09:41:00Z"/>
        </w:trPr>
        <w:tc>
          <w:tcPr>
            <w:tcW w:w="1271" w:type="dxa"/>
            <w:shd w:val="clear" w:color="auto" w:fill="D9D9D9"/>
          </w:tcPr>
          <w:p w14:paraId="408CCFF2" w14:textId="77777777" w:rsidR="00AA54D3" w:rsidRPr="00795F84" w:rsidRDefault="00AA54D3" w:rsidP="00743451">
            <w:pPr>
              <w:jc w:val="center"/>
              <w:rPr>
                <w:ins w:id="2578" w:author="Shi Mengtao" w:date="2019-01-15T09:41:00Z"/>
                <w:b/>
                <w:bCs/>
                <w:color w:val="000000"/>
                <w:sz w:val="18"/>
              </w:rPr>
            </w:pPr>
            <w:ins w:id="2579" w:author="Shi Mengtao" w:date="2019-01-15T09:41:00Z">
              <w:r>
                <w:rPr>
                  <w:rFonts w:hint="eastAsia"/>
                  <w:b/>
                  <w:bCs/>
                  <w:color w:val="000000"/>
                  <w:sz w:val="18"/>
                </w:rPr>
                <w:t>编号</w:t>
              </w:r>
            </w:ins>
          </w:p>
        </w:tc>
        <w:tc>
          <w:tcPr>
            <w:tcW w:w="1701" w:type="dxa"/>
            <w:shd w:val="clear" w:color="auto" w:fill="D9D9D9"/>
          </w:tcPr>
          <w:p w14:paraId="75125AF1" w14:textId="77777777" w:rsidR="00AA54D3" w:rsidRPr="00795F84" w:rsidRDefault="00AA54D3" w:rsidP="00743451">
            <w:pPr>
              <w:jc w:val="center"/>
              <w:rPr>
                <w:ins w:id="2580" w:author="Shi Mengtao" w:date="2019-01-15T09:41:00Z"/>
                <w:b/>
                <w:bCs/>
                <w:color w:val="000000"/>
                <w:sz w:val="18"/>
              </w:rPr>
            </w:pPr>
            <w:ins w:id="2581" w:author="Shi Mengtao" w:date="2019-01-15T09:41:00Z">
              <w:r w:rsidRPr="00795F84">
                <w:rPr>
                  <w:rFonts w:hint="eastAsia"/>
                  <w:b/>
                  <w:bCs/>
                  <w:color w:val="000000"/>
                  <w:sz w:val="18"/>
                </w:rPr>
                <w:t>数据元素</w:t>
              </w:r>
              <w:r>
                <w:rPr>
                  <w:rFonts w:hint="eastAsia"/>
                  <w:b/>
                  <w:bCs/>
                  <w:color w:val="000000"/>
                  <w:sz w:val="18"/>
                </w:rPr>
                <w:t>名称</w:t>
              </w:r>
            </w:ins>
          </w:p>
        </w:tc>
        <w:tc>
          <w:tcPr>
            <w:tcW w:w="992" w:type="dxa"/>
            <w:shd w:val="clear" w:color="auto" w:fill="D9D9D9"/>
          </w:tcPr>
          <w:p w14:paraId="5C37BC32" w14:textId="77777777" w:rsidR="00AA54D3" w:rsidRPr="00795F84" w:rsidRDefault="00AA54D3" w:rsidP="00743451">
            <w:pPr>
              <w:jc w:val="center"/>
              <w:rPr>
                <w:ins w:id="2582" w:author="Shi Mengtao" w:date="2019-01-15T09:41:00Z"/>
                <w:b/>
                <w:bCs/>
                <w:color w:val="000000"/>
                <w:sz w:val="18"/>
              </w:rPr>
            </w:pPr>
            <w:ins w:id="2583" w:author="Shi Mengtao" w:date="2019-01-15T09:41:00Z">
              <w:r>
                <w:rPr>
                  <w:rFonts w:hint="eastAsia"/>
                  <w:b/>
                  <w:bCs/>
                  <w:color w:val="000000"/>
                  <w:sz w:val="18"/>
                </w:rPr>
                <w:t>类型</w:t>
              </w:r>
            </w:ins>
          </w:p>
        </w:tc>
        <w:tc>
          <w:tcPr>
            <w:tcW w:w="851" w:type="dxa"/>
            <w:shd w:val="clear" w:color="auto" w:fill="D9D9D9"/>
          </w:tcPr>
          <w:p w14:paraId="613BB2B0" w14:textId="77777777" w:rsidR="00AA54D3" w:rsidRPr="00795F84" w:rsidRDefault="00AA54D3" w:rsidP="00743451">
            <w:pPr>
              <w:jc w:val="center"/>
              <w:rPr>
                <w:ins w:id="2584" w:author="Shi Mengtao" w:date="2019-01-15T09:41:00Z"/>
                <w:b/>
                <w:bCs/>
                <w:color w:val="000000"/>
                <w:sz w:val="18"/>
              </w:rPr>
            </w:pPr>
            <w:ins w:id="2585" w:author="Shi Mengtao" w:date="2019-01-15T09:41:00Z">
              <w:r>
                <w:rPr>
                  <w:rFonts w:hint="eastAsia"/>
                  <w:b/>
                  <w:bCs/>
                  <w:color w:val="000000"/>
                  <w:sz w:val="18"/>
                </w:rPr>
                <w:t>长度</w:t>
              </w:r>
            </w:ins>
          </w:p>
        </w:tc>
        <w:tc>
          <w:tcPr>
            <w:tcW w:w="1559" w:type="dxa"/>
            <w:shd w:val="clear" w:color="auto" w:fill="D9D9D9"/>
          </w:tcPr>
          <w:p w14:paraId="4A42F2B0" w14:textId="77777777" w:rsidR="00AA54D3" w:rsidRPr="00795F84" w:rsidRDefault="00AA54D3" w:rsidP="00743451">
            <w:pPr>
              <w:jc w:val="center"/>
              <w:rPr>
                <w:ins w:id="2586" w:author="Shi Mengtao" w:date="2019-01-15T09:41:00Z"/>
                <w:b/>
                <w:bCs/>
                <w:color w:val="000000"/>
                <w:sz w:val="18"/>
              </w:rPr>
            </w:pPr>
            <w:ins w:id="2587" w:author="Shi Mengtao" w:date="2019-01-15T09:41:00Z">
              <w:r>
                <w:rPr>
                  <w:rFonts w:hint="eastAsia"/>
                  <w:b/>
                  <w:bCs/>
                  <w:color w:val="000000"/>
                  <w:sz w:val="18"/>
                </w:rPr>
                <w:t>正则表达式定义</w:t>
              </w:r>
            </w:ins>
          </w:p>
        </w:tc>
        <w:tc>
          <w:tcPr>
            <w:tcW w:w="1843" w:type="dxa"/>
            <w:shd w:val="clear" w:color="auto" w:fill="D9D9D9"/>
          </w:tcPr>
          <w:p w14:paraId="0565213C" w14:textId="77777777" w:rsidR="00AA54D3" w:rsidRPr="00795F84" w:rsidRDefault="00AA54D3" w:rsidP="00743451">
            <w:pPr>
              <w:jc w:val="center"/>
              <w:rPr>
                <w:ins w:id="2588" w:author="Shi Mengtao" w:date="2019-01-15T09:41:00Z"/>
                <w:b/>
                <w:bCs/>
                <w:color w:val="000000"/>
                <w:sz w:val="18"/>
              </w:rPr>
            </w:pPr>
            <w:ins w:id="2589" w:author="Shi Mengtao" w:date="2019-01-15T09:41:00Z">
              <w:r>
                <w:rPr>
                  <w:rFonts w:hint="eastAsia"/>
                  <w:b/>
                  <w:bCs/>
                  <w:color w:val="000000"/>
                  <w:sz w:val="18"/>
                </w:rPr>
                <w:t>简述</w:t>
              </w:r>
            </w:ins>
          </w:p>
        </w:tc>
      </w:tr>
      <w:tr w:rsidR="00CD5115" w14:paraId="75AEA773" w14:textId="77777777" w:rsidTr="00743451">
        <w:trPr>
          <w:trHeight w:val="150"/>
          <w:ins w:id="2590" w:author="Shi Mengtao" w:date="2019-01-15T09:41:00Z"/>
        </w:trPr>
        <w:tc>
          <w:tcPr>
            <w:tcW w:w="1271" w:type="dxa"/>
          </w:tcPr>
          <w:p w14:paraId="2CC67ED7" w14:textId="134AD55E" w:rsidR="00CD5115" w:rsidRPr="00A25154" w:rsidRDefault="00CD5115" w:rsidP="00CD5115">
            <w:pPr>
              <w:spacing w:line="240" w:lineRule="auto"/>
              <w:jc w:val="center"/>
              <w:rPr>
                <w:ins w:id="2591" w:author="Shi Mengtao" w:date="2019-01-15T09:41:00Z"/>
                <w:sz w:val="18"/>
                <w:szCs w:val="18"/>
                <w:rPrChange w:id="2592" w:author="Shi Mengtao" w:date="2019-01-16T09:31:00Z">
                  <w:rPr>
                    <w:ins w:id="2593" w:author="Shi Mengtao" w:date="2019-01-15T09:41:00Z"/>
                    <w:sz w:val="20"/>
                    <w:szCs w:val="20"/>
                  </w:rPr>
                </w:rPrChange>
              </w:rPr>
            </w:pPr>
            <w:ins w:id="2594" w:author="Shi Mengtao" w:date="2019-01-15T09:41:00Z">
              <w:r w:rsidRPr="00A25154">
                <w:rPr>
                  <w:sz w:val="18"/>
                  <w:szCs w:val="18"/>
                  <w:rPrChange w:id="2595" w:author="Shi Mengtao" w:date="2019-01-16T09:31:00Z">
                    <w:rPr>
                      <w:sz w:val="20"/>
                      <w:szCs w:val="20"/>
                    </w:rPr>
                  </w:rPrChange>
                </w:rPr>
                <w:t>C</w:t>
              </w:r>
            </w:ins>
            <w:ins w:id="2596" w:author="Shi Mengtao" w:date="2019-01-15T09:45:00Z">
              <w:r w:rsidRPr="00A25154">
                <w:rPr>
                  <w:sz w:val="18"/>
                  <w:szCs w:val="18"/>
                  <w:rPrChange w:id="2597" w:author="Shi Mengtao" w:date="2019-01-16T09:31:00Z">
                    <w:rPr>
                      <w:sz w:val="20"/>
                      <w:szCs w:val="20"/>
                    </w:rPr>
                  </w:rPrChange>
                </w:rPr>
                <w:t>C</w:t>
              </w:r>
            </w:ins>
            <w:ins w:id="2598" w:author="Shi Mengtao" w:date="2019-01-15T09:41:00Z">
              <w:r w:rsidRPr="00A25154">
                <w:rPr>
                  <w:rFonts w:hint="eastAsia"/>
                  <w:sz w:val="18"/>
                  <w:szCs w:val="18"/>
                  <w:rPrChange w:id="2599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1</w:t>
              </w:r>
            </w:ins>
          </w:p>
        </w:tc>
        <w:tc>
          <w:tcPr>
            <w:tcW w:w="1701" w:type="dxa"/>
            <w:shd w:val="clear" w:color="auto" w:fill="auto"/>
          </w:tcPr>
          <w:p w14:paraId="55FCBF97" w14:textId="4BDC854C" w:rsidR="00CD5115" w:rsidRPr="00A25154" w:rsidRDefault="00CD5115" w:rsidP="00CD5115">
            <w:pPr>
              <w:spacing w:line="240" w:lineRule="auto"/>
              <w:jc w:val="center"/>
              <w:rPr>
                <w:ins w:id="2600" w:author="Shi Mengtao" w:date="2019-01-15T09:41:00Z"/>
                <w:sz w:val="18"/>
                <w:szCs w:val="18"/>
                <w:rPrChange w:id="2601" w:author="Shi Mengtao" w:date="2019-01-16T09:31:00Z">
                  <w:rPr>
                    <w:ins w:id="2602" w:author="Shi Mengtao" w:date="2019-01-15T09:41:00Z"/>
                    <w:sz w:val="20"/>
                    <w:szCs w:val="20"/>
                  </w:rPr>
                </w:rPrChange>
              </w:rPr>
            </w:pPr>
            <w:ins w:id="2603" w:author="Shi Mengtao" w:date="2019-01-15T09:41:00Z">
              <w:r w:rsidRPr="00A25154">
                <w:rPr>
                  <w:rFonts w:hint="eastAsia"/>
                  <w:sz w:val="18"/>
                  <w:szCs w:val="18"/>
                  <w:rPrChange w:id="2604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标签名称</w:t>
              </w:r>
            </w:ins>
          </w:p>
        </w:tc>
        <w:tc>
          <w:tcPr>
            <w:tcW w:w="992" w:type="dxa"/>
          </w:tcPr>
          <w:p w14:paraId="5C4EFA9E" w14:textId="77777777" w:rsidR="00CD5115" w:rsidRPr="00A25154" w:rsidRDefault="00CD5115" w:rsidP="00CD5115">
            <w:pPr>
              <w:spacing w:line="240" w:lineRule="auto"/>
              <w:jc w:val="center"/>
              <w:rPr>
                <w:ins w:id="2605" w:author="Shi Mengtao" w:date="2019-01-15T09:41:00Z"/>
                <w:sz w:val="18"/>
                <w:szCs w:val="18"/>
                <w:rPrChange w:id="2606" w:author="Shi Mengtao" w:date="2019-01-16T09:31:00Z">
                  <w:rPr>
                    <w:ins w:id="2607" w:author="Shi Mengtao" w:date="2019-01-15T09:41:00Z"/>
                    <w:sz w:val="20"/>
                    <w:szCs w:val="20"/>
                  </w:rPr>
                </w:rPrChange>
              </w:rPr>
            </w:pPr>
            <w:ins w:id="2608" w:author="Shi Mengtao" w:date="2019-01-15T09:41:00Z">
              <w:r w:rsidRPr="00A25154">
                <w:rPr>
                  <w:rFonts w:hint="eastAsia"/>
                  <w:sz w:val="18"/>
                  <w:szCs w:val="18"/>
                  <w:rPrChange w:id="2609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2610" w:author="Shi Mengtao" w:date="2019-01-16T09:31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851" w:type="dxa"/>
          </w:tcPr>
          <w:p w14:paraId="5CF1556A" w14:textId="77777777" w:rsidR="00CD5115" w:rsidRPr="00A25154" w:rsidRDefault="00CD5115" w:rsidP="00CD5115">
            <w:pPr>
              <w:spacing w:line="240" w:lineRule="auto"/>
              <w:jc w:val="center"/>
              <w:rPr>
                <w:ins w:id="2611" w:author="Shi Mengtao" w:date="2019-01-15T09:41:00Z"/>
                <w:sz w:val="18"/>
                <w:szCs w:val="18"/>
                <w:rPrChange w:id="2612" w:author="Shi Mengtao" w:date="2019-01-16T09:31:00Z">
                  <w:rPr>
                    <w:ins w:id="2613" w:author="Shi Mengtao" w:date="2019-01-15T09:41:00Z"/>
                    <w:sz w:val="20"/>
                    <w:szCs w:val="20"/>
                  </w:rPr>
                </w:rPrChange>
              </w:rPr>
            </w:pPr>
            <w:ins w:id="2614" w:author="Shi Mengtao" w:date="2019-01-15T09:41:00Z">
              <w:r w:rsidRPr="00A25154">
                <w:rPr>
                  <w:rFonts w:hint="eastAsia"/>
                  <w:sz w:val="18"/>
                  <w:szCs w:val="18"/>
                  <w:rPrChange w:id="2615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1</w:t>
              </w:r>
              <w:r w:rsidRPr="00A25154">
                <w:rPr>
                  <w:sz w:val="18"/>
                  <w:szCs w:val="18"/>
                  <w:rPrChange w:id="2616" w:author="Shi Mengtao" w:date="2019-01-16T09:31:00Z">
                    <w:rPr>
                      <w:sz w:val="20"/>
                      <w:szCs w:val="20"/>
                    </w:rPr>
                  </w:rPrChange>
                </w:rPr>
                <w:t>5</w:t>
              </w:r>
            </w:ins>
          </w:p>
        </w:tc>
        <w:tc>
          <w:tcPr>
            <w:tcW w:w="1559" w:type="dxa"/>
            <w:shd w:val="clear" w:color="auto" w:fill="auto"/>
          </w:tcPr>
          <w:p w14:paraId="3166B16E" w14:textId="77777777" w:rsidR="00CD5115" w:rsidRPr="00A25154" w:rsidRDefault="00CD5115" w:rsidP="00CD5115">
            <w:pPr>
              <w:spacing w:line="240" w:lineRule="auto"/>
              <w:jc w:val="center"/>
              <w:rPr>
                <w:ins w:id="2617" w:author="Shi Mengtao" w:date="2019-01-15T09:41:00Z"/>
                <w:sz w:val="18"/>
                <w:szCs w:val="18"/>
                <w:rPrChange w:id="2618" w:author="Shi Mengtao" w:date="2019-01-16T09:31:00Z">
                  <w:rPr>
                    <w:ins w:id="2619" w:author="Shi Mengtao" w:date="2019-01-15T09:41:00Z"/>
                    <w:sz w:val="20"/>
                    <w:szCs w:val="20"/>
                  </w:rPr>
                </w:rPrChange>
              </w:rPr>
            </w:pPr>
            <w:ins w:id="2620" w:author="Shi Mengtao" w:date="2019-01-15T09:41:00Z">
              <w:r w:rsidRPr="00A25154">
                <w:rPr>
                  <w:sz w:val="18"/>
                  <w:szCs w:val="18"/>
                  <w:rPrChange w:id="2621" w:author="Shi Mengtao" w:date="2019-01-16T09:31:00Z">
                    <w:rPr>
                      <w:sz w:val="20"/>
                      <w:szCs w:val="20"/>
                    </w:rPr>
                  </w:rPrChange>
                </w:rPr>
                <w:t>(</w:t>
              </w:r>
              <w:r w:rsidRPr="00A25154">
                <w:rPr>
                  <w:rFonts w:hint="eastAsia"/>
                  <w:sz w:val="18"/>
                  <w:szCs w:val="18"/>
                  <w:rPrChange w:id="2622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2623" w:author="Shi Mengtao" w:date="2019-01-16T09:31:00Z">
                    <w:rPr>
                      <w:sz w:val="20"/>
                      <w:szCs w:val="20"/>
                    </w:rPr>
                  </w:rPrChange>
                </w:rPr>
                <w:t>\u4e00-\u9fa5]|\w){15}</w:t>
              </w:r>
            </w:ins>
          </w:p>
        </w:tc>
        <w:tc>
          <w:tcPr>
            <w:tcW w:w="1843" w:type="dxa"/>
            <w:shd w:val="clear" w:color="auto" w:fill="auto"/>
          </w:tcPr>
          <w:p w14:paraId="4BB18E58" w14:textId="1D84CDB5" w:rsidR="00CD5115" w:rsidRPr="00A25154" w:rsidRDefault="00CD5115" w:rsidP="00CD5115">
            <w:pPr>
              <w:tabs>
                <w:tab w:val="center" w:pos="813"/>
              </w:tabs>
              <w:spacing w:line="240" w:lineRule="auto"/>
              <w:jc w:val="center"/>
              <w:rPr>
                <w:ins w:id="2624" w:author="Shi Mengtao" w:date="2019-01-15T09:41:00Z"/>
                <w:sz w:val="18"/>
                <w:szCs w:val="18"/>
                <w:rPrChange w:id="2625" w:author="Shi Mengtao" w:date="2019-01-16T09:31:00Z">
                  <w:rPr>
                    <w:ins w:id="2626" w:author="Shi Mengtao" w:date="2019-01-15T09:41:00Z"/>
                    <w:sz w:val="20"/>
                    <w:szCs w:val="20"/>
                  </w:rPr>
                </w:rPrChange>
              </w:rPr>
            </w:pPr>
            <w:ins w:id="2627" w:author="Shi Mengtao" w:date="2019-01-15T09:42:00Z">
              <w:r w:rsidRPr="00A25154">
                <w:rPr>
                  <w:rFonts w:hint="eastAsia"/>
                  <w:sz w:val="18"/>
                  <w:szCs w:val="18"/>
                  <w:rPrChange w:id="2628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标签反馈对应的标签名</w:t>
              </w:r>
            </w:ins>
          </w:p>
        </w:tc>
      </w:tr>
      <w:tr w:rsidR="00CD5115" w14:paraId="5B53108B" w14:textId="77777777" w:rsidTr="00743451">
        <w:trPr>
          <w:trHeight w:val="150"/>
          <w:ins w:id="2629" w:author="Shi Mengtao" w:date="2019-01-15T09:41:00Z"/>
        </w:trPr>
        <w:tc>
          <w:tcPr>
            <w:tcW w:w="1271" w:type="dxa"/>
          </w:tcPr>
          <w:p w14:paraId="485ACCAE" w14:textId="3E9E0374" w:rsidR="00CD5115" w:rsidRPr="00A25154" w:rsidRDefault="00CD5115" w:rsidP="00CD5115">
            <w:pPr>
              <w:spacing w:line="240" w:lineRule="auto"/>
              <w:jc w:val="center"/>
              <w:rPr>
                <w:ins w:id="2630" w:author="Shi Mengtao" w:date="2019-01-15T09:41:00Z"/>
                <w:sz w:val="18"/>
                <w:szCs w:val="18"/>
                <w:rPrChange w:id="2631" w:author="Shi Mengtao" w:date="2019-01-16T09:31:00Z">
                  <w:rPr>
                    <w:ins w:id="2632" w:author="Shi Mengtao" w:date="2019-01-15T09:41:00Z"/>
                    <w:sz w:val="20"/>
                    <w:szCs w:val="20"/>
                  </w:rPr>
                </w:rPrChange>
              </w:rPr>
            </w:pPr>
            <w:ins w:id="2633" w:author="Shi Mengtao" w:date="2019-01-15T09:41:00Z">
              <w:r w:rsidRPr="00A25154">
                <w:rPr>
                  <w:rFonts w:hint="eastAsia"/>
                  <w:sz w:val="18"/>
                  <w:szCs w:val="18"/>
                  <w:rPrChange w:id="2634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C</w:t>
              </w:r>
            </w:ins>
            <w:ins w:id="2635" w:author="Shi Mengtao" w:date="2019-01-15T09:45:00Z">
              <w:r w:rsidRPr="00A25154">
                <w:rPr>
                  <w:sz w:val="18"/>
                  <w:szCs w:val="18"/>
                  <w:rPrChange w:id="2636" w:author="Shi Mengtao" w:date="2019-01-16T09:31:00Z">
                    <w:rPr>
                      <w:sz w:val="20"/>
                      <w:szCs w:val="20"/>
                    </w:rPr>
                  </w:rPrChange>
                </w:rPr>
                <w:t>C</w:t>
              </w:r>
            </w:ins>
            <w:ins w:id="2637" w:author="Shi Mengtao" w:date="2019-01-15T09:41:00Z">
              <w:r w:rsidRPr="00A25154">
                <w:rPr>
                  <w:sz w:val="18"/>
                  <w:szCs w:val="18"/>
                  <w:rPrChange w:id="2638" w:author="Shi Mengtao" w:date="2019-01-16T09:31:00Z">
                    <w:rPr>
                      <w:sz w:val="20"/>
                      <w:szCs w:val="20"/>
                    </w:rPr>
                  </w:rPrChange>
                </w:rPr>
                <w:t>2</w:t>
              </w:r>
            </w:ins>
          </w:p>
        </w:tc>
        <w:tc>
          <w:tcPr>
            <w:tcW w:w="1701" w:type="dxa"/>
            <w:shd w:val="clear" w:color="auto" w:fill="auto"/>
          </w:tcPr>
          <w:p w14:paraId="5E6B0A3F" w14:textId="49CE0B20" w:rsidR="00CD5115" w:rsidRPr="00A25154" w:rsidRDefault="00CD5115" w:rsidP="00CD5115">
            <w:pPr>
              <w:spacing w:line="240" w:lineRule="auto"/>
              <w:jc w:val="center"/>
              <w:rPr>
                <w:ins w:id="2639" w:author="Shi Mengtao" w:date="2019-01-15T09:41:00Z"/>
                <w:sz w:val="18"/>
                <w:szCs w:val="18"/>
                <w:rPrChange w:id="2640" w:author="Shi Mengtao" w:date="2019-01-16T09:31:00Z">
                  <w:rPr>
                    <w:ins w:id="2641" w:author="Shi Mengtao" w:date="2019-01-15T09:41:00Z"/>
                    <w:sz w:val="20"/>
                    <w:szCs w:val="20"/>
                  </w:rPr>
                </w:rPrChange>
              </w:rPr>
            </w:pPr>
            <w:ins w:id="2642" w:author="Shi Mengtao" w:date="2019-01-15T09:41:00Z">
              <w:r w:rsidRPr="00A25154">
                <w:rPr>
                  <w:rFonts w:hint="eastAsia"/>
                  <w:sz w:val="18"/>
                  <w:szCs w:val="18"/>
                  <w:rPrChange w:id="2643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反馈数量</w:t>
              </w:r>
            </w:ins>
          </w:p>
        </w:tc>
        <w:tc>
          <w:tcPr>
            <w:tcW w:w="992" w:type="dxa"/>
          </w:tcPr>
          <w:p w14:paraId="4B750753" w14:textId="02EF4FCC" w:rsidR="00CD5115" w:rsidRPr="00A25154" w:rsidRDefault="00CD5115" w:rsidP="00CD5115">
            <w:pPr>
              <w:spacing w:line="240" w:lineRule="auto"/>
              <w:jc w:val="center"/>
              <w:rPr>
                <w:ins w:id="2644" w:author="Shi Mengtao" w:date="2019-01-15T09:41:00Z"/>
                <w:sz w:val="18"/>
                <w:szCs w:val="18"/>
                <w:rPrChange w:id="2645" w:author="Shi Mengtao" w:date="2019-01-16T09:31:00Z">
                  <w:rPr>
                    <w:ins w:id="2646" w:author="Shi Mengtao" w:date="2019-01-15T09:41:00Z"/>
                    <w:sz w:val="20"/>
                    <w:szCs w:val="20"/>
                  </w:rPr>
                </w:rPrChange>
              </w:rPr>
            </w:pPr>
            <w:ins w:id="2647" w:author="Shi Mengtao" w:date="2019-01-15T09:42:00Z">
              <w:r w:rsidRPr="00A25154">
                <w:rPr>
                  <w:rFonts w:hint="eastAsia"/>
                  <w:sz w:val="18"/>
                  <w:szCs w:val="18"/>
                  <w:rPrChange w:id="2648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I</w:t>
              </w:r>
              <w:r w:rsidRPr="00A25154">
                <w:rPr>
                  <w:sz w:val="18"/>
                  <w:szCs w:val="18"/>
                  <w:rPrChange w:id="2649" w:author="Shi Mengtao" w:date="2019-01-16T09:31:00Z">
                    <w:rPr>
                      <w:sz w:val="20"/>
                      <w:szCs w:val="20"/>
                    </w:rPr>
                  </w:rPrChange>
                </w:rPr>
                <w:t>nt</w:t>
              </w:r>
              <w:r w:rsidRPr="00A25154">
                <w:rPr>
                  <w:rFonts w:hint="eastAsia"/>
                  <w:sz w:val="18"/>
                  <w:szCs w:val="18"/>
                  <w:rPrChange w:id="2650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e</w:t>
              </w:r>
              <w:r w:rsidRPr="00A25154">
                <w:rPr>
                  <w:sz w:val="18"/>
                  <w:szCs w:val="18"/>
                  <w:rPrChange w:id="2651" w:author="Shi Mengtao" w:date="2019-01-16T09:31:00Z">
                    <w:rPr>
                      <w:sz w:val="20"/>
                      <w:szCs w:val="20"/>
                    </w:rPr>
                  </w:rPrChange>
                </w:rPr>
                <w:t>ger</w:t>
              </w:r>
            </w:ins>
          </w:p>
        </w:tc>
        <w:tc>
          <w:tcPr>
            <w:tcW w:w="851" w:type="dxa"/>
          </w:tcPr>
          <w:p w14:paraId="63A6DF54" w14:textId="77777777" w:rsidR="00CD5115" w:rsidRPr="00A25154" w:rsidRDefault="00CD5115" w:rsidP="00CD5115">
            <w:pPr>
              <w:spacing w:line="240" w:lineRule="auto"/>
              <w:jc w:val="center"/>
              <w:rPr>
                <w:ins w:id="2652" w:author="Shi Mengtao" w:date="2019-01-15T09:41:00Z"/>
                <w:sz w:val="18"/>
                <w:szCs w:val="18"/>
                <w:rPrChange w:id="2653" w:author="Shi Mengtao" w:date="2019-01-16T09:31:00Z">
                  <w:rPr>
                    <w:ins w:id="2654" w:author="Shi Mengtao" w:date="2019-01-15T09:41:00Z"/>
                    <w:sz w:val="20"/>
                    <w:szCs w:val="20"/>
                  </w:rPr>
                </w:rPrChange>
              </w:rPr>
            </w:pPr>
            <w:ins w:id="2655" w:author="Shi Mengtao" w:date="2019-01-15T09:41:00Z">
              <w:r w:rsidRPr="00A25154">
                <w:rPr>
                  <w:rFonts w:hint="eastAsia"/>
                  <w:sz w:val="18"/>
                  <w:szCs w:val="18"/>
                  <w:rPrChange w:id="2656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</w:t>
              </w:r>
              <w:r w:rsidRPr="00A25154">
                <w:rPr>
                  <w:sz w:val="18"/>
                  <w:szCs w:val="18"/>
                  <w:rPrChange w:id="2657" w:author="Shi Mengtao" w:date="2019-01-16T09:31:00Z">
                    <w:rPr>
                      <w:sz w:val="20"/>
                      <w:szCs w:val="20"/>
                    </w:rPr>
                  </w:rPrChange>
                </w:rPr>
                <w:t>00</w:t>
              </w:r>
            </w:ins>
          </w:p>
        </w:tc>
        <w:tc>
          <w:tcPr>
            <w:tcW w:w="1559" w:type="dxa"/>
            <w:shd w:val="clear" w:color="auto" w:fill="auto"/>
          </w:tcPr>
          <w:p w14:paraId="13D2941A" w14:textId="77777777" w:rsidR="00CD5115" w:rsidRPr="00A25154" w:rsidRDefault="00CD5115" w:rsidP="00CD5115">
            <w:pPr>
              <w:spacing w:line="240" w:lineRule="auto"/>
              <w:jc w:val="center"/>
              <w:rPr>
                <w:ins w:id="2658" w:author="Shi Mengtao" w:date="2019-01-15T09:41:00Z"/>
                <w:sz w:val="18"/>
                <w:szCs w:val="18"/>
                <w:rPrChange w:id="2659" w:author="Shi Mengtao" w:date="2019-01-16T09:31:00Z">
                  <w:rPr>
                    <w:ins w:id="2660" w:author="Shi Mengtao" w:date="2019-01-15T09:41:00Z"/>
                    <w:sz w:val="20"/>
                    <w:szCs w:val="20"/>
                  </w:rPr>
                </w:rPrChange>
              </w:rPr>
            </w:pPr>
            <w:ins w:id="2661" w:author="Shi Mengtao" w:date="2019-01-15T09:41:00Z">
              <w:r w:rsidRPr="00A25154">
                <w:rPr>
                  <w:sz w:val="18"/>
                  <w:szCs w:val="18"/>
                  <w:rPrChange w:id="2662" w:author="Shi Mengtao" w:date="2019-01-16T09:31:00Z">
                    <w:rPr>
                      <w:sz w:val="20"/>
                      <w:szCs w:val="20"/>
                    </w:rPr>
                  </w:rPrChange>
                </w:rPr>
                <w:t>(</w:t>
              </w:r>
              <w:r w:rsidRPr="00A25154">
                <w:rPr>
                  <w:rFonts w:hint="eastAsia"/>
                  <w:sz w:val="18"/>
                  <w:szCs w:val="18"/>
                  <w:rPrChange w:id="2663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2664" w:author="Shi Mengtao" w:date="2019-01-16T09:31:00Z">
                    <w:rPr>
                      <w:sz w:val="20"/>
                      <w:szCs w:val="20"/>
                    </w:rPr>
                  </w:rPrChange>
                </w:rPr>
                <w:t>\u4e00-\u9fa5]|\w){</w:t>
              </w:r>
              <w:r w:rsidRPr="00A25154">
                <w:rPr>
                  <w:rFonts w:hint="eastAsia"/>
                  <w:sz w:val="18"/>
                  <w:szCs w:val="18"/>
                  <w:rPrChange w:id="2665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200</w:t>
              </w:r>
              <w:r w:rsidRPr="00A25154">
                <w:rPr>
                  <w:sz w:val="18"/>
                  <w:szCs w:val="18"/>
                  <w:rPrChange w:id="2666" w:author="Shi Mengtao" w:date="2019-01-16T09:31:00Z">
                    <w:rPr>
                      <w:sz w:val="20"/>
                      <w:szCs w:val="20"/>
                    </w:rPr>
                  </w:rPrChange>
                </w:rPr>
                <w:t>}</w:t>
              </w:r>
            </w:ins>
          </w:p>
        </w:tc>
        <w:tc>
          <w:tcPr>
            <w:tcW w:w="1843" w:type="dxa"/>
            <w:shd w:val="clear" w:color="auto" w:fill="auto"/>
          </w:tcPr>
          <w:p w14:paraId="10886338" w14:textId="28ED5AF4" w:rsidR="00CD5115" w:rsidRPr="00A25154" w:rsidRDefault="00CD5115" w:rsidP="00CD5115">
            <w:pPr>
              <w:spacing w:line="240" w:lineRule="auto"/>
              <w:jc w:val="center"/>
              <w:rPr>
                <w:ins w:id="2667" w:author="Shi Mengtao" w:date="2019-01-15T09:41:00Z"/>
                <w:sz w:val="18"/>
                <w:szCs w:val="18"/>
                <w:rPrChange w:id="2668" w:author="Shi Mengtao" w:date="2019-01-16T09:31:00Z">
                  <w:rPr>
                    <w:ins w:id="2669" w:author="Shi Mengtao" w:date="2019-01-15T09:41:00Z"/>
                    <w:sz w:val="20"/>
                    <w:szCs w:val="20"/>
                  </w:rPr>
                </w:rPrChange>
              </w:rPr>
            </w:pPr>
            <w:ins w:id="2670" w:author="Shi Mengtao" w:date="2019-01-15T09:42:00Z">
              <w:r w:rsidRPr="00A25154">
                <w:rPr>
                  <w:rFonts w:hint="eastAsia"/>
                  <w:sz w:val="18"/>
                  <w:szCs w:val="18"/>
                  <w:rPrChange w:id="2671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对标签的反馈数量进行统计、反馈数量越多表明标签信息有问题的概率越大</w:t>
              </w:r>
            </w:ins>
          </w:p>
        </w:tc>
      </w:tr>
      <w:tr w:rsidR="00CD5115" w14:paraId="46080C11" w14:textId="77777777" w:rsidTr="00743451">
        <w:trPr>
          <w:trHeight w:val="150"/>
          <w:ins w:id="2672" w:author="Shi Mengtao" w:date="2019-01-15T09:41:00Z"/>
        </w:trPr>
        <w:tc>
          <w:tcPr>
            <w:tcW w:w="1271" w:type="dxa"/>
          </w:tcPr>
          <w:p w14:paraId="1CAE7CFD" w14:textId="7DBC20F1" w:rsidR="00CD5115" w:rsidRPr="00A25154" w:rsidRDefault="00CD5115" w:rsidP="00CD5115">
            <w:pPr>
              <w:spacing w:line="240" w:lineRule="auto"/>
              <w:jc w:val="center"/>
              <w:rPr>
                <w:ins w:id="2673" w:author="Shi Mengtao" w:date="2019-01-15T09:41:00Z"/>
                <w:sz w:val="18"/>
                <w:szCs w:val="18"/>
                <w:rPrChange w:id="2674" w:author="Shi Mengtao" w:date="2019-01-16T09:31:00Z">
                  <w:rPr>
                    <w:ins w:id="2675" w:author="Shi Mengtao" w:date="2019-01-15T09:41:00Z"/>
                    <w:sz w:val="20"/>
                    <w:szCs w:val="20"/>
                  </w:rPr>
                </w:rPrChange>
              </w:rPr>
            </w:pPr>
            <w:ins w:id="2676" w:author="Shi Mengtao" w:date="2019-01-15T09:41:00Z">
              <w:r w:rsidRPr="00A25154">
                <w:rPr>
                  <w:rFonts w:hint="eastAsia"/>
                  <w:sz w:val="18"/>
                  <w:szCs w:val="18"/>
                  <w:rPrChange w:id="2677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C</w:t>
              </w:r>
            </w:ins>
            <w:ins w:id="2678" w:author="Shi Mengtao" w:date="2019-01-15T09:45:00Z">
              <w:r w:rsidRPr="00A25154">
                <w:rPr>
                  <w:sz w:val="18"/>
                  <w:szCs w:val="18"/>
                  <w:rPrChange w:id="2679" w:author="Shi Mengtao" w:date="2019-01-16T09:31:00Z">
                    <w:rPr>
                      <w:sz w:val="20"/>
                      <w:szCs w:val="20"/>
                    </w:rPr>
                  </w:rPrChange>
                </w:rPr>
                <w:t>C</w:t>
              </w:r>
            </w:ins>
            <w:ins w:id="2680" w:author="Shi Mengtao" w:date="2019-01-15T09:41:00Z">
              <w:r w:rsidRPr="00A25154">
                <w:rPr>
                  <w:rFonts w:hint="eastAsia"/>
                  <w:sz w:val="18"/>
                  <w:szCs w:val="18"/>
                  <w:rPrChange w:id="2681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3</w:t>
              </w:r>
            </w:ins>
          </w:p>
        </w:tc>
        <w:tc>
          <w:tcPr>
            <w:tcW w:w="1701" w:type="dxa"/>
            <w:shd w:val="clear" w:color="auto" w:fill="auto"/>
          </w:tcPr>
          <w:p w14:paraId="6CFDBD3D" w14:textId="58EF4B95" w:rsidR="00CD5115" w:rsidRPr="00A25154" w:rsidRDefault="00CD5115" w:rsidP="00CD5115">
            <w:pPr>
              <w:spacing w:line="240" w:lineRule="auto"/>
              <w:jc w:val="center"/>
              <w:rPr>
                <w:ins w:id="2682" w:author="Shi Mengtao" w:date="2019-01-15T09:41:00Z"/>
                <w:sz w:val="18"/>
                <w:szCs w:val="18"/>
                <w:rPrChange w:id="2683" w:author="Shi Mengtao" w:date="2019-01-16T09:31:00Z">
                  <w:rPr>
                    <w:ins w:id="2684" w:author="Shi Mengtao" w:date="2019-01-15T09:41:00Z"/>
                    <w:sz w:val="20"/>
                    <w:szCs w:val="20"/>
                  </w:rPr>
                </w:rPrChange>
              </w:rPr>
            </w:pPr>
            <w:ins w:id="2685" w:author="Shi Mengtao" w:date="2019-01-15T09:41:00Z">
              <w:r w:rsidRPr="00A25154">
                <w:rPr>
                  <w:rFonts w:hint="eastAsia"/>
                  <w:sz w:val="18"/>
                  <w:szCs w:val="18"/>
                  <w:rPrChange w:id="2686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是否回复</w:t>
              </w:r>
            </w:ins>
          </w:p>
        </w:tc>
        <w:tc>
          <w:tcPr>
            <w:tcW w:w="992" w:type="dxa"/>
          </w:tcPr>
          <w:p w14:paraId="5D51CA5D" w14:textId="6549F2AA" w:rsidR="00CD5115" w:rsidRPr="00A25154" w:rsidRDefault="00CD5115" w:rsidP="00CD5115">
            <w:pPr>
              <w:spacing w:line="240" w:lineRule="auto"/>
              <w:jc w:val="center"/>
              <w:rPr>
                <w:ins w:id="2687" w:author="Shi Mengtao" w:date="2019-01-15T09:41:00Z"/>
                <w:sz w:val="18"/>
                <w:szCs w:val="18"/>
                <w:rPrChange w:id="2688" w:author="Shi Mengtao" w:date="2019-01-16T09:31:00Z">
                  <w:rPr>
                    <w:ins w:id="2689" w:author="Shi Mengtao" w:date="2019-01-15T09:41:00Z"/>
                    <w:sz w:val="20"/>
                    <w:szCs w:val="20"/>
                  </w:rPr>
                </w:rPrChange>
              </w:rPr>
            </w:pPr>
            <w:ins w:id="2690" w:author="Shi Mengtao" w:date="2019-01-15T09:42:00Z">
              <w:r w:rsidRPr="00A25154">
                <w:rPr>
                  <w:rFonts w:hint="eastAsia"/>
                  <w:sz w:val="18"/>
                  <w:szCs w:val="18"/>
                  <w:rPrChange w:id="2691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Bo</w:t>
              </w:r>
              <w:r w:rsidRPr="00A25154">
                <w:rPr>
                  <w:sz w:val="18"/>
                  <w:szCs w:val="18"/>
                  <w:rPrChange w:id="2692" w:author="Shi Mengtao" w:date="2019-01-16T09:31:00Z">
                    <w:rPr>
                      <w:sz w:val="20"/>
                      <w:szCs w:val="20"/>
                    </w:rPr>
                  </w:rPrChange>
                </w:rPr>
                <w:t>olean</w:t>
              </w:r>
            </w:ins>
          </w:p>
        </w:tc>
        <w:tc>
          <w:tcPr>
            <w:tcW w:w="851" w:type="dxa"/>
          </w:tcPr>
          <w:p w14:paraId="25CD3FB5" w14:textId="77777777" w:rsidR="00CD5115" w:rsidRPr="00A25154" w:rsidRDefault="00CD5115" w:rsidP="00CD5115">
            <w:pPr>
              <w:spacing w:line="240" w:lineRule="auto"/>
              <w:jc w:val="center"/>
              <w:rPr>
                <w:ins w:id="2693" w:author="Shi Mengtao" w:date="2019-01-15T09:41:00Z"/>
                <w:sz w:val="18"/>
                <w:szCs w:val="18"/>
                <w:rPrChange w:id="2694" w:author="Shi Mengtao" w:date="2019-01-16T09:31:00Z">
                  <w:rPr>
                    <w:ins w:id="2695" w:author="Shi Mengtao" w:date="2019-01-15T09:41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559" w:type="dxa"/>
            <w:shd w:val="clear" w:color="auto" w:fill="auto"/>
          </w:tcPr>
          <w:p w14:paraId="4E11C823" w14:textId="77777777" w:rsidR="00CD5115" w:rsidRPr="00A25154" w:rsidRDefault="00CD5115" w:rsidP="00CD5115">
            <w:pPr>
              <w:spacing w:line="240" w:lineRule="auto"/>
              <w:jc w:val="center"/>
              <w:rPr>
                <w:ins w:id="2696" w:author="Shi Mengtao" w:date="2019-01-15T09:41:00Z"/>
                <w:sz w:val="18"/>
                <w:szCs w:val="18"/>
                <w:rPrChange w:id="2697" w:author="Shi Mengtao" w:date="2019-01-16T09:31:00Z">
                  <w:rPr>
                    <w:ins w:id="2698" w:author="Shi Mengtao" w:date="2019-01-15T09:41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43" w:type="dxa"/>
            <w:shd w:val="clear" w:color="auto" w:fill="auto"/>
          </w:tcPr>
          <w:p w14:paraId="1B37C833" w14:textId="293DD0A2" w:rsidR="00CD5115" w:rsidRPr="00A25154" w:rsidRDefault="00CD5115" w:rsidP="00CD5115">
            <w:pPr>
              <w:spacing w:line="240" w:lineRule="auto"/>
              <w:jc w:val="center"/>
              <w:rPr>
                <w:ins w:id="2699" w:author="Shi Mengtao" w:date="2019-01-15T09:41:00Z"/>
                <w:sz w:val="18"/>
                <w:szCs w:val="18"/>
                <w:rPrChange w:id="2700" w:author="Shi Mengtao" w:date="2019-01-16T09:31:00Z">
                  <w:rPr>
                    <w:ins w:id="2701" w:author="Shi Mengtao" w:date="2019-01-15T09:41:00Z"/>
                    <w:sz w:val="20"/>
                    <w:szCs w:val="20"/>
                  </w:rPr>
                </w:rPrChange>
              </w:rPr>
            </w:pPr>
            <w:ins w:id="2702" w:author="Shi Mengtao" w:date="2019-01-15T09:42:00Z">
              <w:r w:rsidRPr="00A25154">
                <w:rPr>
                  <w:rFonts w:hint="eastAsia"/>
                  <w:sz w:val="18"/>
                  <w:szCs w:val="18"/>
                  <w:rPrChange w:id="2703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管理员是否对用户的反馈进行回复</w:t>
              </w:r>
            </w:ins>
          </w:p>
        </w:tc>
      </w:tr>
      <w:tr w:rsidR="00CD5115" w14:paraId="6EF43D1B" w14:textId="77777777" w:rsidTr="00743451">
        <w:trPr>
          <w:trHeight w:val="150"/>
          <w:ins w:id="2704" w:author="Shi Mengtao" w:date="2019-01-15T09:41:00Z"/>
        </w:trPr>
        <w:tc>
          <w:tcPr>
            <w:tcW w:w="1271" w:type="dxa"/>
          </w:tcPr>
          <w:p w14:paraId="3DC3C337" w14:textId="444DD3B8" w:rsidR="00CD5115" w:rsidRPr="00A25154" w:rsidRDefault="00CD5115" w:rsidP="00CD5115">
            <w:pPr>
              <w:spacing w:line="240" w:lineRule="auto"/>
              <w:jc w:val="center"/>
              <w:rPr>
                <w:ins w:id="2705" w:author="Shi Mengtao" w:date="2019-01-15T09:41:00Z"/>
                <w:sz w:val="18"/>
                <w:szCs w:val="18"/>
                <w:rPrChange w:id="2706" w:author="Shi Mengtao" w:date="2019-01-16T09:31:00Z">
                  <w:rPr>
                    <w:ins w:id="2707" w:author="Shi Mengtao" w:date="2019-01-15T09:41:00Z"/>
                    <w:sz w:val="20"/>
                    <w:szCs w:val="20"/>
                  </w:rPr>
                </w:rPrChange>
              </w:rPr>
            </w:pPr>
            <w:ins w:id="2708" w:author="Shi Mengtao" w:date="2019-01-15T09:41:00Z">
              <w:r w:rsidRPr="00A25154">
                <w:rPr>
                  <w:sz w:val="18"/>
                  <w:szCs w:val="18"/>
                  <w:rPrChange w:id="2709" w:author="Shi Mengtao" w:date="2019-01-16T09:31:00Z">
                    <w:rPr>
                      <w:sz w:val="20"/>
                      <w:szCs w:val="20"/>
                    </w:rPr>
                  </w:rPrChange>
                </w:rPr>
                <w:t>C</w:t>
              </w:r>
            </w:ins>
            <w:ins w:id="2710" w:author="Shi Mengtao" w:date="2019-01-15T09:45:00Z">
              <w:r w:rsidRPr="00A25154">
                <w:rPr>
                  <w:sz w:val="18"/>
                  <w:szCs w:val="18"/>
                  <w:rPrChange w:id="2711" w:author="Shi Mengtao" w:date="2019-01-16T09:31:00Z">
                    <w:rPr>
                      <w:sz w:val="20"/>
                      <w:szCs w:val="20"/>
                    </w:rPr>
                  </w:rPrChange>
                </w:rPr>
                <w:t>C</w:t>
              </w:r>
            </w:ins>
            <w:ins w:id="2712" w:author="Shi Mengtao" w:date="2019-01-15T09:41:00Z">
              <w:r w:rsidRPr="00A25154">
                <w:rPr>
                  <w:rFonts w:hint="eastAsia"/>
                  <w:sz w:val="18"/>
                  <w:szCs w:val="18"/>
                  <w:rPrChange w:id="2713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4</w:t>
              </w:r>
            </w:ins>
          </w:p>
        </w:tc>
        <w:tc>
          <w:tcPr>
            <w:tcW w:w="1701" w:type="dxa"/>
            <w:shd w:val="clear" w:color="auto" w:fill="auto"/>
          </w:tcPr>
          <w:p w14:paraId="1A24E30F" w14:textId="2391D023" w:rsidR="00CD5115" w:rsidRPr="00A25154" w:rsidRDefault="00CD5115" w:rsidP="00CD5115">
            <w:pPr>
              <w:spacing w:line="240" w:lineRule="auto"/>
              <w:jc w:val="center"/>
              <w:rPr>
                <w:ins w:id="2714" w:author="Shi Mengtao" w:date="2019-01-15T09:41:00Z"/>
                <w:sz w:val="18"/>
                <w:szCs w:val="18"/>
                <w:rPrChange w:id="2715" w:author="Shi Mengtao" w:date="2019-01-16T09:31:00Z">
                  <w:rPr>
                    <w:ins w:id="2716" w:author="Shi Mengtao" w:date="2019-01-15T09:41:00Z"/>
                    <w:sz w:val="20"/>
                    <w:szCs w:val="20"/>
                  </w:rPr>
                </w:rPrChange>
              </w:rPr>
            </w:pPr>
            <w:ins w:id="2717" w:author="Shi Mengtao" w:date="2019-01-15T09:41:00Z">
              <w:r w:rsidRPr="00A25154">
                <w:rPr>
                  <w:rFonts w:hint="eastAsia"/>
                  <w:sz w:val="18"/>
                  <w:szCs w:val="18"/>
                  <w:rPrChange w:id="2718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回复信息</w:t>
              </w:r>
            </w:ins>
          </w:p>
        </w:tc>
        <w:tc>
          <w:tcPr>
            <w:tcW w:w="992" w:type="dxa"/>
          </w:tcPr>
          <w:p w14:paraId="14277445" w14:textId="0B7A6FF6" w:rsidR="00CD5115" w:rsidRPr="00A25154" w:rsidRDefault="00CD5115" w:rsidP="00CD5115">
            <w:pPr>
              <w:spacing w:line="240" w:lineRule="auto"/>
              <w:jc w:val="center"/>
              <w:rPr>
                <w:ins w:id="2719" w:author="Shi Mengtao" w:date="2019-01-15T09:41:00Z"/>
                <w:sz w:val="18"/>
                <w:szCs w:val="18"/>
                <w:rPrChange w:id="2720" w:author="Shi Mengtao" w:date="2019-01-16T09:31:00Z">
                  <w:rPr>
                    <w:ins w:id="2721" w:author="Shi Mengtao" w:date="2019-01-15T09:41:00Z"/>
                    <w:sz w:val="20"/>
                    <w:szCs w:val="20"/>
                  </w:rPr>
                </w:rPrChange>
              </w:rPr>
            </w:pPr>
            <w:ins w:id="2722" w:author="Shi Mengtao" w:date="2019-01-15T09:43:00Z">
              <w:r w:rsidRPr="00A25154">
                <w:rPr>
                  <w:rFonts w:hint="eastAsia"/>
                  <w:sz w:val="18"/>
                  <w:szCs w:val="18"/>
                  <w:rPrChange w:id="2723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2724" w:author="Shi Mengtao" w:date="2019-01-16T09:31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851" w:type="dxa"/>
          </w:tcPr>
          <w:p w14:paraId="48A428EC" w14:textId="128B25A6" w:rsidR="00CD5115" w:rsidRPr="00A25154" w:rsidRDefault="00CD5115" w:rsidP="00CD5115">
            <w:pPr>
              <w:spacing w:line="240" w:lineRule="auto"/>
              <w:jc w:val="center"/>
              <w:rPr>
                <w:ins w:id="2725" w:author="Shi Mengtao" w:date="2019-01-15T09:41:00Z"/>
                <w:sz w:val="18"/>
                <w:szCs w:val="18"/>
                <w:rPrChange w:id="2726" w:author="Shi Mengtao" w:date="2019-01-16T09:31:00Z">
                  <w:rPr>
                    <w:ins w:id="2727" w:author="Shi Mengtao" w:date="2019-01-15T09:41:00Z"/>
                    <w:sz w:val="20"/>
                    <w:szCs w:val="20"/>
                  </w:rPr>
                </w:rPrChange>
              </w:rPr>
            </w:pPr>
            <w:ins w:id="2728" w:author="Shi Mengtao" w:date="2019-01-15T09:43:00Z">
              <w:r w:rsidRPr="00A25154">
                <w:rPr>
                  <w:rFonts w:hint="eastAsia"/>
                  <w:sz w:val="18"/>
                  <w:szCs w:val="18"/>
                  <w:rPrChange w:id="2729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200</w:t>
              </w:r>
            </w:ins>
          </w:p>
        </w:tc>
        <w:tc>
          <w:tcPr>
            <w:tcW w:w="1559" w:type="dxa"/>
            <w:shd w:val="clear" w:color="auto" w:fill="auto"/>
          </w:tcPr>
          <w:p w14:paraId="5CC2C5DE" w14:textId="2AEF8881" w:rsidR="00CD5115" w:rsidRPr="00A25154" w:rsidRDefault="00CD5115" w:rsidP="00CD5115">
            <w:pPr>
              <w:spacing w:line="240" w:lineRule="auto"/>
              <w:jc w:val="center"/>
              <w:rPr>
                <w:ins w:id="2730" w:author="Shi Mengtao" w:date="2019-01-15T09:41:00Z"/>
                <w:sz w:val="18"/>
                <w:szCs w:val="18"/>
                <w:rPrChange w:id="2731" w:author="Shi Mengtao" w:date="2019-01-16T09:31:00Z">
                  <w:rPr>
                    <w:ins w:id="2732" w:author="Shi Mengtao" w:date="2019-01-15T09:41:00Z"/>
                    <w:sz w:val="20"/>
                    <w:szCs w:val="20"/>
                  </w:rPr>
                </w:rPrChange>
              </w:rPr>
            </w:pPr>
            <w:ins w:id="2733" w:author="Shi Mengtao" w:date="2019-01-15T09:43:00Z">
              <w:r w:rsidRPr="00A25154">
                <w:rPr>
                  <w:sz w:val="18"/>
                  <w:szCs w:val="18"/>
                  <w:rPrChange w:id="2734" w:author="Shi Mengtao" w:date="2019-01-16T09:31:00Z">
                    <w:rPr>
                      <w:sz w:val="20"/>
                      <w:szCs w:val="20"/>
                    </w:rPr>
                  </w:rPrChange>
                </w:rPr>
                <w:t>(</w:t>
              </w:r>
              <w:r w:rsidRPr="00A25154">
                <w:rPr>
                  <w:rFonts w:hint="eastAsia"/>
                  <w:sz w:val="18"/>
                  <w:szCs w:val="18"/>
                  <w:rPrChange w:id="2735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2736" w:author="Shi Mengtao" w:date="2019-01-16T09:31:00Z">
                    <w:rPr>
                      <w:sz w:val="20"/>
                      <w:szCs w:val="20"/>
                    </w:rPr>
                  </w:rPrChange>
                </w:rPr>
                <w:t>\u4e00-\u9fa5]|\w){</w:t>
              </w:r>
              <w:r w:rsidRPr="00A25154">
                <w:rPr>
                  <w:rFonts w:hint="eastAsia"/>
                  <w:sz w:val="18"/>
                  <w:szCs w:val="18"/>
                  <w:rPrChange w:id="2737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200</w:t>
              </w:r>
              <w:r w:rsidRPr="00A25154">
                <w:rPr>
                  <w:sz w:val="18"/>
                  <w:szCs w:val="18"/>
                  <w:rPrChange w:id="2738" w:author="Shi Mengtao" w:date="2019-01-16T09:31:00Z">
                    <w:rPr>
                      <w:sz w:val="20"/>
                      <w:szCs w:val="20"/>
                    </w:rPr>
                  </w:rPrChange>
                </w:rPr>
                <w:t>}</w:t>
              </w:r>
            </w:ins>
          </w:p>
        </w:tc>
        <w:tc>
          <w:tcPr>
            <w:tcW w:w="1843" w:type="dxa"/>
            <w:shd w:val="clear" w:color="auto" w:fill="auto"/>
          </w:tcPr>
          <w:p w14:paraId="372DB136" w14:textId="5E9DB42C" w:rsidR="00CD5115" w:rsidRPr="00A25154" w:rsidRDefault="00CD5115" w:rsidP="00CD5115">
            <w:pPr>
              <w:spacing w:line="240" w:lineRule="auto"/>
              <w:jc w:val="center"/>
              <w:rPr>
                <w:ins w:id="2739" w:author="Shi Mengtao" w:date="2019-01-15T09:41:00Z"/>
                <w:sz w:val="18"/>
                <w:szCs w:val="18"/>
                <w:rPrChange w:id="2740" w:author="Shi Mengtao" w:date="2019-01-16T09:31:00Z">
                  <w:rPr>
                    <w:ins w:id="2741" w:author="Shi Mengtao" w:date="2019-01-15T09:41:00Z"/>
                    <w:sz w:val="20"/>
                    <w:szCs w:val="20"/>
                  </w:rPr>
                </w:rPrChange>
              </w:rPr>
            </w:pPr>
            <w:ins w:id="2742" w:author="Shi Mengtao" w:date="2019-01-15T09:42:00Z">
              <w:r w:rsidRPr="00A25154">
                <w:rPr>
                  <w:rFonts w:hint="eastAsia"/>
                  <w:sz w:val="18"/>
                  <w:szCs w:val="18"/>
                  <w:rPrChange w:id="2743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管理员根据用户对标签信息的反馈统一填写反馈的回复信息</w:t>
              </w:r>
            </w:ins>
          </w:p>
        </w:tc>
      </w:tr>
    </w:tbl>
    <w:p w14:paraId="011999E5" w14:textId="77777777" w:rsidR="009C2D73" w:rsidRPr="00AA54D3" w:rsidRDefault="009C2D73" w:rsidP="00224A40">
      <w:pPr>
        <w:rPr>
          <w:ins w:id="2744" w:author="Shi Mengtao" w:date="2019-01-15T09:18:00Z"/>
        </w:rPr>
      </w:pPr>
    </w:p>
    <w:p w14:paraId="5B87BEDC" w14:textId="21A250ED" w:rsidR="00CD5115" w:rsidRDefault="00CD5115" w:rsidP="00CD5115">
      <w:pPr>
        <w:pStyle w:val="2"/>
        <w:jc w:val="center"/>
        <w:rPr>
          <w:ins w:id="2745" w:author="Shi Mengtao" w:date="2019-01-15T09:44:00Z"/>
        </w:rPr>
      </w:pPr>
      <w:bookmarkStart w:id="2746" w:name="_Toc535312371"/>
      <w:ins w:id="2747" w:author="Shi Mengtao" w:date="2019-01-15T09:45:00Z">
        <w:r>
          <w:rPr>
            <w:rFonts w:hint="eastAsia"/>
          </w:rPr>
          <w:t>群聊</w:t>
        </w:r>
      </w:ins>
      <w:ins w:id="2748" w:author="Shi Mengtao" w:date="2019-01-15T09:44:00Z">
        <w:r w:rsidRPr="007A07F0">
          <w:rPr>
            <w:rFonts w:hint="eastAsia"/>
          </w:rPr>
          <w:t>信息</w:t>
        </w:r>
        <w:bookmarkEnd w:id="2746"/>
      </w:ins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PrChange w:id="2749" w:author="Shi Mengtao" w:date="2019-01-15T09:55:00Z">
          <w:tblPr>
            <w:tblpPr w:leftFromText="180" w:rightFromText="180" w:vertAnchor="text" w:horzAnchor="margin" w:tblpY="248"/>
            <w:tblW w:w="821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71"/>
        <w:gridCol w:w="1701"/>
        <w:gridCol w:w="992"/>
        <w:gridCol w:w="709"/>
        <w:gridCol w:w="1701"/>
        <w:gridCol w:w="1843"/>
        <w:tblGridChange w:id="2750">
          <w:tblGrid>
            <w:gridCol w:w="1271"/>
            <w:gridCol w:w="1701"/>
            <w:gridCol w:w="992"/>
            <w:gridCol w:w="851"/>
            <w:gridCol w:w="1559"/>
            <w:gridCol w:w="1843"/>
          </w:tblGrid>
        </w:tblGridChange>
      </w:tblGrid>
      <w:tr w:rsidR="00CD5115" w:rsidRPr="00795F84" w14:paraId="765369BA" w14:textId="77777777" w:rsidTr="00FC5042">
        <w:trPr>
          <w:trHeight w:val="558"/>
          <w:ins w:id="2751" w:author="Shi Mengtao" w:date="2019-01-15T09:45:00Z"/>
          <w:trPrChange w:id="2752" w:author="Shi Mengtao" w:date="2019-01-15T09:55:00Z">
            <w:trPr>
              <w:trHeight w:val="558"/>
            </w:trPr>
          </w:trPrChange>
        </w:trPr>
        <w:tc>
          <w:tcPr>
            <w:tcW w:w="1271" w:type="dxa"/>
            <w:shd w:val="clear" w:color="auto" w:fill="D9D9D9"/>
            <w:tcPrChange w:id="2753" w:author="Shi Mengtao" w:date="2019-01-15T09:55:00Z">
              <w:tcPr>
                <w:tcW w:w="1271" w:type="dxa"/>
                <w:shd w:val="clear" w:color="auto" w:fill="D9D9D9"/>
              </w:tcPr>
            </w:tcPrChange>
          </w:tcPr>
          <w:p w14:paraId="3438DFA7" w14:textId="77777777" w:rsidR="00CD5115" w:rsidRPr="00795F84" w:rsidRDefault="00CD5115" w:rsidP="00743451">
            <w:pPr>
              <w:jc w:val="center"/>
              <w:rPr>
                <w:ins w:id="2754" w:author="Shi Mengtao" w:date="2019-01-15T09:45:00Z"/>
                <w:b/>
                <w:bCs/>
                <w:color w:val="000000"/>
                <w:sz w:val="18"/>
              </w:rPr>
            </w:pPr>
            <w:ins w:id="2755" w:author="Shi Mengtao" w:date="2019-01-15T09:45:00Z">
              <w:r>
                <w:rPr>
                  <w:rFonts w:hint="eastAsia"/>
                  <w:b/>
                  <w:bCs/>
                  <w:color w:val="000000"/>
                  <w:sz w:val="18"/>
                </w:rPr>
                <w:t>编号</w:t>
              </w:r>
            </w:ins>
          </w:p>
        </w:tc>
        <w:tc>
          <w:tcPr>
            <w:tcW w:w="1701" w:type="dxa"/>
            <w:shd w:val="clear" w:color="auto" w:fill="D9D9D9"/>
            <w:tcPrChange w:id="2756" w:author="Shi Mengtao" w:date="2019-01-15T09:55:00Z">
              <w:tcPr>
                <w:tcW w:w="1701" w:type="dxa"/>
                <w:shd w:val="clear" w:color="auto" w:fill="D9D9D9"/>
              </w:tcPr>
            </w:tcPrChange>
          </w:tcPr>
          <w:p w14:paraId="04E8CB02" w14:textId="77777777" w:rsidR="00CD5115" w:rsidRPr="00795F84" w:rsidRDefault="00CD5115" w:rsidP="00743451">
            <w:pPr>
              <w:jc w:val="center"/>
              <w:rPr>
                <w:ins w:id="2757" w:author="Shi Mengtao" w:date="2019-01-15T09:45:00Z"/>
                <w:b/>
                <w:bCs/>
                <w:color w:val="000000"/>
                <w:sz w:val="18"/>
              </w:rPr>
            </w:pPr>
            <w:ins w:id="2758" w:author="Shi Mengtao" w:date="2019-01-15T09:45:00Z">
              <w:r w:rsidRPr="00795F84">
                <w:rPr>
                  <w:rFonts w:hint="eastAsia"/>
                  <w:b/>
                  <w:bCs/>
                  <w:color w:val="000000"/>
                  <w:sz w:val="18"/>
                </w:rPr>
                <w:t>数据元素</w:t>
              </w:r>
              <w:r>
                <w:rPr>
                  <w:rFonts w:hint="eastAsia"/>
                  <w:b/>
                  <w:bCs/>
                  <w:color w:val="000000"/>
                  <w:sz w:val="18"/>
                </w:rPr>
                <w:t>名称</w:t>
              </w:r>
            </w:ins>
          </w:p>
        </w:tc>
        <w:tc>
          <w:tcPr>
            <w:tcW w:w="992" w:type="dxa"/>
            <w:shd w:val="clear" w:color="auto" w:fill="D9D9D9"/>
            <w:tcPrChange w:id="2759" w:author="Shi Mengtao" w:date="2019-01-15T09:55:00Z">
              <w:tcPr>
                <w:tcW w:w="992" w:type="dxa"/>
                <w:shd w:val="clear" w:color="auto" w:fill="D9D9D9"/>
              </w:tcPr>
            </w:tcPrChange>
          </w:tcPr>
          <w:p w14:paraId="71C0CE2F" w14:textId="77777777" w:rsidR="00CD5115" w:rsidRPr="00795F84" w:rsidRDefault="00CD5115" w:rsidP="00743451">
            <w:pPr>
              <w:jc w:val="center"/>
              <w:rPr>
                <w:ins w:id="2760" w:author="Shi Mengtao" w:date="2019-01-15T09:45:00Z"/>
                <w:b/>
                <w:bCs/>
                <w:color w:val="000000"/>
                <w:sz w:val="18"/>
              </w:rPr>
            </w:pPr>
            <w:ins w:id="2761" w:author="Shi Mengtao" w:date="2019-01-15T09:45:00Z">
              <w:r>
                <w:rPr>
                  <w:rFonts w:hint="eastAsia"/>
                  <w:b/>
                  <w:bCs/>
                  <w:color w:val="000000"/>
                  <w:sz w:val="18"/>
                </w:rPr>
                <w:t>类型</w:t>
              </w:r>
            </w:ins>
          </w:p>
        </w:tc>
        <w:tc>
          <w:tcPr>
            <w:tcW w:w="709" w:type="dxa"/>
            <w:shd w:val="clear" w:color="auto" w:fill="D9D9D9"/>
            <w:tcPrChange w:id="2762" w:author="Shi Mengtao" w:date="2019-01-15T09:55:00Z">
              <w:tcPr>
                <w:tcW w:w="851" w:type="dxa"/>
                <w:shd w:val="clear" w:color="auto" w:fill="D9D9D9"/>
              </w:tcPr>
            </w:tcPrChange>
          </w:tcPr>
          <w:p w14:paraId="0CB2E5B3" w14:textId="77777777" w:rsidR="00CD5115" w:rsidRPr="00795F84" w:rsidRDefault="00CD5115" w:rsidP="00743451">
            <w:pPr>
              <w:jc w:val="center"/>
              <w:rPr>
                <w:ins w:id="2763" w:author="Shi Mengtao" w:date="2019-01-15T09:45:00Z"/>
                <w:b/>
                <w:bCs/>
                <w:color w:val="000000"/>
                <w:sz w:val="18"/>
              </w:rPr>
            </w:pPr>
            <w:ins w:id="2764" w:author="Shi Mengtao" w:date="2019-01-15T09:45:00Z">
              <w:r>
                <w:rPr>
                  <w:rFonts w:hint="eastAsia"/>
                  <w:b/>
                  <w:bCs/>
                  <w:color w:val="000000"/>
                  <w:sz w:val="18"/>
                </w:rPr>
                <w:t>长度</w:t>
              </w:r>
            </w:ins>
          </w:p>
        </w:tc>
        <w:tc>
          <w:tcPr>
            <w:tcW w:w="1701" w:type="dxa"/>
            <w:shd w:val="clear" w:color="auto" w:fill="D9D9D9"/>
            <w:tcPrChange w:id="2765" w:author="Shi Mengtao" w:date="2019-01-15T09:55:00Z">
              <w:tcPr>
                <w:tcW w:w="1559" w:type="dxa"/>
                <w:shd w:val="clear" w:color="auto" w:fill="D9D9D9"/>
              </w:tcPr>
            </w:tcPrChange>
          </w:tcPr>
          <w:p w14:paraId="4622CAFC" w14:textId="77777777" w:rsidR="00CD5115" w:rsidRPr="00795F84" w:rsidRDefault="00CD5115" w:rsidP="00743451">
            <w:pPr>
              <w:jc w:val="center"/>
              <w:rPr>
                <w:ins w:id="2766" w:author="Shi Mengtao" w:date="2019-01-15T09:45:00Z"/>
                <w:b/>
                <w:bCs/>
                <w:color w:val="000000"/>
                <w:sz w:val="18"/>
              </w:rPr>
            </w:pPr>
            <w:ins w:id="2767" w:author="Shi Mengtao" w:date="2019-01-15T09:45:00Z">
              <w:r>
                <w:rPr>
                  <w:rFonts w:hint="eastAsia"/>
                  <w:b/>
                  <w:bCs/>
                  <w:color w:val="000000"/>
                  <w:sz w:val="18"/>
                </w:rPr>
                <w:t>正则表达式定义</w:t>
              </w:r>
            </w:ins>
          </w:p>
        </w:tc>
        <w:tc>
          <w:tcPr>
            <w:tcW w:w="1843" w:type="dxa"/>
            <w:shd w:val="clear" w:color="auto" w:fill="D9D9D9"/>
            <w:tcPrChange w:id="2768" w:author="Shi Mengtao" w:date="2019-01-15T09:55:00Z">
              <w:tcPr>
                <w:tcW w:w="1843" w:type="dxa"/>
                <w:shd w:val="clear" w:color="auto" w:fill="D9D9D9"/>
              </w:tcPr>
            </w:tcPrChange>
          </w:tcPr>
          <w:p w14:paraId="3FD1FFE9" w14:textId="77777777" w:rsidR="00CD5115" w:rsidRPr="00795F84" w:rsidRDefault="00CD5115" w:rsidP="00743451">
            <w:pPr>
              <w:jc w:val="center"/>
              <w:rPr>
                <w:ins w:id="2769" w:author="Shi Mengtao" w:date="2019-01-15T09:45:00Z"/>
                <w:b/>
                <w:bCs/>
                <w:color w:val="000000"/>
                <w:sz w:val="18"/>
              </w:rPr>
            </w:pPr>
            <w:ins w:id="2770" w:author="Shi Mengtao" w:date="2019-01-15T09:45:00Z">
              <w:r>
                <w:rPr>
                  <w:rFonts w:hint="eastAsia"/>
                  <w:b/>
                  <w:bCs/>
                  <w:color w:val="000000"/>
                  <w:sz w:val="18"/>
                </w:rPr>
                <w:t>简述</w:t>
              </w:r>
            </w:ins>
          </w:p>
        </w:tc>
      </w:tr>
      <w:tr w:rsidR="00CD5115" w14:paraId="382E09A4" w14:textId="77777777" w:rsidTr="00FC5042">
        <w:trPr>
          <w:trHeight w:val="150"/>
          <w:ins w:id="2771" w:author="Shi Mengtao" w:date="2019-01-15T09:45:00Z"/>
          <w:trPrChange w:id="2772" w:author="Shi Mengtao" w:date="2019-01-15T09:55:00Z">
            <w:trPr>
              <w:trHeight w:val="150"/>
            </w:trPr>
          </w:trPrChange>
        </w:trPr>
        <w:tc>
          <w:tcPr>
            <w:tcW w:w="1271" w:type="dxa"/>
            <w:tcPrChange w:id="2773" w:author="Shi Mengtao" w:date="2019-01-15T09:55:00Z">
              <w:tcPr>
                <w:tcW w:w="1271" w:type="dxa"/>
              </w:tcPr>
            </w:tcPrChange>
          </w:tcPr>
          <w:p w14:paraId="790C0DD6" w14:textId="2B5BFEB1" w:rsidR="00CD5115" w:rsidRPr="00A25154" w:rsidRDefault="00CD5115" w:rsidP="00CD5115">
            <w:pPr>
              <w:spacing w:line="240" w:lineRule="auto"/>
              <w:jc w:val="center"/>
              <w:rPr>
                <w:ins w:id="2774" w:author="Shi Mengtao" w:date="2019-01-15T09:45:00Z"/>
                <w:sz w:val="18"/>
                <w:szCs w:val="18"/>
                <w:rPrChange w:id="2775" w:author="Shi Mengtao" w:date="2019-01-16T09:31:00Z">
                  <w:rPr>
                    <w:ins w:id="2776" w:author="Shi Mengtao" w:date="2019-01-15T09:45:00Z"/>
                    <w:sz w:val="20"/>
                    <w:szCs w:val="20"/>
                  </w:rPr>
                </w:rPrChange>
              </w:rPr>
            </w:pPr>
            <w:ins w:id="2777" w:author="Shi Mengtao" w:date="2019-01-15T09:45:00Z">
              <w:r w:rsidRPr="00A25154">
                <w:rPr>
                  <w:sz w:val="18"/>
                  <w:szCs w:val="18"/>
                  <w:rPrChange w:id="2778" w:author="Shi Mengtao" w:date="2019-01-16T09:31:00Z">
                    <w:rPr>
                      <w:sz w:val="20"/>
                      <w:szCs w:val="20"/>
                    </w:rPr>
                  </w:rPrChange>
                </w:rPr>
                <w:t>CD</w:t>
              </w:r>
              <w:r w:rsidRPr="00A25154">
                <w:rPr>
                  <w:rFonts w:hint="eastAsia"/>
                  <w:sz w:val="18"/>
                  <w:szCs w:val="18"/>
                  <w:rPrChange w:id="2779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1</w:t>
              </w:r>
            </w:ins>
          </w:p>
        </w:tc>
        <w:tc>
          <w:tcPr>
            <w:tcW w:w="1701" w:type="dxa"/>
            <w:shd w:val="clear" w:color="auto" w:fill="auto"/>
            <w:tcPrChange w:id="2780" w:author="Shi Mengtao" w:date="2019-01-15T09:55:00Z">
              <w:tcPr>
                <w:tcW w:w="1701" w:type="dxa"/>
                <w:shd w:val="clear" w:color="auto" w:fill="auto"/>
              </w:tcPr>
            </w:tcPrChange>
          </w:tcPr>
          <w:p w14:paraId="5E7BC1F4" w14:textId="61232C80" w:rsidR="00CD5115" w:rsidRPr="00A25154" w:rsidRDefault="00CD5115" w:rsidP="00CD5115">
            <w:pPr>
              <w:spacing w:line="240" w:lineRule="auto"/>
              <w:jc w:val="center"/>
              <w:rPr>
                <w:ins w:id="2781" w:author="Shi Mengtao" w:date="2019-01-15T09:45:00Z"/>
                <w:sz w:val="18"/>
                <w:szCs w:val="18"/>
                <w:rPrChange w:id="2782" w:author="Shi Mengtao" w:date="2019-01-16T09:31:00Z">
                  <w:rPr>
                    <w:ins w:id="2783" w:author="Shi Mengtao" w:date="2019-01-15T09:45:00Z"/>
                    <w:sz w:val="20"/>
                    <w:szCs w:val="20"/>
                  </w:rPr>
                </w:rPrChange>
              </w:rPr>
            </w:pPr>
            <w:ins w:id="2784" w:author="Shi Mengtao" w:date="2019-01-15T09:46:00Z">
              <w:r w:rsidRPr="00A25154">
                <w:rPr>
                  <w:rFonts w:hint="eastAsia"/>
                  <w:sz w:val="18"/>
                  <w:szCs w:val="18"/>
                  <w:rPrChange w:id="2785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群聊名称</w:t>
              </w:r>
            </w:ins>
          </w:p>
        </w:tc>
        <w:tc>
          <w:tcPr>
            <w:tcW w:w="992" w:type="dxa"/>
            <w:tcPrChange w:id="2786" w:author="Shi Mengtao" w:date="2019-01-15T09:55:00Z">
              <w:tcPr>
                <w:tcW w:w="992" w:type="dxa"/>
              </w:tcPr>
            </w:tcPrChange>
          </w:tcPr>
          <w:p w14:paraId="4CCC872E" w14:textId="5242A1B9" w:rsidR="00CD5115" w:rsidRPr="00A25154" w:rsidRDefault="00CD5115" w:rsidP="00CD5115">
            <w:pPr>
              <w:spacing w:line="240" w:lineRule="auto"/>
              <w:jc w:val="center"/>
              <w:rPr>
                <w:ins w:id="2787" w:author="Shi Mengtao" w:date="2019-01-15T09:45:00Z"/>
                <w:sz w:val="18"/>
                <w:szCs w:val="18"/>
                <w:rPrChange w:id="2788" w:author="Shi Mengtao" w:date="2019-01-16T09:31:00Z">
                  <w:rPr>
                    <w:ins w:id="2789" w:author="Shi Mengtao" w:date="2019-01-15T09:45:00Z"/>
                    <w:sz w:val="20"/>
                    <w:szCs w:val="20"/>
                  </w:rPr>
                </w:rPrChange>
              </w:rPr>
            </w:pPr>
            <w:ins w:id="2790" w:author="Shi Mengtao" w:date="2019-01-15T09:48:00Z">
              <w:r w:rsidRPr="00A25154">
                <w:rPr>
                  <w:rFonts w:hint="eastAsia"/>
                  <w:sz w:val="18"/>
                  <w:szCs w:val="18"/>
                  <w:rPrChange w:id="2791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2792" w:author="Shi Mengtao" w:date="2019-01-16T09:31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709" w:type="dxa"/>
            <w:tcPrChange w:id="2793" w:author="Shi Mengtao" w:date="2019-01-15T09:55:00Z">
              <w:tcPr>
                <w:tcW w:w="851" w:type="dxa"/>
              </w:tcPr>
            </w:tcPrChange>
          </w:tcPr>
          <w:p w14:paraId="5D6ACBDF" w14:textId="78A8611A" w:rsidR="00CD5115" w:rsidRPr="00A25154" w:rsidRDefault="00CD5115" w:rsidP="00CD5115">
            <w:pPr>
              <w:spacing w:line="240" w:lineRule="auto"/>
              <w:jc w:val="center"/>
              <w:rPr>
                <w:ins w:id="2794" w:author="Shi Mengtao" w:date="2019-01-15T09:45:00Z"/>
                <w:sz w:val="18"/>
                <w:szCs w:val="18"/>
                <w:rPrChange w:id="2795" w:author="Shi Mengtao" w:date="2019-01-16T09:31:00Z">
                  <w:rPr>
                    <w:ins w:id="2796" w:author="Shi Mengtao" w:date="2019-01-15T09:45:00Z"/>
                    <w:sz w:val="20"/>
                    <w:szCs w:val="20"/>
                  </w:rPr>
                </w:rPrChange>
              </w:rPr>
            </w:pPr>
            <w:ins w:id="2797" w:author="Shi Mengtao" w:date="2019-01-15T09:48:00Z">
              <w:r w:rsidRPr="00A25154">
                <w:rPr>
                  <w:rFonts w:hint="eastAsia"/>
                  <w:sz w:val="18"/>
                  <w:szCs w:val="18"/>
                  <w:rPrChange w:id="2798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1</w:t>
              </w:r>
              <w:r w:rsidRPr="00A25154">
                <w:rPr>
                  <w:sz w:val="18"/>
                  <w:szCs w:val="18"/>
                  <w:rPrChange w:id="2799" w:author="Shi Mengtao" w:date="2019-01-16T09:31:00Z">
                    <w:rPr>
                      <w:sz w:val="20"/>
                      <w:szCs w:val="20"/>
                    </w:rPr>
                  </w:rPrChange>
                </w:rPr>
                <w:t>5</w:t>
              </w:r>
            </w:ins>
          </w:p>
        </w:tc>
        <w:tc>
          <w:tcPr>
            <w:tcW w:w="1701" w:type="dxa"/>
            <w:shd w:val="clear" w:color="auto" w:fill="auto"/>
            <w:tcPrChange w:id="2800" w:author="Shi Mengtao" w:date="2019-01-15T09:55:00Z">
              <w:tcPr>
                <w:tcW w:w="1559" w:type="dxa"/>
                <w:shd w:val="clear" w:color="auto" w:fill="auto"/>
              </w:tcPr>
            </w:tcPrChange>
          </w:tcPr>
          <w:p w14:paraId="651C13E2" w14:textId="64E0B178" w:rsidR="00CD5115" w:rsidRPr="00A25154" w:rsidRDefault="00CD5115" w:rsidP="00CD5115">
            <w:pPr>
              <w:spacing w:line="240" w:lineRule="auto"/>
              <w:jc w:val="center"/>
              <w:rPr>
                <w:ins w:id="2801" w:author="Shi Mengtao" w:date="2019-01-15T09:45:00Z"/>
                <w:sz w:val="18"/>
                <w:szCs w:val="18"/>
                <w:rPrChange w:id="2802" w:author="Shi Mengtao" w:date="2019-01-16T09:31:00Z">
                  <w:rPr>
                    <w:ins w:id="2803" w:author="Shi Mengtao" w:date="2019-01-15T09:45:00Z"/>
                    <w:sz w:val="20"/>
                    <w:szCs w:val="20"/>
                  </w:rPr>
                </w:rPrChange>
              </w:rPr>
            </w:pPr>
            <w:ins w:id="2804" w:author="Shi Mengtao" w:date="2019-01-15T09:48:00Z">
              <w:r w:rsidRPr="00A25154">
                <w:rPr>
                  <w:sz w:val="18"/>
                  <w:szCs w:val="18"/>
                  <w:rPrChange w:id="2805" w:author="Shi Mengtao" w:date="2019-01-16T09:31:00Z">
                    <w:rPr>
                      <w:sz w:val="20"/>
                      <w:szCs w:val="20"/>
                    </w:rPr>
                  </w:rPrChange>
                </w:rPr>
                <w:t>(</w:t>
              </w:r>
              <w:r w:rsidRPr="00A25154">
                <w:rPr>
                  <w:rFonts w:hint="eastAsia"/>
                  <w:sz w:val="18"/>
                  <w:szCs w:val="18"/>
                  <w:rPrChange w:id="2806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2807" w:author="Shi Mengtao" w:date="2019-01-16T09:31:00Z">
                    <w:rPr>
                      <w:sz w:val="20"/>
                      <w:szCs w:val="20"/>
                    </w:rPr>
                  </w:rPrChange>
                </w:rPr>
                <w:t>\u4e00-\u9fa5]|\w){15}</w:t>
              </w:r>
            </w:ins>
          </w:p>
        </w:tc>
        <w:tc>
          <w:tcPr>
            <w:tcW w:w="1843" w:type="dxa"/>
            <w:shd w:val="clear" w:color="auto" w:fill="auto"/>
            <w:tcPrChange w:id="2808" w:author="Shi Mengtao" w:date="2019-01-15T09:55:00Z">
              <w:tcPr>
                <w:tcW w:w="1843" w:type="dxa"/>
                <w:shd w:val="clear" w:color="auto" w:fill="auto"/>
              </w:tcPr>
            </w:tcPrChange>
          </w:tcPr>
          <w:p w14:paraId="0133B832" w14:textId="1C601953" w:rsidR="00CD5115" w:rsidRPr="00A25154" w:rsidRDefault="00CD5115" w:rsidP="00CD5115">
            <w:pPr>
              <w:tabs>
                <w:tab w:val="center" w:pos="813"/>
              </w:tabs>
              <w:spacing w:line="240" w:lineRule="auto"/>
              <w:jc w:val="center"/>
              <w:rPr>
                <w:ins w:id="2809" w:author="Shi Mengtao" w:date="2019-01-15T09:45:00Z"/>
                <w:sz w:val="18"/>
                <w:szCs w:val="18"/>
                <w:rPrChange w:id="2810" w:author="Shi Mengtao" w:date="2019-01-16T09:31:00Z">
                  <w:rPr>
                    <w:ins w:id="2811" w:author="Shi Mengtao" w:date="2019-01-15T09:45:00Z"/>
                    <w:sz w:val="20"/>
                    <w:szCs w:val="20"/>
                  </w:rPr>
                </w:rPrChange>
              </w:rPr>
            </w:pPr>
            <w:ins w:id="2812" w:author="Shi Mengtao" w:date="2019-01-15T09:46:00Z">
              <w:r w:rsidRPr="00A25154">
                <w:rPr>
                  <w:rFonts w:hint="eastAsia"/>
                  <w:sz w:val="18"/>
                  <w:szCs w:val="18"/>
                  <w:rPrChange w:id="2813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每个群聊都有其对应的名称</w:t>
              </w:r>
            </w:ins>
          </w:p>
        </w:tc>
      </w:tr>
      <w:tr w:rsidR="00CD5115" w14:paraId="05CE908C" w14:textId="77777777" w:rsidTr="00FC5042">
        <w:trPr>
          <w:trHeight w:val="150"/>
          <w:ins w:id="2814" w:author="Shi Mengtao" w:date="2019-01-15T09:45:00Z"/>
          <w:trPrChange w:id="2815" w:author="Shi Mengtao" w:date="2019-01-15T09:55:00Z">
            <w:trPr>
              <w:trHeight w:val="150"/>
            </w:trPr>
          </w:trPrChange>
        </w:trPr>
        <w:tc>
          <w:tcPr>
            <w:tcW w:w="1271" w:type="dxa"/>
            <w:tcPrChange w:id="2816" w:author="Shi Mengtao" w:date="2019-01-15T09:55:00Z">
              <w:tcPr>
                <w:tcW w:w="1271" w:type="dxa"/>
              </w:tcPr>
            </w:tcPrChange>
          </w:tcPr>
          <w:p w14:paraId="5934AA40" w14:textId="4507EB4A" w:rsidR="00CD5115" w:rsidRPr="00A25154" w:rsidRDefault="00CD5115" w:rsidP="00CD5115">
            <w:pPr>
              <w:spacing w:line="240" w:lineRule="auto"/>
              <w:jc w:val="center"/>
              <w:rPr>
                <w:ins w:id="2817" w:author="Shi Mengtao" w:date="2019-01-15T09:45:00Z"/>
                <w:sz w:val="18"/>
                <w:szCs w:val="18"/>
                <w:rPrChange w:id="2818" w:author="Shi Mengtao" w:date="2019-01-16T09:31:00Z">
                  <w:rPr>
                    <w:ins w:id="2819" w:author="Shi Mengtao" w:date="2019-01-15T09:45:00Z"/>
                    <w:sz w:val="20"/>
                    <w:szCs w:val="20"/>
                  </w:rPr>
                </w:rPrChange>
              </w:rPr>
            </w:pPr>
            <w:ins w:id="2820" w:author="Shi Mengtao" w:date="2019-01-15T09:45:00Z">
              <w:r w:rsidRPr="00A25154">
                <w:rPr>
                  <w:rFonts w:hint="eastAsia"/>
                  <w:sz w:val="18"/>
                  <w:szCs w:val="18"/>
                  <w:rPrChange w:id="2821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C</w:t>
              </w:r>
              <w:r w:rsidRPr="00A25154">
                <w:rPr>
                  <w:sz w:val="18"/>
                  <w:szCs w:val="18"/>
                  <w:rPrChange w:id="2822" w:author="Shi Mengtao" w:date="2019-01-16T09:31:00Z">
                    <w:rPr>
                      <w:sz w:val="20"/>
                      <w:szCs w:val="20"/>
                    </w:rPr>
                  </w:rPrChange>
                </w:rPr>
                <w:t>D2</w:t>
              </w:r>
            </w:ins>
          </w:p>
        </w:tc>
        <w:tc>
          <w:tcPr>
            <w:tcW w:w="1701" w:type="dxa"/>
            <w:shd w:val="clear" w:color="auto" w:fill="auto"/>
            <w:tcPrChange w:id="2823" w:author="Shi Mengtao" w:date="2019-01-15T09:55:00Z">
              <w:tcPr>
                <w:tcW w:w="1701" w:type="dxa"/>
                <w:shd w:val="clear" w:color="auto" w:fill="auto"/>
              </w:tcPr>
            </w:tcPrChange>
          </w:tcPr>
          <w:p w14:paraId="54743E1A" w14:textId="514F5609" w:rsidR="00CD5115" w:rsidRPr="00A25154" w:rsidRDefault="00CD5115" w:rsidP="00CD5115">
            <w:pPr>
              <w:spacing w:line="240" w:lineRule="auto"/>
              <w:jc w:val="center"/>
              <w:rPr>
                <w:ins w:id="2824" w:author="Shi Mengtao" w:date="2019-01-15T09:45:00Z"/>
                <w:sz w:val="18"/>
                <w:szCs w:val="18"/>
                <w:rPrChange w:id="2825" w:author="Shi Mengtao" w:date="2019-01-16T09:31:00Z">
                  <w:rPr>
                    <w:ins w:id="2826" w:author="Shi Mengtao" w:date="2019-01-15T09:45:00Z"/>
                    <w:sz w:val="20"/>
                    <w:szCs w:val="20"/>
                  </w:rPr>
                </w:rPrChange>
              </w:rPr>
            </w:pPr>
            <w:ins w:id="2827" w:author="Shi Mengtao" w:date="2019-01-15T09:47:00Z">
              <w:r w:rsidRPr="00A25154">
                <w:rPr>
                  <w:rFonts w:hint="eastAsia"/>
                  <w:sz w:val="18"/>
                  <w:szCs w:val="18"/>
                  <w:rPrChange w:id="2828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群主昵称</w:t>
              </w:r>
            </w:ins>
          </w:p>
        </w:tc>
        <w:tc>
          <w:tcPr>
            <w:tcW w:w="992" w:type="dxa"/>
            <w:tcPrChange w:id="2829" w:author="Shi Mengtao" w:date="2019-01-15T09:55:00Z">
              <w:tcPr>
                <w:tcW w:w="992" w:type="dxa"/>
              </w:tcPr>
            </w:tcPrChange>
          </w:tcPr>
          <w:p w14:paraId="0A7F5805" w14:textId="138FEB2D" w:rsidR="00CD5115" w:rsidRPr="00A25154" w:rsidRDefault="00CD5115" w:rsidP="00CD5115">
            <w:pPr>
              <w:spacing w:line="240" w:lineRule="auto"/>
              <w:jc w:val="center"/>
              <w:rPr>
                <w:ins w:id="2830" w:author="Shi Mengtao" w:date="2019-01-15T09:45:00Z"/>
                <w:sz w:val="18"/>
                <w:szCs w:val="18"/>
                <w:rPrChange w:id="2831" w:author="Shi Mengtao" w:date="2019-01-16T09:31:00Z">
                  <w:rPr>
                    <w:ins w:id="2832" w:author="Shi Mengtao" w:date="2019-01-15T09:45:00Z"/>
                    <w:sz w:val="20"/>
                    <w:szCs w:val="20"/>
                  </w:rPr>
                </w:rPrChange>
              </w:rPr>
            </w:pPr>
            <w:ins w:id="2833" w:author="Shi Mengtao" w:date="2019-01-15T09:48:00Z">
              <w:r w:rsidRPr="00A25154">
                <w:rPr>
                  <w:rFonts w:hint="eastAsia"/>
                  <w:sz w:val="18"/>
                  <w:szCs w:val="18"/>
                  <w:rPrChange w:id="2834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2835" w:author="Shi Mengtao" w:date="2019-01-16T09:31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709" w:type="dxa"/>
            <w:tcPrChange w:id="2836" w:author="Shi Mengtao" w:date="2019-01-15T09:55:00Z">
              <w:tcPr>
                <w:tcW w:w="851" w:type="dxa"/>
              </w:tcPr>
            </w:tcPrChange>
          </w:tcPr>
          <w:p w14:paraId="526072DC" w14:textId="46CE7153" w:rsidR="00CD5115" w:rsidRPr="00A25154" w:rsidRDefault="00CD5115" w:rsidP="00CD5115">
            <w:pPr>
              <w:spacing w:line="240" w:lineRule="auto"/>
              <w:jc w:val="center"/>
              <w:rPr>
                <w:ins w:id="2837" w:author="Shi Mengtao" w:date="2019-01-15T09:45:00Z"/>
                <w:sz w:val="18"/>
                <w:szCs w:val="18"/>
                <w:rPrChange w:id="2838" w:author="Shi Mengtao" w:date="2019-01-16T09:31:00Z">
                  <w:rPr>
                    <w:ins w:id="2839" w:author="Shi Mengtao" w:date="2019-01-15T09:45:00Z"/>
                    <w:sz w:val="20"/>
                    <w:szCs w:val="20"/>
                  </w:rPr>
                </w:rPrChange>
              </w:rPr>
            </w:pPr>
            <w:ins w:id="2840" w:author="Shi Mengtao" w:date="2019-01-15T09:48:00Z">
              <w:r w:rsidRPr="00A25154">
                <w:rPr>
                  <w:rFonts w:hint="eastAsia"/>
                  <w:sz w:val="18"/>
                  <w:szCs w:val="18"/>
                  <w:rPrChange w:id="2841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1</w:t>
              </w:r>
              <w:r w:rsidRPr="00A25154">
                <w:rPr>
                  <w:sz w:val="18"/>
                  <w:szCs w:val="18"/>
                  <w:rPrChange w:id="2842" w:author="Shi Mengtao" w:date="2019-01-16T09:31:00Z">
                    <w:rPr>
                      <w:sz w:val="20"/>
                      <w:szCs w:val="20"/>
                    </w:rPr>
                  </w:rPrChange>
                </w:rPr>
                <w:t>5</w:t>
              </w:r>
            </w:ins>
          </w:p>
        </w:tc>
        <w:tc>
          <w:tcPr>
            <w:tcW w:w="1701" w:type="dxa"/>
            <w:shd w:val="clear" w:color="auto" w:fill="auto"/>
            <w:tcPrChange w:id="2843" w:author="Shi Mengtao" w:date="2019-01-15T09:55:00Z">
              <w:tcPr>
                <w:tcW w:w="1559" w:type="dxa"/>
                <w:shd w:val="clear" w:color="auto" w:fill="auto"/>
              </w:tcPr>
            </w:tcPrChange>
          </w:tcPr>
          <w:p w14:paraId="592340DB" w14:textId="019246C4" w:rsidR="00CD5115" w:rsidRPr="00A25154" w:rsidRDefault="00CD5115" w:rsidP="00CD5115">
            <w:pPr>
              <w:spacing w:line="240" w:lineRule="auto"/>
              <w:jc w:val="center"/>
              <w:rPr>
                <w:ins w:id="2844" w:author="Shi Mengtao" w:date="2019-01-15T09:45:00Z"/>
                <w:sz w:val="18"/>
                <w:szCs w:val="18"/>
                <w:rPrChange w:id="2845" w:author="Shi Mengtao" w:date="2019-01-16T09:31:00Z">
                  <w:rPr>
                    <w:ins w:id="2846" w:author="Shi Mengtao" w:date="2019-01-15T09:45:00Z"/>
                    <w:sz w:val="20"/>
                    <w:szCs w:val="20"/>
                  </w:rPr>
                </w:rPrChange>
              </w:rPr>
            </w:pPr>
            <w:ins w:id="2847" w:author="Shi Mengtao" w:date="2019-01-15T09:48:00Z">
              <w:r w:rsidRPr="00A25154">
                <w:rPr>
                  <w:sz w:val="18"/>
                  <w:szCs w:val="18"/>
                  <w:rPrChange w:id="2848" w:author="Shi Mengtao" w:date="2019-01-16T09:31:00Z">
                    <w:rPr>
                      <w:sz w:val="20"/>
                      <w:szCs w:val="20"/>
                    </w:rPr>
                  </w:rPrChange>
                </w:rPr>
                <w:t>(</w:t>
              </w:r>
              <w:r w:rsidRPr="00A25154">
                <w:rPr>
                  <w:rFonts w:hint="eastAsia"/>
                  <w:sz w:val="18"/>
                  <w:szCs w:val="18"/>
                  <w:rPrChange w:id="2849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2850" w:author="Shi Mengtao" w:date="2019-01-16T09:31:00Z">
                    <w:rPr>
                      <w:sz w:val="20"/>
                      <w:szCs w:val="20"/>
                    </w:rPr>
                  </w:rPrChange>
                </w:rPr>
                <w:t>\u4e00-\u9fa5]|\w){15}</w:t>
              </w:r>
            </w:ins>
          </w:p>
        </w:tc>
        <w:tc>
          <w:tcPr>
            <w:tcW w:w="1843" w:type="dxa"/>
            <w:shd w:val="clear" w:color="auto" w:fill="auto"/>
            <w:tcPrChange w:id="2851" w:author="Shi Mengtao" w:date="2019-01-15T09:55:00Z">
              <w:tcPr>
                <w:tcW w:w="1843" w:type="dxa"/>
                <w:shd w:val="clear" w:color="auto" w:fill="auto"/>
              </w:tcPr>
            </w:tcPrChange>
          </w:tcPr>
          <w:p w14:paraId="387BF0B8" w14:textId="496A37B3" w:rsidR="00CD5115" w:rsidRPr="00A25154" w:rsidRDefault="00CD5115" w:rsidP="00CD5115">
            <w:pPr>
              <w:spacing w:line="240" w:lineRule="auto"/>
              <w:jc w:val="center"/>
              <w:rPr>
                <w:ins w:id="2852" w:author="Shi Mengtao" w:date="2019-01-15T09:45:00Z"/>
                <w:sz w:val="18"/>
                <w:szCs w:val="18"/>
                <w:rPrChange w:id="2853" w:author="Shi Mengtao" w:date="2019-01-16T09:31:00Z">
                  <w:rPr>
                    <w:ins w:id="2854" w:author="Shi Mengtao" w:date="2019-01-15T09:45:00Z"/>
                    <w:sz w:val="20"/>
                    <w:szCs w:val="20"/>
                  </w:rPr>
                </w:rPrChange>
              </w:rPr>
            </w:pPr>
            <w:ins w:id="2855" w:author="Shi Mengtao" w:date="2019-01-15T09:47:00Z">
              <w:r w:rsidRPr="00A25154">
                <w:rPr>
                  <w:rFonts w:hint="eastAsia"/>
                  <w:sz w:val="18"/>
                  <w:szCs w:val="18"/>
                  <w:rPrChange w:id="2856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每个群聊对应的群主昵称</w:t>
              </w:r>
            </w:ins>
          </w:p>
        </w:tc>
      </w:tr>
      <w:tr w:rsidR="00CD5115" w14:paraId="7B6A3B9F" w14:textId="77777777" w:rsidTr="00FC5042">
        <w:trPr>
          <w:trHeight w:val="150"/>
          <w:ins w:id="2857" w:author="Shi Mengtao" w:date="2019-01-15T09:45:00Z"/>
          <w:trPrChange w:id="2858" w:author="Shi Mengtao" w:date="2019-01-15T09:55:00Z">
            <w:trPr>
              <w:trHeight w:val="150"/>
            </w:trPr>
          </w:trPrChange>
        </w:trPr>
        <w:tc>
          <w:tcPr>
            <w:tcW w:w="1271" w:type="dxa"/>
            <w:tcPrChange w:id="2859" w:author="Shi Mengtao" w:date="2019-01-15T09:55:00Z">
              <w:tcPr>
                <w:tcW w:w="1271" w:type="dxa"/>
              </w:tcPr>
            </w:tcPrChange>
          </w:tcPr>
          <w:p w14:paraId="608C0C32" w14:textId="613154E1" w:rsidR="00CD5115" w:rsidRPr="00A25154" w:rsidRDefault="00CD5115" w:rsidP="00CD5115">
            <w:pPr>
              <w:spacing w:line="240" w:lineRule="auto"/>
              <w:jc w:val="center"/>
              <w:rPr>
                <w:ins w:id="2860" w:author="Shi Mengtao" w:date="2019-01-15T09:45:00Z"/>
                <w:sz w:val="18"/>
                <w:szCs w:val="18"/>
                <w:rPrChange w:id="2861" w:author="Shi Mengtao" w:date="2019-01-16T09:31:00Z">
                  <w:rPr>
                    <w:ins w:id="2862" w:author="Shi Mengtao" w:date="2019-01-15T09:45:00Z"/>
                    <w:sz w:val="20"/>
                    <w:szCs w:val="20"/>
                  </w:rPr>
                </w:rPrChange>
              </w:rPr>
            </w:pPr>
            <w:ins w:id="2863" w:author="Shi Mengtao" w:date="2019-01-15T09:45:00Z">
              <w:r w:rsidRPr="00A25154">
                <w:rPr>
                  <w:rFonts w:hint="eastAsia"/>
                  <w:sz w:val="18"/>
                  <w:szCs w:val="18"/>
                  <w:rPrChange w:id="2864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C</w:t>
              </w:r>
              <w:r w:rsidRPr="00A25154">
                <w:rPr>
                  <w:sz w:val="18"/>
                  <w:szCs w:val="18"/>
                  <w:rPrChange w:id="2865" w:author="Shi Mengtao" w:date="2019-01-16T09:31:00Z">
                    <w:rPr>
                      <w:sz w:val="20"/>
                      <w:szCs w:val="20"/>
                    </w:rPr>
                  </w:rPrChange>
                </w:rPr>
                <w:t>D</w:t>
              </w:r>
              <w:r w:rsidRPr="00A25154">
                <w:rPr>
                  <w:rFonts w:hint="eastAsia"/>
                  <w:sz w:val="18"/>
                  <w:szCs w:val="18"/>
                  <w:rPrChange w:id="2866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3</w:t>
              </w:r>
            </w:ins>
          </w:p>
        </w:tc>
        <w:tc>
          <w:tcPr>
            <w:tcW w:w="1701" w:type="dxa"/>
            <w:shd w:val="clear" w:color="auto" w:fill="auto"/>
            <w:tcPrChange w:id="2867" w:author="Shi Mengtao" w:date="2019-01-15T09:55:00Z">
              <w:tcPr>
                <w:tcW w:w="1701" w:type="dxa"/>
                <w:shd w:val="clear" w:color="auto" w:fill="auto"/>
              </w:tcPr>
            </w:tcPrChange>
          </w:tcPr>
          <w:p w14:paraId="77BCC2FC" w14:textId="77DAD6FA" w:rsidR="00CD5115" w:rsidRPr="00A25154" w:rsidRDefault="00CD5115" w:rsidP="00CD5115">
            <w:pPr>
              <w:spacing w:line="240" w:lineRule="auto"/>
              <w:jc w:val="center"/>
              <w:rPr>
                <w:ins w:id="2868" w:author="Shi Mengtao" w:date="2019-01-15T09:45:00Z"/>
                <w:sz w:val="18"/>
                <w:szCs w:val="18"/>
                <w:rPrChange w:id="2869" w:author="Shi Mengtao" w:date="2019-01-16T09:31:00Z">
                  <w:rPr>
                    <w:ins w:id="2870" w:author="Shi Mengtao" w:date="2019-01-15T09:45:00Z"/>
                    <w:sz w:val="20"/>
                    <w:szCs w:val="20"/>
                  </w:rPr>
                </w:rPrChange>
              </w:rPr>
            </w:pPr>
            <w:ins w:id="2871" w:author="Shi Mengtao" w:date="2019-01-15T09:47:00Z">
              <w:r w:rsidRPr="00A25154">
                <w:rPr>
                  <w:rFonts w:hint="eastAsia"/>
                  <w:sz w:val="18"/>
                  <w:szCs w:val="18"/>
                  <w:rPrChange w:id="2872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群聊用户数</w:t>
              </w:r>
            </w:ins>
          </w:p>
        </w:tc>
        <w:tc>
          <w:tcPr>
            <w:tcW w:w="992" w:type="dxa"/>
            <w:tcPrChange w:id="2873" w:author="Shi Mengtao" w:date="2019-01-15T09:55:00Z">
              <w:tcPr>
                <w:tcW w:w="992" w:type="dxa"/>
              </w:tcPr>
            </w:tcPrChange>
          </w:tcPr>
          <w:p w14:paraId="1F91422C" w14:textId="5B5FA285" w:rsidR="00CD5115" w:rsidRPr="00A25154" w:rsidRDefault="00CD5115" w:rsidP="00CD5115">
            <w:pPr>
              <w:spacing w:line="240" w:lineRule="auto"/>
              <w:jc w:val="center"/>
              <w:rPr>
                <w:ins w:id="2874" w:author="Shi Mengtao" w:date="2019-01-15T09:45:00Z"/>
                <w:sz w:val="18"/>
                <w:szCs w:val="18"/>
                <w:rPrChange w:id="2875" w:author="Shi Mengtao" w:date="2019-01-16T09:31:00Z">
                  <w:rPr>
                    <w:ins w:id="2876" w:author="Shi Mengtao" w:date="2019-01-15T09:45:00Z"/>
                    <w:sz w:val="20"/>
                    <w:szCs w:val="20"/>
                  </w:rPr>
                </w:rPrChange>
              </w:rPr>
            </w:pPr>
            <w:ins w:id="2877" w:author="Shi Mengtao" w:date="2019-01-15T09:48:00Z">
              <w:r w:rsidRPr="00A25154">
                <w:rPr>
                  <w:rFonts w:hint="eastAsia"/>
                  <w:sz w:val="18"/>
                  <w:szCs w:val="18"/>
                  <w:rPrChange w:id="2878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Integer</w:t>
              </w:r>
            </w:ins>
          </w:p>
        </w:tc>
        <w:tc>
          <w:tcPr>
            <w:tcW w:w="709" w:type="dxa"/>
            <w:tcPrChange w:id="2879" w:author="Shi Mengtao" w:date="2019-01-15T09:55:00Z">
              <w:tcPr>
                <w:tcW w:w="851" w:type="dxa"/>
              </w:tcPr>
            </w:tcPrChange>
          </w:tcPr>
          <w:p w14:paraId="22A458F2" w14:textId="7EEAA29A" w:rsidR="00CD5115" w:rsidRPr="00A25154" w:rsidRDefault="00CD5115" w:rsidP="00CD5115">
            <w:pPr>
              <w:spacing w:line="240" w:lineRule="auto"/>
              <w:jc w:val="center"/>
              <w:rPr>
                <w:ins w:id="2880" w:author="Shi Mengtao" w:date="2019-01-15T09:45:00Z"/>
                <w:sz w:val="18"/>
                <w:szCs w:val="18"/>
                <w:rPrChange w:id="2881" w:author="Shi Mengtao" w:date="2019-01-16T09:31:00Z">
                  <w:rPr>
                    <w:ins w:id="2882" w:author="Shi Mengtao" w:date="2019-01-15T09:45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701" w:type="dxa"/>
            <w:shd w:val="clear" w:color="auto" w:fill="auto"/>
            <w:tcPrChange w:id="2883" w:author="Shi Mengtao" w:date="2019-01-15T09:55:00Z">
              <w:tcPr>
                <w:tcW w:w="1559" w:type="dxa"/>
                <w:shd w:val="clear" w:color="auto" w:fill="auto"/>
              </w:tcPr>
            </w:tcPrChange>
          </w:tcPr>
          <w:p w14:paraId="15F4EFEB" w14:textId="3A338799" w:rsidR="00CD5115" w:rsidRPr="00A25154" w:rsidRDefault="00CD5115" w:rsidP="00CD5115">
            <w:pPr>
              <w:spacing w:line="240" w:lineRule="auto"/>
              <w:jc w:val="center"/>
              <w:rPr>
                <w:ins w:id="2884" w:author="Shi Mengtao" w:date="2019-01-15T09:45:00Z"/>
                <w:sz w:val="18"/>
                <w:szCs w:val="18"/>
                <w:rPrChange w:id="2885" w:author="Shi Mengtao" w:date="2019-01-16T09:31:00Z">
                  <w:rPr>
                    <w:ins w:id="2886" w:author="Shi Mengtao" w:date="2019-01-15T09:45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43" w:type="dxa"/>
            <w:shd w:val="clear" w:color="auto" w:fill="auto"/>
            <w:tcPrChange w:id="2887" w:author="Shi Mengtao" w:date="2019-01-15T09:55:00Z">
              <w:tcPr>
                <w:tcW w:w="1843" w:type="dxa"/>
                <w:shd w:val="clear" w:color="auto" w:fill="auto"/>
              </w:tcPr>
            </w:tcPrChange>
          </w:tcPr>
          <w:p w14:paraId="70A4C018" w14:textId="1856578A" w:rsidR="00CD5115" w:rsidRPr="00A25154" w:rsidRDefault="00CD5115" w:rsidP="00CD5115">
            <w:pPr>
              <w:spacing w:line="240" w:lineRule="auto"/>
              <w:jc w:val="center"/>
              <w:rPr>
                <w:ins w:id="2888" w:author="Shi Mengtao" w:date="2019-01-15T09:45:00Z"/>
                <w:sz w:val="18"/>
                <w:szCs w:val="18"/>
                <w:rPrChange w:id="2889" w:author="Shi Mengtao" w:date="2019-01-16T09:31:00Z">
                  <w:rPr>
                    <w:ins w:id="2890" w:author="Shi Mengtao" w:date="2019-01-15T09:45:00Z"/>
                    <w:sz w:val="20"/>
                    <w:szCs w:val="20"/>
                  </w:rPr>
                </w:rPrChange>
              </w:rPr>
            </w:pPr>
            <w:ins w:id="2891" w:author="Shi Mengtao" w:date="2019-01-15T09:47:00Z">
              <w:r w:rsidRPr="00A25154">
                <w:rPr>
                  <w:rFonts w:hint="eastAsia"/>
                  <w:sz w:val="18"/>
                  <w:szCs w:val="18"/>
                  <w:rPrChange w:id="2892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群聊当前用户的人数</w:t>
              </w:r>
            </w:ins>
          </w:p>
        </w:tc>
      </w:tr>
      <w:tr w:rsidR="00CD5115" w14:paraId="308F72BD" w14:textId="77777777" w:rsidTr="00FC5042">
        <w:trPr>
          <w:trHeight w:val="150"/>
          <w:ins w:id="2893" w:author="Shi Mengtao" w:date="2019-01-15T09:45:00Z"/>
          <w:trPrChange w:id="2894" w:author="Shi Mengtao" w:date="2019-01-15T09:55:00Z">
            <w:trPr>
              <w:trHeight w:val="150"/>
            </w:trPr>
          </w:trPrChange>
        </w:trPr>
        <w:tc>
          <w:tcPr>
            <w:tcW w:w="1271" w:type="dxa"/>
            <w:tcPrChange w:id="2895" w:author="Shi Mengtao" w:date="2019-01-15T09:55:00Z">
              <w:tcPr>
                <w:tcW w:w="1271" w:type="dxa"/>
              </w:tcPr>
            </w:tcPrChange>
          </w:tcPr>
          <w:p w14:paraId="357E39F9" w14:textId="4FA54EA5" w:rsidR="00CD5115" w:rsidRPr="00A25154" w:rsidRDefault="00CD5115" w:rsidP="00CD5115">
            <w:pPr>
              <w:spacing w:line="240" w:lineRule="auto"/>
              <w:jc w:val="center"/>
              <w:rPr>
                <w:ins w:id="2896" w:author="Shi Mengtao" w:date="2019-01-15T09:45:00Z"/>
                <w:sz w:val="18"/>
                <w:szCs w:val="18"/>
                <w:rPrChange w:id="2897" w:author="Shi Mengtao" w:date="2019-01-16T09:31:00Z">
                  <w:rPr>
                    <w:ins w:id="2898" w:author="Shi Mengtao" w:date="2019-01-15T09:45:00Z"/>
                    <w:sz w:val="20"/>
                    <w:szCs w:val="20"/>
                  </w:rPr>
                </w:rPrChange>
              </w:rPr>
            </w:pPr>
            <w:ins w:id="2899" w:author="Shi Mengtao" w:date="2019-01-15T09:45:00Z">
              <w:r w:rsidRPr="00A25154">
                <w:rPr>
                  <w:sz w:val="18"/>
                  <w:szCs w:val="18"/>
                  <w:rPrChange w:id="2900" w:author="Shi Mengtao" w:date="2019-01-16T09:31:00Z">
                    <w:rPr>
                      <w:sz w:val="20"/>
                      <w:szCs w:val="20"/>
                    </w:rPr>
                  </w:rPrChange>
                </w:rPr>
                <w:t>CD</w:t>
              </w:r>
              <w:r w:rsidRPr="00A25154">
                <w:rPr>
                  <w:rFonts w:hint="eastAsia"/>
                  <w:sz w:val="18"/>
                  <w:szCs w:val="18"/>
                  <w:rPrChange w:id="2901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4</w:t>
              </w:r>
            </w:ins>
          </w:p>
        </w:tc>
        <w:tc>
          <w:tcPr>
            <w:tcW w:w="1701" w:type="dxa"/>
            <w:shd w:val="clear" w:color="auto" w:fill="auto"/>
            <w:tcPrChange w:id="2902" w:author="Shi Mengtao" w:date="2019-01-15T09:55:00Z">
              <w:tcPr>
                <w:tcW w:w="1701" w:type="dxa"/>
                <w:shd w:val="clear" w:color="auto" w:fill="auto"/>
              </w:tcPr>
            </w:tcPrChange>
          </w:tcPr>
          <w:p w14:paraId="4682DEFF" w14:textId="6DE37BD4" w:rsidR="00CD5115" w:rsidRPr="00A25154" w:rsidRDefault="00CD5115" w:rsidP="00CD5115">
            <w:pPr>
              <w:spacing w:line="240" w:lineRule="auto"/>
              <w:jc w:val="center"/>
              <w:rPr>
                <w:ins w:id="2903" w:author="Shi Mengtao" w:date="2019-01-15T09:45:00Z"/>
                <w:sz w:val="18"/>
                <w:szCs w:val="18"/>
                <w:rPrChange w:id="2904" w:author="Shi Mengtao" w:date="2019-01-16T09:31:00Z">
                  <w:rPr>
                    <w:ins w:id="2905" w:author="Shi Mengtao" w:date="2019-01-15T09:45:00Z"/>
                    <w:sz w:val="20"/>
                    <w:szCs w:val="20"/>
                  </w:rPr>
                </w:rPrChange>
              </w:rPr>
            </w:pPr>
            <w:ins w:id="2906" w:author="Shi Mengtao" w:date="2019-01-15T09:47:00Z">
              <w:r w:rsidRPr="00A25154">
                <w:rPr>
                  <w:rFonts w:hint="eastAsia"/>
                  <w:sz w:val="18"/>
                  <w:szCs w:val="18"/>
                  <w:rPrChange w:id="2907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当前封禁状态</w:t>
              </w:r>
            </w:ins>
          </w:p>
        </w:tc>
        <w:tc>
          <w:tcPr>
            <w:tcW w:w="992" w:type="dxa"/>
            <w:tcPrChange w:id="2908" w:author="Shi Mengtao" w:date="2019-01-15T09:55:00Z">
              <w:tcPr>
                <w:tcW w:w="992" w:type="dxa"/>
              </w:tcPr>
            </w:tcPrChange>
          </w:tcPr>
          <w:p w14:paraId="25B1B8CD" w14:textId="0281E25F" w:rsidR="00CD5115" w:rsidRPr="00A25154" w:rsidRDefault="00CD5115" w:rsidP="00CD5115">
            <w:pPr>
              <w:spacing w:line="240" w:lineRule="auto"/>
              <w:jc w:val="center"/>
              <w:rPr>
                <w:ins w:id="2909" w:author="Shi Mengtao" w:date="2019-01-15T09:45:00Z"/>
                <w:sz w:val="18"/>
                <w:szCs w:val="18"/>
                <w:rPrChange w:id="2910" w:author="Shi Mengtao" w:date="2019-01-16T09:31:00Z">
                  <w:rPr>
                    <w:ins w:id="2911" w:author="Shi Mengtao" w:date="2019-01-15T09:45:00Z"/>
                    <w:sz w:val="20"/>
                    <w:szCs w:val="20"/>
                  </w:rPr>
                </w:rPrChange>
              </w:rPr>
            </w:pPr>
            <w:ins w:id="2912" w:author="Shi Mengtao" w:date="2019-01-15T09:49:00Z">
              <w:r w:rsidRPr="00A25154">
                <w:rPr>
                  <w:rFonts w:hint="eastAsia"/>
                  <w:sz w:val="18"/>
                  <w:szCs w:val="18"/>
                  <w:rPrChange w:id="2913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2914" w:author="Shi Mengtao" w:date="2019-01-16T09:31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709" w:type="dxa"/>
            <w:tcPrChange w:id="2915" w:author="Shi Mengtao" w:date="2019-01-15T09:55:00Z">
              <w:tcPr>
                <w:tcW w:w="851" w:type="dxa"/>
              </w:tcPr>
            </w:tcPrChange>
          </w:tcPr>
          <w:p w14:paraId="2E0B53FC" w14:textId="45DF1F28" w:rsidR="00CD5115" w:rsidRPr="00A25154" w:rsidRDefault="00CD5115" w:rsidP="00CD5115">
            <w:pPr>
              <w:spacing w:line="240" w:lineRule="auto"/>
              <w:jc w:val="center"/>
              <w:rPr>
                <w:ins w:id="2916" w:author="Shi Mengtao" w:date="2019-01-15T09:45:00Z"/>
                <w:sz w:val="18"/>
                <w:szCs w:val="18"/>
                <w:rPrChange w:id="2917" w:author="Shi Mengtao" w:date="2019-01-16T09:31:00Z">
                  <w:rPr>
                    <w:ins w:id="2918" w:author="Shi Mengtao" w:date="2019-01-15T09:45:00Z"/>
                    <w:sz w:val="20"/>
                    <w:szCs w:val="20"/>
                  </w:rPr>
                </w:rPrChange>
              </w:rPr>
            </w:pPr>
            <w:ins w:id="2919" w:author="Shi Mengtao" w:date="2019-01-15T09:47:00Z">
              <w:r w:rsidRPr="00A25154">
                <w:rPr>
                  <w:rFonts w:hint="eastAsia"/>
                  <w:sz w:val="18"/>
                  <w:szCs w:val="18"/>
                  <w:rPrChange w:id="2920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3</w:t>
              </w:r>
            </w:ins>
          </w:p>
        </w:tc>
        <w:tc>
          <w:tcPr>
            <w:tcW w:w="1701" w:type="dxa"/>
            <w:shd w:val="clear" w:color="auto" w:fill="auto"/>
            <w:tcPrChange w:id="2921" w:author="Shi Mengtao" w:date="2019-01-15T09:55:00Z">
              <w:tcPr>
                <w:tcW w:w="1559" w:type="dxa"/>
                <w:shd w:val="clear" w:color="auto" w:fill="auto"/>
              </w:tcPr>
            </w:tcPrChange>
          </w:tcPr>
          <w:p w14:paraId="03A1B747" w14:textId="72E52AE4" w:rsidR="00CD5115" w:rsidRPr="00A25154" w:rsidRDefault="00CD5115" w:rsidP="00CD5115">
            <w:pPr>
              <w:spacing w:line="240" w:lineRule="auto"/>
              <w:jc w:val="center"/>
              <w:rPr>
                <w:ins w:id="2922" w:author="Shi Mengtao" w:date="2019-01-15T09:45:00Z"/>
                <w:sz w:val="18"/>
                <w:szCs w:val="18"/>
                <w:rPrChange w:id="2923" w:author="Shi Mengtao" w:date="2019-01-16T09:31:00Z">
                  <w:rPr>
                    <w:ins w:id="2924" w:author="Shi Mengtao" w:date="2019-01-15T09:45:00Z"/>
                    <w:sz w:val="20"/>
                    <w:szCs w:val="20"/>
                  </w:rPr>
                </w:rPrChange>
              </w:rPr>
            </w:pPr>
            <w:ins w:id="2925" w:author="Shi Mengtao" w:date="2019-01-15T09:47:00Z">
              <w:r w:rsidRPr="00A25154">
                <w:rPr>
                  <w:rFonts w:hint="eastAsia"/>
                  <w:sz w:val="18"/>
                  <w:szCs w:val="18"/>
                  <w:rPrChange w:id="2926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rFonts w:hint="eastAsia"/>
                  <w:sz w:val="18"/>
                  <w:szCs w:val="18"/>
                  <w:rPrChange w:id="2927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已封禁</w:t>
              </w:r>
              <w:r w:rsidRPr="00A25154">
                <w:rPr>
                  <w:sz w:val="18"/>
                  <w:szCs w:val="18"/>
                  <w:rPrChange w:id="2928" w:author="Shi Mengtao" w:date="2019-01-16T09:31:00Z">
                    <w:rPr>
                      <w:sz w:val="20"/>
                      <w:szCs w:val="20"/>
                    </w:rPr>
                  </w:rPrChange>
                </w:rPr>
                <w:t>|</w:t>
              </w:r>
              <w:r w:rsidRPr="00A25154">
                <w:rPr>
                  <w:rFonts w:hint="eastAsia"/>
                  <w:sz w:val="18"/>
                  <w:szCs w:val="18"/>
                  <w:rPrChange w:id="2929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未封禁</w:t>
              </w:r>
              <w:r w:rsidRPr="00A25154">
                <w:rPr>
                  <w:sz w:val="18"/>
                  <w:szCs w:val="18"/>
                  <w:rPrChange w:id="2930" w:author="Shi Mengtao" w:date="2019-01-16T09:31:00Z">
                    <w:rPr>
                      <w:sz w:val="20"/>
                      <w:szCs w:val="20"/>
                    </w:rPr>
                  </w:rPrChange>
                </w:rPr>
                <w:t>]</w:t>
              </w:r>
            </w:ins>
          </w:p>
        </w:tc>
        <w:tc>
          <w:tcPr>
            <w:tcW w:w="1843" w:type="dxa"/>
            <w:shd w:val="clear" w:color="auto" w:fill="auto"/>
            <w:tcPrChange w:id="2931" w:author="Shi Mengtao" w:date="2019-01-15T09:55:00Z">
              <w:tcPr>
                <w:tcW w:w="1843" w:type="dxa"/>
                <w:shd w:val="clear" w:color="auto" w:fill="auto"/>
              </w:tcPr>
            </w:tcPrChange>
          </w:tcPr>
          <w:p w14:paraId="6E00D244" w14:textId="33EAC70A" w:rsidR="00CD5115" w:rsidRPr="00A25154" w:rsidRDefault="00CD5115" w:rsidP="00CD5115">
            <w:pPr>
              <w:spacing w:line="240" w:lineRule="auto"/>
              <w:jc w:val="center"/>
              <w:rPr>
                <w:ins w:id="2932" w:author="Shi Mengtao" w:date="2019-01-15T09:45:00Z"/>
                <w:sz w:val="18"/>
                <w:szCs w:val="18"/>
                <w:rPrChange w:id="2933" w:author="Shi Mengtao" w:date="2019-01-16T09:31:00Z">
                  <w:rPr>
                    <w:ins w:id="2934" w:author="Shi Mengtao" w:date="2019-01-15T09:45:00Z"/>
                    <w:sz w:val="20"/>
                    <w:szCs w:val="20"/>
                  </w:rPr>
                </w:rPrChange>
              </w:rPr>
            </w:pPr>
            <w:ins w:id="2935" w:author="Shi Mengtao" w:date="2019-01-15T09:47:00Z">
              <w:r w:rsidRPr="00A25154">
                <w:rPr>
                  <w:rFonts w:hint="eastAsia"/>
                  <w:sz w:val="18"/>
                  <w:szCs w:val="18"/>
                  <w:rPrChange w:id="2936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当前封禁状态表示群聊当前是否在封禁状</w:t>
              </w:r>
              <w:r w:rsidRPr="00A25154">
                <w:rPr>
                  <w:rFonts w:hint="eastAsia"/>
                  <w:sz w:val="18"/>
                  <w:szCs w:val="18"/>
                  <w:rPrChange w:id="2937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lastRenderedPageBreak/>
                <w:t>态还是解封状态</w:t>
              </w:r>
            </w:ins>
          </w:p>
        </w:tc>
      </w:tr>
      <w:tr w:rsidR="00CD5115" w14:paraId="769702C7" w14:textId="77777777" w:rsidTr="00FC5042">
        <w:trPr>
          <w:trHeight w:val="150"/>
          <w:ins w:id="2938" w:author="Shi Mengtao" w:date="2019-01-15T09:45:00Z"/>
          <w:trPrChange w:id="2939" w:author="Shi Mengtao" w:date="2019-01-15T09:55:00Z">
            <w:trPr>
              <w:trHeight w:val="150"/>
            </w:trPr>
          </w:trPrChange>
        </w:trPr>
        <w:tc>
          <w:tcPr>
            <w:tcW w:w="1271" w:type="dxa"/>
            <w:tcPrChange w:id="2940" w:author="Shi Mengtao" w:date="2019-01-15T09:55:00Z">
              <w:tcPr>
                <w:tcW w:w="1271" w:type="dxa"/>
              </w:tcPr>
            </w:tcPrChange>
          </w:tcPr>
          <w:p w14:paraId="18DFAABF" w14:textId="4ADD5BC8" w:rsidR="00CD5115" w:rsidRPr="00A25154" w:rsidRDefault="00CD5115" w:rsidP="00CD5115">
            <w:pPr>
              <w:spacing w:line="240" w:lineRule="auto"/>
              <w:jc w:val="center"/>
              <w:rPr>
                <w:ins w:id="2941" w:author="Shi Mengtao" w:date="2019-01-15T09:45:00Z"/>
                <w:sz w:val="18"/>
                <w:szCs w:val="18"/>
                <w:rPrChange w:id="2942" w:author="Shi Mengtao" w:date="2019-01-16T09:31:00Z">
                  <w:rPr>
                    <w:ins w:id="2943" w:author="Shi Mengtao" w:date="2019-01-15T09:45:00Z"/>
                    <w:sz w:val="20"/>
                    <w:szCs w:val="20"/>
                  </w:rPr>
                </w:rPrChange>
              </w:rPr>
            </w:pPr>
            <w:ins w:id="2944" w:author="Shi Mengtao" w:date="2019-01-15T09:45:00Z">
              <w:r w:rsidRPr="00A25154">
                <w:rPr>
                  <w:sz w:val="18"/>
                  <w:szCs w:val="18"/>
                  <w:rPrChange w:id="2945" w:author="Shi Mengtao" w:date="2019-01-16T09:31:00Z">
                    <w:rPr>
                      <w:sz w:val="20"/>
                      <w:szCs w:val="20"/>
                    </w:rPr>
                  </w:rPrChange>
                </w:rPr>
                <w:lastRenderedPageBreak/>
                <w:t>CD</w:t>
              </w:r>
              <w:r w:rsidRPr="00A25154">
                <w:rPr>
                  <w:rFonts w:hint="eastAsia"/>
                  <w:sz w:val="18"/>
                  <w:szCs w:val="18"/>
                  <w:rPrChange w:id="2946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5</w:t>
              </w:r>
            </w:ins>
          </w:p>
        </w:tc>
        <w:tc>
          <w:tcPr>
            <w:tcW w:w="1701" w:type="dxa"/>
            <w:shd w:val="clear" w:color="auto" w:fill="auto"/>
            <w:tcPrChange w:id="2947" w:author="Shi Mengtao" w:date="2019-01-15T09:55:00Z">
              <w:tcPr>
                <w:tcW w:w="1701" w:type="dxa"/>
                <w:shd w:val="clear" w:color="auto" w:fill="auto"/>
              </w:tcPr>
            </w:tcPrChange>
          </w:tcPr>
          <w:p w14:paraId="57A61CBB" w14:textId="76D70A08" w:rsidR="00CD5115" w:rsidRPr="00A25154" w:rsidRDefault="00CD5115" w:rsidP="00CD5115">
            <w:pPr>
              <w:spacing w:line="240" w:lineRule="auto"/>
              <w:jc w:val="center"/>
              <w:rPr>
                <w:ins w:id="2948" w:author="Shi Mengtao" w:date="2019-01-15T09:45:00Z"/>
                <w:sz w:val="18"/>
                <w:szCs w:val="18"/>
                <w:rPrChange w:id="2949" w:author="Shi Mengtao" w:date="2019-01-16T09:31:00Z">
                  <w:rPr>
                    <w:ins w:id="2950" w:author="Shi Mengtao" w:date="2019-01-15T09:45:00Z"/>
                    <w:sz w:val="20"/>
                    <w:szCs w:val="20"/>
                  </w:rPr>
                </w:rPrChange>
              </w:rPr>
            </w:pPr>
            <w:ins w:id="2951" w:author="Shi Mengtao" w:date="2019-01-15T09:49:00Z">
              <w:r w:rsidRPr="00A25154">
                <w:rPr>
                  <w:rFonts w:hint="eastAsia"/>
                  <w:sz w:val="18"/>
                  <w:szCs w:val="18"/>
                  <w:rPrChange w:id="2952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回复信息</w:t>
              </w:r>
            </w:ins>
          </w:p>
        </w:tc>
        <w:tc>
          <w:tcPr>
            <w:tcW w:w="992" w:type="dxa"/>
            <w:tcPrChange w:id="2953" w:author="Shi Mengtao" w:date="2019-01-15T09:55:00Z">
              <w:tcPr>
                <w:tcW w:w="992" w:type="dxa"/>
              </w:tcPr>
            </w:tcPrChange>
          </w:tcPr>
          <w:p w14:paraId="1AA90661" w14:textId="32A8C3BA" w:rsidR="00CD5115" w:rsidRPr="00A25154" w:rsidRDefault="00CD5115" w:rsidP="00CD5115">
            <w:pPr>
              <w:spacing w:line="240" w:lineRule="auto"/>
              <w:jc w:val="center"/>
              <w:rPr>
                <w:ins w:id="2954" w:author="Shi Mengtao" w:date="2019-01-15T09:45:00Z"/>
                <w:sz w:val="18"/>
                <w:szCs w:val="18"/>
                <w:rPrChange w:id="2955" w:author="Shi Mengtao" w:date="2019-01-16T09:31:00Z">
                  <w:rPr>
                    <w:ins w:id="2956" w:author="Shi Mengtao" w:date="2019-01-15T09:45:00Z"/>
                    <w:sz w:val="20"/>
                    <w:szCs w:val="20"/>
                  </w:rPr>
                </w:rPrChange>
              </w:rPr>
            </w:pPr>
            <w:ins w:id="2957" w:author="Shi Mengtao" w:date="2019-01-15T09:49:00Z">
              <w:r w:rsidRPr="00A25154">
                <w:rPr>
                  <w:rFonts w:hint="eastAsia"/>
                  <w:sz w:val="18"/>
                  <w:szCs w:val="18"/>
                  <w:rPrChange w:id="2958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2959" w:author="Shi Mengtao" w:date="2019-01-16T09:31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709" w:type="dxa"/>
            <w:tcPrChange w:id="2960" w:author="Shi Mengtao" w:date="2019-01-15T09:55:00Z">
              <w:tcPr>
                <w:tcW w:w="851" w:type="dxa"/>
              </w:tcPr>
            </w:tcPrChange>
          </w:tcPr>
          <w:p w14:paraId="616685E9" w14:textId="21290000" w:rsidR="00CD5115" w:rsidRPr="00A25154" w:rsidRDefault="00CD5115" w:rsidP="00CD5115">
            <w:pPr>
              <w:spacing w:line="240" w:lineRule="auto"/>
              <w:jc w:val="center"/>
              <w:rPr>
                <w:ins w:id="2961" w:author="Shi Mengtao" w:date="2019-01-15T09:45:00Z"/>
                <w:sz w:val="18"/>
                <w:szCs w:val="18"/>
                <w:rPrChange w:id="2962" w:author="Shi Mengtao" w:date="2019-01-16T09:31:00Z">
                  <w:rPr>
                    <w:ins w:id="2963" w:author="Shi Mengtao" w:date="2019-01-15T09:45:00Z"/>
                    <w:sz w:val="20"/>
                    <w:szCs w:val="20"/>
                  </w:rPr>
                </w:rPrChange>
              </w:rPr>
            </w:pPr>
            <w:ins w:id="2964" w:author="Shi Mengtao" w:date="2019-01-15T09:49:00Z">
              <w:r w:rsidRPr="00A25154">
                <w:rPr>
                  <w:rFonts w:hint="eastAsia"/>
                  <w:sz w:val="18"/>
                  <w:szCs w:val="18"/>
                  <w:rPrChange w:id="2965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200</w:t>
              </w:r>
            </w:ins>
          </w:p>
        </w:tc>
        <w:tc>
          <w:tcPr>
            <w:tcW w:w="1701" w:type="dxa"/>
            <w:shd w:val="clear" w:color="auto" w:fill="auto"/>
            <w:tcPrChange w:id="2966" w:author="Shi Mengtao" w:date="2019-01-15T09:55:00Z">
              <w:tcPr>
                <w:tcW w:w="1559" w:type="dxa"/>
                <w:shd w:val="clear" w:color="auto" w:fill="auto"/>
              </w:tcPr>
            </w:tcPrChange>
          </w:tcPr>
          <w:p w14:paraId="352C3135" w14:textId="1F260501" w:rsidR="00CD5115" w:rsidRPr="00A25154" w:rsidRDefault="00CD5115" w:rsidP="00CD5115">
            <w:pPr>
              <w:spacing w:line="240" w:lineRule="auto"/>
              <w:jc w:val="center"/>
              <w:rPr>
                <w:ins w:id="2967" w:author="Shi Mengtao" w:date="2019-01-15T09:45:00Z"/>
                <w:sz w:val="18"/>
                <w:szCs w:val="18"/>
                <w:rPrChange w:id="2968" w:author="Shi Mengtao" w:date="2019-01-16T09:31:00Z">
                  <w:rPr>
                    <w:ins w:id="2969" w:author="Shi Mengtao" w:date="2019-01-15T09:45:00Z"/>
                    <w:sz w:val="20"/>
                    <w:szCs w:val="20"/>
                  </w:rPr>
                </w:rPrChange>
              </w:rPr>
            </w:pPr>
            <w:ins w:id="2970" w:author="Shi Mengtao" w:date="2019-01-15T09:49:00Z">
              <w:r w:rsidRPr="00A25154">
                <w:rPr>
                  <w:sz w:val="18"/>
                  <w:szCs w:val="18"/>
                  <w:rPrChange w:id="2971" w:author="Shi Mengtao" w:date="2019-01-16T09:31:00Z">
                    <w:rPr>
                      <w:sz w:val="20"/>
                      <w:szCs w:val="20"/>
                    </w:rPr>
                  </w:rPrChange>
                </w:rPr>
                <w:t>(</w:t>
              </w:r>
              <w:r w:rsidRPr="00A25154">
                <w:rPr>
                  <w:rFonts w:hint="eastAsia"/>
                  <w:sz w:val="18"/>
                  <w:szCs w:val="18"/>
                  <w:rPrChange w:id="2972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2973" w:author="Shi Mengtao" w:date="2019-01-16T09:31:00Z">
                    <w:rPr>
                      <w:sz w:val="20"/>
                      <w:szCs w:val="20"/>
                    </w:rPr>
                  </w:rPrChange>
                </w:rPr>
                <w:t>\u4e00-\u9fa5]|\w){</w:t>
              </w:r>
              <w:r w:rsidRPr="00A25154">
                <w:rPr>
                  <w:rFonts w:hint="eastAsia"/>
                  <w:sz w:val="18"/>
                  <w:szCs w:val="18"/>
                  <w:rPrChange w:id="2974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200</w:t>
              </w:r>
              <w:r w:rsidRPr="00A25154">
                <w:rPr>
                  <w:sz w:val="18"/>
                  <w:szCs w:val="18"/>
                  <w:rPrChange w:id="2975" w:author="Shi Mengtao" w:date="2019-01-16T09:31:00Z">
                    <w:rPr>
                      <w:sz w:val="20"/>
                      <w:szCs w:val="20"/>
                    </w:rPr>
                  </w:rPrChange>
                </w:rPr>
                <w:t>}</w:t>
              </w:r>
            </w:ins>
          </w:p>
        </w:tc>
        <w:tc>
          <w:tcPr>
            <w:tcW w:w="1843" w:type="dxa"/>
            <w:shd w:val="clear" w:color="auto" w:fill="auto"/>
            <w:tcPrChange w:id="2976" w:author="Shi Mengtao" w:date="2019-01-15T09:55:00Z">
              <w:tcPr>
                <w:tcW w:w="1843" w:type="dxa"/>
                <w:shd w:val="clear" w:color="auto" w:fill="auto"/>
              </w:tcPr>
            </w:tcPrChange>
          </w:tcPr>
          <w:p w14:paraId="7B6897DD" w14:textId="2D0903E6" w:rsidR="00CD5115" w:rsidRPr="00A25154" w:rsidRDefault="00CD5115" w:rsidP="00CD5115">
            <w:pPr>
              <w:spacing w:line="240" w:lineRule="auto"/>
              <w:jc w:val="center"/>
              <w:rPr>
                <w:ins w:id="2977" w:author="Shi Mengtao" w:date="2019-01-15T09:45:00Z"/>
                <w:sz w:val="18"/>
                <w:szCs w:val="18"/>
                <w:rPrChange w:id="2978" w:author="Shi Mengtao" w:date="2019-01-16T09:31:00Z">
                  <w:rPr>
                    <w:ins w:id="2979" w:author="Shi Mengtao" w:date="2019-01-15T09:45:00Z"/>
                    <w:sz w:val="20"/>
                    <w:szCs w:val="20"/>
                  </w:rPr>
                </w:rPrChange>
              </w:rPr>
            </w:pPr>
            <w:ins w:id="2980" w:author="Shi Mengtao" w:date="2019-01-15T09:47:00Z">
              <w:r w:rsidRPr="00A25154">
                <w:rPr>
                  <w:rFonts w:hint="eastAsia"/>
                  <w:sz w:val="18"/>
                  <w:szCs w:val="18"/>
                  <w:rPrChange w:id="2981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当群聊被封禁时，管理员最近一次对该群聊的回复</w:t>
              </w:r>
            </w:ins>
          </w:p>
        </w:tc>
      </w:tr>
    </w:tbl>
    <w:p w14:paraId="224DF9F0" w14:textId="297EDB3A" w:rsidR="009C2D73" w:rsidRDefault="009C2D73" w:rsidP="00224A40">
      <w:pPr>
        <w:rPr>
          <w:ins w:id="2982" w:author="Shi Mengtao" w:date="2019-01-15T10:23:00Z"/>
        </w:rPr>
      </w:pPr>
    </w:p>
    <w:p w14:paraId="509F4839" w14:textId="44F8EE11" w:rsidR="00075A8C" w:rsidRDefault="00075A8C" w:rsidP="00075A8C">
      <w:pPr>
        <w:pStyle w:val="2"/>
        <w:jc w:val="center"/>
        <w:rPr>
          <w:ins w:id="2983" w:author="Shi Mengtao" w:date="2019-01-15T10:23:00Z"/>
        </w:rPr>
      </w:pPr>
      <w:bookmarkStart w:id="2984" w:name="_Toc535312372"/>
      <w:ins w:id="2985" w:author="Shi Mengtao" w:date="2019-01-15T10:23:00Z">
        <w:r>
          <w:rPr>
            <w:rFonts w:hint="eastAsia"/>
          </w:rPr>
          <w:t>群聊举报</w:t>
        </w:r>
        <w:r w:rsidRPr="007A07F0">
          <w:rPr>
            <w:rFonts w:hint="eastAsia"/>
          </w:rPr>
          <w:t>信息</w:t>
        </w:r>
        <w:bookmarkEnd w:id="2984"/>
      </w:ins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709"/>
        <w:gridCol w:w="1701"/>
        <w:gridCol w:w="1843"/>
      </w:tblGrid>
      <w:tr w:rsidR="00075A8C" w:rsidRPr="00795F84" w14:paraId="5731FD48" w14:textId="77777777" w:rsidTr="007A07F0">
        <w:trPr>
          <w:trHeight w:val="558"/>
          <w:ins w:id="2986" w:author="Shi Mengtao" w:date="2019-01-15T10:23:00Z"/>
        </w:trPr>
        <w:tc>
          <w:tcPr>
            <w:tcW w:w="1271" w:type="dxa"/>
            <w:shd w:val="clear" w:color="auto" w:fill="D9D9D9"/>
          </w:tcPr>
          <w:p w14:paraId="09A28A4D" w14:textId="77777777" w:rsidR="00075A8C" w:rsidRPr="00795F84" w:rsidRDefault="00075A8C" w:rsidP="007A07F0">
            <w:pPr>
              <w:jc w:val="center"/>
              <w:rPr>
                <w:ins w:id="2987" w:author="Shi Mengtao" w:date="2019-01-15T10:23:00Z"/>
                <w:b/>
                <w:bCs/>
                <w:color w:val="000000"/>
                <w:sz w:val="18"/>
              </w:rPr>
            </w:pPr>
            <w:ins w:id="2988" w:author="Shi Mengtao" w:date="2019-01-15T10:23:00Z">
              <w:r>
                <w:rPr>
                  <w:rFonts w:hint="eastAsia"/>
                  <w:b/>
                  <w:bCs/>
                  <w:color w:val="000000"/>
                  <w:sz w:val="18"/>
                </w:rPr>
                <w:t>编号</w:t>
              </w:r>
            </w:ins>
          </w:p>
        </w:tc>
        <w:tc>
          <w:tcPr>
            <w:tcW w:w="1701" w:type="dxa"/>
            <w:shd w:val="clear" w:color="auto" w:fill="D9D9D9"/>
          </w:tcPr>
          <w:p w14:paraId="3BA06C69" w14:textId="77777777" w:rsidR="00075A8C" w:rsidRPr="00795F84" w:rsidRDefault="00075A8C" w:rsidP="007A07F0">
            <w:pPr>
              <w:jc w:val="center"/>
              <w:rPr>
                <w:ins w:id="2989" w:author="Shi Mengtao" w:date="2019-01-15T10:23:00Z"/>
                <w:b/>
                <w:bCs/>
                <w:color w:val="000000"/>
                <w:sz w:val="18"/>
              </w:rPr>
            </w:pPr>
            <w:ins w:id="2990" w:author="Shi Mengtao" w:date="2019-01-15T10:23:00Z">
              <w:r w:rsidRPr="00795F84">
                <w:rPr>
                  <w:rFonts w:hint="eastAsia"/>
                  <w:b/>
                  <w:bCs/>
                  <w:color w:val="000000"/>
                  <w:sz w:val="18"/>
                </w:rPr>
                <w:t>数据元素</w:t>
              </w:r>
              <w:r>
                <w:rPr>
                  <w:rFonts w:hint="eastAsia"/>
                  <w:b/>
                  <w:bCs/>
                  <w:color w:val="000000"/>
                  <w:sz w:val="18"/>
                </w:rPr>
                <w:t>名称</w:t>
              </w:r>
            </w:ins>
          </w:p>
        </w:tc>
        <w:tc>
          <w:tcPr>
            <w:tcW w:w="992" w:type="dxa"/>
            <w:shd w:val="clear" w:color="auto" w:fill="D9D9D9"/>
          </w:tcPr>
          <w:p w14:paraId="146BDA14" w14:textId="77777777" w:rsidR="00075A8C" w:rsidRPr="00795F84" w:rsidRDefault="00075A8C" w:rsidP="007A07F0">
            <w:pPr>
              <w:jc w:val="center"/>
              <w:rPr>
                <w:ins w:id="2991" w:author="Shi Mengtao" w:date="2019-01-15T10:23:00Z"/>
                <w:b/>
                <w:bCs/>
                <w:color w:val="000000"/>
                <w:sz w:val="18"/>
              </w:rPr>
            </w:pPr>
            <w:ins w:id="2992" w:author="Shi Mengtao" w:date="2019-01-15T10:23:00Z">
              <w:r>
                <w:rPr>
                  <w:rFonts w:hint="eastAsia"/>
                  <w:b/>
                  <w:bCs/>
                  <w:color w:val="000000"/>
                  <w:sz w:val="18"/>
                </w:rPr>
                <w:t>类型</w:t>
              </w:r>
            </w:ins>
          </w:p>
        </w:tc>
        <w:tc>
          <w:tcPr>
            <w:tcW w:w="709" w:type="dxa"/>
            <w:shd w:val="clear" w:color="auto" w:fill="D9D9D9"/>
          </w:tcPr>
          <w:p w14:paraId="0899F441" w14:textId="77777777" w:rsidR="00075A8C" w:rsidRPr="00795F84" w:rsidRDefault="00075A8C" w:rsidP="007A07F0">
            <w:pPr>
              <w:jc w:val="center"/>
              <w:rPr>
                <w:ins w:id="2993" w:author="Shi Mengtao" w:date="2019-01-15T10:23:00Z"/>
                <w:b/>
                <w:bCs/>
                <w:color w:val="000000"/>
                <w:sz w:val="18"/>
              </w:rPr>
            </w:pPr>
            <w:ins w:id="2994" w:author="Shi Mengtao" w:date="2019-01-15T10:23:00Z">
              <w:r>
                <w:rPr>
                  <w:rFonts w:hint="eastAsia"/>
                  <w:b/>
                  <w:bCs/>
                  <w:color w:val="000000"/>
                  <w:sz w:val="18"/>
                </w:rPr>
                <w:t>长度</w:t>
              </w:r>
            </w:ins>
          </w:p>
        </w:tc>
        <w:tc>
          <w:tcPr>
            <w:tcW w:w="1701" w:type="dxa"/>
            <w:shd w:val="clear" w:color="auto" w:fill="D9D9D9"/>
          </w:tcPr>
          <w:p w14:paraId="153C23EE" w14:textId="77777777" w:rsidR="00075A8C" w:rsidRPr="00795F84" w:rsidRDefault="00075A8C" w:rsidP="007A07F0">
            <w:pPr>
              <w:jc w:val="center"/>
              <w:rPr>
                <w:ins w:id="2995" w:author="Shi Mengtao" w:date="2019-01-15T10:23:00Z"/>
                <w:b/>
                <w:bCs/>
                <w:color w:val="000000"/>
                <w:sz w:val="18"/>
              </w:rPr>
            </w:pPr>
            <w:ins w:id="2996" w:author="Shi Mengtao" w:date="2019-01-15T10:23:00Z">
              <w:r>
                <w:rPr>
                  <w:rFonts w:hint="eastAsia"/>
                  <w:b/>
                  <w:bCs/>
                  <w:color w:val="000000"/>
                  <w:sz w:val="18"/>
                </w:rPr>
                <w:t>正则表达式定义</w:t>
              </w:r>
            </w:ins>
          </w:p>
        </w:tc>
        <w:tc>
          <w:tcPr>
            <w:tcW w:w="1843" w:type="dxa"/>
            <w:shd w:val="clear" w:color="auto" w:fill="D9D9D9"/>
          </w:tcPr>
          <w:p w14:paraId="3F3B0B6C" w14:textId="77777777" w:rsidR="00075A8C" w:rsidRPr="00795F84" w:rsidRDefault="00075A8C" w:rsidP="007A07F0">
            <w:pPr>
              <w:jc w:val="center"/>
              <w:rPr>
                <w:ins w:id="2997" w:author="Shi Mengtao" w:date="2019-01-15T10:23:00Z"/>
                <w:b/>
                <w:bCs/>
                <w:color w:val="000000"/>
                <w:sz w:val="18"/>
              </w:rPr>
            </w:pPr>
            <w:ins w:id="2998" w:author="Shi Mengtao" w:date="2019-01-15T10:23:00Z">
              <w:r>
                <w:rPr>
                  <w:rFonts w:hint="eastAsia"/>
                  <w:b/>
                  <w:bCs/>
                  <w:color w:val="000000"/>
                  <w:sz w:val="18"/>
                </w:rPr>
                <w:t>简述</w:t>
              </w:r>
            </w:ins>
          </w:p>
        </w:tc>
      </w:tr>
      <w:tr w:rsidR="00075A8C" w14:paraId="4D376F1D" w14:textId="77777777" w:rsidTr="007A07F0">
        <w:trPr>
          <w:trHeight w:val="150"/>
          <w:ins w:id="2999" w:author="Shi Mengtao" w:date="2019-01-15T10:23:00Z"/>
        </w:trPr>
        <w:tc>
          <w:tcPr>
            <w:tcW w:w="1271" w:type="dxa"/>
          </w:tcPr>
          <w:p w14:paraId="33CEA533" w14:textId="23609A9E" w:rsidR="00075A8C" w:rsidRPr="00A25154" w:rsidRDefault="00091B8F" w:rsidP="00075A8C">
            <w:pPr>
              <w:spacing w:line="240" w:lineRule="auto"/>
              <w:jc w:val="center"/>
              <w:rPr>
                <w:ins w:id="3000" w:author="Shi Mengtao" w:date="2019-01-15T10:23:00Z"/>
                <w:sz w:val="18"/>
                <w:szCs w:val="18"/>
                <w:rPrChange w:id="3001" w:author="Shi Mengtao" w:date="2019-01-16T09:31:00Z">
                  <w:rPr>
                    <w:ins w:id="3002" w:author="Shi Mengtao" w:date="2019-01-15T10:23:00Z"/>
                    <w:sz w:val="20"/>
                    <w:szCs w:val="20"/>
                  </w:rPr>
                </w:rPrChange>
              </w:rPr>
            </w:pPr>
            <w:ins w:id="3003" w:author="Shi Mengtao" w:date="2019-01-15T10:26:00Z">
              <w:r w:rsidRPr="00A25154">
                <w:rPr>
                  <w:sz w:val="18"/>
                  <w:szCs w:val="18"/>
                  <w:rPrChange w:id="3004" w:author="Shi Mengtao" w:date="2019-01-16T09:31:00Z">
                    <w:rPr>
                      <w:sz w:val="20"/>
                      <w:szCs w:val="20"/>
                    </w:rPr>
                  </w:rPrChange>
                </w:rPr>
                <w:t>CE</w:t>
              </w:r>
            </w:ins>
            <w:ins w:id="3005" w:author="Shi Mengtao" w:date="2019-01-15T10:24:00Z">
              <w:r w:rsidR="00075A8C" w:rsidRPr="00A25154">
                <w:rPr>
                  <w:rFonts w:hint="eastAsia"/>
                  <w:sz w:val="18"/>
                  <w:szCs w:val="18"/>
                  <w:rPrChange w:id="3006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1</w:t>
              </w:r>
            </w:ins>
          </w:p>
        </w:tc>
        <w:tc>
          <w:tcPr>
            <w:tcW w:w="1701" w:type="dxa"/>
            <w:shd w:val="clear" w:color="auto" w:fill="auto"/>
          </w:tcPr>
          <w:p w14:paraId="19A45A8A" w14:textId="33798D81" w:rsidR="00075A8C" w:rsidRPr="00A25154" w:rsidRDefault="00075A8C" w:rsidP="00075A8C">
            <w:pPr>
              <w:spacing w:line="240" w:lineRule="auto"/>
              <w:jc w:val="center"/>
              <w:rPr>
                <w:ins w:id="3007" w:author="Shi Mengtao" w:date="2019-01-15T10:23:00Z"/>
                <w:sz w:val="18"/>
                <w:szCs w:val="18"/>
                <w:rPrChange w:id="3008" w:author="Shi Mengtao" w:date="2019-01-16T09:31:00Z">
                  <w:rPr>
                    <w:ins w:id="3009" w:author="Shi Mengtao" w:date="2019-01-15T10:23:00Z"/>
                    <w:sz w:val="20"/>
                    <w:szCs w:val="20"/>
                  </w:rPr>
                </w:rPrChange>
              </w:rPr>
            </w:pPr>
            <w:ins w:id="3010" w:author="Shi Mengtao" w:date="2019-01-15T10:24:00Z">
              <w:r w:rsidRPr="00A25154">
                <w:rPr>
                  <w:rFonts w:hint="eastAsia"/>
                  <w:sz w:val="18"/>
                  <w:szCs w:val="18"/>
                  <w:rPrChange w:id="3011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群聊名称</w:t>
              </w:r>
            </w:ins>
          </w:p>
        </w:tc>
        <w:tc>
          <w:tcPr>
            <w:tcW w:w="992" w:type="dxa"/>
          </w:tcPr>
          <w:p w14:paraId="51321EC6" w14:textId="19F24578" w:rsidR="00075A8C" w:rsidRPr="00A25154" w:rsidRDefault="00075A8C" w:rsidP="00075A8C">
            <w:pPr>
              <w:spacing w:line="240" w:lineRule="auto"/>
              <w:jc w:val="center"/>
              <w:rPr>
                <w:ins w:id="3012" w:author="Shi Mengtao" w:date="2019-01-15T10:23:00Z"/>
                <w:sz w:val="18"/>
                <w:szCs w:val="18"/>
                <w:rPrChange w:id="3013" w:author="Shi Mengtao" w:date="2019-01-16T09:31:00Z">
                  <w:rPr>
                    <w:ins w:id="3014" w:author="Shi Mengtao" w:date="2019-01-15T10:23:00Z"/>
                    <w:sz w:val="20"/>
                    <w:szCs w:val="20"/>
                  </w:rPr>
                </w:rPrChange>
              </w:rPr>
            </w:pPr>
            <w:ins w:id="3015" w:author="Shi Mengtao" w:date="2019-01-15T10:24:00Z">
              <w:r w:rsidRPr="00A25154">
                <w:rPr>
                  <w:rFonts w:hint="eastAsia"/>
                  <w:sz w:val="18"/>
                  <w:szCs w:val="18"/>
                  <w:rPrChange w:id="3016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3017" w:author="Shi Mengtao" w:date="2019-01-16T09:31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709" w:type="dxa"/>
          </w:tcPr>
          <w:p w14:paraId="0AD36614" w14:textId="02B7E9BA" w:rsidR="00075A8C" w:rsidRPr="00A25154" w:rsidRDefault="00075A8C" w:rsidP="00075A8C">
            <w:pPr>
              <w:spacing w:line="240" w:lineRule="auto"/>
              <w:jc w:val="center"/>
              <w:rPr>
                <w:ins w:id="3018" w:author="Shi Mengtao" w:date="2019-01-15T10:23:00Z"/>
                <w:sz w:val="18"/>
                <w:szCs w:val="18"/>
                <w:rPrChange w:id="3019" w:author="Shi Mengtao" w:date="2019-01-16T09:31:00Z">
                  <w:rPr>
                    <w:ins w:id="3020" w:author="Shi Mengtao" w:date="2019-01-15T10:23:00Z"/>
                    <w:sz w:val="20"/>
                    <w:szCs w:val="20"/>
                  </w:rPr>
                </w:rPrChange>
              </w:rPr>
            </w:pPr>
            <w:ins w:id="3021" w:author="Shi Mengtao" w:date="2019-01-15T10:24:00Z">
              <w:r w:rsidRPr="00A25154">
                <w:rPr>
                  <w:rFonts w:hint="eastAsia"/>
                  <w:sz w:val="18"/>
                  <w:szCs w:val="18"/>
                  <w:rPrChange w:id="3022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1</w:t>
              </w:r>
              <w:r w:rsidRPr="00A25154">
                <w:rPr>
                  <w:sz w:val="18"/>
                  <w:szCs w:val="18"/>
                  <w:rPrChange w:id="3023" w:author="Shi Mengtao" w:date="2019-01-16T09:31:00Z">
                    <w:rPr>
                      <w:sz w:val="20"/>
                      <w:szCs w:val="20"/>
                    </w:rPr>
                  </w:rPrChange>
                </w:rPr>
                <w:t>5</w:t>
              </w:r>
            </w:ins>
          </w:p>
        </w:tc>
        <w:tc>
          <w:tcPr>
            <w:tcW w:w="1701" w:type="dxa"/>
            <w:shd w:val="clear" w:color="auto" w:fill="auto"/>
          </w:tcPr>
          <w:p w14:paraId="6AFFC011" w14:textId="13E7D575" w:rsidR="00075A8C" w:rsidRPr="00A25154" w:rsidRDefault="00075A8C" w:rsidP="00075A8C">
            <w:pPr>
              <w:spacing w:line="240" w:lineRule="auto"/>
              <w:jc w:val="center"/>
              <w:rPr>
                <w:ins w:id="3024" w:author="Shi Mengtao" w:date="2019-01-15T10:23:00Z"/>
                <w:sz w:val="18"/>
                <w:szCs w:val="18"/>
                <w:rPrChange w:id="3025" w:author="Shi Mengtao" w:date="2019-01-16T09:31:00Z">
                  <w:rPr>
                    <w:ins w:id="3026" w:author="Shi Mengtao" w:date="2019-01-15T10:23:00Z"/>
                    <w:sz w:val="20"/>
                    <w:szCs w:val="20"/>
                  </w:rPr>
                </w:rPrChange>
              </w:rPr>
            </w:pPr>
            <w:ins w:id="3027" w:author="Shi Mengtao" w:date="2019-01-15T10:24:00Z">
              <w:r w:rsidRPr="00A25154">
                <w:rPr>
                  <w:sz w:val="18"/>
                  <w:szCs w:val="18"/>
                  <w:rPrChange w:id="3028" w:author="Shi Mengtao" w:date="2019-01-16T09:31:00Z">
                    <w:rPr>
                      <w:sz w:val="20"/>
                      <w:szCs w:val="20"/>
                    </w:rPr>
                  </w:rPrChange>
                </w:rPr>
                <w:t>(</w:t>
              </w:r>
              <w:r w:rsidRPr="00A25154">
                <w:rPr>
                  <w:rFonts w:hint="eastAsia"/>
                  <w:sz w:val="18"/>
                  <w:szCs w:val="18"/>
                  <w:rPrChange w:id="3029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3030" w:author="Shi Mengtao" w:date="2019-01-16T09:31:00Z">
                    <w:rPr>
                      <w:sz w:val="20"/>
                      <w:szCs w:val="20"/>
                    </w:rPr>
                  </w:rPrChange>
                </w:rPr>
                <w:t>\u4e00-\u9fa5]|\w){15}</w:t>
              </w:r>
            </w:ins>
          </w:p>
        </w:tc>
        <w:tc>
          <w:tcPr>
            <w:tcW w:w="1843" w:type="dxa"/>
            <w:shd w:val="clear" w:color="auto" w:fill="auto"/>
          </w:tcPr>
          <w:p w14:paraId="70782BDB" w14:textId="2FAD6CE1" w:rsidR="00075A8C" w:rsidRPr="00A25154" w:rsidRDefault="00075A8C" w:rsidP="00075A8C">
            <w:pPr>
              <w:tabs>
                <w:tab w:val="center" w:pos="813"/>
              </w:tabs>
              <w:spacing w:line="240" w:lineRule="auto"/>
              <w:jc w:val="center"/>
              <w:rPr>
                <w:ins w:id="3031" w:author="Shi Mengtao" w:date="2019-01-15T10:23:00Z"/>
                <w:sz w:val="18"/>
                <w:szCs w:val="18"/>
                <w:rPrChange w:id="3032" w:author="Shi Mengtao" w:date="2019-01-16T09:31:00Z">
                  <w:rPr>
                    <w:ins w:id="3033" w:author="Shi Mengtao" w:date="2019-01-15T10:23:00Z"/>
                    <w:sz w:val="20"/>
                    <w:szCs w:val="20"/>
                  </w:rPr>
                </w:rPrChange>
              </w:rPr>
            </w:pPr>
            <w:ins w:id="3034" w:author="Shi Mengtao" w:date="2019-01-15T10:24:00Z">
              <w:r w:rsidRPr="00A25154">
                <w:rPr>
                  <w:rFonts w:hint="eastAsia"/>
                  <w:sz w:val="18"/>
                  <w:szCs w:val="18"/>
                  <w:rPrChange w:id="3035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被举报的群聊名称</w:t>
              </w:r>
            </w:ins>
          </w:p>
        </w:tc>
      </w:tr>
      <w:tr w:rsidR="00075A8C" w14:paraId="6F847E3F" w14:textId="77777777" w:rsidTr="007A07F0">
        <w:trPr>
          <w:trHeight w:val="150"/>
          <w:ins w:id="3036" w:author="Shi Mengtao" w:date="2019-01-15T10:23:00Z"/>
        </w:trPr>
        <w:tc>
          <w:tcPr>
            <w:tcW w:w="1271" w:type="dxa"/>
          </w:tcPr>
          <w:p w14:paraId="62AE7D6E" w14:textId="0D619020" w:rsidR="00075A8C" w:rsidRPr="00A25154" w:rsidRDefault="00091B8F" w:rsidP="00075A8C">
            <w:pPr>
              <w:spacing w:line="240" w:lineRule="auto"/>
              <w:jc w:val="center"/>
              <w:rPr>
                <w:ins w:id="3037" w:author="Shi Mengtao" w:date="2019-01-15T10:23:00Z"/>
                <w:sz w:val="18"/>
                <w:szCs w:val="18"/>
                <w:rPrChange w:id="3038" w:author="Shi Mengtao" w:date="2019-01-16T09:31:00Z">
                  <w:rPr>
                    <w:ins w:id="3039" w:author="Shi Mengtao" w:date="2019-01-15T10:23:00Z"/>
                    <w:sz w:val="20"/>
                    <w:szCs w:val="20"/>
                  </w:rPr>
                </w:rPrChange>
              </w:rPr>
            </w:pPr>
            <w:ins w:id="3040" w:author="Shi Mengtao" w:date="2019-01-15T10:26:00Z">
              <w:r w:rsidRPr="00A25154">
                <w:rPr>
                  <w:sz w:val="18"/>
                  <w:szCs w:val="18"/>
                  <w:rPrChange w:id="3041" w:author="Shi Mengtao" w:date="2019-01-16T09:31:00Z">
                    <w:rPr>
                      <w:sz w:val="20"/>
                      <w:szCs w:val="20"/>
                    </w:rPr>
                  </w:rPrChange>
                </w:rPr>
                <w:t>CE</w:t>
              </w:r>
            </w:ins>
            <w:ins w:id="3042" w:author="Shi Mengtao" w:date="2019-01-15T10:24:00Z">
              <w:r w:rsidR="00075A8C" w:rsidRPr="00A25154">
                <w:rPr>
                  <w:rFonts w:hint="eastAsia"/>
                  <w:sz w:val="18"/>
                  <w:szCs w:val="18"/>
                  <w:rPrChange w:id="3043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</w:t>
              </w:r>
            </w:ins>
          </w:p>
        </w:tc>
        <w:tc>
          <w:tcPr>
            <w:tcW w:w="1701" w:type="dxa"/>
            <w:shd w:val="clear" w:color="auto" w:fill="auto"/>
          </w:tcPr>
          <w:p w14:paraId="5B0ED341" w14:textId="1CA5ECD7" w:rsidR="00075A8C" w:rsidRPr="00A25154" w:rsidRDefault="00075A8C" w:rsidP="00075A8C">
            <w:pPr>
              <w:spacing w:line="240" w:lineRule="auto"/>
              <w:jc w:val="center"/>
              <w:rPr>
                <w:ins w:id="3044" w:author="Shi Mengtao" w:date="2019-01-15T10:23:00Z"/>
                <w:sz w:val="18"/>
                <w:szCs w:val="18"/>
                <w:rPrChange w:id="3045" w:author="Shi Mengtao" w:date="2019-01-16T09:31:00Z">
                  <w:rPr>
                    <w:ins w:id="3046" w:author="Shi Mengtao" w:date="2019-01-15T10:23:00Z"/>
                    <w:sz w:val="20"/>
                    <w:szCs w:val="20"/>
                  </w:rPr>
                </w:rPrChange>
              </w:rPr>
            </w:pPr>
            <w:ins w:id="3047" w:author="Shi Mengtao" w:date="2019-01-15T10:24:00Z">
              <w:r w:rsidRPr="00A25154">
                <w:rPr>
                  <w:rFonts w:hint="eastAsia"/>
                  <w:sz w:val="18"/>
                  <w:szCs w:val="18"/>
                  <w:rPrChange w:id="3048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举报数量</w:t>
              </w:r>
            </w:ins>
          </w:p>
        </w:tc>
        <w:tc>
          <w:tcPr>
            <w:tcW w:w="992" w:type="dxa"/>
          </w:tcPr>
          <w:p w14:paraId="62CB4CD6" w14:textId="3E89CF3A" w:rsidR="00075A8C" w:rsidRPr="00A25154" w:rsidRDefault="00075A8C" w:rsidP="00075A8C">
            <w:pPr>
              <w:spacing w:line="240" w:lineRule="auto"/>
              <w:jc w:val="center"/>
              <w:rPr>
                <w:ins w:id="3049" w:author="Shi Mengtao" w:date="2019-01-15T10:23:00Z"/>
                <w:sz w:val="18"/>
                <w:szCs w:val="18"/>
                <w:rPrChange w:id="3050" w:author="Shi Mengtao" w:date="2019-01-16T09:31:00Z">
                  <w:rPr>
                    <w:ins w:id="3051" w:author="Shi Mengtao" w:date="2019-01-15T10:23:00Z"/>
                    <w:sz w:val="20"/>
                    <w:szCs w:val="20"/>
                  </w:rPr>
                </w:rPrChange>
              </w:rPr>
            </w:pPr>
            <w:ins w:id="3052" w:author="Shi Mengtao" w:date="2019-01-15T10:24:00Z">
              <w:r w:rsidRPr="00A25154">
                <w:rPr>
                  <w:rFonts w:hint="eastAsia"/>
                  <w:sz w:val="18"/>
                  <w:szCs w:val="18"/>
                  <w:rPrChange w:id="3053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3054" w:author="Shi Mengtao" w:date="2019-01-16T09:31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709" w:type="dxa"/>
          </w:tcPr>
          <w:p w14:paraId="2C4FA0FC" w14:textId="06BC2B8F" w:rsidR="00075A8C" w:rsidRPr="00A25154" w:rsidRDefault="00075A8C" w:rsidP="00075A8C">
            <w:pPr>
              <w:spacing w:line="240" w:lineRule="auto"/>
              <w:jc w:val="center"/>
              <w:rPr>
                <w:ins w:id="3055" w:author="Shi Mengtao" w:date="2019-01-15T10:23:00Z"/>
                <w:sz w:val="18"/>
                <w:szCs w:val="18"/>
                <w:rPrChange w:id="3056" w:author="Shi Mengtao" w:date="2019-01-16T09:31:00Z">
                  <w:rPr>
                    <w:ins w:id="3057" w:author="Shi Mengtao" w:date="2019-01-15T10:23:00Z"/>
                    <w:sz w:val="20"/>
                    <w:szCs w:val="20"/>
                  </w:rPr>
                </w:rPrChange>
              </w:rPr>
            </w:pPr>
            <w:ins w:id="3058" w:author="Shi Mengtao" w:date="2019-01-15T10:24:00Z">
              <w:r w:rsidRPr="00A25154">
                <w:rPr>
                  <w:rFonts w:hint="eastAsia"/>
                  <w:sz w:val="18"/>
                  <w:szCs w:val="18"/>
                  <w:rPrChange w:id="3059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1</w:t>
              </w:r>
              <w:r w:rsidRPr="00A25154">
                <w:rPr>
                  <w:sz w:val="18"/>
                  <w:szCs w:val="18"/>
                  <w:rPrChange w:id="3060" w:author="Shi Mengtao" w:date="2019-01-16T09:31:00Z">
                    <w:rPr>
                      <w:sz w:val="20"/>
                      <w:szCs w:val="20"/>
                    </w:rPr>
                  </w:rPrChange>
                </w:rPr>
                <w:t>5</w:t>
              </w:r>
            </w:ins>
          </w:p>
        </w:tc>
        <w:tc>
          <w:tcPr>
            <w:tcW w:w="1701" w:type="dxa"/>
            <w:shd w:val="clear" w:color="auto" w:fill="auto"/>
          </w:tcPr>
          <w:p w14:paraId="05DFA4F7" w14:textId="33B75AE3" w:rsidR="00075A8C" w:rsidRPr="00A25154" w:rsidRDefault="00075A8C" w:rsidP="00075A8C">
            <w:pPr>
              <w:spacing w:line="240" w:lineRule="auto"/>
              <w:jc w:val="center"/>
              <w:rPr>
                <w:ins w:id="3061" w:author="Shi Mengtao" w:date="2019-01-15T10:23:00Z"/>
                <w:sz w:val="18"/>
                <w:szCs w:val="18"/>
                <w:rPrChange w:id="3062" w:author="Shi Mengtao" w:date="2019-01-16T09:31:00Z">
                  <w:rPr>
                    <w:ins w:id="3063" w:author="Shi Mengtao" w:date="2019-01-15T10:23:00Z"/>
                    <w:sz w:val="20"/>
                    <w:szCs w:val="20"/>
                  </w:rPr>
                </w:rPrChange>
              </w:rPr>
            </w:pPr>
            <w:ins w:id="3064" w:author="Shi Mengtao" w:date="2019-01-15T10:24:00Z">
              <w:r w:rsidRPr="00A25154">
                <w:rPr>
                  <w:sz w:val="18"/>
                  <w:szCs w:val="18"/>
                  <w:rPrChange w:id="3065" w:author="Shi Mengtao" w:date="2019-01-16T09:31:00Z">
                    <w:rPr>
                      <w:sz w:val="20"/>
                      <w:szCs w:val="20"/>
                    </w:rPr>
                  </w:rPrChange>
                </w:rPr>
                <w:t>(</w:t>
              </w:r>
              <w:r w:rsidRPr="00A25154">
                <w:rPr>
                  <w:rFonts w:hint="eastAsia"/>
                  <w:sz w:val="18"/>
                  <w:szCs w:val="18"/>
                  <w:rPrChange w:id="3066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3067" w:author="Shi Mengtao" w:date="2019-01-16T09:31:00Z">
                    <w:rPr>
                      <w:sz w:val="20"/>
                      <w:szCs w:val="20"/>
                    </w:rPr>
                  </w:rPrChange>
                </w:rPr>
                <w:t>\u4e00-\u9fa5]|\w){15}</w:t>
              </w:r>
            </w:ins>
          </w:p>
        </w:tc>
        <w:tc>
          <w:tcPr>
            <w:tcW w:w="1843" w:type="dxa"/>
            <w:shd w:val="clear" w:color="auto" w:fill="auto"/>
          </w:tcPr>
          <w:p w14:paraId="6FC83ACB" w14:textId="4FF87C13" w:rsidR="00075A8C" w:rsidRPr="00A25154" w:rsidRDefault="00075A8C" w:rsidP="00075A8C">
            <w:pPr>
              <w:spacing w:line="240" w:lineRule="auto"/>
              <w:jc w:val="center"/>
              <w:rPr>
                <w:ins w:id="3068" w:author="Shi Mengtao" w:date="2019-01-15T10:23:00Z"/>
                <w:sz w:val="18"/>
                <w:szCs w:val="18"/>
                <w:rPrChange w:id="3069" w:author="Shi Mengtao" w:date="2019-01-16T09:31:00Z">
                  <w:rPr>
                    <w:ins w:id="3070" w:author="Shi Mengtao" w:date="2019-01-15T10:23:00Z"/>
                    <w:sz w:val="20"/>
                    <w:szCs w:val="20"/>
                  </w:rPr>
                </w:rPrChange>
              </w:rPr>
            </w:pPr>
            <w:ins w:id="3071" w:author="Shi Mengtao" w:date="2019-01-15T10:24:00Z">
              <w:r w:rsidRPr="00A25154">
                <w:rPr>
                  <w:rFonts w:hint="eastAsia"/>
                  <w:sz w:val="18"/>
                  <w:szCs w:val="18"/>
                  <w:rPrChange w:id="3072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对</w:t>
              </w:r>
            </w:ins>
            <w:ins w:id="3073" w:author="Shi Mengtao" w:date="2019-01-15T10:25:00Z">
              <w:r w:rsidRPr="00A25154">
                <w:rPr>
                  <w:rFonts w:hint="eastAsia"/>
                  <w:sz w:val="18"/>
                  <w:szCs w:val="18"/>
                  <w:rPrChange w:id="3074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群聊</w:t>
              </w:r>
            </w:ins>
            <w:ins w:id="3075" w:author="Shi Mengtao" w:date="2019-01-15T10:24:00Z">
              <w:r w:rsidRPr="00A25154">
                <w:rPr>
                  <w:rFonts w:hint="eastAsia"/>
                  <w:sz w:val="18"/>
                  <w:szCs w:val="18"/>
                  <w:rPrChange w:id="3076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的</w:t>
              </w:r>
            </w:ins>
            <w:ins w:id="3077" w:author="Shi Mengtao" w:date="2019-01-15T10:25:00Z">
              <w:r w:rsidRPr="00A25154">
                <w:rPr>
                  <w:rFonts w:hint="eastAsia"/>
                  <w:sz w:val="18"/>
                  <w:szCs w:val="18"/>
                  <w:rPrChange w:id="3078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举报</w:t>
              </w:r>
            </w:ins>
            <w:ins w:id="3079" w:author="Shi Mengtao" w:date="2019-01-15T10:24:00Z">
              <w:r w:rsidRPr="00A25154">
                <w:rPr>
                  <w:rFonts w:hint="eastAsia"/>
                  <w:sz w:val="18"/>
                  <w:szCs w:val="18"/>
                  <w:rPrChange w:id="3080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数量进行统计、反馈数量越多表明</w:t>
              </w:r>
            </w:ins>
            <w:ins w:id="3081" w:author="Shi Mengtao" w:date="2019-01-15T10:25:00Z">
              <w:r w:rsidRPr="00A25154">
                <w:rPr>
                  <w:rFonts w:hint="eastAsia"/>
                  <w:sz w:val="18"/>
                  <w:szCs w:val="18"/>
                  <w:rPrChange w:id="3082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群聊</w:t>
              </w:r>
            </w:ins>
            <w:ins w:id="3083" w:author="Shi Mengtao" w:date="2019-01-15T10:24:00Z">
              <w:r w:rsidRPr="00A25154">
                <w:rPr>
                  <w:rFonts w:hint="eastAsia"/>
                  <w:sz w:val="18"/>
                  <w:szCs w:val="18"/>
                  <w:rPrChange w:id="3084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信息有问题的概率越大</w:t>
              </w:r>
            </w:ins>
          </w:p>
        </w:tc>
      </w:tr>
      <w:tr w:rsidR="00075A8C" w14:paraId="36E63618" w14:textId="77777777" w:rsidTr="007A07F0">
        <w:trPr>
          <w:trHeight w:val="150"/>
          <w:ins w:id="3085" w:author="Shi Mengtao" w:date="2019-01-15T10:23:00Z"/>
        </w:trPr>
        <w:tc>
          <w:tcPr>
            <w:tcW w:w="1271" w:type="dxa"/>
          </w:tcPr>
          <w:p w14:paraId="48EC2482" w14:textId="1ECEBC31" w:rsidR="00075A8C" w:rsidRPr="00A25154" w:rsidRDefault="00091B8F" w:rsidP="00075A8C">
            <w:pPr>
              <w:spacing w:line="240" w:lineRule="auto"/>
              <w:jc w:val="center"/>
              <w:rPr>
                <w:ins w:id="3086" w:author="Shi Mengtao" w:date="2019-01-15T10:23:00Z"/>
                <w:sz w:val="18"/>
                <w:szCs w:val="18"/>
                <w:rPrChange w:id="3087" w:author="Shi Mengtao" w:date="2019-01-16T09:31:00Z">
                  <w:rPr>
                    <w:ins w:id="3088" w:author="Shi Mengtao" w:date="2019-01-15T10:23:00Z"/>
                    <w:sz w:val="20"/>
                    <w:szCs w:val="20"/>
                  </w:rPr>
                </w:rPrChange>
              </w:rPr>
            </w:pPr>
            <w:ins w:id="3089" w:author="Shi Mengtao" w:date="2019-01-15T10:26:00Z">
              <w:r w:rsidRPr="00A25154">
                <w:rPr>
                  <w:sz w:val="18"/>
                  <w:szCs w:val="18"/>
                  <w:rPrChange w:id="3090" w:author="Shi Mengtao" w:date="2019-01-16T09:31:00Z">
                    <w:rPr>
                      <w:sz w:val="20"/>
                      <w:szCs w:val="20"/>
                    </w:rPr>
                  </w:rPrChange>
                </w:rPr>
                <w:t>CE</w:t>
              </w:r>
            </w:ins>
            <w:ins w:id="3091" w:author="Shi Mengtao" w:date="2019-01-15T10:24:00Z">
              <w:r w:rsidR="00075A8C" w:rsidRPr="00A25154">
                <w:rPr>
                  <w:rFonts w:hint="eastAsia"/>
                  <w:sz w:val="18"/>
                  <w:szCs w:val="18"/>
                  <w:rPrChange w:id="3092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3</w:t>
              </w:r>
            </w:ins>
          </w:p>
        </w:tc>
        <w:tc>
          <w:tcPr>
            <w:tcW w:w="1701" w:type="dxa"/>
            <w:shd w:val="clear" w:color="auto" w:fill="auto"/>
          </w:tcPr>
          <w:p w14:paraId="26415F2D" w14:textId="141B528D" w:rsidR="00075A8C" w:rsidRPr="00A25154" w:rsidRDefault="00075A8C" w:rsidP="00075A8C">
            <w:pPr>
              <w:spacing w:line="240" w:lineRule="auto"/>
              <w:jc w:val="center"/>
              <w:rPr>
                <w:ins w:id="3093" w:author="Shi Mengtao" w:date="2019-01-15T10:23:00Z"/>
                <w:sz w:val="18"/>
                <w:szCs w:val="18"/>
                <w:rPrChange w:id="3094" w:author="Shi Mengtao" w:date="2019-01-16T09:31:00Z">
                  <w:rPr>
                    <w:ins w:id="3095" w:author="Shi Mengtao" w:date="2019-01-15T10:23:00Z"/>
                    <w:sz w:val="20"/>
                    <w:szCs w:val="20"/>
                  </w:rPr>
                </w:rPrChange>
              </w:rPr>
            </w:pPr>
            <w:ins w:id="3096" w:author="Shi Mengtao" w:date="2019-01-15T10:24:00Z">
              <w:r w:rsidRPr="00A25154">
                <w:rPr>
                  <w:rFonts w:hint="eastAsia"/>
                  <w:sz w:val="18"/>
                  <w:szCs w:val="18"/>
                  <w:rPrChange w:id="3097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是否回复</w:t>
              </w:r>
            </w:ins>
          </w:p>
        </w:tc>
        <w:tc>
          <w:tcPr>
            <w:tcW w:w="992" w:type="dxa"/>
          </w:tcPr>
          <w:p w14:paraId="34ED13EB" w14:textId="4FD5DA1C" w:rsidR="00075A8C" w:rsidRPr="00A25154" w:rsidRDefault="003618F2" w:rsidP="00075A8C">
            <w:pPr>
              <w:spacing w:line="240" w:lineRule="auto"/>
              <w:jc w:val="center"/>
              <w:rPr>
                <w:ins w:id="3098" w:author="Shi Mengtao" w:date="2019-01-15T10:23:00Z"/>
                <w:sz w:val="18"/>
                <w:szCs w:val="18"/>
                <w:rPrChange w:id="3099" w:author="Shi Mengtao" w:date="2019-01-16T09:31:00Z">
                  <w:rPr>
                    <w:ins w:id="3100" w:author="Shi Mengtao" w:date="2019-01-15T10:23:00Z"/>
                    <w:sz w:val="20"/>
                    <w:szCs w:val="20"/>
                  </w:rPr>
                </w:rPrChange>
              </w:rPr>
            </w:pPr>
            <w:ins w:id="3101" w:author="Shi Mengtao" w:date="2019-01-15T10:25:00Z">
              <w:r w:rsidRPr="00A25154">
                <w:rPr>
                  <w:sz w:val="18"/>
                  <w:szCs w:val="18"/>
                  <w:rPrChange w:id="3102" w:author="Shi Mengtao" w:date="2019-01-16T09:31:00Z">
                    <w:rPr>
                      <w:sz w:val="20"/>
                      <w:szCs w:val="20"/>
                    </w:rPr>
                  </w:rPrChange>
                </w:rPr>
                <w:t>Boolean</w:t>
              </w:r>
            </w:ins>
          </w:p>
        </w:tc>
        <w:tc>
          <w:tcPr>
            <w:tcW w:w="709" w:type="dxa"/>
          </w:tcPr>
          <w:p w14:paraId="0621FEA8" w14:textId="5A1D546A" w:rsidR="00075A8C" w:rsidRPr="00A25154" w:rsidRDefault="00075A8C" w:rsidP="00075A8C">
            <w:pPr>
              <w:spacing w:line="240" w:lineRule="auto"/>
              <w:jc w:val="center"/>
              <w:rPr>
                <w:ins w:id="3103" w:author="Shi Mengtao" w:date="2019-01-15T10:23:00Z"/>
                <w:sz w:val="18"/>
                <w:szCs w:val="18"/>
                <w:rPrChange w:id="3104" w:author="Shi Mengtao" w:date="2019-01-16T09:31:00Z">
                  <w:rPr>
                    <w:ins w:id="3105" w:author="Shi Mengtao" w:date="2019-01-15T10:23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701" w:type="dxa"/>
            <w:shd w:val="clear" w:color="auto" w:fill="auto"/>
          </w:tcPr>
          <w:p w14:paraId="6133362A" w14:textId="3C72B6CF" w:rsidR="00075A8C" w:rsidRPr="00A25154" w:rsidRDefault="00075A8C" w:rsidP="00075A8C">
            <w:pPr>
              <w:spacing w:line="240" w:lineRule="auto"/>
              <w:jc w:val="center"/>
              <w:rPr>
                <w:ins w:id="3106" w:author="Shi Mengtao" w:date="2019-01-15T10:23:00Z"/>
                <w:sz w:val="18"/>
                <w:szCs w:val="18"/>
                <w:rPrChange w:id="3107" w:author="Shi Mengtao" w:date="2019-01-16T09:31:00Z">
                  <w:rPr>
                    <w:ins w:id="3108" w:author="Shi Mengtao" w:date="2019-01-15T10:23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43" w:type="dxa"/>
            <w:shd w:val="clear" w:color="auto" w:fill="auto"/>
          </w:tcPr>
          <w:p w14:paraId="04B1DFE0" w14:textId="29931F7F" w:rsidR="00075A8C" w:rsidRPr="00A25154" w:rsidRDefault="00075A8C" w:rsidP="00075A8C">
            <w:pPr>
              <w:spacing w:line="240" w:lineRule="auto"/>
              <w:jc w:val="center"/>
              <w:rPr>
                <w:ins w:id="3109" w:author="Shi Mengtao" w:date="2019-01-15T10:23:00Z"/>
                <w:sz w:val="18"/>
                <w:szCs w:val="18"/>
                <w:rPrChange w:id="3110" w:author="Shi Mengtao" w:date="2019-01-16T09:31:00Z">
                  <w:rPr>
                    <w:ins w:id="3111" w:author="Shi Mengtao" w:date="2019-01-15T10:23:00Z"/>
                    <w:sz w:val="20"/>
                    <w:szCs w:val="20"/>
                  </w:rPr>
                </w:rPrChange>
              </w:rPr>
            </w:pPr>
            <w:ins w:id="3112" w:author="Shi Mengtao" w:date="2019-01-15T10:24:00Z">
              <w:r w:rsidRPr="00A25154">
                <w:rPr>
                  <w:rFonts w:hint="eastAsia"/>
                  <w:sz w:val="18"/>
                  <w:szCs w:val="18"/>
                  <w:rPrChange w:id="3113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管理员是否对被</w:t>
              </w:r>
            </w:ins>
            <w:ins w:id="3114" w:author="Shi Mengtao" w:date="2019-01-15T10:25:00Z">
              <w:r w:rsidRPr="00A25154">
                <w:rPr>
                  <w:rFonts w:hint="eastAsia"/>
                  <w:sz w:val="18"/>
                  <w:szCs w:val="18"/>
                  <w:rPrChange w:id="3115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群聊的群聊的群主</w:t>
              </w:r>
            </w:ins>
            <w:ins w:id="3116" w:author="Shi Mengtao" w:date="2019-01-15T10:24:00Z">
              <w:r w:rsidRPr="00A25154">
                <w:rPr>
                  <w:rFonts w:hint="eastAsia"/>
                  <w:sz w:val="18"/>
                  <w:szCs w:val="18"/>
                  <w:rPrChange w:id="3117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进行回复</w:t>
              </w:r>
            </w:ins>
          </w:p>
        </w:tc>
      </w:tr>
      <w:tr w:rsidR="003618F2" w14:paraId="447D4183" w14:textId="77777777" w:rsidTr="007A07F0">
        <w:trPr>
          <w:trHeight w:val="150"/>
          <w:ins w:id="3118" w:author="Shi Mengtao" w:date="2019-01-15T10:23:00Z"/>
        </w:trPr>
        <w:tc>
          <w:tcPr>
            <w:tcW w:w="1271" w:type="dxa"/>
          </w:tcPr>
          <w:p w14:paraId="38B60685" w14:textId="17270A90" w:rsidR="003618F2" w:rsidRPr="00A25154" w:rsidRDefault="00091B8F" w:rsidP="003618F2">
            <w:pPr>
              <w:spacing w:line="240" w:lineRule="auto"/>
              <w:jc w:val="center"/>
              <w:rPr>
                <w:ins w:id="3119" w:author="Shi Mengtao" w:date="2019-01-15T10:23:00Z"/>
                <w:sz w:val="18"/>
                <w:szCs w:val="18"/>
                <w:rPrChange w:id="3120" w:author="Shi Mengtao" w:date="2019-01-16T09:31:00Z">
                  <w:rPr>
                    <w:ins w:id="3121" w:author="Shi Mengtao" w:date="2019-01-15T10:23:00Z"/>
                    <w:sz w:val="20"/>
                    <w:szCs w:val="20"/>
                  </w:rPr>
                </w:rPrChange>
              </w:rPr>
            </w:pPr>
            <w:ins w:id="3122" w:author="Shi Mengtao" w:date="2019-01-15T10:26:00Z">
              <w:r w:rsidRPr="00A25154">
                <w:rPr>
                  <w:sz w:val="18"/>
                  <w:szCs w:val="18"/>
                  <w:rPrChange w:id="3123" w:author="Shi Mengtao" w:date="2019-01-16T09:31:00Z">
                    <w:rPr>
                      <w:sz w:val="20"/>
                      <w:szCs w:val="20"/>
                    </w:rPr>
                  </w:rPrChange>
                </w:rPr>
                <w:t>CE</w:t>
              </w:r>
            </w:ins>
            <w:ins w:id="3124" w:author="Shi Mengtao" w:date="2019-01-15T10:24:00Z">
              <w:r w:rsidR="003618F2" w:rsidRPr="00A25154">
                <w:rPr>
                  <w:rFonts w:hint="eastAsia"/>
                  <w:sz w:val="18"/>
                  <w:szCs w:val="18"/>
                  <w:rPrChange w:id="3125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4</w:t>
              </w:r>
            </w:ins>
          </w:p>
        </w:tc>
        <w:tc>
          <w:tcPr>
            <w:tcW w:w="1701" w:type="dxa"/>
            <w:shd w:val="clear" w:color="auto" w:fill="auto"/>
          </w:tcPr>
          <w:p w14:paraId="3A24E0F4" w14:textId="2624BAC6" w:rsidR="003618F2" w:rsidRPr="00A25154" w:rsidRDefault="003618F2" w:rsidP="003618F2">
            <w:pPr>
              <w:spacing w:line="240" w:lineRule="auto"/>
              <w:jc w:val="center"/>
              <w:rPr>
                <w:ins w:id="3126" w:author="Shi Mengtao" w:date="2019-01-15T10:23:00Z"/>
                <w:sz w:val="18"/>
                <w:szCs w:val="18"/>
                <w:rPrChange w:id="3127" w:author="Shi Mengtao" w:date="2019-01-16T09:31:00Z">
                  <w:rPr>
                    <w:ins w:id="3128" w:author="Shi Mengtao" w:date="2019-01-15T10:23:00Z"/>
                    <w:sz w:val="20"/>
                    <w:szCs w:val="20"/>
                  </w:rPr>
                </w:rPrChange>
              </w:rPr>
            </w:pPr>
            <w:ins w:id="3129" w:author="Shi Mengtao" w:date="2019-01-15T10:24:00Z">
              <w:r w:rsidRPr="00A25154">
                <w:rPr>
                  <w:rFonts w:hint="eastAsia"/>
                  <w:sz w:val="18"/>
                  <w:szCs w:val="18"/>
                  <w:rPrChange w:id="3130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回复信息</w:t>
              </w:r>
            </w:ins>
          </w:p>
        </w:tc>
        <w:tc>
          <w:tcPr>
            <w:tcW w:w="992" w:type="dxa"/>
          </w:tcPr>
          <w:p w14:paraId="33D6B2CE" w14:textId="77B4023C" w:rsidR="003618F2" w:rsidRPr="00A25154" w:rsidRDefault="003618F2" w:rsidP="003618F2">
            <w:pPr>
              <w:spacing w:line="240" w:lineRule="auto"/>
              <w:jc w:val="center"/>
              <w:rPr>
                <w:ins w:id="3131" w:author="Shi Mengtao" w:date="2019-01-15T10:23:00Z"/>
                <w:sz w:val="18"/>
                <w:szCs w:val="18"/>
                <w:rPrChange w:id="3132" w:author="Shi Mengtao" w:date="2019-01-16T09:31:00Z">
                  <w:rPr>
                    <w:ins w:id="3133" w:author="Shi Mengtao" w:date="2019-01-15T10:23:00Z"/>
                    <w:sz w:val="20"/>
                    <w:szCs w:val="20"/>
                  </w:rPr>
                </w:rPrChange>
              </w:rPr>
            </w:pPr>
            <w:ins w:id="3134" w:author="Shi Mengtao" w:date="2019-01-15T10:25:00Z">
              <w:r w:rsidRPr="00A25154">
                <w:rPr>
                  <w:rFonts w:hint="eastAsia"/>
                  <w:sz w:val="18"/>
                  <w:szCs w:val="18"/>
                  <w:rPrChange w:id="3135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3136" w:author="Shi Mengtao" w:date="2019-01-16T09:31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709" w:type="dxa"/>
          </w:tcPr>
          <w:p w14:paraId="4E964B39" w14:textId="41F8376A" w:rsidR="003618F2" w:rsidRPr="00A25154" w:rsidRDefault="003618F2" w:rsidP="003618F2">
            <w:pPr>
              <w:spacing w:line="240" w:lineRule="auto"/>
              <w:jc w:val="center"/>
              <w:rPr>
                <w:ins w:id="3137" w:author="Shi Mengtao" w:date="2019-01-15T10:23:00Z"/>
                <w:sz w:val="18"/>
                <w:szCs w:val="18"/>
                <w:rPrChange w:id="3138" w:author="Shi Mengtao" w:date="2019-01-16T09:31:00Z">
                  <w:rPr>
                    <w:ins w:id="3139" w:author="Shi Mengtao" w:date="2019-01-15T10:23:00Z"/>
                    <w:sz w:val="20"/>
                    <w:szCs w:val="20"/>
                  </w:rPr>
                </w:rPrChange>
              </w:rPr>
            </w:pPr>
            <w:ins w:id="3140" w:author="Shi Mengtao" w:date="2019-01-15T10:25:00Z">
              <w:r w:rsidRPr="00A25154">
                <w:rPr>
                  <w:sz w:val="18"/>
                  <w:szCs w:val="18"/>
                  <w:rPrChange w:id="3141" w:author="Shi Mengtao" w:date="2019-01-16T09:31:00Z">
                    <w:rPr>
                      <w:sz w:val="20"/>
                      <w:szCs w:val="20"/>
                    </w:rPr>
                  </w:rPrChange>
                </w:rPr>
                <w:t>200</w:t>
              </w:r>
            </w:ins>
          </w:p>
        </w:tc>
        <w:tc>
          <w:tcPr>
            <w:tcW w:w="1701" w:type="dxa"/>
            <w:shd w:val="clear" w:color="auto" w:fill="auto"/>
          </w:tcPr>
          <w:p w14:paraId="76D0A0FF" w14:textId="766A22D8" w:rsidR="003618F2" w:rsidRPr="00A25154" w:rsidRDefault="003618F2" w:rsidP="003618F2">
            <w:pPr>
              <w:spacing w:line="240" w:lineRule="auto"/>
              <w:jc w:val="center"/>
              <w:rPr>
                <w:ins w:id="3142" w:author="Shi Mengtao" w:date="2019-01-15T10:23:00Z"/>
                <w:sz w:val="18"/>
                <w:szCs w:val="18"/>
                <w:rPrChange w:id="3143" w:author="Shi Mengtao" w:date="2019-01-16T09:31:00Z">
                  <w:rPr>
                    <w:ins w:id="3144" w:author="Shi Mengtao" w:date="2019-01-15T10:23:00Z"/>
                    <w:sz w:val="20"/>
                    <w:szCs w:val="20"/>
                  </w:rPr>
                </w:rPrChange>
              </w:rPr>
            </w:pPr>
            <w:ins w:id="3145" w:author="Shi Mengtao" w:date="2019-01-15T10:25:00Z">
              <w:r w:rsidRPr="00A25154">
                <w:rPr>
                  <w:sz w:val="18"/>
                  <w:szCs w:val="18"/>
                  <w:rPrChange w:id="3146" w:author="Shi Mengtao" w:date="2019-01-16T09:31:00Z">
                    <w:rPr>
                      <w:sz w:val="20"/>
                      <w:szCs w:val="20"/>
                    </w:rPr>
                  </w:rPrChange>
                </w:rPr>
                <w:t>(</w:t>
              </w:r>
              <w:r w:rsidRPr="00A25154">
                <w:rPr>
                  <w:rFonts w:hint="eastAsia"/>
                  <w:sz w:val="18"/>
                  <w:szCs w:val="18"/>
                  <w:rPrChange w:id="3147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3148" w:author="Shi Mengtao" w:date="2019-01-16T09:31:00Z">
                    <w:rPr>
                      <w:sz w:val="20"/>
                      <w:szCs w:val="20"/>
                    </w:rPr>
                  </w:rPrChange>
                </w:rPr>
                <w:t>\u4e00-\u9fa5]|\w){200}</w:t>
              </w:r>
            </w:ins>
          </w:p>
        </w:tc>
        <w:tc>
          <w:tcPr>
            <w:tcW w:w="1843" w:type="dxa"/>
            <w:shd w:val="clear" w:color="auto" w:fill="auto"/>
          </w:tcPr>
          <w:p w14:paraId="3CBD47EE" w14:textId="759B6127" w:rsidR="003618F2" w:rsidRPr="00A25154" w:rsidRDefault="003618F2" w:rsidP="003618F2">
            <w:pPr>
              <w:spacing w:line="240" w:lineRule="auto"/>
              <w:jc w:val="center"/>
              <w:rPr>
                <w:ins w:id="3149" w:author="Shi Mengtao" w:date="2019-01-15T10:23:00Z"/>
                <w:sz w:val="18"/>
                <w:szCs w:val="18"/>
                <w:rPrChange w:id="3150" w:author="Shi Mengtao" w:date="2019-01-16T09:31:00Z">
                  <w:rPr>
                    <w:ins w:id="3151" w:author="Shi Mengtao" w:date="2019-01-15T10:23:00Z"/>
                    <w:sz w:val="20"/>
                    <w:szCs w:val="20"/>
                  </w:rPr>
                </w:rPrChange>
              </w:rPr>
            </w:pPr>
            <w:ins w:id="3152" w:author="Shi Mengtao" w:date="2019-01-15T10:24:00Z">
              <w:r w:rsidRPr="00A25154">
                <w:rPr>
                  <w:rFonts w:hint="eastAsia"/>
                  <w:sz w:val="18"/>
                  <w:szCs w:val="18"/>
                  <w:rPrChange w:id="3153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管理员对</w:t>
              </w:r>
            </w:ins>
            <w:ins w:id="3154" w:author="Shi Mengtao" w:date="2019-01-15T10:25:00Z">
              <w:r w:rsidRPr="00A25154">
                <w:rPr>
                  <w:rFonts w:hint="eastAsia"/>
                  <w:sz w:val="18"/>
                  <w:szCs w:val="18"/>
                  <w:rPrChange w:id="3155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被群聊的群聊的群主</w:t>
              </w:r>
            </w:ins>
            <w:ins w:id="3156" w:author="Shi Mengtao" w:date="2019-01-15T10:24:00Z">
              <w:r w:rsidRPr="00A25154">
                <w:rPr>
                  <w:rFonts w:hint="eastAsia"/>
                  <w:sz w:val="18"/>
                  <w:szCs w:val="18"/>
                  <w:rPrChange w:id="3157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填写反馈的回复信息</w:t>
              </w:r>
            </w:ins>
          </w:p>
        </w:tc>
      </w:tr>
    </w:tbl>
    <w:p w14:paraId="76B32FAF" w14:textId="77777777" w:rsidR="00075A8C" w:rsidRDefault="00075A8C" w:rsidP="00224A40">
      <w:pPr>
        <w:rPr>
          <w:ins w:id="3158" w:author="Shi Mengtao" w:date="2019-01-15T09:45:00Z"/>
        </w:rPr>
      </w:pPr>
    </w:p>
    <w:p w14:paraId="5294315F" w14:textId="08998BFC" w:rsidR="00E93EEC" w:rsidRDefault="00E93EEC" w:rsidP="00E93EEC">
      <w:pPr>
        <w:pStyle w:val="2"/>
        <w:jc w:val="center"/>
        <w:rPr>
          <w:ins w:id="3159" w:author="Shi Mengtao" w:date="2019-01-15T09:51:00Z"/>
        </w:rPr>
      </w:pPr>
      <w:bookmarkStart w:id="3160" w:name="_Toc535312373"/>
      <w:ins w:id="3161" w:author="Shi Mengtao" w:date="2019-01-15T09:51:00Z">
        <w:r>
          <w:rPr>
            <w:rFonts w:hint="eastAsia"/>
          </w:rPr>
          <w:t>动态</w:t>
        </w:r>
        <w:r w:rsidRPr="007A07F0">
          <w:rPr>
            <w:rFonts w:hint="eastAsia"/>
          </w:rPr>
          <w:t>信息</w:t>
        </w:r>
        <w:bookmarkEnd w:id="3160"/>
      </w:ins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PrChange w:id="3162" w:author="Shi Mengtao" w:date="2019-01-15T09:54:00Z">
          <w:tblPr>
            <w:tblpPr w:leftFromText="180" w:rightFromText="180" w:vertAnchor="text" w:horzAnchor="margin" w:tblpY="248"/>
            <w:tblW w:w="821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71"/>
        <w:gridCol w:w="1701"/>
        <w:gridCol w:w="992"/>
        <w:gridCol w:w="709"/>
        <w:gridCol w:w="1701"/>
        <w:gridCol w:w="1843"/>
        <w:tblGridChange w:id="3163">
          <w:tblGrid>
            <w:gridCol w:w="1271"/>
            <w:gridCol w:w="1701"/>
            <w:gridCol w:w="992"/>
            <w:gridCol w:w="709"/>
            <w:gridCol w:w="142"/>
            <w:gridCol w:w="1559"/>
            <w:gridCol w:w="1843"/>
          </w:tblGrid>
        </w:tblGridChange>
      </w:tblGrid>
      <w:tr w:rsidR="00E93EEC" w:rsidRPr="00795F84" w14:paraId="5B0F5569" w14:textId="77777777" w:rsidTr="00FC5042">
        <w:trPr>
          <w:trHeight w:val="558"/>
          <w:ins w:id="3164" w:author="Shi Mengtao" w:date="2019-01-15T09:52:00Z"/>
          <w:trPrChange w:id="3165" w:author="Shi Mengtao" w:date="2019-01-15T09:54:00Z">
            <w:trPr>
              <w:trHeight w:val="558"/>
            </w:trPr>
          </w:trPrChange>
        </w:trPr>
        <w:tc>
          <w:tcPr>
            <w:tcW w:w="1271" w:type="dxa"/>
            <w:shd w:val="clear" w:color="auto" w:fill="D9D9D9"/>
            <w:tcPrChange w:id="3166" w:author="Shi Mengtao" w:date="2019-01-15T09:54:00Z">
              <w:tcPr>
                <w:tcW w:w="1271" w:type="dxa"/>
                <w:shd w:val="clear" w:color="auto" w:fill="D9D9D9"/>
              </w:tcPr>
            </w:tcPrChange>
          </w:tcPr>
          <w:p w14:paraId="712EE11D" w14:textId="77777777" w:rsidR="00E93EEC" w:rsidRPr="00795F84" w:rsidRDefault="00E93EEC" w:rsidP="00743451">
            <w:pPr>
              <w:jc w:val="center"/>
              <w:rPr>
                <w:ins w:id="3167" w:author="Shi Mengtao" w:date="2019-01-15T09:52:00Z"/>
                <w:b/>
                <w:bCs/>
                <w:color w:val="000000"/>
                <w:sz w:val="18"/>
              </w:rPr>
            </w:pPr>
            <w:ins w:id="3168" w:author="Shi Mengtao" w:date="2019-01-15T09:52:00Z">
              <w:r>
                <w:rPr>
                  <w:rFonts w:hint="eastAsia"/>
                  <w:b/>
                  <w:bCs/>
                  <w:color w:val="000000"/>
                  <w:sz w:val="18"/>
                </w:rPr>
                <w:t>编号</w:t>
              </w:r>
            </w:ins>
          </w:p>
        </w:tc>
        <w:tc>
          <w:tcPr>
            <w:tcW w:w="1701" w:type="dxa"/>
            <w:shd w:val="clear" w:color="auto" w:fill="D9D9D9"/>
            <w:tcPrChange w:id="3169" w:author="Shi Mengtao" w:date="2019-01-15T09:54:00Z">
              <w:tcPr>
                <w:tcW w:w="1701" w:type="dxa"/>
                <w:shd w:val="clear" w:color="auto" w:fill="D9D9D9"/>
              </w:tcPr>
            </w:tcPrChange>
          </w:tcPr>
          <w:p w14:paraId="2E7F167D" w14:textId="77777777" w:rsidR="00E93EEC" w:rsidRPr="00795F84" w:rsidRDefault="00E93EEC" w:rsidP="00743451">
            <w:pPr>
              <w:jc w:val="center"/>
              <w:rPr>
                <w:ins w:id="3170" w:author="Shi Mengtao" w:date="2019-01-15T09:52:00Z"/>
                <w:b/>
                <w:bCs/>
                <w:color w:val="000000"/>
                <w:sz w:val="18"/>
              </w:rPr>
            </w:pPr>
            <w:ins w:id="3171" w:author="Shi Mengtao" w:date="2019-01-15T09:52:00Z">
              <w:r w:rsidRPr="00795F84">
                <w:rPr>
                  <w:rFonts w:hint="eastAsia"/>
                  <w:b/>
                  <w:bCs/>
                  <w:color w:val="000000"/>
                  <w:sz w:val="18"/>
                </w:rPr>
                <w:t>数据元素</w:t>
              </w:r>
              <w:r>
                <w:rPr>
                  <w:rFonts w:hint="eastAsia"/>
                  <w:b/>
                  <w:bCs/>
                  <w:color w:val="000000"/>
                  <w:sz w:val="18"/>
                </w:rPr>
                <w:t>名称</w:t>
              </w:r>
            </w:ins>
          </w:p>
        </w:tc>
        <w:tc>
          <w:tcPr>
            <w:tcW w:w="992" w:type="dxa"/>
            <w:shd w:val="clear" w:color="auto" w:fill="D9D9D9"/>
            <w:tcPrChange w:id="3172" w:author="Shi Mengtao" w:date="2019-01-15T09:54:00Z">
              <w:tcPr>
                <w:tcW w:w="992" w:type="dxa"/>
                <w:shd w:val="clear" w:color="auto" w:fill="D9D9D9"/>
              </w:tcPr>
            </w:tcPrChange>
          </w:tcPr>
          <w:p w14:paraId="5C8E841D" w14:textId="77777777" w:rsidR="00E93EEC" w:rsidRPr="00795F84" w:rsidRDefault="00E93EEC" w:rsidP="00743451">
            <w:pPr>
              <w:jc w:val="center"/>
              <w:rPr>
                <w:ins w:id="3173" w:author="Shi Mengtao" w:date="2019-01-15T09:52:00Z"/>
                <w:b/>
                <w:bCs/>
                <w:color w:val="000000"/>
                <w:sz w:val="18"/>
              </w:rPr>
            </w:pPr>
            <w:ins w:id="3174" w:author="Shi Mengtao" w:date="2019-01-15T09:52:00Z">
              <w:r>
                <w:rPr>
                  <w:rFonts w:hint="eastAsia"/>
                  <w:b/>
                  <w:bCs/>
                  <w:color w:val="000000"/>
                  <w:sz w:val="18"/>
                </w:rPr>
                <w:t>类型</w:t>
              </w:r>
            </w:ins>
          </w:p>
        </w:tc>
        <w:tc>
          <w:tcPr>
            <w:tcW w:w="709" w:type="dxa"/>
            <w:shd w:val="clear" w:color="auto" w:fill="D9D9D9"/>
            <w:tcPrChange w:id="3175" w:author="Shi Mengtao" w:date="2019-01-15T09:54:00Z">
              <w:tcPr>
                <w:tcW w:w="851" w:type="dxa"/>
                <w:gridSpan w:val="2"/>
                <w:shd w:val="clear" w:color="auto" w:fill="D9D9D9"/>
              </w:tcPr>
            </w:tcPrChange>
          </w:tcPr>
          <w:p w14:paraId="626F2A0B" w14:textId="77777777" w:rsidR="00E93EEC" w:rsidRPr="00795F84" w:rsidRDefault="00E93EEC" w:rsidP="00743451">
            <w:pPr>
              <w:jc w:val="center"/>
              <w:rPr>
                <w:ins w:id="3176" w:author="Shi Mengtao" w:date="2019-01-15T09:52:00Z"/>
                <w:b/>
                <w:bCs/>
                <w:color w:val="000000"/>
                <w:sz w:val="18"/>
              </w:rPr>
            </w:pPr>
            <w:ins w:id="3177" w:author="Shi Mengtao" w:date="2019-01-15T09:52:00Z">
              <w:r>
                <w:rPr>
                  <w:rFonts w:hint="eastAsia"/>
                  <w:b/>
                  <w:bCs/>
                  <w:color w:val="000000"/>
                  <w:sz w:val="18"/>
                </w:rPr>
                <w:t>长度</w:t>
              </w:r>
            </w:ins>
          </w:p>
        </w:tc>
        <w:tc>
          <w:tcPr>
            <w:tcW w:w="1701" w:type="dxa"/>
            <w:shd w:val="clear" w:color="auto" w:fill="D9D9D9"/>
            <w:tcPrChange w:id="3178" w:author="Shi Mengtao" w:date="2019-01-15T09:54:00Z">
              <w:tcPr>
                <w:tcW w:w="1559" w:type="dxa"/>
                <w:shd w:val="clear" w:color="auto" w:fill="D9D9D9"/>
              </w:tcPr>
            </w:tcPrChange>
          </w:tcPr>
          <w:p w14:paraId="5DACDC35" w14:textId="77777777" w:rsidR="00E93EEC" w:rsidRPr="00795F84" w:rsidRDefault="00E93EEC" w:rsidP="00743451">
            <w:pPr>
              <w:jc w:val="center"/>
              <w:rPr>
                <w:ins w:id="3179" w:author="Shi Mengtao" w:date="2019-01-15T09:52:00Z"/>
                <w:b/>
                <w:bCs/>
                <w:color w:val="000000"/>
                <w:sz w:val="18"/>
              </w:rPr>
            </w:pPr>
            <w:ins w:id="3180" w:author="Shi Mengtao" w:date="2019-01-15T09:52:00Z">
              <w:r>
                <w:rPr>
                  <w:rFonts w:hint="eastAsia"/>
                  <w:b/>
                  <w:bCs/>
                  <w:color w:val="000000"/>
                  <w:sz w:val="18"/>
                </w:rPr>
                <w:t>正则表达式定义</w:t>
              </w:r>
            </w:ins>
          </w:p>
        </w:tc>
        <w:tc>
          <w:tcPr>
            <w:tcW w:w="1843" w:type="dxa"/>
            <w:shd w:val="clear" w:color="auto" w:fill="D9D9D9"/>
            <w:tcPrChange w:id="3181" w:author="Shi Mengtao" w:date="2019-01-15T09:54:00Z">
              <w:tcPr>
                <w:tcW w:w="1843" w:type="dxa"/>
                <w:shd w:val="clear" w:color="auto" w:fill="D9D9D9"/>
              </w:tcPr>
            </w:tcPrChange>
          </w:tcPr>
          <w:p w14:paraId="4B88D2E4" w14:textId="77777777" w:rsidR="00E93EEC" w:rsidRPr="00795F84" w:rsidRDefault="00E93EEC" w:rsidP="00743451">
            <w:pPr>
              <w:jc w:val="center"/>
              <w:rPr>
                <w:ins w:id="3182" w:author="Shi Mengtao" w:date="2019-01-15T09:52:00Z"/>
                <w:b/>
                <w:bCs/>
                <w:color w:val="000000"/>
                <w:sz w:val="18"/>
              </w:rPr>
            </w:pPr>
            <w:ins w:id="3183" w:author="Shi Mengtao" w:date="2019-01-15T09:52:00Z">
              <w:r>
                <w:rPr>
                  <w:rFonts w:hint="eastAsia"/>
                  <w:b/>
                  <w:bCs/>
                  <w:color w:val="000000"/>
                  <w:sz w:val="18"/>
                </w:rPr>
                <w:t>简述</w:t>
              </w:r>
            </w:ins>
          </w:p>
        </w:tc>
      </w:tr>
      <w:tr w:rsidR="00FC5042" w14:paraId="31685916" w14:textId="77777777" w:rsidTr="00FC5042">
        <w:trPr>
          <w:trHeight w:val="150"/>
          <w:ins w:id="3184" w:author="Shi Mengtao" w:date="2019-01-15T09:52:00Z"/>
          <w:trPrChange w:id="3185" w:author="Shi Mengtao" w:date="2019-01-15T09:54:00Z">
            <w:trPr>
              <w:trHeight w:val="150"/>
            </w:trPr>
          </w:trPrChange>
        </w:trPr>
        <w:tc>
          <w:tcPr>
            <w:tcW w:w="1271" w:type="dxa"/>
            <w:tcPrChange w:id="3186" w:author="Shi Mengtao" w:date="2019-01-15T09:54:00Z">
              <w:tcPr>
                <w:tcW w:w="1271" w:type="dxa"/>
              </w:tcPr>
            </w:tcPrChange>
          </w:tcPr>
          <w:p w14:paraId="764C7C27" w14:textId="23C40318" w:rsidR="00FC5042" w:rsidRPr="00A25154" w:rsidRDefault="00091B8F" w:rsidP="00FC5042">
            <w:pPr>
              <w:spacing w:line="240" w:lineRule="auto"/>
              <w:jc w:val="center"/>
              <w:rPr>
                <w:ins w:id="3187" w:author="Shi Mengtao" w:date="2019-01-15T09:52:00Z"/>
                <w:sz w:val="18"/>
                <w:szCs w:val="18"/>
                <w:rPrChange w:id="3188" w:author="Shi Mengtao" w:date="2019-01-16T09:31:00Z">
                  <w:rPr>
                    <w:ins w:id="3189" w:author="Shi Mengtao" w:date="2019-01-15T09:52:00Z"/>
                    <w:sz w:val="20"/>
                    <w:szCs w:val="20"/>
                  </w:rPr>
                </w:rPrChange>
              </w:rPr>
            </w:pPr>
            <w:ins w:id="3190" w:author="Shi Mengtao" w:date="2019-01-15T10:26:00Z">
              <w:r w:rsidRPr="00A25154">
                <w:rPr>
                  <w:sz w:val="18"/>
                  <w:szCs w:val="18"/>
                  <w:rPrChange w:id="3191" w:author="Shi Mengtao" w:date="2019-01-16T09:31:00Z">
                    <w:rPr>
                      <w:sz w:val="20"/>
                      <w:szCs w:val="20"/>
                    </w:rPr>
                  </w:rPrChange>
                </w:rPr>
                <w:t>CF</w:t>
              </w:r>
            </w:ins>
            <w:ins w:id="3192" w:author="Shi Mengtao" w:date="2019-01-15T09:52:00Z">
              <w:r w:rsidR="00FC5042" w:rsidRPr="00A25154">
                <w:rPr>
                  <w:rFonts w:hint="eastAsia"/>
                  <w:sz w:val="18"/>
                  <w:szCs w:val="18"/>
                  <w:rPrChange w:id="3193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1</w:t>
              </w:r>
            </w:ins>
          </w:p>
        </w:tc>
        <w:tc>
          <w:tcPr>
            <w:tcW w:w="1701" w:type="dxa"/>
            <w:shd w:val="clear" w:color="auto" w:fill="auto"/>
            <w:tcPrChange w:id="3194" w:author="Shi Mengtao" w:date="2019-01-15T09:54:00Z">
              <w:tcPr>
                <w:tcW w:w="1701" w:type="dxa"/>
                <w:shd w:val="clear" w:color="auto" w:fill="auto"/>
              </w:tcPr>
            </w:tcPrChange>
          </w:tcPr>
          <w:p w14:paraId="6F43CA4B" w14:textId="40D09271" w:rsidR="00FC5042" w:rsidRPr="00A25154" w:rsidRDefault="00FC5042" w:rsidP="00FC5042">
            <w:pPr>
              <w:spacing w:line="240" w:lineRule="auto"/>
              <w:jc w:val="center"/>
              <w:rPr>
                <w:ins w:id="3195" w:author="Shi Mengtao" w:date="2019-01-15T09:52:00Z"/>
                <w:sz w:val="18"/>
                <w:szCs w:val="18"/>
                <w:rPrChange w:id="3196" w:author="Shi Mengtao" w:date="2019-01-16T09:31:00Z">
                  <w:rPr>
                    <w:ins w:id="3197" w:author="Shi Mengtao" w:date="2019-01-15T09:52:00Z"/>
                    <w:sz w:val="20"/>
                    <w:szCs w:val="20"/>
                  </w:rPr>
                </w:rPrChange>
              </w:rPr>
            </w:pPr>
            <w:ins w:id="3198" w:author="Shi Mengtao" w:date="2019-01-15T09:53:00Z">
              <w:r w:rsidRPr="00A25154">
                <w:rPr>
                  <w:rFonts w:hint="eastAsia"/>
                  <w:sz w:val="18"/>
                  <w:szCs w:val="18"/>
                  <w:rPrChange w:id="3199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动态创建者</w:t>
              </w:r>
            </w:ins>
          </w:p>
        </w:tc>
        <w:tc>
          <w:tcPr>
            <w:tcW w:w="992" w:type="dxa"/>
            <w:tcPrChange w:id="3200" w:author="Shi Mengtao" w:date="2019-01-15T09:54:00Z">
              <w:tcPr>
                <w:tcW w:w="992" w:type="dxa"/>
              </w:tcPr>
            </w:tcPrChange>
          </w:tcPr>
          <w:p w14:paraId="16B48F44" w14:textId="329F768F" w:rsidR="00FC5042" w:rsidRPr="00A25154" w:rsidRDefault="00FC5042" w:rsidP="00FC5042">
            <w:pPr>
              <w:spacing w:line="240" w:lineRule="auto"/>
              <w:jc w:val="center"/>
              <w:rPr>
                <w:ins w:id="3201" w:author="Shi Mengtao" w:date="2019-01-15T09:52:00Z"/>
                <w:sz w:val="18"/>
                <w:szCs w:val="18"/>
                <w:rPrChange w:id="3202" w:author="Shi Mengtao" w:date="2019-01-16T09:31:00Z">
                  <w:rPr>
                    <w:ins w:id="3203" w:author="Shi Mengtao" w:date="2019-01-15T09:52:00Z"/>
                    <w:sz w:val="20"/>
                    <w:szCs w:val="20"/>
                  </w:rPr>
                </w:rPrChange>
              </w:rPr>
            </w:pPr>
            <w:ins w:id="3204" w:author="Shi Mengtao" w:date="2019-01-15T09:53:00Z">
              <w:r w:rsidRPr="00A25154">
                <w:rPr>
                  <w:rFonts w:hint="eastAsia"/>
                  <w:sz w:val="18"/>
                  <w:szCs w:val="18"/>
                  <w:rPrChange w:id="3205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3206" w:author="Shi Mengtao" w:date="2019-01-16T09:31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709" w:type="dxa"/>
            <w:tcPrChange w:id="3207" w:author="Shi Mengtao" w:date="2019-01-15T09:54:00Z">
              <w:tcPr>
                <w:tcW w:w="851" w:type="dxa"/>
                <w:gridSpan w:val="2"/>
              </w:tcPr>
            </w:tcPrChange>
          </w:tcPr>
          <w:p w14:paraId="27E8EC76" w14:textId="106C28B4" w:rsidR="00FC5042" w:rsidRPr="00A25154" w:rsidRDefault="00FC5042" w:rsidP="00FC5042">
            <w:pPr>
              <w:spacing w:line="240" w:lineRule="auto"/>
              <w:jc w:val="center"/>
              <w:rPr>
                <w:ins w:id="3208" w:author="Shi Mengtao" w:date="2019-01-15T09:52:00Z"/>
                <w:sz w:val="18"/>
                <w:szCs w:val="18"/>
                <w:rPrChange w:id="3209" w:author="Shi Mengtao" w:date="2019-01-16T09:31:00Z">
                  <w:rPr>
                    <w:ins w:id="3210" w:author="Shi Mengtao" w:date="2019-01-15T09:52:00Z"/>
                    <w:sz w:val="20"/>
                    <w:szCs w:val="20"/>
                  </w:rPr>
                </w:rPrChange>
              </w:rPr>
            </w:pPr>
            <w:ins w:id="3211" w:author="Shi Mengtao" w:date="2019-01-15T09:53:00Z">
              <w:r w:rsidRPr="00A25154">
                <w:rPr>
                  <w:rFonts w:hint="eastAsia"/>
                  <w:sz w:val="18"/>
                  <w:szCs w:val="18"/>
                  <w:rPrChange w:id="3212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1</w:t>
              </w:r>
              <w:r w:rsidRPr="00A25154">
                <w:rPr>
                  <w:sz w:val="18"/>
                  <w:szCs w:val="18"/>
                  <w:rPrChange w:id="3213" w:author="Shi Mengtao" w:date="2019-01-16T09:31:00Z">
                    <w:rPr>
                      <w:sz w:val="20"/>
                      <w:szCs w:val="20"/>
                    </w:rPr>
                  </w:rPrChange>
                </w:rPr>
                <w:t>5</w:t>
              </w:r>
            </w:ins>
          </w:p>
        </w:tc>
        <w:tc>
          <w:tcPr>
            <w:tcW w:w="1701" w:type="dxa"/>
            <w:shd w:val="clear" w:color="auto" w:fill="auto"/>
            <w:tcPrChange w:id="3214" w:author="Shi Mengtao" w:date="2019-01-15T09:54:00Z">
              <w:tcPr>
                <w:tcW w:w="1559" w:type="dxa"/>
                <w:shd w:val="clear" w:color="auto" w:fill="auto"/>
              </w:tcPr>
            </w:tcPrChange>
          </w:tcPr>
          <w:p w14:paraId="2DC42CA8" w14:textId="6B9739C4" w:rsidR="00FC5042" w:rsidRPr="00A25154" w:rsidRDefault="00FC5042" w:rsidP="00FC5042">
            <w:pPr>
              <w:spacing w:line="240" w:lineRule="auto"/>
              <w:jc w:val="center"/>
              <w:rPr>
                <w:ins w:id="3215" w:author="Shi Mengtao" w:date="2019-01-15T09:52:00Z"/>
                <w:sz w:val="18"/>
                <w:szCs w:val="18"/>
                <w:rPrChange w:id="3216" w:author="Shi Mengtao" w:date="2019-01-16T09:31:00Z">
                  <w:rPr>
                    <w:ins w:id="3217" w:author="Shi Mengtao" w:date="2019-01-15T09:52:00Z"/>
                    <w:sz w:val="20"/>
                    <w:szCs w:val="20"/>
                  </w:rPr>
                </w:rPrChange>
              </w:rPr>
            </w:pPr>
            <w:ins w:id="3218" w:author="Shi Mengtao" w:date="2019-01-15T09:53:00Z">
              <w:r w:rsidRPr="00A25154">
                <w:rPr>
                  <w:sz w:val="18"/>
                  <w:szCs w:val="18"/>
                  <w:rPrChange w:id="3219" w:author="Shi Mengtao" w:date="2019-01-16T09:31:00Z">
                    <w:rPr>
                      <w:sz w:val="20"/>
                      <w:szCs w:val="20"/>
                    </w:rPr>
                  </w:rPrChange>
                </w:rPr>
                <w:t>(</w:t>
              </w:r>
              <w:r w:rsidRPr="00A25154">
                <w:rPr>
                  <w:rFonts w:hint="eastAsia"/>
                  <w:sz w:val="18"/>
                  <w:szCs w:val="18"/>
                  <w:rPrChange w:id="3220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3221" w:author="Shi Mengtao" w:date="2019-01-16T09:31:00Z">
                    <w:rPr>
                      <w:sz w:val="20"/>
                      <w:szCs w:val="20"/>
                    </w:rPr>
                  </w:rPrChange>
                </w:rPr>
                <w:t>\u4e00-\u9fa5]|\w){15}</w:t>
              </w:r>
            </w:ins>
          </w:p>
        </w:tc>
        <w:tc>
          <w:tcPr>
            <w:tcW w:w="1843" w:type="dxa"/>
            <w:shd w:val="clear" w:color="auto" w:fill="auto"/>
            <w:tcPrChange w:id="3222" w:author="Shi Mengtao" w:date="2019-01-15T09:54:00Z">
              <w:tcPr>
                <w:tcW w:w="1843" w:type="dxa"/>
                <w:shd w:val="clear" w:color="auto" w:fill="auto"/>
              </w:tcPr>
            </w:tcPrChange>
          </w:tcPr>
          <w:p w14:paraId="59F1EEF0" w14:textId="4556944E" w:rsidR="00FC5042" w:rsidRPr="00A25154" w:rsidRDefault="00FC5042" w:rsidP="00FC5042">
            <w:pPr>
              <w:tabs>
                <w:tab w:val="center" w:pos="813"/>
              </w:tabs>
              <w:spacing w:line="240" w:lineRule="auto"/>
              <w:jc w:val="center"/>
              <w:rPr>
                <w:ins w:id="3223" w:author="Shi Mengtao" w:date="2019-01-15T09:52:00Z"/>
                <w:sz w:val="18"/>
                <w:szCs w:val="18"/>
                <w:rPrChange w:id="3224" w:author="Shi Mengtao" w:date="2019-01-16T09:31:00Z">
                  <w:rPr>
                    <w:ins w:id="3225" w:author="Shi Mengtao" w:date="2019-01-15T09:52:00Z"/>
                    <w:sz w:val="20"/>
                    <w:szCs w:val="20"/>
                  </w:rPr>
                </w:rPrChange>
              </w:rPr>
            </w:pPr>
            <w:ins w:id="3226" w:author="Shi Mengtao" w:date="2019-01-15T09:53:00Z">
              <w:r w:rsidRPr="00A25154">
                <w:rPr>
                  <w:rFonts w:hint="eastAsia"/>
                  <w:sz w:val="18"/>
                  <w:szCs w:val="18"/>
                  <w:rPrChange w:id="3227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每条动态对应其创建者用户昵称</w:t>
              </w:r>
            </w:ins>
          </w:p>
        </w:tc>
      </w:tr>
      <w:tr w:rsidR="00FC5042" w14:paraId="61AAF472" w14:textId="77777777" w:rsidTr="00FC5042">
        <w:trPr>
          <w:trHeight w:val="150"/>
          <w:ins w:id="3228" w:author="Shi Mengtao" w:date="2019-01-15T09:52:00Z"/>
          <w:trPrChange w:id="3229" w:author="Shi Mengtao" w:date="2019-01-15T09:54:00Z">
            <w:trPr>
              <w:trHeight w:val="150"/>
            </w:trPr>
          </w:trPrChange>
        </w:trPr>
        <w:tc>
          <w:tcPr>
            <w:tcW w:w="1271" w:type="dxa"/>
            <w:tcPrChange w:id="3230" w:author="Shi Mengtao" w:date="2019-01-15T09:54:00Z">
              <w:tcPr>
                <w:tcW w:w="1271" w:type="dxa"/>
              </w:tcPr>
            </w:tcPrChange>
          </w:tcPr>
          <w:p w14:paraId="0B2E6A0D" w14:textId="62904B22" w:rsidR="00FC5042" w:rsidRPr="00A25154" w:rsidRDefault="00091B8F" w:rsidP="00FC5042">
            <w:pPr>
              <w:spacing w:line="240" w:lineRule="auto"/>
              <w:jc w:val="center"/>
              <w:rPr>
                <w:ins w:id="3231" w:author="Shi Mengtao" w:date="2019-01-15T09:52:00Z"/>
                <w:sz w:val="18"/>
                <w:szCs w:val="18"/>
                <w:rPrChange w:id="3232" w:author="Shi Mengtao" w:date="2019-01-16T09:31:00Z">
                  <w:rPr>
                    <w:ins w:id="3233" w:author="Shi Mengtao" w:date="2019-01-15T09:52:00Z"/>
                    <w:sz w:val="20"/>
                    <w:szCs w:val="20"/>
                  </w:rPr>
                </w:rPrChange>
              </w:rPr>
            </w:pPr>
            <w:ins w:id="3234" w:author="Shi Mengtao" w:date="2019-01-15T10:26:00Z">
              <w:r w:rsidRPr="00A25154">
                <w:rPr>
                  <w:rFonts w:hint="eastAsia"/>
                  <w:sz w:val="18"/>
                  <w:szCs w:val="18"/>
                  <w:rPrChange w:id="3235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CF</w:t>
              </w:r>
            </w:ins>
            <w:ins w:id="3236" w:author="Shi Mengtao" w:date="2019-01-15T09:52:00Z">
              <w:r w:rsidR="00FC5042" w:rsidRPr="00A25154">
                <w:rPr>
                  <w:sz w:val="18"/>
                  <w:szCs w:val="18"/>
                  <w:rPrChange w:id="3237" w:author="Shi Mengtao" w:date="2019-01-16T09:31:00Z">
                    <w:rPr>
                      <w:sz w:val="20"/>
                      <w:szCs w:val="20"/>
                    </w:rPr>
                  </w:rPrChange>
                </w:rPr>
                <w:t>2</w:t>
              </w:r>
            </w:ins>
          </w:p>
        </w:tc>
        <w:tc>
          <w:tcPr>
            <w:tcW w:w="1701" w:type="dxa"/>
            <w:shd w:val="clear" w:color="auto" w:fill="auto"/>
            <w:tcPrChange w:id="3238" w:author="Shi Mengtao" w:date="2019-01-15T09:54:00Z">
              <w:tcPr>
                <w:tcW w:w="1701" w:type="dxa"/>
                <w:shd w:val="clear" w:color="auto" w:fill="auto"/>
              </w:tcPr>
            </w:tcPrChange>
          </w:tcPr>
          <w:p w14:paraId="0EA72C06" w14:textId="01B0B13D" w:rsidR="00FC5042" w:rsidRPr="00A25154" w:rsidRDefault="00FC5042" w:rsidP="00FC5042">
            <w:pPr>
              <w:spacing w:line="240" w:lineRule="auto"/>
              <w:jc w:val="center"/>
              <w:rPr>
                <w:ins w:id="3239" w:author="Shi Mengtao" w:date="2019-01-15T09:52:00Z"/>
                <w:sz w:val="18"/>
                <w:szCs w:val="18"/>
                <w:rPrChange w:id="3240" w:author="Shi Mengtao" w:date="2019-01-16T09:31:00Z">
                  <w:rPr>
                    <w:ins w:id="3241" w:author="Shi Mengtao" w:date="2019-01-15T09:52:00Z"/>
                    <w:sz w:val="20"/>
                    <w:szCs w:val="20"/>
                  </w:rPr>
                </w:rPrChange>
              </w:rPr>
            </w:pPr>
            <w:ins w:id="3242" w:author="Shi Mengtao" w:date="2019-01-15T09:52:00Z">
              <w:r w:rsidRPr="00A25154">
                <w:rPr>
                  <w:rFonts w:hint="eastAsia"/>
                  <w:sz w:val="18"/>
                  <w:szCs w:val="18"/>
                  <w:rPrChange w:id="3243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动态所在详细地址</w:t>
              </w:r>
            </w:ins>
          </w:p>
        </w:tc>
        <w:tc>
          <w:tcPr>
            <w:tcW w:w="992" w:type="dxa"/>
            <w:tcPrChange w:id="3244" w:author="Shi Mengtao" w:date="2019-01-15T09:54:00Z">
              <w:tcPr>
                <w:tcW w:w="992" w:type="dxa"/>
              </w:tcPr>
            </w:tcPrChange>
          </w:tcPr>
          <w:p w14:paraId="3E50979B" w14:textId="6D94C982" w:rsidR="00FC5042" w:rsidRPr="00A25154" w:rsidRDefault="00FC5042" w:rsidP="00FC5042">
            <w:pPr>
              <w:spacing w:line="240" w:lineRule="auto"/>
              <w:jc w:val="center"/>
              <w:rPr>
                <w:ins w:id="3245" w:author="Shi Mengtao" w:date="2019-01-15T09:52:00Z"/>
                <w:sz w:val="18"/>
                <w:szCs w:val="18"/>
                <w:rPrChange w:id="3246" w:author="Shi Mengtao" w:date="2019-01-16T09:31:00Z">
                  <w:rPr>
                    <w:ins w:id="3247" w:author="Shi Mengtao" w:date="2019-01-15T09:52:00Z"/>
                    <w:sz w:val="20"/>
                    <w:szCs w:val="20"/>
                  </w:rPr>
                </w:rPrChange>
              </w:rPr>
            </w:pPr>
            <w:ins w:id="3248" w:author="Shi Mengtao" w:date="2019-01-15T09:54:00Z">
              <w:r w:rsidRPr="00A25154">
                <w:rPr>
                  <w:rFonts w:hint="eastAsia"/>
                  <w:sz w:val="18"/>
                  <w:szCs w:val="18"/>
                  <w:rPrChange w:id="3249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3250" w:author="Shi Mengtao" w:date="2019-01-16T09:31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709" w:type="dxa"/>
            <w:tcPrChange w:id="3251" w:author="Shi Mengtao" w:date="2019-01-15T09:54:00Z">
              <w:tcPr>
                <w:tcW w:w="851" w:type="dxa"/>
                <w:gridSpan w:val="2"/>
              </w:tcPr>
            </w:tcPrChange>
          </w:tcPr>
          <w:p w14:paraId="34D4DC57" w14:textId="286CCF9B" w:rsidR="00FC5042" w:rsidRPr="00A25154" w:rsidRDefault="00FC5042" w:rsidP="00FC5042">
            <w:pPr>
              <w:spacing w:line="240" w:lineRule="auto"/>
              <w:jc w:val="center"/>
              <w:rPr>
                <w:ins w:id="3252" w:author="Shi Mengtao" w:date="2019-01-15T09:52:00Z"/>
                <w:sz w:val="18"/>
                <w:szCs w:val="18"/>
                <w:rPrChange w:id="3253" w:author="Shi Mengtao" w:date="2019-01-16T09:31:00Z">
                  <w:rPr>
                    <w:ins w:id="3254" w:author="Shi Mengtao" w:date="2019-01-15T09:52:00Z"/>
                    <w:sz w:val="20"/>
                    <w:szCs w:val="20"/>
                  </w:rPr>
                </w:rPrChange>
              </w:rPr>
            </w:pPr>
            <w:ins w:id="3255" w:author="Shi Mengtao" w:date="2019-01-15T09:54:00Z">
              <w:r w:rsidRPr="00A25154">
                <w:rPr>
                  <w:rFonts w:hint="eastAsia"/>
                  <w:sz w:val="18"/>
                  <w:szCs w:val="18"/>
                  <w:rPrChange w:id="3256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45</w:t>
              </w:r>
            </w:ins>
          </w:p>
        </w:tc>
        <w:tc>
          <w:tcPr>
            <w:tcW w:w="1701" w:type="dxa"/>
            <w:shd w:val="clear" w:color="auto" w:fill="auto"/>
            <w:tcPrChange w:id="3257" w:author="Shi Mengtao" w:date="2019-01-15T09:54:00Z">
              <w:tcPr>
                <w:tcW w:w="1559" w:type="dxa"/>
                <w:shd w:val="clear" w:color="auto" w:fill="auto"/>
              </w:tcPr>
            </w:tcPrChange>
          </w:tcPr>
          <w:p w14:paraId="6515D6EF" w14:textId="70918E6B" w:rsidR="00FC5042" w:rsidRPr="00A25154" w:rsidRDefault="00FC5042" w:rsidP="00FC5042">
            <w:pPr>
              <w:spacing w:line="240" w:lineRule="auto"/>
              <w:jc w:val="center"/>
              <w:rPr>
                <w:ins w:id="3258" w:author="Shi Mengtao" w:date="2019-01-15T09:52:00Z"/>
                <w:sz w:val="18"/>
                <w:szCs w:val="18"/>
                <w:rPrChange w:id="3259" w:author="Shi Mengtao" w:date="2019-01-16T09:31:00Z">
                  <w:rPr>
                    <w:ins w:id="3260" w:author="Shi Mengtao" w:date="2019-01-15T09:52:00Z"/>
                    <w:sz w:val="20"/>
                    <w:szCs w:val="20"/>
                  </w:rPr>
                </w:rPrChange>
              </w:rPr>
            </w:pPr>
            <w:ins w:id="3261" w:author="Shi Mengtao" w:date="2019-01-15T09:54:00Z">
              <w:r w:rsidRPr="00A25154">
                <w:rPr>
                  <w:rFonts w:hint="eastAsia"/>
                  <w:sz w:val="18"/>
                  <w:szCs w:val="18"/>
                  <w:rPrChange w:id="3262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3263" w:author="Shi Mengtao" w:date="2019-01-16T09:31:00Z">
                    <w:rPr>
                      <w:sz w:val="20"/>
                      <w:szCs w:val="20"/>
                    </w:rPr>
                  </w:rPrChange>
                </w:rPr>
                <w:t>\u4e00-\u9fa5]|\w){</w:t>
              </w:r>
              <w:r w:rsidRPr="00A25154">
                <w:rPr>
                  <w:rFonts w:hint="eastAsia"/>
                  <w:sz w:val="18"/>
                  <w:szCs w:val="18"/>
                  <w:rPrChange w:id="3264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45</w:t>
              </w:r>
              <w:r w:rsidRPr="00A25154">
                <w:rPr>
                  <w:sz w:val="18"/>
                  <w:szCs w:val="18"/>
                  <w:rPrChange w:id="3265" w:author="Shi Mengtao" w:date="2019-01-16T09:31:00Z">
                    <w:rPr>
                      <w:sz w:val="20"/>
                      <w:szCs w:val="20"/>
                    </w:rPr>
                  </w:rPrChange>
                </w:rPr>
                <w:t>}</w:t>
              </w:r>
            </w:ins>
          </w:p>
        </w:tc>
        <w:tc>
          <w:tcPr>
            <w:tcW w:w="1843" w:type="dxa"/>
            <w:shd w:val="clear" w:color="auto" w:fill="auto"/>
            <w:tcPrChange w:id="3266" w:author="Shi Mengtao" w:date="2019-01-15T09:54:00Z">
              <w:tcPr>
                <w:tcW w:w="1843" w:type="dxa"/>
                <w:shd w:val="clear" w:color="auto" w:fill="auto"/>
              </w:tcPr>
            </w:tcPrChange>
          </w:tcPr>
          <w:p w14:paraId="11E38D28" w14:textId="67E64326" w:rsidR="00FC5042" w:rsidRPr="00A25154" w:rsidRDefault="00FC5042" w:rsidP="00FC5042">
            <w:pPr>
              <w:spacing w:line="240" w:lineRule="auto"/>
              <w:jc w:val="center"/>
              <w:rPr>
                <w:ins w:id="3267" w:author="Shi Mengtao" w:date="2019-01-15T09:52:00Z"/>
                <w:sz w:val="18"/>
                <w:szCs w:val="18"/>
                <w:rPrChange w:id="3268" w:author="Shi Mengtao" w:date="2019-01-16T09:31:00Z">
                  <w:rPr>
                    <w:ins w:id="3269" w:author="Shi Mengtao" w:date="2019-01-15T09:52:00Z"/>
                    <w:sz w:val="20"/>
                    <w:szCs w:val="20"/>
                  </w:rPr>
                </w:rPrChange>
              </w:rPr>
            </w:pPr>
            <w:ins w:id="3270" w:author="Shi Mengtao" w:date="2019-01-15T09:53:00Z">
              <w:r w:rsidRPr="00A25154">
                <w:rPr>
                  <w:rFonts w:hint="eastAsia"/>
                  <w:sz w:val="18"/>
                  <w:szCs w:val="18"/>
                  <w:rPrChange w:id="3271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动态所在的地址信息</w:t>
              </w:r>
            </w:ins>
          </w:p>
        </w:tc>
      </w:tr>
      <w:tr w:rsidR="00E93EEC" w14:paraId="66D5E61E" w14:textId="77777777" w:rsidTr="00FC5042">
        <w:trPr>
          <w:trHeight w:val="150"/>
          <w:ins w:id="3272" w:author="Shi Mengtao" w:date="2019-01-15T09:52:00Z"/>
          <w:trPrChange w:id="3273" w:author="Shi Mengtao" w:date="2019-01-15T09:54:00Z">
            <w:trPr>
              <w:trHeight w:val="150"/>
            </w:trPr>
          </w:trPrChange>
        </w:trPr>
        <w:tc>
          <w:tcPr>
            <w:tcW w:w="1271" w:type="dxa"/>
            <w:tcPrChange w:id="3274" w:author="Shi Mengtao" w:date="2019-01-15T09:54:00Z">
              <w:tcPr>
                <w:tcW w:w="1271" w:type="dxa"/>
              </w:tcPr>
            </w:tcPrChange>
          </w:tcPr>
          <w:p w14:paraId="7670AD1A" w14:textId="6218F651" w:rsidR="00E93EEC" w:rsidRPr="00A25154" w:rsidRDefault="00091B8F" w:rsidP="00E93EEC">
            <w:pPr>
              <w:spacing w:line="240" w:lineRule="auto"/>
              <w:jc w:val="center"/>
              <w:rPr>
                <w:ins w:id="3275" w:author="Shi Mengtao" w:date="2019-01-15T09:52:00Z"/>
                <w:sz w:val="18"/>
                <w:szCs w:val="18"/>
                <w:rPrChange w:id="3276" w:author="Shi Mengtao" w:date="2019-01-16T09:31:00Z">
                  <w:rPr>
                    <w:ins w:id="3277" w:author="Shi Mengtao" w:date="2019-01-15T09:52:00Z"/>
                    <w:sz w:val="20"/>
                    <w:szCs w:val="20"/>
                  </w:rPr>
                </w:rPrChange>
              </w:rPr>
            </w:pPr>
            <w:ins w:id="3278" w:author="Shi Mengtao" w:date="2019-01-15T10:26:00Z">
              <w:r w:rsidRPr="00A25154">
                <w:rPr>
                  <w:rFonts w:hint="eastAsia"/>
                  <w:sz w:val="18"/>
                  <w:szCs w:val="18"/>
                  <w:rPrChange w:id="3279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CF</w:t>
              </w:r>
            </w:ins>
            <w:ins w:id="3280" w:author="Shi Mengtao" w:date="2019-01-15T09:52:00Z">
              <w:r w:rsidR="00E93EEC" w:rsidRPr="00A25154">
                <w:rPr>
                  <w:rFonts w:hint="eastAsia"/>
                  <w:sz w:val="18"/>
                  <w:szCs w:val="18"/>
                  <w:rPrChange w:id="3281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3</w:t>
              </w:r>
            </w:ins>
          </w:p>
        </w:tc>
        <w:tc>
          <w:tcPr>
            <w:tcW w:w="1701" w:type="dxa"/>
            <w:shd w:val="clear" w:color="auto" w:fill="auto"/>
            <w:tcPrChange w:id="3282" w:author="Shi Mengtao" w:date="2019-01-15T09:54:00Z">
              <w:tcPr>
                <w:tcW w:w="1701" w:type="dxa"/>
                <w:shd w:val="clear" w:color="auto" w:fill="auto"/>
              </w:tcPr>
            </w:tcPrChange>
          </w:tcPr>
          <w:p w14:paraId="5BADA9AB" w14:textId="05ED6CD1" w:rsidR="00E93EEC" w:rsidRPr="00A25154" w:rsidRDefault="00E93EEC" w:rsidP="00E93EEC">
            <w:pPr>
              <w:spacing w:line="240" w:lineRule="auto"/>
              <w:jc w:val="center"/>
              <w:rPr>
                <w:ins w:id="3283" w:author="Shi Mengtao" w:date="2019-01-15T09:52:00Z"/>
                <w:sz w:val="18"/>
                <w:szCs w:val="18"/>
                <w:rPrChange w:id="3284" w:author="Shi Mengtao" w:date="2019-01-16T09:31:00Z">
                  <w:rPr>
                    <w:ins w:id="3285" w:author="Shi Mengtao" w:date="2019-01-15T09:52:00Z"/>
                    <w:sz w:val="20"/>
                    <w:szCs w:val="20"/>
                  </w:rPr>
                </w:rPrChange>
              </w:rPr>
            </w:pPr>
            <w:ins w:id="3286" w:author="Shi Mengtao" w:date="2019-01-15T09:52:00Z">
              <w:r w:rsidRPr="00A25154">
                <w:rPr>
                  <w:rFonts w:hint="eastAsia"/>
                  <w:sz w:val="18"/>
                  <w:szCs w:val="18"/>
                  <w:rPrChange w:id="3287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动态文字内容</w:t>
              </w:r>
            </w:ins>
          </w:p>
        </w:tc>
        <w:tc>
          <w:tcPr>
            <w:tcW w:w="992" w:type="dxa"/>
            <w:tcPrChange w:id="3288" w:author="Shi Mengtao" w:date="2019-01-15T09:54:00Z">
              <w:tcPr>
                <w:tcW w:w="992" w:type="dxa"/>
              </w:tcPr>
            </w:tcPrChange>
          </w:tcPr>
          <w:p w14:paraId="3052DC44" w14:textId="793BA3C0" w:rsidR="00E93EEC" w:rsidRPr="00A25154" w:rsidRDefault="00F756CE" w:rsidP="00E93EEC">
            <w:pPr>
              <w:spacing w:line="240" w:lineRule="auto"/>
              <w:jc w:val="center"/>
              <w:rPr>
                <w:ins w:id="3289" w:author="Shi Mengtao" w:date="2019-01-15T09:52:00Z"/>
                <w:sz w:val="18"/>
                <w:szCs w:val="18"/>
                <w:rPrChange w:id="3290" w:author="Shi Mengtao" w:date="2019-01-16T09:31:00Z">
                  <w:rPr>
                    <w:ins w:id="3291" w:author="Shi Mengtao" w:date="2019-01-15T09:52:00Z"/>
                    <w:sz w:val="20"/>
                    <w:szCs w:val="20"/>
                  </w:rPr>
                </w:rPrChange>
              </w:rPr>
            </w:pPr>
            <w:ins w:id="3292" w:author="Shi Mengtao" w:date="2019-01-15T09:58:00Z">
              <w:r w:rsidRPr="00A25154">
                <w:rPr>
                  <w:rFonts w:hint="eastAsia"/>
                  <w:sz w:val="18"/>
                  <w:szCs w:val="18"/>
                  <w:rPrChange w:id="3293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3294" w:author="Shi Mengtao" w:date="2019-01-16T09:31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709" w:type="dxa"/>
            <w:tcPrChange w:id="3295" w:author="Shi Mengtao" w:date="2019-01-15T09:54:00Z">
              <w:tcPr>
                <w:tcW w:w="851" w:type="dxa"/>
                <w:gridSpan w:val="2"/>
              </w:tcPr>
            </w:tcPrChange>
          </w:tcPr>
          <w:p w14:paraId="75D8D9B1" w14:textId="6F130748" w:rsidR="00E93EEC" w:rsidRPr="00A25154" w:rsidRDefault="00FC5042" w:rsidP="00E93EEC">
            <w:pPr>
              <w:spacing w:line="240" w:lineRule="auto"/>
              <w:jc w:val="center"/>
              <w:rPr>
                <w:ins w:id="3296" w:author="Shi Mengtao" w:date="2019-01-15T09:52:00Z"/>
                <w:sz w:val="18"/>
                <w:szCs w:val="18"/>
                <w:rPrChange w:id="3297" w:author="Shi Mengtao" w:date="2019-01-16T09:31:00Z">
                  <w:rPr>
                    <w:ins w:id="3298" w:author="Shi Mengtao" w:date="2019-01-15T09:52:00Z"/>
                    <w:sz w:val="20"/>
                    <w:szCs w:val="20"/>
                  </w:rPr>
                </w:rPrChange>
              </w:rPr>
            </w:pPr>
            <w:ins w:id="3299" w:author="Shi Mengtao" w:date="2019-01-15T09:54:00Z">
              <w:r w:rsidRPr="00A25154">
                <w:rPr>
                  <w:rFonts w:hint="eastAsia"/>
                  <w:sz w:val="18"/>
                  <w:szCs w:val="18"/>
                  <w:rPrChange w:id="3300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200</w:t>
              </w:r>
            </w:ins>
          </w:p>
        </w:tc>
        <w:tc>
          <w:tcPr>
            <w:tcW w:w="1701" w:type="dxa"/>
            <w:shd w:val="clear" w:color="auto" w:fill="auto"/>
            <w:tcPrChange w:id="3301" w:author="Shi Mengtao" w:date="2019-01-15T09:54:00Z">
              <w:tcPr>
                <w:tcW w:w="1559" w:type="dxa"/>
                <w:shd w:val="clear" w:color="auto" w:fill="auto"/>
              </w:tcPr>
            </w:tcPrChange>
          </w:tcPr>
          <w:p w14:paraId="1B2455F6" w14:textId="15FEBED8" w:rsidR="00E93EEC" w:rsidRPr="00A25154" w:rsidRDefault="00FC5042" w:rsidP="00E93EEC">
            <w:pPr>
              <w:spacing w:line="240" w:lineRule="auto"/>
              <w:jc w:val="center"/>
              <w:rPr>
                <w:ins w:id="3302" w:author="Shi Mengtao" w:date="2019-01-15T09:52:00Z"/>
                <w:sz w:val="18"/>
                <w:szCs w:val="18"/>
                <w:rPrChange w:id="3303" w:author="Shi Mengtao" w:date="2019-01-16T09:31:00Z">
                  <w:rPr>
                    <w:ins w:id="3304" w:author="Shi Mengtao" w:date="2019-01-15T09:52:00Z"/>
                    <w:sz w:val="20"/>
                    <w:szCs w:val="20"/>
                  </w:rPr>
                </w:rPrChange>
              </w:rPr>
            </w:pPr>
            <w:ins w:id="3305" w:author="Shi Mengtao" w:date="2019-01-15T09:54:00Z">
              <w:r w:rsidRPr="00A25154">
                <w:rPr>
                  <w:rFonts w:hint="eastAsia"/>
                  <w:sz w:val="18"/>
                  <w:szCs w:val="18"/>
                  <w:rPrChange w:id="3306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3307" w:author="Shi Mengtao" w:date="2019-01-16T09:31:00Z">
                    <w:rPr>
                      <w:sz w:val="20"/>
                      <w:szCs w:val="20"/>
                    </w:rPr>
                  </w:rPrChange>
                </w:rPr>
                <w:t>\u4e00-\u9fa5]|\w){</w:t>
              </w:r>
              <w:r w:rsidRPr="00A25154">
                <w:rPr>
                  <w:rFonts w:hint="eastAsia"/>
                  <w:sz w:val="18"/>
                  <w:szCs w:val="18"/>
                  <w:rPrChange w:id="3308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200</w:t>
              </w:r>
              <w:r w:rsidRPr="00A25154">
                <w:rPr>
                  <w:sz w:val="18"/>
                  <w:szCs w:val="18"/>
                  <w:rPrChange w:id="3309" w:author="Shi Mengtao" w:date="2019-01-16T09:31:00Z">
                    <w:rPr>
                      <w:sz w:val="20"/>
                      <w:szCs w:val="20"/>
                    </w:rPr>
                  </w:rPrChange>
                </w:rPr>
                <w:t>}</w:t>
              </w:r>
            </w:ins>
          </w:p>
        </w:tc>
        <w:tc>
          <w:tcPr>
            <w:tcW w:w="1843" w:type="dxa"/>
            <w:shd w:val="clear" w:color="auto" w:fill="auto"/>
            <w:tcPrChange w:id="3310" w:author="Shi Mengtao" w:date="2019-01-15T09:54:00Z">
              <w:tcPr>
                <w:tcW w:w="1843" w:type="dxa"/>
                <w:shd w:val="clear" w:color="auto" w:fill="auto"/>
              </w:tcPr>
            </w:tcPrChange>
          </w:tcPr>
          <w:p w14:paraId="5C027F2E" w14:textId="4318D65A" w:rsidR="00E93EEC" w:rsidRPr="00A25154" w:rsidRDefault="00E93EEC" w:rsidP="00E93EEC">
            <w:pPr>
              <w:spacing w:line="240" w:lineRule="auto"/>
              <w:jc w:val="center"/>
              <w:rPr>
                <w:ins w:id="3311" w:author="Shi Mengtao" w:date="2019-01-15T09:52:00Z"/>
                <w:sz w:val="18"/>
                <w:szCs w:val="18"/>
                <w:rPrChange w:id="3312" w:author="Shi Mengtao" w:date="2019-01-16T09:31:00Z">
                  <w:rPr>
                    <w:ins w:id="3313" w:author="Shi Mengtao" w:date="2019-01-15T09:52:00Z"/>
                    <w:sz w:val="20"/>
                    <w:szCs w:val="20"/>
                  </w:rPr>
                </w:rPrChange>
              </w:rPr>
            </w:pPr>
            <w:ins w:id="3314" w:author="Shi Mengtao" w:date="2019-01-15T09:53:00Z">
              <w:r w:rsidRPr="00A25154">
                <w:rPr>
                  <w:rFonts w:hint="eastAsia"/>
                  <w:sz w:val="18"/>
                  <w:szCs w:val="18"/>
                  <w:rPrChange w:id="3315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动态内容重要组成部分</w:t>
              </w:r>
            </w:ins>
          </w:p>
        </w:tc>
      </w:tr>
      <w:tr w:rsidR="00FC5042" w14:paraId="416625FD" w14:textId="77777777" w:rsidTr="00FC5042">
        <w:trPr>
          <w:trHeight w:val="150"/>
          <w:ins w:id="3316" w:author="Shi Mengtao" w:date="2019-01-15T09:55:00Z"/>
        </w:trPr>
        <w:tc>
          <w:tcPr>
            <w:tcW w:w="1271" w:type="dxa"/>
          </w:tcPr>
          <w:p w14:paraId="60331D0C" w14:textId="037410ED" w:rsidR="00FC5042" w:rsidRPr="00A25154" w:rsidRDefault="00091B8F" w:rsidP="00FC5042">
            <w:pPr>
              <w:spacing w:line="240" w:lineRule="auto"/>
              <w:jc w:val="center"/>
              <w:rPr>
                <w:ins w:id="3317" w:author="Shi Mengtao" w:date="2019-01-15T09:55:00Z"/>
                <w:sz w:val="18"/>
                <w:szCs w:val="18"/>
                <w:rPrChange w:id="3318" w:author="Shi Mengtao" w:date="2019-01-16T09:31:00Z">
                  <w:rPr>
                    <w:ins w:id="3319" w:author="Shi Mengtao" w:date="2019-01-15T09:55:00Z"/>
                    <w:sz w:val="20"/>
                    <w:szCs w:val="20"/>
                  </w:rPr>
                </w:rPrChange>
              </w:rPr>
            </w:pPr>
            <w:ins w:id="3320" w:author="Shi Mengtao" w:date="2019-01-15T10:26:00Z">
              <w:r w:rsidRPr="00A25154">
                <w:rPr>
                  <w:sz w:val="18"/>
                  <w:szCs w:val="18"/>
                  <w:rPrChange w:id="3321" w:author="Shi Mengtao" w:date="2019-01-16T09:31:00Z">
                    <w:rPr>
                      <w:sz w:val="20"/>
                      <w:szCs w:val="20"/>
                    </w:rPr>
                  </w:rPrChange>
                </w:rPr>
                <w:t>CF</w:t>
              </w:r>
            </w:ins>
            <w:ins w:id="3322" w:author="Shi Mengtao" w:date="2019-01-15T09:55:00Z">
              <w:r w:rsidR="00FC5042" w:rsidRPr="00A25154">
                <w:rPr>
                  <w:rFonts w:hint="eastAsia"/>
                  <w:sz w:val="18"/>
                  <w:szCs w:val="18"/>
                  <w:rPrChange w:id="3323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4</w:t>
              </w:r>
            </w:ins>
          </w:p>
        </w:tc>
        <w:tc>
          <w:tcPr>
            <w:tcW w:w="1701" w:type="dxa"/>
            <w:shd w:val="clear" w:color="auto" w:fill="auto"/>
          </w:tcPr>
          <w:p w14:paraId="23EE49E0" w14:textId="5D06D06E" w:rsidR="00FC5042" w:rsidRPr="00A25154" w:rsidRDefault="00FC5042" w:rsidP="00FC5042">
            <w:pPr>
              <w:spacing w:line="240" w:lineRule="auto"/>
              <w:jc w:val="center"/>
              <w:rPr>
                <w:ins w:id="3324" w:author="Shi Mengtao" w:date="2019-01-15T09:55:00Z"/>
                <w:sz w:val="18"/>
                <w:szCs w:val="18"/>
                <w:rPrChange w:id="3325" w:author="Shi Mengtao" w:date="2019-01-16T09:31:00Z">
                  <w:rPr>
                    <w:ins w:id="3326" w:author="Shi Mengtao" w:date="2019-01-15T09:55:00Z"/>
                    <w:sz w:val="20"/>
                    <w:szCs w:val="20"/>
                  </w:rPr>
                </w:rPrChange>
              </w:rPr>
            </w:pPr>
            <w:ins w:id="3327" w:author="Shi Mengtao" w:date="2019-01-15T09:56:00Z">
              <w:r w:rsidRPr="00A25154">
                <w:rPr>
                  <w:rFonts w:hint="eastAsia"/>
                  <w:sz w:val="18"/>
                  <w:szCs w:val="18"/>
                  <w:rPrChange w:id="3328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动态图片内容</w:t>
              </w:r>
            </w:ins>
          </w:p>
        </w:tc>
        <w:tc>
          <w:tcPr>
            <w:tcW w:w="992" w:type="dxa"/>
          </w:tcPr>
          <w:p w14:paraId="0794DB2A" w14:textId="594DB3FF" w:rsidR="00FC5042" w:rsidRPr="00A25154" w:rsidRDefault="00FC5042" w:rsidP="00FC5042">
            <w:pPr>
              <w:spacing w:line="240" w:lineRule="auto"/>
              <w:jc w:val="center"/>
              <w:rPr>
                <w:ins w:id="3329" w:author="Shi Mengtao" w:date="2019-01-15T09:55:00Z"/>
                <w:sz w:val="18"/>
                <w:szCs w:val="18"/>
                <w:rPrChange w:id="3330" w:author="Shi Mengtao" w:date="2019-01-16T09:31:00Z">
                  <w:rPr>
                    <w:ins w:id="3331" w:author="Shi Mengtao" w:date="2019-01-15T09:55:00Z"/>
                    <w:sz w:val="20"/>
                    <w:szCs w:val="20"/>
                  </w:rPr>
                </w:rPrChange>
              </w:rPr>
            </w:pPr>
            <w:ins w:id="3332" w:author="Shi Mengtao" w:date="2019-01-15T09:55:00Z">
              <w:r w:rsidRPr="00A25154">
                <w:rPr>
                  <w:sz w:val="18"/>
                  <w:szCs w:val="18"/>
                  <w:rPrChange w:id="3333" w:author="Shi Mengtao" w:date="2019-01-16T09:31:00Z">
                    <w:rPr>
                      <w:sz w:val="20"/>
                      <w:szCs w:val="20"/>
                    </w:rPr>
                  </w:rPrChange>
                </w:rPr>
                <w:t>B</w:t>
              </w:r>
              <w:r w:rsidRPr="00A25154">
                <w:rPr>
                  <w:rFonts w:hint="eastAsia"/>
                  <w:sz w:val="18"/>
                  <w:szCs w:val="18"/>
                  <w:rPrChange w:id="3334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y</w:t>
              </w:r>
              <w:r w:rsidRPr="00A25154">
                <w:rPr>
                  <w:sz w:val="18"/>
                  <w:szCs w:val="18"/>
                  <w:rPrChange w:id="3335" w:author="Shi Mengtao" w:date="2019-01-16T09:31:00Z">
                    <w:rPr>
                      <w:sz w:val="20"/>
                      <w:szCs w:val="20"/>
                    </w:rPr>
                  </w:rPrChange>
                </w:rPr>
                <w:t>te</w:t>
              </w:r>
            </w:ins>
          </w:p>
        </w:tc>
        <w:tc>
          <w:tcPr>
            <w:tcW w:w="709" w:type="dxa"/>
          </w:tcPr>
          <w:p w14:paraId="74A883FD" w14:textId="77777777" w:rsidR="00FC5042" w:rsidRPr="00A25154" w:rsidRDefault="00FC5042" w:rsidP="00FC5042">
            <w:pPr>
              <w:spacing w:line="240" w:lineRule="auto"/>
              <w:jc w:val="center"/>
              <w:rPr>
                <w:ins w:id="3336" w:author="Shi Mengtao" w:date="2019-01-15T09:55:00Z"/>
                <w:sz w:val="18"/>
                <w:szCs w:val="18"/>
                <w:rPrChange w:id="3337" w:author="Shi Mengtao" w:date="2019-01-16T09:31:00Z">
                  <w:rPr>
                    <w:ins w:id="3338" w:author="Shi Mengtao" w:date="2019-01-15T09:55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701" w:type="dxa"/>
            <w:shd w:val="clear" w:color="auto" w:fill="auto"/>
          </w:tcPr>
          <w:p w14:paraId="7FDC87C7" w14:textId="77777777" w:rsidR="00FC5042" w:rsidRPr="00A25154" w:rsidRDefault="00FC5042" w:rsidP="00FC5042">
            <w:pPr>
              <w:spacing w:line="240" w:lineRule="auto"/>
              <w:jc w:val="center"/>
              <w:rPr>
                <w:ins w:id="3339" w:author="Shi Mengtao" w:date="2019-01-15T09:55:00Z"/>
                <w:sz w:val="18"/>
                <w:szCs w:val="18"/>
                <w:rPrChange w:id="3340" w:author="Shi Mengtao" w:date="2019-01-16T09:31:00Z">
                  <w:rPr>
                    <w:ins w:id="3341" w:author="Shi Mengtao" w:date="2019-01-15T09:55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43" w:type="dxa"/>
            <w:shd w:val="clear" w:color="auto" w:fill="auto"/>
          </w:tcPr>
          <w:p w14:paraId="4A51DBB2" w14:textId="34EE3386" w:rsidR="00FC5042" w:rsidRPr="00A25154" w:rsidRDefault="00FC5042" w:rsidP="00FC5042">
            <w:pPr>
              <w:spacing w:line="240" w:lineRule="auto"/>
              <w:jc w:val="center"/>
              <w:rPr>
                <w:ins w:id="3342" w:author="Shi Mengtao" w:date="2019-01-15T09:55:00Z"/>
                <w:sz w:val="18"/>
                <w:szCs w:val="18"/>
                <w:rPrChange w:id="3343" w:author="Shi Mengtao" w:date="2019-01-16T09:31:00Z">
                  <w:rPr>
                    <w:ins w:id="3344" w:author="Shi Mengtao" w:date="2019-01-15T09:55:00Z"/>
                    <w:sz w:val="20"/>
                    <w:szCs w:val="20"/>
                  </w:rPr>
                </w:rPrChange>
              </w:rPr>
            </w:pPr>
            <w:ins w:id="3345" w:author="Shi Mengtao" w:date="2019-01-15T09:56:00Z">
              <w:r w:rsidRPr="00A25154">
                <w:rPr>
                  <w:rFonts w:hint="eastAsia"/>
                  <w:sz w:val="18"/>
                  <w:szCs w:val="18"/>
                  <w:rPrChange w:id="3346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每一条动态所附带的图片</w:t>
              </w:r>
            </w:ins>
          </w:p>
        </w:tc>
      </w:tr>
      <w:tr w:rsidR="00FC5042" w14:paraId="0948684A" w14:textId="77777777" w:rsidTr="00FC5042">
        <w:trPr>
          <w:trHeight w:val="150"/>
          <w:ins w:id="3347" w:author="Shi Mengtao" w:date="2019-01-15T09:55:00Z"/>
        </w:trPr>
        <w:tc>
          <w:tcPr>
            <w:tcW w:w="1271" w:type="dxa"/>
          </w:tcPr>
          <w:p w14:paraId="5E261624" w14:textId="40178E68" w:rsidR="00FC5042" w:rsidRPr="00A25154" w:rsidRDefault="00091B8F" w:rsidP="00FC5042">
            <w:pPr>
              <w:spacing w:line="240" w:lineRule="auto"/>
              <w:jc w:val="center"/>
              <w:rPr>
                <w:ins w:id="3348" w:author="Shi Mengtao" w:date="2019-01-15T09:55:00Z"/>
                <w:sz w:val="18"/>
                <w:szCs w:val="18"/>
                <w:rPrChange w:id="3349" w:author="Shi Mengtao" w:date="2019-01-16T09:31:00Z">
                  <w:rPr>
                    <w:ins w:id="3350" w:author="Shi Mengtao" w:date="2019-01-15T09:55:00Z"/>
                    <w:sz w:val="20"/>
                    <w:szCs w:val="20"/>
                  </w:rPr>
                </w:rPrChange>
              </w:rPr>
            </w:pPr>
            <w:ins w:id="3351" w:author="Shi Mengtao" w:date="2019-01-15T10:26:00Z">
              <w:r w:rsidRPr="00A25154">
                <w:rPr>
                  <w:sz w:val="18"/>
                  <w:szCs w:val="18"/>
                  <w:rPrChange w:id="3352" w:author="Shi Mengtao" w:date="2019-01-16T09:31:00Z">
                    <w:rPr>
                      <w:sz w:val="20"/>
                      <w:szCs w:val="20"/>
                    </w:rPr>
                  </w:rPrChange>
                </w:rPr>
                <w:t>CF</w:t>
              </w:r>
            </w:ins>
            <w:ins w:id="3353" w:author="Shi Mengtao" w:date="2019-01-15T09:55:00Z">
              <w:r w:rsidR="00FC5042" w:rsidRPr="00A25154">
                <w:rPr>
                  <w:rFonts w:hint="eastAsia"/>
                  <w:sz w:val="18"/>
                  <w:szCs w:val="18"/>
                  <w:rPrChange w:id="3354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5</w:t>
              </w:r>
            </w:ins>
          </w:p>
        </w:tc>
        <w:tc>
          <w:tcPr>
            <w:tcW w:w="1701" w:type="dxa"/>
            <w:shd w:val="clear" w:color="auto" w:fill="auto"/>
          </w:tcPr>
          <w:p w14:paraId="762C49F4" w14:textId="412823BC" w:rsidR="00FC5042" w:rsidRPr="00A25154" w:rsidRDefault="00FC5042" w:rsidP="00FC5042">
            <w:pPr>
              <w:spacing w:line="240" w:lineRule="auto"/>
              <w:jc w:val="center"/>
              <w:rPr>
                <w:ins w:id="3355" w:author="Shi Mengtao" w:date="2019-01-15T09:55:00Z"/>
                <w:sz w:val="18"/>
                <w:szCs w:val="18"/>
                <w:rPrChange w:id="3356" w:author="Shi Mengtao" w:date="2019-01-16T09:31:00Z">
                  <w:rPr>
                    <w:ins w:id="3357" w:author="Shi Mengtao" w:date="2019-01-15T09:55:00Z"/>
                    <w:sz w:val="20"/>
                    <w:szCs w:val="20"/>
                  </w:rPr>
                </w:rPrChange>
              </w:rPr>
            </w:pPr>
            <w:ins w:id="3358" w:author="Shi Mengtao" w:date="2019-01-15T09:56:00Z">
              <w:r w:rsidRPr="00A25154">
                <w:rPr>
                  <w:rFonts w:hint="eastAsia"/>
                  <w:sz w:val="18"/>
                  <w:szCs w:val="18"/>
                  <w:rPrChange w:id="3359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动态语音内容</w:t>
              </w:r>
            </w:ins>
          </w:p>
        </w:tc>
        <w:tc>
          <w:tcPr>
            <w:tcW w:w="992" w:type="dxa"/>
          </w:tcPr>
          <w:p w14:paraId="1C1DFE8B" w14:textId="1D4AC5EC" w:rsidR="00FC5042" w:rsidRPr="00A25154" w:rsidRDefault="00FC5042" w:rsidP="00FC5042">
            <w:pPr>
              <w:spacing w:line="240" w:lineRule="auto"/>
              <w:jc w:val="center"/>
              <w:rPr>
                <w:ins w:id="3360" w:author="Shi Mengtao" w:date="2019-01-15T09:55:00Z"/>
                <w:sz w:val="18"/>
                <w:szCs w:val="18"/>
                <w:rPrChange w:id="3361" w:author="Shi Mengtao" w:date="2019-01-16T09:31:00Z">
                  <w:rPr>
                    <w:ins w:id="3362" w:author="Shi Mengtao" w:date="2019-01-15T09:55:00Z"/>
                    <w:sz w:val="20"/>
                    <w:szCs w:val="20"/>
                  </w:rPr>
                </w:rPrChange>
              </w:rPr>
            </w:pPr>
            <w:ins w:id="3363" w:author="Shi Mengtao" w:date="2019-01-15T09:55:00Z">
              <w:r w:rsidRPr="00A25154">
                <w:rPr>
                  <w:sz w:val="18"/>
                  <w:szCs w:val="18"/>
                  <w:rPrChange w:id="3364" w:author="Shi Mengtao" w:date="2019-01-16T09:31:00Z">
                    <w:rPr>
                      <w:sz w:val="20"/>
                      <w:szCs w:val="20"/>
                    </w:rPr>
                  </w:rPrChange>
                </w:rPr>
                <w:t>B</w:t>
              </w:r>
              <w:r w:rsidRPr="00A25154">
                <w:rPr>
                  <w:rFonts w:hint="eastAsia"/>
                  <w:sz w:val="18"/>
                  <w:szCs w:val="18"/>
                  <w:rPrChange w:id="3365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y</w:t>
              </w:r>
              <w:r w:rsidRPr="00A25154">
                <w:rPr>
                  <w:sz w:val="18"/>
                  <w:szCs w:val="18"/>
                  <w:rPrChange w:id="3366" w:author="Shi Mengtao" w:date="2019-01-16T09:31:00Z">
                    <w:rPr>
                      <w:sz w:val="20"/>
                      <w:szCs w:val="20"/>
                    </w:rPr>
                  </w:rPrChange>
                </w:rPr>
                <w:t>te</w:t>
              </w:r>
            </w:ins>
          </w:p>
        </w:tc>
        <w:tc>
          <w:tcPr>
            <w:tcW w:w="709" w:type="dxa"/>
          </w:tcPr>
          <w:p w14:paraId="45BAD95C" w14:textId="77777777" w:rsidR="00FC5042" w:rsidRPr="00A25154" w:rsidRDefault="00FC5042" w:rsidP="00FC5042">
            <w:pPr>
              <w:spacing w:line="240" w:lineRule="auto"/>
              <w:jc w:val="center"/>
              <w:rPr>
                <w:ins w:id="3367" w:author="Shi Mengtao" w:date="2019-01-15T09:55:00Z"/>
                <w:sz w:val="18"/>
                <w:szCs w:val="18"/>
                <w:rPrChange w:id="3368" w:author="Shi Mengtao" w:date="2019-01-16T09:31:00Z">
                  <w:rPr>
                    <w:ins w:id="3369" w:author="Shi Mengtao" w:date="2019-01-15T09:55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701" w:type="dxa"/>
            <w:shd w:val="clear" w:color="auto" w:fill="auto"/>
          </w:tcPr>
          <w:p w14:paraId="2C318779" w14:textId="77777777" w:rsidR="00FC5042" w:rsidRPr="00A25154" w:rsidRDefault="00FC5042" w:rsidP="00FC5042">
            <w:pPr>
              <w:spacing w:line="240" w:lineRule="auto"/>
              <w:jc w:val="center"/>
              <w:rPr>
                <w:ins w:id="3370" w:author="Shi Mengtao" w:date="2019-01-15T09:55:00Z"/>
                <w:sz w:val="18"/>
                <w:szCs w:val="18"/>
                <w:rPrChange w:id="3371" w:author="Shi Mengtao" w:date="2019-01-16T09:31:00Z">
                  <w:rPr>
                    <w:ins w:id="3372" w:author="Shi Mengtao" w:date="2019-01-15T09:55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43" w:type="dxa"/>
            <w:shd w:val="clear" w:color="auto" w:fill="auto"/>
          </w:tcPr>
          <w:p w14:paraId="0326F9C3" w14:textId="4BD406F5" w:rsidR="00FC5042" w:rsidRPr="00A25154" w:rsidRDefault="00FC5042" w:rsidP="00FC5042">
            <w:pPr>
              <w:spacing w:line="240" w:lineRule="auto"/>
              <w:jc w:val="center"/>
              <w:rPr>
                <w:ins w:id="3373" w:author="Shi Mengtao" w:date="2019-01-15T09:55:00Z"/>
                <w:sz w:val="18"/>
                <w:szCs w:val="18"/>
                <w:rPrChange w:id="3374" w:author="Shi Mengtao" w:date="2019-01-16T09:31:00Z">
                  <w:rPr>
                    <w:ins w:id="3375" w:author="Shi Mengtao" w:date="2019-01-15T09:55:00Z"/>
                    <w:sz w:val="20"/>
                    <w:szCs w:val="20"/>
                  </w:rPr>
                </w:rPrChange>
              </w:rPr>
            </w:pPr>
            <w:ins w:id="3376" w:author="Shi Mengtao" w:date="2019-01-15T09:56:00Z">
              <w:r w:rsidRPr="00A25154">
                <w:rPr>
                  <w:rFonts w:hint="eastAsia"/>
                  <w:sz w:val="18"/>
                  <w:szCs w:val="18"/>
                  <w:rPrChange w:id="3377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每一条动态所附带的语音</w:t>
              </w:r>
            </w:ins>
          </w:p>
        </w:tc>
      </w:tr>
      <w:tr w:rsidR="00FC5042" w14:paraId="0852656F" w14:textId="77777777" w:rsidTr="00FC5042">
        <w:trPr>
          <w:trHeight w:val="150"/>
          <w:ins w:id="3378" w:author="Shi Mengtao" w:date="2019-01-15T09:52:00Z"/>
          <w:trPrChange w:id="3379" w:author="Shi Mengtao" w:date="2019-01-15T09:54:00Z">
            <w:trPr>
              <w:trHeight w:val="150"/>
            </w:trPr>
          </w:trPrChange>
        </w:trPr>
        <w:tc>
          <w:tcPr>
            <w:tcW w:w="1271" w:type="dxa"/>
            <w:tcPrChange w:id="3380" w:author="Shi Mengtao" w:date="2019-01-15T09:54:00Z">
              <w:tcPr>
                <w:tcW w:w="1271" w:type="dxa"/>
              </w:tcPr>
            </w:tcPrChange>
          </w:tcPr>
          <w:p w14:paraId="36EA0802" w14:textId="68CA1D36" w:rsidR="00FC5042" w:rsidRPr="00A25154" w:rsidRDefault="00091B8F" w:rsidP="00FC5042">
            <w:pPr>
              <w:spacing w:line="240" w:lineRule="auto"/>
              <w:jc w:val="center"/>
              <w:rPr>
                <w:ins w:id="3381" w:author="Shi Mengtao" w:date="2019-01-15T09:52:00Z"/>
                <w:sz w:val="18"/>
                <w:szCs w:val="18"/>
                <w:rPrChange w:id="3382" w:author="Shi Mengtao" w:date="2019-01-16T09:31:00Z">
                  <w:rPr>
                    <w:ins w:id="3383" w:author="Shi Mengtao" w:date="2019-01-15T09:52:00Z"/>
                    <w:sz w:val="20"/>
                    <w:szCs w:val="20"/>
                  </w:rPr>
                </w:rPrChange>
              </w:rPr>
            </w:pPr>
            <w:ins w:id="3384" w:author="Shi Mengtao" w:date="2019-01-15T10:26:00Z">
              <w:r w:rsidRPr="00A25154">
                <w:rPr>
                  <w:rFonts w:hint="eastAsia"/>
                  <w:sz w:val="18"/>
                  <w:szCs w:val="18"/>
                  <w:rPrChange w:id="3385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CF</w:t>
              </w:r>
            </w:ins>
            <w:ins w:id="3386" w:author="Shi Mengtao" w:date="2019-01-15T09:55:00Z">
              <w:r w:rsidR="00FC5042" w:rsidRPr="00A25154">
                <w:rPr>
                  <w:sz w:val="18"/>
                  <w:szCs w:val="18"/>
                  <w:rPrChange w:id="3387" w:author="Shi Mengtao" w:date="2019-01-16T09:31:00Z">
                    <w:rPr>
                      <w:sz w:val="20"/>
                      <w:szCs w:val="20"/>
                    </w:rPr>
                  </w:rPrChange>
                </w:rPr>
                <w:t>6</w:t>
              </w:r>
            </w:ins>
          </w:p>
        </w:tc>
        <w:tc>
          <w:tcPr>
            <w:tcW w:w="1701" w:type="dxa"/>
            <w:shd w:val="clear" w:color="auto" w:fill="auto"/>
            <w:tcPrChange w:id="3388" w:author="Shi Mengtao" w:date="2019-01-15T09:54:00Z">
              <w:tcPr>
                <w:tcW w:w="1701" w:type="dxa"/>
                <w:shd w:val="clear" w:color="auto" w:fill="auto"/>
              </w:tcPr>
            </w:tcPrChange>
          </w:tcPr>
          <w:p w14:paraId="4B41F8E9" w14:textId="04577C9D" w:rsidR="00FC5042" w:rsidRPr="00A25154" w:rsidRDefault="00FC5042" w:rsidP="00FC5042">
            <w:pPr>
              <w:spacing w:line="240" w:lineRule="auto"/>
              <w:jc w:val="center"/>
              <w:rPr>
                <w:ins w:id="3389" w:author="Shi Mengtao" w:date="2019-01-15T09:52:00Z"/>
                <w:sz w:val="18"/>
                <w:szCs w:val="18"/>
                <w:rPrChange w:id="3390" w:author="Shi Mengtao" w:date="2019-01-16T09:31:00Z">
                  <w:rPr>
                    <w:ins w:id="3391" w:author="Shi Mengtao" w:date="2019-01-15T09:52:00Z"/>
                    <w:sz w:val="20"/>
                    <w:szCs w:val="20"/>
                  </w:rPr>
                </w:rPrChange>
              </w:rPr>
            </w:pPr>
            <w:ins w:id="3392" w:author="Shi Mengtao" w:date="2019-01-15T09:52:00Z">
              <w:r w:rsidRPr="00A25154">
                <w:rPr>
                  <w:rFonts w:hint="eastAsia"/>
                  <w:sz w:val="18"/>
                  <w:szCs w:val="18"/>
                  <w:rPrChange w:id="3393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点赞数</w:t>
              </w:r>
            </w:ins>
          </w:p>
        </w:tc>
        <w:tc>
          <w:tcPr>
            <w:tcW w:w="992" w:type="dxa"/>
            <w:tcPrChange w:id="3394" w:author="Shi Mengtao" w:date="2019-01-15T09:54:00Z">
              <w:tcPr>
                <w:tcW w:w="992" w:type="dxa"/>
              </w:tcPr>
            </w:tcPrChange>
          </w:tcPr>
          <w:p w14:paraId="3CF6E7B9" w14:textId="77777777" w:rsidR="00FC5042" w:rsidRPr="00A25154" w:rsidRDefault="00FC5042" w:rsidP="00FC5042">
            <w:pPr>
              <w:spacing w:line="240" w:lineRule="auto"/>
              <w:jc w:val="center"/>
              <w:rPr>
                <w:ins w:id="3395" w:author="Shi Mengtao" w:date="2019-01-15T09:52:00Z"/>
                <w:sz w:val="18"/>
                <w:szCs w:val="18"/>
                <w:rPrChange w:id="3396" w:author="Shi Mengtao" w:date="2019-01-16T09:31:00Z">
                  <w:rPr>
                    <w:ins w:id="3397" w:author="Shi Mengtao" w:date="2019-01-15T09:52:00Z"/>
                    <w:sz w:val="20"/>
                    <w:szCs w:val="20"/>
                  </w:rPr>
                </w:rPrChange>
              </w:rPr>
            </w:pPr>
            <w:ins w:id="3398" w:author="Shi Mengtao" w:date="2019-01-15T09:52:00Z">
              <w:r w:rsidRPr="00A25154">
                <w:rPr>
                  <w:rFonts w:hint="eastAsia"/>
                  <w:sz w:val="18"/>
                  <w:szCs w:val="18"/>
                  <w:rPrChange w:id="3399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3400" w:author="Shi Mengtao" w:date="2019-01-16T09:31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709" w:type="dxa"/>
            <w:tcPrChange w:id="3401" w:author="Shi Mengtao" w:date="2019-01-15T09:54:00Z">
              <w:tcPr>
                <w:tcW w:w="851" w:type="dxa"/>
                <w:gridSpan w:val="2"/>
              </w:tcPr>
            </w:tcPrChange>
          </w:tcPr>
          <w:p w14:paraId="67247F51" w14:textId="53F25493" w:rsidR="00FC5042" w:rsidRPr="00A25154" w:rsidRDefault="00FC5042" w:rsidP="00FC5042">
            <w:pPr>
              <w:spacing w:line="240" w:lineRule="auto"/>
              <w:jc w:val="center"/>
              <w:rPr>
                <w:ins w:id="3402" w:author="Shi Mengtao" w:date="2019-01-15T09:52:00Z"/>
                <w:sz w:val="18"/>
                <w:szCs w:val="18"/>
                <w:rPrChange w:id="3403" w:author="Shi Mengtao" w:date="2019-01-16T09:31:00Z">
                  <w:rPr>
                    <w:ins w:id="3404" w:author="Shi Mengtao" w:date="2019-01-15T09:52:00Z"/>
                    <w:sz w:val="20"/>
                    <w:szCs w:val="20"/>
                  </w:rPr>
                </w:rPrChange>
              </w:rPr>
            </w:pPr>
            <w:ins w:id="3405" w:author="Shi Mengtao" w:date="2019-01-15T09:53:00Z">
              <w:r w:rsidRPr="00A25154">
                <w:rPr>
                  <w:rFonts w:hint="eastAsia"/>
                  <w:sz w:val="18"/>
                  <w:szCs w:val="18"/>
                  <w:rPrChange w:id="3406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4</w:t>
              </w:r>
            </w:ins>
          </w:p>
        </w:tc>
        <w:tc>
          <w:tcPr>
            <w:tcW w:w="1701" w:type="dxa"/>
            <w:shd w:val="clear" w:color="auto" w:fill="auto"/>
            <w:tcPrChange w:id="3407" w:author="Shi Mengtao" w:date="2019-01-15T09:54:00Z">
              <w:tcPr>
                <w:tcW w:w="1559" w:type="dxa"/>
                <w:shd w:val="clear" w:color="auto" w:fill="auto"/>
              </w:tcPr>
            </w:tcPrChange>
          </w:tcPr>
          <w:p w14:paraId="7E3541D4" w14:textId="7ADB15BD" w:rsidR="00FC5042" w:rsidRPr="00A25154" w:rsidRDefault="00FC5042" w:rsidP="00FC5042">
            <w:pPr>
              <w:spacing w:line="240" w:lineRule="auto"/>
              <w:jc w:val="center"/>
              <w:rPr>
                <w:ins w:id="3408" w:author="Shi Mengtao" w:date="2019-01-15T09:52:00Z"/>
                <w:sz w:val="18"/>
                <w:szCs w:val="18"/>
                <w:rPrChange w:id="3409" w:author="Shi Mengtao" w:date="2019-01-16T09:31:00Z">
                  <w:rPr>
                    <w:ins w:id="3410" w:author="Shi Mengtao" w:date="2019-01-15T09:52:00Z"/>
                    <w:sz w:val="20"/>
                    <w:szCs w:val="20"/>
                  </w:rPr>
                </w:rPrChange>
              </w:rPr>
            </w:pPr>
            <w:ins w:id="3411" w:author="Shi Mengtao" w:date="2019-01-15T09:53:00Z">
              <w:r w:rsidRPr="00A25154">
                <w:rPr>
                  <w:rFonts w:hint="eastAsia"/>
                  <w:sz w:val="18"/>
                  <w:szCs w:val="18"/>
                  <w:rPrChange w:id="3412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Int</w:t>
              </w:r>
            </w:ins>
          </w:p>
        </w:tc>
        <w:tc>
          <w:tcPr>
            <w:tcW w:w="1843" w:type="dxa"/>
            <w:shd w:val="clear" w:color="auto" w:fill="auto"/>
            <w:tcPrChange w:id="3413" w:author="Shi Mengtao" w:date="2019-01-15T09:54:00Z">
              <w:tcPr>
                <w:tcW w:w="1843" w:type="dxa"/>
                <w:shd w:val="clear" w:color="auto" w:fill="auto"/>
              </w:tcPr>
            </w:tcPrChange>
          </w:tcPr>
          <w:p w14:paraId="5C2B6870" w14:textId="0CC088C1" w:rsidR="00FC5042" w:rsidRPr="00A25154" w:rsidRDefault="00FC5042" w:rsidP="00FC5042">
            <w:pPr>
              <w:spacing w:line="240" w:lineRule="auto"/>
              <w:jc w:val="center"/>
              <w:rPr>
                <w:ins w:id="3414" w:author="Shi Mengtao" w:date="2019-01-15T09:52:00Z"/>
                <w:sz w:val="18"/>
                <w:szCs w:val="18"/>
                <w:rPrChange w:id="3415" w:author="Shi Mengtao" w:date="2019-01-16T09:31:00Z">
                  <w:rPr>
                    <w:ins w:id="3416" w:author="Shi Mengtao" w:date="2019-01-15T09:52:00Z"/>
                    <w:sz w:val="20"/>
                    <w:szCs w:val="20"/>
                  </w:rPr>
                </w:rPrChange>
              </w:rPr>
            </w:pPr>
            <w:ins w:id="3417" w:author="Shi Mengtao" w:date="2019-01-15T09:53:00Z">
              <w:r w:rsidRPr="00A25154">
                <w:rPr>
                  <w:rFonts w:hint="eastAsia"/>
                  <w:sz w:val="18"/>
                  <w:szCs w:val="18"/>
                  <w:rPrChange w:id="3418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动态点赞的个数，点赞越多标识这条动态</w:t>
              </w:r>
              <w:r w:rsidRPr="00A25154">
                <w:rPr>
                  <w:rFonts w:hint="eastAsia"/>
                  <w:sz w:val="18"/>
                  <w:szCs w:val="18"/>
                  <w:rPrChange w:id="3419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lastRenderedPageBreak/>
                <w:t>越受欢迎</w:t>
              </w:r>
            </w:ins>
          </w:p>
        </w:tc>
      </w:tr>
      <w:tr w:rsidR="00FC5042" w14:paraId="69E8A4B5" w14:textId="77777777" w:rsidTr="00FC5042">
        <w:trPr>
          <w:trHeight w:val="150"/>
          <w:ins w:id="3420" w:author="Shi Mengtao" w:date="2019-01-15T09:52:00Z"/>
          <w:trPrChange w:id="3421" w:author="Shi Mengtao" w:date="2019-01-15T09:54:00Z">
            <w:trPr>
              <w:trHeight w:val="150"/>
            </w:trPr>
          </w:trPrChange>
        </w:trPr>
        <w:tc>
          <w:tcPr>
            <w:tcW w:w="1271" w:type="dxa"/>
            <w:tcPrChange w:id="3422" w:author="Shi Mengtao" w:date="2019-01-15T09:54:00Z">
              <w:tcPr>
                <w:tcW w:w="1271" w:type="dxa"/>
              </w:tcPr>
            </w:tcPrChange>
          </w:tcPr>
          <w:p w14:paraId="5C0A1782" w14:textId="349E9033" w:rsidR="00FC5042" w:rsidRPr="00A25154" w:rsidRDefault="00091B8F" w:rsidP="00FC5042">
            <w:pPr>
              <w:spacing w:line="240" w:lineRule="auto"/>
              <w:jc w:val="center"/>
              <w:rPr>
                <w:ins w:id="3423" w:author="Shi Mengtao" w:date="2019-01-15T09:52:00Z"/>
                <w:sz w:val="18"/>
                <w:szCs w:val="18"/>
                <w:rPrChange w:id="3424" w:author="Shi Mengtao" w:date="2019-01-16T09:31:00Z">
                  <w:rPr>
                    <w:ins w:id="3425" w:author="Shi Mengtao" w:date="2019-01-15T09:52:00Z"/>
                    <w:sz w:val="20"/>
                    <w:szCs w:val="20"/>
                  </w:rPr>
                </w:rPrChange>
              </w:rPr>
            </w:pPr>
            <w:ins w:id="3426" w:author="Shi Mengtao" w:date="2019-01-15T10:26:00Z">
              <w:r w:rsidRPr="00A25154">
                <w:rPr>
                  <w:rFonts w:hint="eastAsia"/>
                  <w:sz w:val="18"/>
                  <w:szCs w:val="18"/>
                  <w:rPrChange w:id="3427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lastRenderedPageBreak/>
                <w:t>CF</w:t>
              </w:r>
            </w:ins>
            <w:ins w:id="3428" w:author="Shi Mengtao" w:date="2019-01-15T09:55:00Z">
              <w:r w:rsidR="00FC5042" w:rsidRPr="00A25154">
                <w:rPr>
                  <w:sz w:val="18"/>
                  <w:szCs w:val="18"/>
                  <w:rPrChange w:id="3429" w:author="Shi Mengtao" w:date="2019-01-16T09:31:00Z">
                    <w:rPr>
                      <w:sz w:val="20"/>
                      <w:szCs w:val="20"/>
                    </w:rPr>
                  </w:rPrChange>
                </w:rPr>
                <w:t>7</w:t>
              </w:r>
            </w:ins>
          </w:p>
        </w:tc>
        <w:tc>
          <w:tcPr>
            <w:tcW w:w="1701" w:type="dxa"/>
            <w:shd w:val="clear" w:color="auto" w:fill="auto"/>
            <w:tcPrChange w:id="3430" w:author="Shi Mengtao" w:date="2019-01-15T09:54:00Z">
              <w:tcPr>
                <w:tcW w:w="1701" w:type="dxa"/>
                <w:shd w:val="clear" w:color="auto" w:fill="auto"/>
              </w:tcPr>
            </w:tcPrChange>
          </w:tcPr>
          <w:p w14:paraId="0A34BB4F" w14:textId="5D161641" w:rsidR="00FC5042" w:rsidRPr="00A25154" w:rsidRDefault="00FC5042" w:rsidP="00FC5042">
            <w:pPr>
              <w:spacing w:line="240" w:lineRule="auto"/>
              <w:jc w:val="center"/>
              <w:rPr>
                <w:ins w:id="3431" w:author="Shi Mengtao" w:date="2019-01-15T09:52:00Z"/>
                <w:sz w:val="18"/>
                <w:szCs w:val="18"/>
                <w:rPrChange w:id="3432" w:author="Shi Mengtao" w:date="2019-01-16T09:31:00Z">
                  <w:rPr>
                    <w:ins w:id="3433" w:author="Shi Mengtao" w:date="2019-01-15T09:52:00Z"/>
                    <w:sz w:val="20"/>
                    <w:szCs w:val="20"/>
                  </w:rPr>
                </w:rPrChange>
              </w:rPr>
            </w:pPr>
            <w:ins w:id="3434" w:author="Shi Mengtao" w:date="2019-01-15T09:52:00Z">
              <w:r w:rsidRPr="00A25154">
                <w:rPr>
                  <w:rFonts w:hint="eastAsia"/>
                  <w:sz w:val="18"/>
                  <w:szCs w:val="18"/>
                  <w:rPrChange w:id="3435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动态发送时间</w:t>
              </w:r>
            </w:ins>
          </w:p>
        </w:tc>
        <w:tc>
          <w:tcPr>
            <w:tcW w:w="992" w:type="dxa"/>
            <w:tcPrChange w:id="3436" w:author="Shi Mengtao" w:date="2019-01-15T09:54:00Z">
              <w:tcPr>
                <w:tcW w:w="992" w:type="dxa"/>
              </w:tcPr>
            </w:tcPrChange>
          </w:tcPr>
          <w:p w14:paraId="24027A73" w14:textId="0325A97B" w:rsidR="00FC5042" w:rsidRPr="00A25154" w:rsidRDefault="00FC5042" w:rsidP="00FC5042">
            <w:pPr>
              <w:spacing w:line="240" w:lineRule="auto"/>
              <w:jc w:val="center"/>
              <w:rPr>
                <w:ins w:id="3437" w:author="Shi Mengtao" w:date="2019-01-15T09:52:00Z"/>
                <w:sz w:val="18"/>
                <w:szCs w:val="18"/>
                <w:rPrChange w:id="3438" w:author="Shi Mengtao" w:date="2019-01-16T09:31:00Z">
                  <w:rPr>
                    <w:ins w:id="3439" w:author="Shi Mengtao" w:date="2019-01-15T09:52:00Z"/>
                    <w:sz w:val="20"/>
                    <w:szCs w:val="20"/>
                  </w:rPr>
                </w:rPrChange>
              </w:rPr>
            </w:pPr>
            <w:ins w:id="3440" w:author="Shi Mengtao" w:date="2019-01-15T09:56:00Z">
              <w:r w:rsidRPr="00A25154">
                <w:rPr>
                  <w:rFonts w:hint="eastAsia"/>
                  <w:sz w:val="18"/>
                  <w:szCs w:val="18"/>
                  <w:rPrChange w:id="3441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Tim</w:t>
              </w:r>
              <w:r w:rsidRPr="00A25154">
                <w:rPr>
                  <w:sz w:val="18"/>
                  <w:szCs w:val="18"/>
                  <w:rPrChange w:id="3442" w:author="Shi Mengtao" w:date="2019-01-16T09:31:00Z">
                    <w:rPr>
                      <w:sz w:val="20"/>
                      <w:szCs w:val="20"/>
                    </w:rPr>
                  </w:rPrChange>
                </w:rPr>
                <w:t>estamp</w:t>
              </w:r>
            </w:ins>
          </w:p>
        </w:tc>
        <w:tc>
          <w:tcPr>
            <w:tcW w:w="709" w:type="dxa"/>
            <w:tcPrChange w:id="3443" w:author="Shi Mengtao" w:date="2019-01-15T09:54:00Z">
              <w:tcPr>
                <w:tcW w:w="851" w:type="dxa"/>
                <w:gridSpan w:val="2"/>
              </w:tcPr>
            </w:tcPrChange>
          </w:tcPr>
          <w:p w14:paraId="0E2062D3" w14:textId="73958C78" w:rsidR="00FC5042" w:rsidRPr="00A25154" w:rsidRDefault="00FC5042" w:rsidP="00FC5042">
            <w:pPr>
              <w:spacing w:line="240" w:lineRule="auto"/>
              <w:jc w:val="center"/>
              <w:rPr>
                <w:ins w:id="3444" w:author="Shi Mengtao" w:date="2019-01-15T09:52:00Z"/>
                <w:sz w:val="18"/>
                <w:szCs w:val="18"/>
                <w:rPrChange w:id="3445" w:author="Shi Mengtao" w:date="2019-01-16T09:31:00Z">
                  <w:rPr>
                    <w:ins w:id="3446" w:author="Shi Mengtao" w:date="2019-01-15T09:52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701" w:type="dxa"/>
            <w:shd w:val="clear" w:color="auto" w:fill="auto"/>
            <w:tcPrChange w:id="3447" w:author="Shi Mengtao" w:date="2019-01-15T09:54:00Z">
              <w:tcPr>
                <w:tcW w:w="1559" w:type="dxa"/>
                <w:shd w:val="clear" w:color="auto" w:fill="auto"/>
              </w:tcPr>
            </w:tcPrChange>
          </w:tcPr>
          <w:p w14:paraId="0B7BF25A" w14:textId="4600E185" w:rsidR="00FC5042" w:rsidRPr="00A25154" w:rsidRDefault="00FC5042" w:rsidP="00FC5042">
            <w:pPr>
              <w:spacing w:line="240" w:lineRule="auto"/>
              <w:jc w:val="center"/>
              <w:rPr>
                <w:ins w:id="3448" w:author="Shi Mengtao" w:date="2019-01-15T09:52:00Z"/>
                <w:sz w:val="18"/>
                <w:szCs w:val="18"/>
                <w:rPrChange w:id="3449" w:author="Shi Mengtao" w:date="2019-01-16T09:31:00Z">
                  <w:rPr>
                    <w:ins w:id="3450" w:author="Shi Mengtao" w:date="2019-01-15T09:52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43" w:type="dxa"/>
            <w:shd w:val="clear" w:color="auto" w:fill="auto"/>
            <w:tcPrChange w:id="3451" w:author="Shi Mengtao" w:date="2019-01-15T09:54:00Z">
              <w:tcPr>
                <w:tcW w:w="1843" w:type="dxa"/>
                <w:shd w:val="clear" w:color="auto" w:fill="auto"/>
              </w:tcPr>
            </w:tcPrChange>
          </w:tcPr>
          <w:p w14:paraId="2D0D14ED" w14:textId="4549CAB8" w:rsidR="00FC5042" w:rsidRPr="00A25154" w:rsidRDefault="00FC5042" w:rsidP="00FC5042">
            <w:pPr>
              <w:spacing w:line="240" w:lineRule="auto"/>
              <w:jc w:val="center"/>
              <w:rPr>
                <w:ins w:id="3452" w:author="Shi Mengtao" w:date="2019-01-15T09:52:00Z"/>
                <w:sz w:val="18"/>
                <w:szCs w:val="18"/>
                <w:rPrChange w:id="3453" w:author="Shi Mengtao" w:date="2019-01-16T09:31:00Z">
                  <w:rPr>
                    <w:ins w:id="3454" w:author="Shi Mengtao" w:date="2019-01-15T09:52:00Z"/>
                    <w:sz w:val="20"/>
                    <w:szCs w:val="20"/>
                  </w:rPr>
                </w:rPrChange>
              </w:rPr>
            </w:pPr>
            <w:ins w:id="3455" w:author="Shi Mengtao" w:date="2019-01-15T09:53:00Z">
              <w:r w:rsidRPr="00A25154">
                <w:rPr>
                  <w:rFonts w:hint="eastAsia"/>
                  <w:sz w:val="18"/>
                  <w:szCs w:val="18"/>
                  <w:rPrChange w:id="3456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每条动态的都有其发送时间，以用户点击发送按钮的当前时间作为当前时间</w:t>
              </w:r>
            </w:ins>
          </w:p>
        </w:tc>
      </w:tr>
      <w:tr w:rsidR="00E93EEC" w14:paraId="3E37B9F8" w14:textId="77777777" w:rsidTr="00FC5042">
        <w:trPr>
          <w:trHeight w:val="150"/>
          <w:ins w:id="3457" w:author="Shi Mengtao" w:date="2019-01-15T09:52:00Z"/>
          <w:trPrChange w:id="3458" w:author="Shi Mengtao" w:date="2019-01-15T09:54:00Z">
            <w:trPr>
              <w:trHeight w:val="150"/>
            </w:trPr>
          </w:trPrChange>
        </w:trPr>
        <w:tc>
          <w:tcPr>
            <w:tcW w:w="1271" w:type="dxa"/>
            <w:tcPrChange w:id="3459" w:author="Shi Mengtao" w:date="2019-01-15T09:54:00Z">
              <w:tcPr>
                <w:tcW w:w="1271" w:type="dxa"/>
              </w:tcPr>
            </w:tcPrChange>
          </w:tcPr>
          <w:p w14:paraId="37321568" w14:textId="5E95BBE3" w:rsidR="00E93EEC" w:rsidRPr="00A25154" w:rsidRDefault="00091B8F" w:rsidP="00E93EEC">
            <w:pPr>
              <w:spacing w:line="240" w:lineRule="auto"/>
              <w:jc w:val="center"/>
              <w:rPr>
                <w:ins w:id="3460" w:author="Shi Mengtao" w:date="2019-01-15T09:52:00Z"/>
                <w:sz w:val="18"/>
                <w:szCs w:val="18"/>
                <w:rPrChange w:id="3461" w:author="Shi Mengtao" w:date="2019-01-16T09:31:00Z">
                  <w:rPr>
                    <w:ins w:id="3462" w:author="Shi Mengtao" w:date="2019-01-15T09:52:00Z"/>
                    <w:sz w:val="20"/>
                    <w:szCs w:val="20"/>
                  </w:rPr>
                </w:rPrChange>
              </w:rPr>
            </w:pPr>
            <w:ins w:id="3463" w:author="Shi Mengtao" w:date="2019-01-15T10:27:00Z">
              <w:r w:rsidRPr="00A25154">
                <w:rPr>
                  <w:rFonts w:hint="eastAsia"/>
                  <w:sz w:val="18"/>
                  <w:szCs w:val="18"/>
                  <w:rPrChange w:id="3464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CF</w:t>
              </w:r>
            </w:ins>
            <w:ins w:id="3465" w:author="Shi Mengtao" w:date="2019-01-15T09:55:00Z">
              <w:r w:rsidR="00FC5042" w:rsidRPr="00A25154">
                <w:rPr>
                  <w:sz w:val="18"/>
                  <w:szCs w:val="18"/>
                  <w:rPrChange w:id="3466" w:author="Shi Mengtao" w:date="2019-01-16T09:31:00Z">
                    <w:rPr>
                      <w:sz w:val="20"/>
                      <w:szCs w:val="20"/>
                    </w:rPr>
                  </w:rPrChange>
                </w:rPr>
                <w:t>8</w:t>
              </w:r>
            </w:ins>
          </w:p>
        </w:tc>
        <w:tc>
          <w:tcPr>
            <w:tcW w:w="1701" w:type="dxa"/>
            <w:shd w:val="clear" w:color="auto" w:fill="auto"/>
            <w:tcPrChange w:id="3467" w:author="Shi Mengtao" w:date="2019-01-15T09:54:00Z">
              <w:tcPr>
                <w:tcW w:w="1701" w:type="dxa"/>
                <w:shd w:val="clear" w:color="auto" w:fill="auto"/>
              </w:tcPr>
            </w:tcPrChange>
          </w:tcPr>
          <w:p w14:paraId="176BFD97" w14:textId="3360A7D9" w:rsidR="00E93EEC" w:rsidRPr="00A25154" w:rsidRDefault="00E93EEC" w:rsidP="00E93EEC">
            <w:pPr>
              <w:spacing w:line="240" w:lineRule="auto"/>
              <w:jc w:val="center"/>
              <w:rPr>
                <w:ins w:id="3468" w:author="Shi Mengtao" w:date="2019-01-15T09:52:00Z"/>
                <w:sz w:val="18"/>
                <w:szCs w:val="18"/>
                <w:rPrChange w:id="3469" w:author="Shi Mengtao" w:date="2019-01-16T09:31:00Z">
                  <w:rPr>
                    <w:ins w:id="3470" w:author="Shi Mengtao" w:date="2019-01-15T09:52:00Z"/>
                    <w:sz w:val="20"/>
                    <w:szCs w:val="20"/>
                  </w:rPr>
                </w:rPrChange>
              </w:rPr>
            </w:pPr>
            <w:ins w:id="3471" w:author="Shi Mengtao" w:date="2019-01-15T09:52:00Z">
              <w:r w:rsidRPr="00A25154">
                <w:rPr>
                  <w:rFonts w:hint="eastAsia"/>
                  <w:sz w:val="18"/>
                  <w:szCs w:val="18"/>
                  <w:rPrChange w:id="3472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当前状态</w:t>
              </w:r>
            </w:ins>
          </w:p>
        </w:tc>
        <w:tc>
          <w:tcPr>
            <w:tcW w:w="992" w:type="dxa"/>
            <w:tcPrChange w:id="3473" w:author="Shi Mengtao" w:date="2019-01-15T09:54:00Z">
              <w:tcPr>
                <w:tcW w:w="992" w:type="dxa"/>
              </w:tcPr>
            </w:tcPrChange>
          </w:tcPr>
          <w:p w14:paraId="24EC5649" w14:textId="4A492822" w:rsidR="00E93EEC" w:rsidRPr="00A25154" w:rsidRDefault="00FC5042" w:rsidP="00E93EEC">
            <w:pPr>
              <w:spacing w:line="240" w:lineRule="auto"/>
              <w:jc w:val="center"/>
              <w:rPr>
                <w:ins w:id="3474" w:author="Shi Mengtao" w:date="2019-01-15T09:52:00Z"/>
                <w:sz w:val="18"/>
                <w:szCs w:val="18"/>
                <w:rPrChange w:id="3475" w:author="Shi Mengtao" w:date="2019-01-16T09:31:00Z">
                  <w:rPr>
                    <w:ins w:id="3476" w:author="Shi Mengtao" w:date="2019-01-15T09:52:00Z"/>
                    <w:sz w:val="20"/>
                    <w:szCs w:val="20"/>
                  </w:rPr>
                </w:rPrChange>
              </w:rPr>
            </w:pPr>
            <w:ins w:id="3477" w:author="Shi Mengtao" w:date="2019-01-15T09:56:00Z">
              <w:r w:rsidRPr="00A25154">
                <w:rPr>
                  <w:rFonts w:hint="eastAsia"/>
                  <w:sz w:val="18"/>
                  <w:szCs w:val="18"/>
                  <w:rPrChange w:id="3478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3479" w:author="Shi Mengtao" w:date="2019-01-16T09:31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709" w:type="dxa"/>
            <w:tcPrChange w:id="3480" w:author="Shi Mengtao" w:date="2019-01-15T09:54:00Z">
              <w:tcPr>
                <w:tcW w:w="851" w:type="dxa"/>
                <w:gridSpan w:val="2"/>
              </w:tcPr>
            </w:tcPrChange>
          </w:tcPr>
          <w:p w14:paraId="19B6EC7D" w14:textId="0A25926C" w:rsidR="00E93EEC" w:rsidRPr="00A25154" w:rsidRDefault="00E93EEC" w:rsidP="00E93EEC">
            <w:pPr>
              <w:spacing w:line="240" w:lineRule="auto"/>
              <w:jc w:val="center"/>
              <w:rPr>
                <w:ins w:id="3481" w:author="Shi Mengtao" w:date="2019-01-15T09:52:00Z"/>
                <w:sz w:val="18"/>
                <w:szCs w:val="18"/>
                <w:rPrChange w:id="3482" w:author="Shi Mengtao" w:date="2019-01-16T09:31:00Z">
                  <w:rPr>
                    <w:ins w:id="3483" w:author="Shi Mengtao" w:date="2019-01-15T09:52:00Z"/>
                    <w:sz w:val="20"/>
                    <w:szCs w:val="20"/>
                  </w:rPr>
                </w:rPrChange>
              </w:rPr>
            </w:pPr>
            <w:ins w:id="3484" w:author="Shi Mengtao" w:date="2019-01-15T09:53:00Z">
              <w:r w:rsidRPr="00A25154">
                <w:rPr>
                  <w:rFonts w:hint="eastAsia"/>
                  <w:sz w:val="18"/>
                  <w:szCs w:val="18"/>
                  <w:rPrChange w:id="3485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3</w:t>
              </w:r>
            </w:ins>
          </w:p>
        </w:tc>
        <w:tc>
          <w:tcPr>
            <w:tcW w:w="1701" w:type="dxa"/>
            <w:shd w:val="clear" w:color="auto" w:fill="auto"/>
            <w:tcPrChange w:id="3486" w:author="Shi Mengtao" w:date="2019-01-15T09:54:00Z">
              <w:tcPr>
                <w:tcW w:w="1559" w:type="dxa"/>
                <w:shd w:val="clear" w:color="auto" w:fill="auto"/>
              </w:tcPr>
            </w:tcPrChange>
          </w:tcPr>
          <w:p w14:paraId="199B3335" w14:textId="1A0F54C9" w:rsidR="00E93EEC" w:rsidRPr="00A25154" w:rsidRDefault="00E93EEC" w:rsidP="00E93EEC">
            <w:pPr>
              <w:spacing w:line="240" w:lineRule="auto"/>
              <w:jc w:val="center"/>
              <w:rPr>
                <w:ins w:id="3487" w:author="Shi Mengtao" w:date="2019-01-15T09:52:00Z"/>
                <w:sz w:val="18"/>
                <w:szCs w:val="18"/>
                <w:rPrChange w:id="3488" w:author="Shi Mengtao" w:date="2019-01-16T09:31:00Z">
                  <w:rPr>
                    <w:ins w:id="3489" w:author="Shi Mengtao" w:date="2019-01-15T09:52:00Z"/>
                    <w:sz w:val="20"/>
                    <w:szCs w:val="20"/>
                  </w:rPr>
                </w:rPrChange>
              </w:rPr>
            </w:pPr>
            <w:ins w:id="3490" w:author="Shi Mengtao" w:date="2019-01-15T09:53:00Z">
              <w:r w:rsidRPr="00A25154">
                <w:rPr>
                  <w:sz w:val="18"/>
                  <w:szCs w:val="18"/>
                  <w:rPrChange w:id="3491" w:author="Shi Mengtao" w:date="2019-01-16T09:31:00Z">
                    <w:rPr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rFonts w:hint="eastAsia"/>
                  <w:sz w:val="18"/>
                  <w:szCs w:val="18"/>
                  <w:rPrChange w:id="3492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已删除</w:t>
              </w:r>
              <w:r w:rsidRPr="00A25154">
                <w:rPr>
                  <w:rFonts w:hint="eastAsia"/>
                  <w:sz w:val="18"/>
                  <w:szCs w:val="18"/>
                  <w:rPrChange w:id="3493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|</w:t>
              </w:r>
              <w:r w:rsidRPr="00A25154">
                <w:rPr>
                  <w:rFonts w:hint="eastAsia"/>
                  <w:sz w:val="18"/>
                  <w:szCs w:val="18"/>
                  <w:rPrChange w:id="3494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未删除</w:t>
              </w:r>
              <w:r w:rsidRPr="00A25154">
                <w:rPr>
                  <w:sz w:val="18"/>
                  <w:szCs w:val="18"/>
                  <w:rPrChange w:id="3495" w:author="Shi Mengtao" w:date="2019-01-16T09:31:00Z">
                    <w:rPr>
                      <w:sz w:val="20"/>
                      <w:szCs w:val="20"/>
                    </w:rPr>
                  </w:rPrChange>
                </w:rPr>
                <w:t>]</w:t>
              </w:r>
            </w:ins>
          </w:p>
        </w:tc>
        <w:tc>
          <w:tcPr>
            <w:tcW w:w="1843" w:type="dxa"/>
            <w:shd w:val="clear" w:color="auto" w:fill="auto"/>
            <w:tcPrChange w:id="3496" w:author="Shi Mengtao" w:date="2019-01-15T09:54:00Z">
              <w:tcPr>
                <w:tcW w:w="1843" w:type="dxa"/>
                <w:shd w:val="clear" w:color="auto" w:fill="auto"/>
              </w:tcPr>
            </w:tcPrChange>
          </w:tcPr>
          <w:p w14:paraId="720829C7" w14:textId="3AF2CC96" w:rsidR="00E93EEC" w:rsidRPr="00A25154" w:rsidRDefault="00E93EEC" w:rsidP="00E93EEC">
            <w:pPr>
              <w:spacing w:line="240" w:lineRule="auto"/>
              <w:jc w:val="center"/>
              <w:rPr>
                <w:ins w:id="3497" w:author="Shi Mengtao" w:date="2019-01-15T09:52:00Z"/>
                <w:sz w:val="18"/>
                <w:szCs w:val="18"/>
                <w:rPrChange w:id="3498" w:author="Shi Mengtao" w:date="2019-01-16T09:31:00Z">
                  <w:rPr>
                    <w:ins w:id="3499" w:author="Shi Mengtao" w:date="2019-01-15T09:52:00Z"/>
                    <w:sz w:val="20"/>
                    <w:szCs w:val="20"/>
                  </w:rPr>
                </w:rPrChange>
              </w:rPr>
            </w:pPr>
            <w:ins w:id="3500" w:author="Shi Mengtao" w:date="2019-01-15T09:53:00Z">
              <w:r w:rsidRPr="00A25154">
                <w:rPr>
                  <w:rFonts w:hint="eastAsia"/>
                  <w:sz w:val="18"/>
                  <w:szCs w:val="18"/>
                  <w:rPrChange w:id="3501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动态当前是否被删除，若被删除动态内部的评论视为无效</w:t>
              </w:r>
            </w:ins>
          </w:p>
        </w:tc>
      </w:tr>
      <w:tr w:rsidR="00FC5042" w14:paraId="701D650F" w14:textId="77777777" w:rsidTr="00FC5042">
        <w:trPr>
          <w:trHeight w:val="150"/>
          <w:ins w:id="3502" w:author="Shi Mengtao" w:date="2019-01-15T09:52:00Z"/>
          <w:trPrChange w:id="3503" w:author="Shi Mengtao" w:date="2019-01-15T09:54:00Z">
            <w:trPr>
              <w:trHeight w:val="150"/>
            </w:trPr>
          </w:trPrChange>
        </w:trPr>
        <w:tc>
          <w:tcPr>
            <w:tcW w:w="1271" w:type="dxa"/>
            <w:tcPrChange w:id="3504" w:author="Shi Mengtao" w:date="2019-01-15T09:54:00Z">
              <w:tcPr>
                <w:tcW w:w="1271" w:type="dxa"/>
              </w:tcPr>
            </w:tcPrChange>
          </w:tcPr>
          <w:p w14:paraId="38C57413" w14:textId="484F65DB" w:rsidR="00FC5042" w:rsidRPr="00A25154" w:rsidRDefault="00FC5042" w:rsidP="00FC5042">
            <w:pPr>
              <w:spacing w:line="240" w:lineRule="auto"/>
              <w:jc w:val="center"/>
              <w:rPr>
                <w:ins w:id="3505" w:author="Shi Mengtao" w:date="2019-01-15T09:52:00Z"/>
                <w:sz w:val="18"/>
                <w:szCs w:val="18"/>
                <w:rPrChange w:id="3506" w:author="Shi Mengtao" w:date="2019-01-16T09:31:00Z">
                  <w:rPr>
                    <w:ins w:id="3507" w:author="Shi Mengtao" w:date="2019-01-15T09:52:00Z"/>
                    <w:sz w:val="20"/>
                    <w:szCs w:val="20"/>
                  </w:rPr>
                </w:rPrChange>
              </w:rPr>
            </w:pPr>
            <w:ins w:id="3508" w:author="Shi Mengtao" w:date="2019-01-15T09:55:00Z">
              <w:r w:rsidRPr="00A25154">
                <w:rPr>
                  <w:rFonts w:hint="eastAsia"/>
                  <w:sz w:val="18"/>
                  <w:szCs w:val="18"/>
                  <w:rPrChange w:id="3509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C</w:t>
              </w:r>
            </w:ins>
            <w:ins w:id="3510" w:author="Shi Mengtao" w:date="2019-01-15T10:27:00Z">
              <w:r w:rsidR="00091B8F" w:rsidRPr="00A25154">
                <w:rPr>
                  <w:sz w:val="18"/>
                  <w:szCs w:val="18"/>
                  <w:rPrChange w:id="3511" w:author="Shi Mengtao" w:date="2019-01-16T09:31:00Z">
                    <w:rPr>
                      <w:sz w:val="20"/>
                      <w:szCs w:val="20"/>
                    </w:rPr>
                  </w:rPrChange>
                </w:rPr>
                <w:t>F</w:t>
              </w:r>
            </w:ins>
            <w:ins w:id="3512" w:author="Shi Mengtao" w:date="2019-01-15T09:55:00Z">
              <w:r w:rsidRPr="00A25154">
                <w:rPr>
                  <w:sz w:val="18"/>
                  <w:szCs w:val="18"/>
                  <w:rPrChange w:id="3513" w:author="Shi Mengtao" w:date="2019-01-16T09:31:00Z">
                    <w:rPr>
                      <w:sz w:val="20"/>
                      <w:szCs w:val="20"/>
                    </w:rPr>
                  </w:rPrChange>
                </w:rPr>
                <w:t>9</w:t>
              </w:r>
            </w:ins>
          </w:p>
        </w:tc>
        <w:tc>
          <w:tcPr>
            <w:tcW w:w="1701" w:type="dxa"/>
            <w:shd w:val="clear" w:color="auto" w:fill="auto"/>
            <w:tcPrChange w:id="3514" w:author="Shi Mengtao" w:date="2019-01-15T09:54:00Z">
              <w:tcPr>
                <w:tcW w:w="1701" w:type="dxa"/>
                <w:shd w:val="clear" w:color="auto" w:fill="auto"/>
              </w:tcPr>
            </w:tcPrChange>
          </w:tcPr>
          <w:p w14:paraId="0A02DC97" w14:textId="1E14051A" w:rsidR="00FC5042" w:rsidRPr="00A25154" w:rsidRDefault="00FC5042" w:rsidP="00FC5042">
            <w:pPr>
              <w:spacing w:line="240" w:lineRule="auto"/>
              <w:jc w:val="center"/>
              <w:rPr>
                <w:ins w:id="3515" w:author="Shi Mengtao" w:date="2019-01-15T09:52:00Z"/>
                <w:sz w:val="18"/>
                <w:szCs w:val="18"/>
                <w:rPrChange w:id="3516" w:author="Shi Mengtao" w:date="2019-01-16T09:31:00Z">
                  <w:rPr>
                    <w:ins w:id="3517" w:author="Shi Mengtao" w:date="2019-01-15T09:52:00Z"/>
                    <w:sz w:val="20"/>
                    <w:szCs w:val="20"/>
                  </w:rPr>
                </w:rPrChange>
              </w:rPr>
            </w:pPr>
            <w:ins w:id="3518" w:author="Shi Mengtao" w:date="2019-01-15T09:52:00Z">
              <w:r w:rsidRPr="00A25154">
                <w:rPr>
                  <w:rFonts w:hint="eastAsia"/>
                  <w:sz w:val="18"/>
                  <w:szCs w:val="18"/>
                  <w:rPrChange w:id="3519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回复信息</w:t>
              </w:r>
            </w:ins>
          </w:p>
        </w:tc>
        <w:tc>
          <w:tcPr>
            <w:tcW w:w="992" w:type="dxa"/>
            <w:tcPrChange w:id="3520" w:author="Shi Mengtao" w:date="2019-01-15T09:54:00Z">
              <w:tcPr>
                <w:tcW w:w="992" w:type="dxa"/>
              </w:tcPr>
            </w:tcPrChange>
          </w:tcPr>
          <w:p w14:paraId="2AD54A13" w14:textId="52000935" w:rsidR="00FC5042" w:rsidRPr="00A25154" w:rsidRDefault="00FC5042" w:rsidP="00FC5042">
            <w:pPr>
              <w:spacing w:line="240" w:lineRule="auto"/>
              <w:jc w:val="center"/>
              <w:rPr>
                <w:ins w:id="3521" w:author="Shi Mengtao" w:date="2019-01-15T09:52:00Z"/>
                <w:sz w:val="18"/>
                <w:szCs w:val="18"/>
                <w:rPrChange w:id="3522" w:author="Shi Mengtao" w:date="2019-01-16T09:31:00Z">
                  <w:rPr>
                    <w:ins w:id="3523" w:author="Shi Mengtao" w:date="2019-01-15T09:52:00Z"/>
                    <w:sz w:val="20"/>
                    <w:szCs w:val="20"/>
                  </w:rPr>
                </w:rPrChange>
              </w:rPr>
            </w:pPr>
            <w:ins w:id="3524" w:author="Shi Mengtao" w:date="2019-01-15T09:56:00Z">
              <w:r w:rsidRPr="00A25154">
                <w:rPr>
                  <w:rFonts w:hint="eastAsia"/>
                  <w:sz w:val="18"/>
                  <w:szCs w:val="18"/>
                  <w:rPrChange w:id="3525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3526" w:author="Shi Mengtao" w:date="2019-01-16T09:31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709" w:type="dxa"/>
            <w:tcPrChange w:id="3527" w:author="Shi Mengtao" w:date="2019-01-15T09:54:00Z">
              <w:tcPr>
                <w:tcW w:w="851" w:type="dxa"/>
                <w:gridSpan w:val="2"/>
              </w:tcPr>
            </w:tcPrChange>
          </w:tcPr>
          <w:p w14:paraId="53877DBD" w14:textId="16F399DC" w:rsidR="00FC5042" w:rsidRPr="00A25154" w:rsidRDefault="00FC5042" w:rsidP="00FC5042">
            <w:pPr>
              <w:spacing w:line="240" w:lineRule="auto"/>
              <w:jc w:val="center"/>
              <w:rPr>
                <w:ins w:id="3528" w:author="Shi Mengtao" w:date="2019-01-15T09:52:00Z"/>
                <w:sz w:val="18"/>
                <w:szCs w:val="18"/>
                <w:rPrChange w:id="3529" w:author="Shi Mengtao" w:date="2019-01-16T09:31:00Z">
                  <w:rPr>
                    <w:ins w:id="3530" w:author="Shi Mengtao" w:date="2019-01-15T09:52:00Z"/>
                    <w:sz w:val="20"/>
                    <w:szCs w:val="20"/>
                  </w:rPr>
                </w:rPrChange>
              </w:rPr>
            </w:pPr>
            <w:ins w:id="3531" w:author="Shi Mengtao" w:date="2019-01-15T09:56:00Z">
              <w:r w:rsidRPr="00A25154">
                <w:rPr>
                  <w:rFonts w:hint="eastAsia"/>
                  <w:sz w:val="18"/>
                  <w:szCs w:val="18"/>
                  <w:rPrChange w:id="3532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200</w:t>
              </w:r>
            </w:ins>
          </w:p>
        </w:tc>
        <w:tc>
          <w:tcPr>
            <w:tcW w:w="1701" w:type="dxa"/>
            <w:shd w:val="clear" w:color="auto" w:fill="auto"/>
            <w:tcPrChange w:id="3533" w:author="Shi Mengtao" w:date="2019-01-15T09:54:00Z">
              <w:tcPr>
                <w:tcW w:w="1559" w:type="dxa"/>
                <w:shd w:val="clear" w:color="auto" w:fill="auto"/>
              </w:tcPr>
            </w:tcPrChange>
          </w:tcPr>
          <w:p w14:paraId="0FEF9667" w14:textId="47A12518" w:rsidR="00FC5042" w:rsidRPr="00A25154" w:rsidRDefault="00FC5042" w:rsidP="00FC5042">
            <w:pPr>
              <w:spacing w:line="240" w:lineRule="auto"/>
              <w:jc w:val="center"/>
              <w:rPr>
                <w:ins w:id="3534" w:author="Shi Mengtao" w:date="2019-01-15T09:52:00Z"/>
                <w:sz w:val="18"/>
                <w:szCs w:val="18"/>
                <w:rPrChange w:id="3535" w:author="Shi Mengtao" w:date="2019-01-16T09:31:00Z">
                  <w:rPr>
                    <w:ins w:id="3536" w:author="Shi Mengtao" w:date="2019-01-15T09:52:00Z"/>
                    <w:sz w:val="20"/>
                    <w:szCs w:val="20"/>
                  </w:rPr>
                </w:rPrChange>
              </w:rPr>
            </w:pPr>
            <w:ins w:id="3537" w:author="Shi Mengtao" w:date="2019-01-15T09:56:00Z">
              <w:r w:rsidRPr="00A25154">
                <w:rPr>
                  <w:sz w:val="18"/>
                  <w:szCs w:val="18"/>
                  <w:rPrChange w:id="3538" w:author="Shi Mengtao" w:date="2019-01-16T09:31:00Z">
                    <w:rPr>
                      <w:sz w:val="20"/>
                      <w:szCs w:val="20"/>
                    </w:rPr>
                  </w:rPrChange>
                </w:rPr>
                <w:t>(</w:t>
              </w:r>
              <w:r w:rsidRPr="00A25154">
                <w:rPr>
                  <w:rFonts w:hint="eastAsia"/>
                  <w:sz w:val="18"/>
                  <w:szCs w:val="18"/>
                  <w:rPrChange w:id="3539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3540" w:author="Shi Mengtao" w:date="2019-01-16T09:31:00Z">
                    <w:rPr>
                      <w:sz w:val="20"/>
                      <w:szCs w:val="20"/>
                    </w:rPr>
                  </w:rPrChange>
                </w:rPr>
                <w:t>\u4e00-\u9fa5]|\w){</w:t>
              </w:r>
              <w:r w:rsidRPr="00A25154">
                <w:rPr>
                  <w:rFonts w:hint="eastAsia"/>
                  <w:sz w:val="18"/>
                  <w:szCs w:val="18"/>
                  <w:rPrChange w:id="3541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200</w:t>
              </w:r>
              <w:r w:rsidRPr="00A25154">
                <w:rPr>
                  <w:sz w:val="18"/>
                  <w:szCs w:val="18"/>
                  <w:rPrChange w:id="3542" w:author="Shi Mengtao" w:date="2019-01-16T09:31:00Z">
                    <w:rPr>
                      <w:sz w:val="20"/>
                      <w:szCs w:val="20"/>
                    </w:rPr>
                  </w:rPrChange>
                </w:rPr>
                <w:t>}</w:t>
              </w:r>
            </w:ins>
          </w:p>
        </w:tc>
        <w:tc>
          <w:tcPr>
            <w:tcW w:w="1843" w:type="dxa"/>
            <w:shd w:val="clear" w:color="auto" w:fill="auto"/>
            <w:tcPrChange w:id="3543" w:author="Shi Mengtao" w:date="2019-01-15T09:54:00Z">
              <w:tcPr>
                <w:tcW w:w="1843" w:type="dxa"/>
                <w:shd w:val="clear" w:color="auto" w:fill="auto"/>
              </w:tcPr>
            </w:tcPrChange>
          </w:tcPr>
          <w:p w14:paraId="75699F9E" w14:textId="0F9F64DF" w:rsidR="00FC5042" w:rsidRPr="00A25154" w:rsidRDefault="00FC5042" w:rsidP="00FC5042">
            <w:pPr>
              <w:spacing w:line="240" w:lineRule="auto"/>
              <w:jc w:val="center"/>
              <w:rPr>
                <w:ins w:id="3544" w:author="Shi Mengtao" w:date="2019-01-15T09:52:00Z"/>
                <w:sz w:val="18"/>
                <w:szCs w:val="18"/>
                <w:rPrChange w:id="3545" w:author="Shi Mengtao" w:date="2019-01-16T09:31:00Z">
                  <w:rPr>
                    <w:ins w:id="3546" w:author="Shi Mengtao" w:date="2019-01-15T09:52:00Z"/>
                    <w:sz w:val="20"/>
                    <w:szCs w:val="20"/>
                  </w:rPr>
                </w:rPrChange>
              </w:rPr>
            </w:pPr>
            <w:ins w:id="3547" w:author="Shi Mengtao" w:date="2019-01-15T09:53:00Z">
              <w:r w:rsidRPr="00A25154">
                <w:rPr>
                  <w:rFonts w:hint="eastAsia"/>
                  <w:sz w:val="18"/>
                  <w:szCs w:val="18"/>
                  <w:rPrChange w:id="3548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当动态最近一次被删除时，管理员对该动态的回复</w:t>
              </w:r>
            </w:ins>
          </w:p>
        </w:tc>
      </w:tr>
    </w:tbl>
    <w:p w14:paraId="1C60F956" w14:textId="77777777" w:rsidR="00CD5115" w:rsidRPr="00E93EEC" w:rsidRDefault="00CD5115" w:rsidP="00224A40">
      <w:pPr>
        <w:rPr>
          <w:ins w:id="3549" w:author="Shi Mengtao" w:date="2019-01-15T08:18:00Z"/>
        </w:rPr>
      </w:pPr>
    </w:p>
    <w:p w14:paraId="44458C8C" w14:textId="0C1B5517" w:rsidR="002D6113" w:rsidRPr="008A7E87" w:rsidDel="00224A40" w:rsidRDefault="00B227F4">
      <w:pPr>
        <w:rPr>
          <w:del w:id="3550" w:author="Shi Mengtao" w:date="2019-01-15T08:24:00Z"/>
          <w:b/>
        </w:rPr>
      </w:pPr>
      <w:del w:id="3551" w:author="Shi Mengtao" w:date="2019-01-15T08:24:00Z">
        <w:r w:rsidRPr="008A7E87" w:rsidDel="00224A40">
          <w:rPr>
            <w:rFonts w:hint="eastAsia"/>
            <w:b/>
          </w:rPr>
          <w:delText>管理端：</w:delText>
        </w:r>
      </w:del>
    </w:p>
    <w:p w14:paraId="1D8803AE" w14:textId="6F4070BD" w:rsidR="00B227F4" w:rsidRPr="008A7E87" w:rsidDel="00224A40" w:rsidRDefault="00B227F4">
      <w:pPr>
        <w:rPr>
          <w:del w:id="3552" w:author="Shi Mengtao" w:date="2019-01-15T08:24:00Z"/>
          <w:b/>
        </w:rPr>
      </w:pPr>
      <w:del w:id="3553" w:author="Shi Mengtao" w:date="2019-01-15T08:24:00Z">
        <w:r w:rsidRPr="008A7E87" w:rsidDel="00224A40">
          <w:rPr>
            <w:rFonts w:hint="eastAsia"/>
            <w:b/>
          </w:rPr>
          <w:delText>管理员信息</w:delText>
        </w:r>
      </w:del>
    </w:p>
    <w:tbl>
      <w:tblPr>
        <w:tblpPr w:leftFromText="180" w:rightFromText="180" w:vertAnchor="text" w:horzAnchor="margin" w:tblpY="253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381"/>
        <w:gridCol w:w="1163"/>
        <w:gridCol w:w="1071"/>
      </w:tblGrid>
      <w:tr w:rsidR="00B227F4" w:rsidRPr="00795F84" w:rsidDel="00224A40" w14:paraId="36DF62AD" w14:textId="66A9480F" w:rsidTr="00674708">
        <w:trPr>
          <w:del w:id="3554" w:author="Shi Mengtao" w:date="2019-01-15T08:24:00Z"/>
        </w:trPr>
        <w:tc>
          <w:tcPr>
            <w:tcW w:w="1555" w:type="dxa"/>
            <w:shd w:val="clear" w:color="auto" w:fill="D9D9D9"/>
          </w:tcPr>
          <w:p w14:paraId="535B9659" w14:textId="1600FCEB" w:rsidR="00B227F4" w:rsidRPr="00795F84" w:rsidDel="00224A40" w:rsidRDefault="00B227F4" w:rsidP="00674708">
            <w:pPr>
              <w:jc w:val="center"/>
              <w:rPr>
                <w:del w:id="3555" w:author="Shi Mengtao" w:date="2019-01-15T08:24:00Z"/>
                <w:b/>
                <w:bCs/>
                <w:color w:val="000000"/>
                <w:sz w:val="18"/>
              </w:rPr>
            </w:pPr>
            <w:del w:id="3556" w:author="Shi Mengtao" w:date="2019-01-15T08:24:00Z">
              <w:r w:rsidRPr="00795F84" w:rsidDel="00224A40">
                <w:rPr>
                  <w:rFonts w:hint="eastAsia"/>
                  <w:b/>
                  <w:bCs/>
                  <w:color w:val="000000"/>
                  <w:sz w:val="18"/>
                </w:rPr>
                <w:delText>数据元素</w:delText>
              </w:r>
            </w:del>
          </w:p>
        </w:tc>
        <w:tc>
          <w:tcPr>
            <w:tcW w:w="2126" w:type="dxa"/>
            <w:shd w:val="clear" w:color="auto" w:fill="D9D9D9"/>
          </w:tcPr>
          <w:p w14:paraId="7BA3C386" w14:textId="1C4B9E35" w:rsidR="00B227F4" w:rsidRPr="00795F84" w:rsidDel="00224A40" w:rsidRDefault="00B227F4" w:rsidP="00674708">
            <w:pPr>
              <w:jc w:val="center"/>
              <w:rPr>
                <w:del w:id="3557" w:author="Shi Mengtao" w:date="2019-01-15T08:24:00Z"/>
                <w:b/>
                <w:bCs/>
                <w:color w:val="000000"/>
                <w:sz w:val="18"/>
              </w:rPr>
            </w:pPr>
            <w:del w:id="3558" w:author="Shi Mengtao" w:date="2019-01-15T08:24:00Z">
              <w:r w:rsidRPr="00795F84" w:rsidDel="00224A40">
                <w:rPr>
                  <w:rFonts w:hint="eastAsia"/>
                  <w:b/>
                  <w:bCs/>
                  <w:color w:val="000000"/>
                  <w:sz w:val="18"/>
                </w:rPr>
                <w:delText>描述</w:delText>
              </w:r>
            </w:del>
          </w:p>
        </w:tc>
        <w:tc>
          <w:tcPr>
            <w:tcW w:w="2381" w:type="dxa"/>
            <w:shd w:val="clear" w:color="auto" w:fill="D9D9D9"/>
          </w:tcPr>
          <w:p w14:paraId="5490DACC" w14:textId="6F4796A1" w:rsidR="00B227F4" w:rsidRPr="00795F84" w:rsidDel="00224A40" w:rsidRDefault="00B227F4" w:rsidP="00674708">
            <w:pPr>
              <w:jc w:val="center"/>
              <w:rPr>
                <w:del w:id="3559" w:author="Shi Mengtao" w:date="2019-01-15T08:24:00Z"/>
                <w:b/>
                <w:bCs/>
                <w:color w:val="000000"/>
                <w:sz w:val="18"/>
              </w:rPr>
            </w:pPr>
            <w:del w:id="3560" w:author="Shi Mengtao" w:date="2019-01-15T08:24:00Z">
              <w:r w:rsidRPr="00795F84" w:rsidDel="00224A40">
                <w:rPr>
                  <w:rFonts w:hint="eastAsia"/>
                  <w:b/>
                  <w:bCs/>
                  <w:color w:val="000000"/>
                  <w:sz w:val="18"/>
                </w:rPr>
                <w:delText>数据构成或者数据类型</w:delText>
              </w:r>
            </w:del>
          </w:p>
        </w:tc>
        <w:tc>
          <w:tcPr>
            <w:tcW w:w="1163" w:type="dxa"/>
            <w:shd w:val="clear" w:color="auto" w:fill="D9D9D9"/>
          </w:tcPr>
          <w:p w14:paraId="5426AC55" w14:textId="1A90BDEB" w:rsidR="00B227F4" w:rsidRPr="00795F84" w:rsidDel="00224A40" w:rsidRDefault="00B227F4" w:rsidP="00674708">
            <w:pPr>
              <w:jc w:val="center"/>
              <w:rPr>
                <w:del w:id="3561" w:author="Shi Mengtao" w:date="2019-01-15T08:24:00Z"/>
                <w:b/>
                <w:bCs/>
                <w:color w:val="000000"/>
                <w:sz w:val="18"/>
              </w:rPr>
            </w:pPr>
            <w:del w:id="3562" w:author="Shi Mengtao" w:date="2019-01-15T08:24:00Z">
              <w:r w:rsidRPr="00795F84" w:rsidDel="00224A40">
                <w:rPr>
                  <w:rFonts w:hint="eastAsia"/>
                  <w:b/>
                  <w:bCs/>
                  <w:color w:val="000000"/>
                  <w:sz w:val="18"/>
                </w:rPr>
                <w:delText>数据长度</w:delText>
              </w:r>
            </w:del>
          </w:p>
        </w:tc>
        <w:tc>
          <w:tcPr>
            <w:tcW w:w="1071" w:type="dxa"/>
            <w:shd w:val="clear" w:color="auto" w:fill="D9D9D9"/>
          </w:tcPr>
          <w:p w14:paraId="6AAE2C1E" w14:textId="557E3AF9" w:rsidR="00B227F4" w:rsidRPr="00795F84" w:rsidDel="00224A40" w:rsidRDefault="00B227F4" w:rsidP="00674708">
            <w:pPr>
              <w:jc w:val="center"/>
              <w:rPr>
                <w:del w:id="3563" w:author="Shi Mengtao" w:date="2019-01-15T08:24:00Z"/>
                <w:b/>
                <w:bCs/>
                <w:color w:val="000000"/>
                <w:sz w:val="18"/>
              </w:rPr>
            </w:pPr>
            <w:del w:id="3564" w:author="Shi Mengtao" w:date="2019-01-15T08:24:00Z">
              <w:r w:rsidRPr="00795F84" w:rsidDel="00224A40">
                <w:rPr>
                  <w:rFonts w:hint="eastAsia"/>
                  <w:b/>
                  <w:bCs/>
                  <w:color w:val="000000"/>
                  <w:sz w:val="18"/>
                </w:rPr>
                <w:delText>位置</w:delText>
              </w:r>
            </w:del>
          </w:p>
        </w:tc>
      </w:tr>
      <w:tr w:rsidR="00B227F4" w:rsidRPr="006F0296" w:rsidDel="00224A40" w14:paraId="073582FF" w14:textId="1E9B99E7" w:rsidTr="00674708">
        <w:trPr>
          <w:del w:id="3565" w:author="Shi Mengtao" w:date="2019-01-15T08:24:00Z"/>
        </w:trPr>
        <w:tc>
          <w:tcPr>
            <w:tcW w:w="1555" w:type="dxa"/>
            <w:shd w:val="clear" w:color="auto" w:fill="auto"/>
          </w:tcPr>
          <w:p w14:paraId="6092817F" w14:textId="7C1BF160" w:rsidR="00B227F4" w:rsidRPr="006F0296" w:rsidDel="00224A40" w:rsidRDefault="00B227F4" w:rsidP="00674708">
            <w:pPr>
              <w:rPr>
                <w:del w:id="3566" w:author="Shi Mengtao" w:date="2019-01-15T08:24:00Z"/>
                <w:sz w:val="20"/>
                <w:szCs w:val="20"/>
              </w:rPr>
            </w:pPr>
            <w:del w:id="3567" w:author="Shi Mengtao" w:date="2019-01-06T09:30:00Z">
              <w:r w:rsidDel="00F966DC">
                <w:rPr>
                  <w:rFonts w:hint="eastAsia"/>
                  <w:sz w:val="20"/>
                  <w:szCs w:val="20"/>
                </w:rPr>
                <w:delText>管理员</w:delText>
              </w:r>
            </w:del>
            <w:del w:id="3568" w:author="Shi Mengtao" w:date="2019-01-15T08:24:00Z">
              <w:r w:rsidDel="00224A40">
                <w:rPr>
                  <w:rFonts w:hint="eastAsia"/>
                  <w:sz w:val="20"/>
                  <w:szCs w:val="20"/>
                </w:rPr>
                <w:delText>账号</w:delText>
              </w:r>
            </w:del>
          </w:p>
        </w:tc>
        <w:tc>
          <w:tcPr>
            <w:tcW w:w="2126" w:type="dxa"/>
            <w:shd w:val="clear" w:color="auto" w:fill="auto"/>
          </w:tcPr>
          <w:p w14:paraId="6F7ECDE2" w14:textId="5D56F0C5" w:rsidR="00B227F4" w:rsidRPr="006F0296" w:rsidDel="00224A40" w:rsidRDefault="00B227F4" w:rsidP="00674708">
            <w:pPr>
              <w:rPr>
                <w:del w:id="3569" w:author="Shi Mengtao" w:date="2019-01-15T08:24:00Z"/>
                <w:sz w:val="20"/>
                <w:szCs w:val="20"/>
              </w:rPr>
            </w:pPr>
            <w:del w:id="3570" w:author="Shi Mengtao" w:date="2019-01-15T08:24:00Z">
              <w:r w:rsidRPr="006F0296" w:rsidDel="00224A40">
                <w:rPr>
                  <w:rFonts w:hint="eastAsia"/>
                  <w:sz w:val="20"/>
                  <w:szCs w:val="20"/>
                </w:rPr>
                <w:delText>每位</w:delText>
              </w:r>
              <w:r w:rsidDel="00224A40">
                <w:rPr>
                  <w:rFonts w:hint="eastAsia"/>
                  <w:sz w:val="20"/>
                  <w:szCs w:val="20"/>
                </w:rPr>
                <w:delText>管理员</w:delText>
              </w:r>
              <w:r w:rsidR="00017A6B" w:rsidDel="00224A40">
                <w:rPr>
                  <w:rFonts w:hint="eastAsia"/>
                  <w:sz w:val="20"/>
                  <w:szCs w:val="20"/>
                </w:rPr>
                <w:delText>用</w:delText>
              </w:r>
              <w:r w:rsidRPr="006F0296" w:rsidDel="00224A40">
                <w:rPr>
                  <w:rFonts w:hint="eastAsia"/>
                  <w:sz w:val="20"/>
                  <w:szCs w:val="20"/>
                </w:rPr>
                <w:delText>账号登陆的唯一标识</w:delText>
              </w:r>
            </w:del>
          </w:p>
        </w:tc>
        <w:tc>
          <w:tcPr>
            <w:tcW w:w="2381" w:type="dxa"/>
            <w:shd w:val="clear" w:color="auto" w:fill="auto"/>
          </w:tcPr>
          <w:p w14:paraId="6EAD54C1" w14:textId="4D049ACB" w:rsidR="00B227F4" w:rsidRPr="006F0296" w:rsidDel="00224A40" w:rsidRDefault="00595702" w:rsidP="00674708">
            <w:pPr>
              <w:rPr>
                <w:del w:id="3571" w:author="Shi Mengtao" w:date="2019-01-15T08:24:00Z"/>
                <w:sz w:val="20"/>
                <w:szCs w:val="20"/>
              </w:rPr>
            </w:pPr>
            <w:del w:id="3572" w:author="Shi Mengtao" w:date="2019-01-15T08:24:00Z">
              <w:r w:rsidDel="00224A40">
                <w:rPr>
                  <w:sz w:val="20"/>
                  <w:szCs w:val="20"/>
                </w:rPr>
                <w:delText>admin[0-9]{0,}</w:delText>
              </w:r>
            </w:del>
          </w:p>
        </w:tc>
        <w:tc>
          <w:tcPr>
            <w:tcW w:w="1163" w:type="dxa"/>
            <w:shd w:val="clear" w:color="auto" w:fill="auto"/>
          </w:tcPr>
          <w:p w14:paraId="0A99617C" w14:textId="2D876336" w:rsidR="00B227F4" w:rsidRPr="006F0296" w:rsidDel="00224A40" w:rsidRDefault="00595702" w:rsidP="00674708">
            <w:pPr>
              <w:rPr>
                <w:del w:id="3573" w:author="Shi Mengtao" w:date="2019-01-15T08:24:00Z"/>
                <w:sz w:val="20"/>
                <w:szCs w:val="20"/>
              </w:rPr>
            </w:pPr>
            <w:del w:id="3574" w:author="Shi Mengtao" w:date="2019-01-15T08:24:00Z">
              <w:r w:rsidDel="00224A40">
                <w:rPr>
                  <w:sz w:val="20"/>
                  <w:szCs w:val="20"/>
                </w:rPr>
                <w:delText>&gt;=5</w:delText>
              </w:r>
            </w:del>
          </w:p>
        </w:tc>
        <w:tc>
          <w:tcPr>
            <w:tcW w:w="1071" w:type="dxa"/>
            <w:shd w:val="clear" w:color="auto" w:fill="auto"/>
          </w:tcPr>
          <w:p w14:paraId="393D7EC8" w14:textId="3DF5ED41" w:rsidR="00B227F4" w:rsidRPr="006F0296" w:rsidDel="00224A40" w:rsidRDefault="00B227F4" w:rsidP="00674708">
            <w:pPr>
              <w:rPr>
                <w:del w:id="3575" w:author="Shi Mengtao" w:date="2019-01-15T08:24:00Z"/>
                <w:sz w:val="20"/>
                <w:szCs w:val="20"/>
              </w:rPr>
            </w:pPr>
          </w:p>
        </w:tc>
      </w:tr>
      <w:tr w:rsidR="00B227F4" w:rsidRPr="006F0296" w:rsidDel="00224A40" w14:paraId="5DADB051" w14:textId="00BA63F1" w:rsidTr="00674708">
        <w:trPr>
          <w:del w:id="3576" w:author="Shi Mengtao" w:date="2019-01-15T08:24:00Z"/>
        </w:trPr>
        <w:tc>
          <w:tcPr>
            <w:tcW w:w="1555" w:type="dxa"/>
            <w:shd w:val="clear" w:color="auto" w:fill="auto"/>
          </w:tcPr>
          <w:p w14:paraId="2AEF16ED" w14:textId="11193ADE" w:rsidR="00B227F4" w:rsidRPr="006F0296" w:rsidDel="00224A40" w:rsidRDefault="00B227F4" w:rsidP="00674708">
            <w:pPr>
              <w:rPr>
                <w:del w:id="3577" w:author="Shi Mengtao" w:date="2019-01-15T08:24:00Z"/>
                <w:sz w:val="20"/>
                <w:szCs w:val="20"/>
              </w:rPr>
            </w:pPr>
            <w:del w:id="3578" w:author="Shi Mengtao" w:date="2019-01-06T09:30:00Z">
              <w:r w:rsidDel="00F966DC">
                <w:rPr>
                  <w:rFonts w:hint="eastAsia"/>
                  <w:sz w:val="20"/>
                  <w:szCs w:val="20"/>
                </w:rPr>
                <w:delText>管理员</w:delText>
              </w:r>
            </w:del>
            <w:del w:id="3579" w:author="Shi Mengtao" w:date="2019-01-15T08:24:00Z">
              <w:r w:rsidDel="00224A40">
                <w:rPr>
                  <w:rFonts w:hint="eastAsia"/>
                  <w:sz w:val="20"/>
                  <w:szCs w:val="20"/>
                </w:rPr>
                <w:delText>密码</w:delText>
              </w:r>
            </w:del>
          </w:p>
        </w:tc>
        <w:tc>
          <w:tcPr>
            <w:tcW w:w="2126" w:type="dxa"/>
            <w:shd w:val="clear" w:color="auto" w:fill="auto"/>
          </w:tcPr>
          <w:p w14:paraId="314F54F8" w14:textId="74BB2111" w:rsidR="00B227F4" w:rsidRPr="006F0296" w:rsidDel="00224A40" w:rsidRDefault="00B227F4" w:rsidP="00674708">
            <w:pPr>
              <w:rPr>
                <w:del w:id="3580" w:author="Shi Mengtao" w:date="2019-01-15T08:24:00Z"/>
                <w:sz w:val="20"/>
                <w:szCs w:val="20"/>
              </w:rPr>
            </w:pPr>
            <w:del w:id="3581" w:author="Shi Mengtao" w:date="2019-01-15T08:24:00Z">
              <w:r w:rsidRPr="006F0296" w:rsidDel="00224A40">
                <w:rPr>
                  <w:rFonts w:hint="eastAsia"/>
                  <w:sz w:val="20"/>
                  <w:szCs w:val="20"/>
                </w:rPr>
                <w:delText>通过</w:delText>
              </w:r>
              <w:r w:rsidDel="00224A40">
                <w:rPr>
                  <w:rFonts w:hint="eastAsia"/>
                  <w:sz w:val="20"/>
                  <w:szCs w:val="20"/>
                </w:rPr>
                <w:delText>管理员</w:delText>
              </w:r>
              <w:r w:rsidRPr="006F0296" w:rsidDel="00224A40">
                <w:rPr>
                  <w:rFonts w:hint="eastAsia"/>
                  <w:sz w:val="20"/>
                  <w:szCs w:val="20"/>
                </w:rPr>
                <w:delText>账号登录系统的</w:delText>
              </w:r>
              <w:r w:rsidDel="00224A40">
                <w:rPr>
                  <w:rFonts w:hint="eastAsia"/>
                  <w:sz w:val="20"/>
                  <w:szCs w:val="20"/>
                </w:rPr>
                <w:delText>口令</w:delText>
              </w:r>
            </w:del>
          </w:p>
        </w:tc>
        <w:tc>
          <w:tcPr>
            <w:tcW w:w="2381" w:type="dxa"/>
            <w:shd w:val="clear" w:color="auto" w:fill="auto"/>
          </w:tcPr>
          <w:p w14:paraId="4B7B83E3" w14:textId="2774F25F" w:rsidR="00B227F4" w:rsidRPr="006F0296" w:rsidDel="00224A40" w:rsidRDefault="00595702" w:rsidP="00674708">
            <w:pPr>
              <w:rPr>
                <w:del w:id="3582" w:author="Shi Mengtao" w:date="2019-01-15T08:24:00Z"/>
                <w:sz w:val="20"/>
                <w:szCs w:val="20"/>
              </w:rPr>
            </w:pPr>
            <w:del w:id="3583" w:author="Shi Mengtao" w:date="2019-01-15T08:24:00Z">
              <w:r w:rsidDel="00224A40">
                <w:rPr>
                  <w:sz w:val="20"/>
                  <w:szCs w:val="20"/>
                </w:rPr>
                <w:delText>[\p]{5,}</w:delText>
              </w:r>
            </w:del>
          </w:p>
        </w:tc>
        <w:tc>
          <w:tcPr>
            <w:tcW w:w="1163" w:type="dxa"/>
            <w:shd w:val="clear" w:color="auto" w:fill="auto"/>
          </w:tcPr>
          <w:p w14:paraId="5C7F747A" w14:textId="53BDA766" w:rsidR="00B227F4" w:rsidRPr="006F0296" w:rsidDel="00224A40" w:rsidRDefault="00595702" w:rsidP="00674708">
            <w:pPr>
              <w:rPr>
                <w:del w:id="3584" w:author="Shi Mengtao" w:date="2019-01-15T08:24:00Z"/>
                <w:sz w:val="20"/>
                <w:szCs w:val="20"/>
              </w:rPr>
            </w:pPr>
            <w:del w:id="3585" w:author="Shi Mengtao" w:date="2019-01-15T08:24:00Z">
              <w:r w:rsidDel="00224A40">
                <w:rPr>
                  <w:sz w:val="20"/>
                  <w:szCs w:val="20"/>
                </w:rPr>
                <w:delText>&gt;=5</w:delText>
              </w:r>
            </w:del>
          </w:p>
        </w:tc>
        <w:tc>
          <w:tcPr>
            <w:tcW w:w="1071" w:type="dxa"/>
            <w:shd w:val="clear" w:color="auto" w:fill="auto"/>
          </w:tcPr>
          <w:p w14:paraId="20A4646F" w14:textId="2DCBDBC2" w:rsidR="00B227F4" w:rsidRPr="006F0296" w:rsidDel="00224A40" w:rsidRDefault="00B227F4" w:rsidP="00674708">
            <w:pPr>
              <w:rPr>
                <w:del w:id="3586" w:author="Shi Mengtao" w:date="2019-01-15T08:24:00Z"/>
                <w:sz w:val="20"/>
                <w:szCs w:val="20"/>
              </w:rPr>
            </w:pPr>
          </w:p>
        </w:tc>
      </w:tr>
    </w:tbl>
    <w:p w14:paraId="40E0B435" w14:textId="5DC5F271" w:rsidR="00F756CE" w:rsidRDefault="00F756CE" w:rsidP="00F756CE">
      <w:pPr>
        <w:pStyle w:val="2"/>
        <w:jc w:val="center"/>
        <w:rPr>
          <w:ins w:id="3587" w:author="Shi Mengtao" w:date="2019-01-15T09:57:00Z"/>
        </w:rPr>
      </w:pPr>
      <w:bookmarkStart w:id="3588" w:name="_Toc535312374"/>
      <w:ins w:id="3589" w:author="Shi Mengtao" w:date="2019-01-15T09:57:00Z">
        <w:r>
          <w:rPr>
            <w:rFonts w:hint="eastAsia"/>
          </w:rPr>
          <w:t>动态反馈</w:t>
        </w:r>
        <w:r w:rsidRPr="007A07F0">
          <w:rPr>
            <w:rFonts w:hint="eastAsia"/>
          </w:rPr>
          <w:t>信息</w:t>
        </w:r>
        <w:bookmarkEnd w:id="3588"/>
      </w:ins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F756CE" w:rsidRPr="00795F84" w14:paraId="6872D308" w14:textId="77777777" w:rsidTr="00743451">
        <w:trPr>
          <w:trHeight w:val="558"/>
          <w:ins w:id="3590" w:author="Shi Mengtao" w:date="2019-01-15T09:57:00Z"/>
        </w:trPr>
        <w:tc>
          <w:tcPr>
            <w:tcW w:w="1271" w:type="dxa"/>
            <w:shd w:val="clear" w:color="auto" w:fill="D9D9D9"/>
          </w:tcPr>
          <w:p w14:paraId="01EF8A1B" w14:textId="77777777" w:rsidR="00F756CE" w:rsidRPr="00795F84" w:rsidRDefault="00F756CE" w:rsidP="00743451">
            <w:pPr>
              <w:jc w:val="center"/>
              <w:rPr>
                <w:ins w:id="3591" w:author="Shi Mengtao" w:date="2019-01-15T09:57:00Z"/>
                <w:b/>
                <w:bCs/>
                <w:color w:val="000000"/>
                <w:sz w:val="18"/>
              </w:rPr>
            </w:pPr>
            <w:ins w:id="3592" w:author="Shi Mengtao" w:date="2019-01-15T09:57:00Z">
              <w:r>
                <w:rPr>
                  <w:rFonts w:hint="eastAsia"/>
                  <w:b/>
                  <w:bCs/>
                  <w:color w:val="000000"/>
                  <w:sz w:val="18"/>
                </w:rPr>
                <w:t>编号</w:t>
              </w:r>
            </w:ins>
          </w:p>
        </w:tc>
        <w:tc>
          <w:tcPr>
            <w:tcW w:w="1701" w:type="dxa"/>
            <w:shd w:val="clear" w:color="auto" w:fill="D9D9D9"/>
          </w:tcPr>
          <w:p w14:paraId="5D91D91E" w14:textId="77777777" w:rsidR="00F756CE" w:rsidRPr="00795F84" w:rsidRDefault="00F756CE" w:rsidP="00743451">
            <w:pPr>
              <w:jc w:val="center"/>
              <w:rPr>
                <w:ins w:id="3593" w:author="Shi Mengtao" w:date="2019-01-15T09:57:00Z"/>
                <w:b/>
                <w:bCs/>
                <w:color w:val="000000"/>
                <w:sz w:val="18"/>
              </w:rPr>
            </w:pPr>
            <w:ins w:id="3594" w:author="Shi Mengtao" w:date="2019-01-15T09:57:00Z">
              <w:r w:rsidRPr="00795F84">
                <w:rPr>
                  <w:rFonts w:hint="eastAsia"/>
                  <w:b/>
                  <w:bCs/>
                  <w:color w:val="000000"/>
                  <w:sz w:val="18"/>
                </w:rPr>
                <w:t>数据元素</w:t>
              </w:r>
              <w:r>
                <w:rPr>
                  <w:rFonts w:hint="eastAsia"/>
                  <w:b/>
                  <w:bCs/>
                  <w:color w:val="000000"/>
                  <w:sz w:val="18"/>
                </w:rPr>
                <w:t>名称</w:t>
              </w:r>
            </w:ins>
          </w:p>
        </w:tc>
        <w:tc>
          <w:tcPr>
            <w:tcW w:w="992" w:type="dxa"/>
            <w:shd w:val="clear" w:color="auto" w:fill="D9D9D9"/>
          </w:tcPr>
          <w:p w14:paraId="3F432D4A" w14:textId="77777777" w:rsidR="00F756CE" w:rsidRPr="00795F84" w:rsidRDefault="00F756CE" w:rsidP="00743451">
            <w:pPr>
              <w:jc w:val="center"/>
              <w:rPr>
                <w:ins w:id="3595" w:author="Shi Mengtao" w:date="2019-01-15T09:57:00Z"/>
                <w:b/>
                <w:bCs/>
                <w:color w:val="000000"/>
                <w:sz w:val="18"/>
              </w:rPr>
            </w:pPr>
            <w:ins w:id="3596" w:author="Shi Mengtao" w:date="2019-01-15T09:57:00Z">
              <w:r>
                <w:rPr>
                  <w:rFonts w:hint="eastAsia"/>
                  <w:b/>
                  <w:bCs/>
                  <w:color w:val="000000"/>
                  <w:sz w:val="18"/>
                </w:rPr>
                <w:t>类型</w:t>
              </w:r>
            </w:ins>
          </w:p>
        </w:tc>
        <w:tc>
          <w:tcPr>
            <w:tcW w:w="851" w:type="dxa"/>
            <w:shd w:val="clear" w:color="auto" w:fill="D9D9D9"/>
          </w:tcPr>
          <w:p w14:paraId="0F2D551D" w14:textId="77777777" w:rsidR="00F756CE" w:rsidRPr="00795F84" w:rsidRDefault="00F756CE" w:rsidP="00743451">
            <w:pPr>
              <w:jc w:val="center"/>
              <w:rPr>
                <w:ins w:id="3597" w:author="Shi Mengtao" w:date="2019-01-15T09:57:00Z"/>
                <w:b/>
                <w:bCs/>
                <w:color w:val="000000"/>
                <w:sz w:val="18"/>
              </w:rPr>
            </w:pPr>
            <w:ins w:id="3598" w:author="Shi Mengtao" w:date="2019-01-15T09:57:00Z">
              <w:r>
                <w:rPr>
                  <w:rFonts w:hint="eastAsia"/>
                  <w:b/>
                  <w:bCs/>
                  <w:color w:val="000000"/>
                  <w:sz w:val="18"/>
                </w:rPr>
                <w:t>长度</w:t>
              </w:r>
            </w:ins>
          </w:p>
        </w:tc>
        <w:tc>
          <w:tcPr>
            <w:tcW w:w="1559" w:type="dxa"/>
            <w:shd w:val="clear" w:color="auto" w:fill="D9D9D9"/>
          </w:tcPr>
          <w:p w14:paraId="5926FC38" w14:textId="77777777" w:rsidR="00F756CE" w:rsidRPr="00795F84" w:rsidRDefault="00F756CE" w:rsidP="00743451">
            <w:pPr>
              <w:jc w:val="center"/>
              <w:rPr>
                <w:ins w:id="3599" w:author="Shi Mengtao" w:date="2019-01-15T09:57:00Z"/>
                <w:b/>
                <w:bCs/>
                <w:color w:val="000000"/>
                <w:sz w:val="18"/>
              </w:rPr>
            </w:pPr>
            <w:ins w:id="3600" w:author="Shi Mengtao" w:date="2019-01-15T09:57:00Z">
              <w:r>
                <w:rPr>
                  <w:rFonts w:hint="eastAsia"/>
                  <w:b/>
                  <w:bCs/>
                  <w:color w:val="000000"/>
                  <w:sz w:val="18"/>
                </w:rPr>
                <w:t>正则表达式定义</w:t>
              </w:r>
            </w:ins>
          </w:p>
        </w:tc>
        <w:tc>
          <w:tcPr>
            <w:tcW w:w="1843" w:type="dxa"/>
            <w:shd w:val="clear" w:color="auto" w:fill="D9D9D9"/>
          </w:tcPr>
          <w:p w14:paraId="47A6E382" w14:textId="77777777" w:rsidR="00F756CE" w:rsidRPr="00795F84" w:rsidRDefault="00F756CE" w:rsidP="00743451">
            <w:pPr>
              <w:jc w:val="center"/>
              <w:rPr>
                <w:ins w:id="3601" w:author="Shi Mengtao" w:date="2019-01-15T09:57:00Z"/>
                <w:b/>
                <w:bCs/>
                <w:color w:val="000000"/>
                <w:sz w:val="18"/>
              </w:rPr>
            </w:pPr>
            <w:ins w:id="3602" w:author="Shi Mengtao" w:date="2019-01-15T09:57:00Z">
              <w:r>
                <w:rPr>
                  <w:rFonts w:hint="eastAsia"/>
                  <w:b/>
                  <w:bCs/>
                  <w:color w:val="000000"/>
                  <w:sz w:val="18"/>
                </w:rPr>
                <w:t>简述</w:t>
              </w:r>
            </w:ins>
          </w:p>
        </w:tc>
      </w:tr>
      <w:tr w:rsidR="00F756CE" w14:paraId="5E85FBA6" w14:textId="77777777" w:rsidTr="00743451">
        <w:trPr>
          <w:trHeight w:val="150"/>
          <w:ins w:id="3603" w:author="Shi Mengtao" w:date="2019-01-15T09:57:00Z"/>
        </w:trPr>
        <w:tc>
          <w:tcPr>
            <w:tcW w:w="1271" w:type="dxa"/>
          </w:tcPr>
          <w:p w14:paraId="1816CDD3" w14:textId="31F51209" w:rsidR="00F756CE" w:rsidRPr="00A25154" w:rsidRDefault="00091B8F" w:rsidP="00F756CE">
            <w:pPr>
              <w:spacing w:line="240" w:lineRule="auto"/>
              <w:jc w:val="center"/>
              <w:rPr>
                <w:ins w:id="3604" w:author="Shi Mengtao" w:date="2019-01-15T09:57:00Z"/>
                <w:sz w:val="18"/>
                <w:szCs w:val="18"/>
                <w:rPrChange w:id="3605" w:author="Shi Mengtao" w:date="2019-01-16T09:31:00Z">
                  <w:rPr>
                    <w:ins w:id="3606" w:author="Shi Mengtao" w:date="2019-01-15T09:57:00Z"/>
                    <w:sz w:val="20"/>
                    <w:szCs w:val="20"/>
                  </w:rPr>
                </w:rPrChange>
              </w:rPr>
            </w:pPr>
            <w:ins w:id="3607" w:author="Shi Mengtao" w:date="2019-01-15T10:27:00Z">
              <w:r w:rsidRPr="00A25154">
                <w:rPr>
                  <w:sz w:val="18"/>
                  <w:szCs w:val="18"/>
                  <w:rPrChange w:id="3608" w:author="Shi Mengtao" w:date="2019-01-16T09:31:00Z">
                    <w:rPr>
                      <w:sz w:val="20"/>
                      <w:szCs w:val="20"/>
                    </w:rPr>
                  </w:rPrChange>
                </w:rPr>
                <w:t>CG</w:t>
              </w:r>
            </w:ins>
            <w:ins w:id="3609" w:author="Shi Mengtao" w:date="2019-01-15T09:57:00Z">
              <w:r w:rsidR="00F756CE" w:rsidRPr="00A25154">
                <w:rPr>
                  <w:rFonts w:hint="eastAsia"/>
                  <w:sz w:val="18"/>
                  <w:szCs w:val="18"/>
                  <w:rPrChange w:id="3610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1</w:t>
              </w:r>
            </w:ins>
          </w:p>
        </w:tc>
        <w:tc>
          <w:tcPr>
            <w:tcW w:w="1701" w:type="dxa"/>
            <w:shd w:val="clear" w:color="auto" w:fill="auto"/>
          </w:tcPr>
          <w:p w14:paraId="3DE2CB0E" w14:textId="5044AEFC" w:rsidR="00F756CE" w:rsidRPr="00A25154" w:rsidRDefault="00F756CE" w:rsidP="00F756CE">
            <w:pPr>
              <w:spacing w:line="240" w:lineRule="auto"/>
              <w:jc w:val="center"/>
              <w:rPr>
                <w:ins w:id="3611" w:author="Shi Mengtao" w:date="2019-01-15T09:57:00Z"/>
                <w:sz w:val="18"/>
                <w:szCs w:val="18"/>
                <w:rPrChange w:id="3612" w:author="Shi Mengtao" w:date="2019-01-16T09:31:00Z">
                  <w:rPr>
                    <w:ins w:id="3613" w:author="Shi Mengtao" w:date="2019-01-15T09:57:00Z"/>
                    <w:sz w:val="20"/>
                    <w:szCs w:val="20"/>
                  </w:rPr>
                </w:rPrChange>
              </w:rPr>
            </w:pPr>
            <w:ins w:id="3614" w:author="Shi Mengtao" w:date="2019-01-15T09:58:00Z">
              <w:r w:rsidRPr="00A25154">
                <w:rPr>
                  <w:rFonts w:hint="eastAsia"/>
                  <w:sz w:val="18"/>
                  <w:szCs w:val="18"/>
                  <w:rPrChange w:id="3615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动态内容</w:t>
              </w:r>
            </w:ins>
          </w:p>
        </w:tc>
        <w:tc>
          <w:tcPr>
            <w:tcW w:w="992" w:type="dxa"/>
          </w:tcPr>
          <w:p w14:paraId="4094A2CA" w14:textId="2B75230F" w:rsidR="00F756CE" w:rsidRPr="00A25154" w:rsidRDefault="00F756CE" w:rsidP="00F756CE">
            <w:pPr>
              <w:spacing w:line="240" w:lineRule="auto"/>
              <w:jc w:val="center"/>
              <w:rPr>
                <w:ins w:id="3616" w:author="Shi Mengtao" w:date="2019-01-15T09:57:00Z"/>
                <w:sz w:val="18"/>
                <w:szCs w:val="18"/>
                <w:rPrChange w:id="3617" w:author="Shi Mengtao" w:date="2019-01-16T09:31:00Z">
                  <w:rPr>
                    <w:ins w:id="3618" w:author="Shi Mengtao" w:date="2019-01-15T09:57:00Z"/>
                    <w:sz w:val="20"/>
                    <w:szCs w:val="20"/>
                  </w:rPr>
                </w:rPrChange>
              </w:rPr>
            </w:pPr>
            <w:ins w:id="3619" w:author="Shi Mengtao" w:date="2019-01-15T09:58:00Z">
              <w:r w:rsidRPr="00A25154">
                <w:rPr>
                  <w:rFonts w:hint="eastAsia"/>
                  <w:sz w:val="18"/>
                  <w:szCs w:val="18"/>
                  <w:rPrChange w:id="3620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3621" w:author="Shi Mengtao" w:date="2019-01-16T09:31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851" w:type="dxa"/>
          </w:tcPr>
          <w:p w14:paraId="2135FCE5" w14:textId="2515CBA8" w:rsidR="00F756CE" w:rsidRPr="00A25154" w:rsidRDefault="00F756CE" w:rsidP="00F756CE">
            <w:pPr>
              <w:spacing w:line="240" w:lineRule="auto"/>
              <w:jc w:val="center"/>
              <w:rPr>
                <w:ins w:id="3622" w:author="Shi Mengtao" w:date="2019-01-15T09:57:00Z"/>
                <w:sz w:val="18"/>
                <w:szCs w:val="18"/>
                <w:rPrChange w:id="3623" w:author="Shi Mengtao" w:date="2019-01-16T09:31:00Z">
                  <w:rPr>
                    <w:ins w:id="3624" w:author="Shi Mengtao" w:date="2019-01-15T09:57:00Z"/>
                    <w:sz w:val="20"/>
                    <w:szCs w:val="20"/>
                  </w:rPr>
                </w:rPrChange>
              </w:rPr>
            </w:pPr>
            <w:ins w:id="3625" w:author="Shi Mengtao" w:date="2019-01-15T09:58:00Z">
              <w:r w:rsidRPr="00A25154">
                <w:rPr>
                  <w:rFonts w:hint="eastAsia"/>
                  <w:sz w:val="18"/>
                  <w:szCs w:val="18"/>
                  <w:rPrChange w:id="3626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200</w:t>
              </w:r>
            </w:ins>
          </w:p>
        </w:tc>
        <w:tc>
          <w:tcPr>
            <w:tcW w:w="1559" w:type="dxa"/>
            <w:shd w:val="clear" w:color="auto" w:fill="auto"/>
          </w:tcPr>
          <w:p w14:paraId="2F33AB0B" w14:textId="043D483E" w:rsidR="00F756CE" w:rsidRPr="00A25154" w:rsidRDefault="00F756CE" w:rsidP="00F756CE">
            <w:pPr>
              <w:spacing w:line="240" w:lineRule="auto"/>
              <w:jc w:val="center"/>
              <w:rPr>
                <w:ins w:id="3627" w:author="Shi Mengtao" w:date="2019-01-15T09:57:00Z"/>
                <w:sz w:val="18"/>
                <w:szCs w:val="18"/>
                <w:rPrChange w:id="3628" w:author="Shi Mengtao" w:date="2019-01-16T09:31:00Z">
                  <w:rPr>
                    <w:ins w:id="3629" w:author="Shi Mengtao" w:date="2019-01-15T09:57:00Z"/>
                    <w:sz w:val="20"/>
                    <w:szCs w:val="20"/>
                  </w:rPr>
                </w:rPrChange>
              </w:rPr>
            </w:pPr>
            <w:ins w:id="3630" w:author="Shi Mengtao" w:date="2019-01-15T09:58:00Z">
              <w:r w:rsidRPr="00A25154">
                <w:rPr>
                  <w:rFonts w:hint="eastAsia"/>
                  <w:sz w:val="18"/>
                  <w:szCs w:val="18"/>
                  <w:rPrChange w:id="3631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3632" w:author="Shi Mengtao" w:date="2019-01-16T09:31:00Z">
                    <w:rPr>
                      <w:sz w:val="20"/>
                      <w:szCs w:val="20"/>
                    </w:rPr>
                  </w:rPrChange>
                </w:rPr>
                <w:t>\u4e00-\u9fa5]|\w){</w:t>
              </w:r>
              <w:r w:rsidRPr="00A25154">
                <w:rPr>
                  <w:rFonts w:hint="eastAsia"/>
                  <w:sz w:val="18"/>
                  <w:szCs w:val="18"/>
                  <w:rPrChange w:id="3633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200</w:t>
              </w:r>
              <w:r w:rsidRPr="00A25154">
                <w:rPr>
                  <w:sz w:val="18"/>
                  <w:szCs w:val="18"/>
                  <w:rPrChange w:id="3634" w:author="Shi Mengtao" w:date="2019-01-16T09:31:00Z">
                    <w:rPr>
                      <w:sz w:val="20"/>
                      <w:szCs w:val="20"/>
                    </w:rPr>
                  </w:rPrChange>
                </w:rPr>
                <w:t>}</w:t>
              </w:r>
            </w:ins>
          </w:p>
        </w:tc>
        <w:tc>
          <w:tcPr>
            <w:tcW w:w="1843" w:type="dxa"/>
            <w:shd w:val="clear" w:color="auto" w:fill="auto"/>
          </w:tcPr>
          <w:p w14:paraId="6C359445" w14:textId="66B01F5F" w:rsidR="00F756CE" w:rsidRPr="00A25154" w:rsidRDefault="00F756CE" w:rsidP="00F756CE">
            <w:pPr>
              <w:tabs>
                <w:tab w:val="center" w:pos="813"/>
              </w:tabs>
              <w:spacing w:line="240" w:lineRule="auto"/>
              <w:jc w:val="center"/>
              <w:rPr>
                <w:ins w:id="3635" w:author="Shi Mengtao" w:date="2019-01-15T09:57:00Z"/>
                <w:sz w:val="18"/>
                <w:szCs w:val="18"/>
                <w:rPrChange w:id="3636" w:author="Shi Mengtao" w:date="2019-01-16T09:31:00Z">
                  <w:rPr>
                    <w:ins w:id="3637" w:author="Shi Mengtao" w:date="2019-01-15T09:57:00Z"/>
                    <w:sz w:val="20"/>
                    <w:szCs w:val="20"/>
                  </w:rPr>
                </w:rPrChange>
              </w:rPr>
            </w:pPr>
            <w:ins w:id="3638" w:author="Shi Mengtao" w:date="2019-01-15T09:58:00Z">
              <w:r w:rsidRPr="00A25154">
                <w:rPr>
                  <w:rFonts w:hint="eastAsia"/>
                  <w:sz w:val="18"/>
                  <w:szCs w:val="18"/>
                  <w:rPrChange w:id="3639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动态反馈所对应对的动态文字内容</w:t>
              </w:r>
            </w:ins>
          </w:p>
        </w:tc>
      </w:tr>
      <w:tr w:rsidR="00F756CE" w14:paraId="6F64B7DF" w14:textId="77777777" w:rsidTr="00743451">
        <w:trPr>
          <w:trHeight w:val="150"/>
          <w:ins w:id="3640" w:author="Shi Mengtao" w:date="2019-01-15T09:57:00Z"/>
        </w:trPr>
        <w:tc>
          <w:tcPr>
            <w:tcW w:w="1271" w:type="dxa"/>
          </w:tcPr>
          <w:p w14:paraId="5513EE63" w14:textId="098ADEAB" w:rsidR="00F756CE" w:rsidRPr="00A25154" w:rsidRDefault="00091B8F" w:rsidP="00743451">
            <w:pPr>
              <w:spacing w:line="240" w:lineRule="auto"/>
              <w:jc w:val="center"/>
              <w:rPr>
                <w:ins w:id="3641" w:author="Shi Mengtao" w:date="2019-01-15T09:57:00Z"/>
                <w:sz w:val="18"/>
                <w:szCs w:val="18"/>
                <w:rPrChange w:id="3642" w:author="Shi Mengtao" w:date="2019-01-16T09:31:00Z">
                  <w:rPr>
                    <w:ins w:id="3643" w:author="Shi Mengtao" w:date="2019-01-15T09:57:00Z"/>
                    <w:sz w:val="20"/>
                    <w:szCs w:val="20"/>
                  </w:rPr>
                </w:rPrChange>
              </w:rPr>
            </w:pPr>
            <w:ins w:id="3644" w:author="Shi Mengtao" w:date="2019-01-15T10:27:00Z">
              <w:r w:rsidRPr="00A25154">
                <w:rPr>
                  <w:rFonts w:hint="eastAsia"/>
                  <w:sz w:val="18"/>
                  <w:szCs w:val="18"/>
                  <w:rPrChange w:id="3645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CG</w:t>
              </w:r>
            </w:ins>
            <w:ins w:id="3646" w:author="Shi Mengtao" w:date="2019-01-15T09:57:00Z">
              <w:r w:rsidR="00F756CE" w:rsidRPr="00A25154">
                <w:rPr>
                  <w:sz w:val="18"/>
                  <w:szCs w:val="18"/>
                  <w:rPrChange w:id="3647" w:author="Shi Mengtao" w:date="2019-01-16T09:31:00Z">
                    <w:rPr>
                      <w:sz w:val="20"/>
                      <w:szCs w:val="20"/>
                    </w:rPr>
                  </w:rPrChange>
                </w:rPr>
                <w:t>2</w:t>
              </w:r>
            </w:ins>
          </w:p>
        </w:tc>
        <w:tc>
          <w:tcPr>
            <w:tcW w:w="1701" w:type="dxa"/>
            <w:shd w:val="clear" w:color="auto" w:fill="auto"/>
          </w:tcPr>
          <w:p w14:paraId="78AD390F" w14:textId="77777777" w:rsidR="00F756CE" w:rsidRPr="00A25154" w:rsidRDefault="00F756CE" w:rsidP="00743451">
            <w:pPr>
              <w:spacing w:line="240" w:lineRule="auto"/>
              <w:jc w:val="center"/>
              <w:rPr>
                <w:ins w:id="3648" w:author="Shi Mengtao" w:date="2019-01-15T09:57:00Z"/>
                <w:sz w:val="18"/>
                <w:szCs w:val="18"/>
                <w:rPrChange w:id="3649" w:author="Shi Mengtao" w:date="2019-01-16T09:31:00Z">
                  <w:rPr>
                    <w:ins w:id="3650" w:author="Shi Mengtao" w:date="2019-01-15T09:57:00Z"/>
                    <w:sz w:val="20"/>
                    <w:szCs w:val="20"/>
                  </w:rPr>
                </w:rPrChange>
              </w:rPr>
            </w:pPr>
            <w:ins w:id="3651" w:author="Shi Mengtao" w:date="2019-01-15T09:57:00Z">
              <w:r w:rsidRPr="00A25154">
                <w:rPr>
                  <w:rFonts w:hint="eastAsia"/>
                  <w:sz w:val="18"/>
                  <w:szCs w:val="18"/>
                  <w:rPrChange w:id="3652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反馈数量</w:t>
              </w:r>
            </w:ins>
          </w:p>
        </w:tc>
        <w:tc>
          <w:tcPr>
            <w:tcW w:w="992" w:type="dxa"/>
          </w:tcPr>
          <w:p w14:paraId="2872E046" w14:textId="77777777" w:rsidR="00F756CE" w:rsidRPr="00A25154" w:rsidRDefault="00F756CE" w:rsidP="00743451">
            <w:pPr>
              <w:spacing w:line="240" w:lineRule="auto"/>
              <w:jc w:val="center"/>
              <w:rPr>
                <w:ins w:id="3653" w:author="Shi Mengtao" w:date="2019-01-15T09:57:00Z"/>
                <w:sz w:val="18"/>
                <w:szCs w:val="18"/>
                <w:rPrChange w:id="3654" w:author="Shi Mengtao" w:date="2019-01-16T09:31:00Z">
                  <w:rPr>
                    <w:ins w:id="3655" w:author="Shi Mengtao" w:date="2019-01-15T09:57:00Z"/>
                    <w:sz w:val="20"/>
                    <w:szCs w:val="20"/>
                  </w:rPr>
                </w:rPrChange>
              </w:rPr>
            </w:pPr>
            <w:ins w:id="3656" w:author="Shi Mengtao" w:date="2019-01-15T09:57:00Z">
              <w:r w:rsidRPr="00A25154">
                <w:rPr>
                  <w:rFonts w:hint="eastAsia"/>
                  <w:sz w:val="18"/>
                  <w:szCs w:val="18"/>
                  <w:rPrChange w:id="3657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I</w:t>
              </w:r>
              <w:r w:rsidRPr="00A25154">
                <w:rPr>
                  <w:sz w:val="18"/>
                  <w:szCs w:val="18"/>
                  <w:rPrChange w:id="3658" w:author="Shi Mengtao" w:date="2019-01-16T09:31:00Z">
                    <w:rPr>
                      <w:sz w:val="20"/>
                      <w:szCs w:val="20"/>
                    </w:rPr>
                  </w:rPrChange>
                </w:rPr>
                <w:t>nt</w:t>
              </w:r>
              <w:r w:rsidRPr="00A25154">
                <w:rPr>
                  <w:rFonts w:hint="eastAsia"/>
                  <w:sz w:val="18"/>
                  <w:szCs w:val="18"/>
                  <w:rPrChange w:id="3659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e</w:t>
              </w:r>
              <w:r w:rsidRPr="00A25154">
                <w:rPr>
                  <w:sz w:val="18"/>
                  <w:szCs w:val="18"/>
                  <w:rPrChange w:id="3660" w:author="Shi Mengtao" w:date="2019-01-16T09:31:00Z">
                    <w:rPr>
                      <w:sz w:val="20"/>
                      <w:szCs w:val="20"/>
                    </w:rPr>
                  </w:rPrChange>
                </w:rPr>
                <w:t>ger</w:t>
              </w:r>
            </w:ins>
          </w:p>
        </w:tc>
        <w:tc>
          <w:tcPr>
            <w:tcW w:w="851" w:type="dxa"/>
          </w:tcPr>
          <w:p w14:paraId="5A129F97" w14:textId="77777777" w:rsidR="00F756CE" w:rsidRPr="00A25154" w:rsidRDefault="00F756CE" w:rsidP="00743451">
            <w:pPr>
              <w:spacing w:line="240" w:lineRule="auto"/>
              <w:jc w:val="center"/>
              <w:rPr>
                <w:ins w:id="3661" w:author="Shi Mengtao" w:date="2019-01-15T09:57:00Z"/>
                <w:sz w:val="18"/>
                <w:szCs w:val="18"/>
                <w:rPrChange w:id="3662" w:author="Shi Mengtao" w:date="2019-01-16T09:31:00Z">
                  <w:rPr>
                    <w:ins w:id="3663" w:author="Shi Mengtao" w:date="2019-01-15T09:57:00Z"/>
                    <w:sz w:val="20"/>
                    <w:szCs w:val="20"/>
                  </w:rPr>
                </w:rPrChange>
              </w:rPr>
            </w:pPr>
            <w:ins w:id="3664" w:author="Shi Mengtao" w:date="2019-01-15T09:57:00Z">
              <w:r w:rsidRPr="00A25154">
                <w:rPr>
                  <w:rFonts w:hint="eastAsia"/>
                  <w:sz w:val="18"/>
                  <w:szCs w:val="18"/>
                  <w:rPrChange w:id="3665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</w:t>
              </w:r>
              <w:r w:rsidRPr="00A25154">
                <w:rPr>
                  <w:sz w:val="18"/>
                  <w:szCs w:val="18"/>
                  <w:rPrChange w:id="3666" w:author="Shi Mengtao" w:date="2019-01-16T09:31:00Z">
                    <w:rPr>
                      <w:sz w:val="20"/>
                      <w:szCs w:val="20"/>
                    </w:rPr>
                  </w:rPrChange>
                </w:rPr>
                <w:t>00</w:t>
              </w:r>
            </w:ins>
          </w:p>
        </w:tc>
        <w:tc>
          <w:tcPr>
            <w:tcW w:w="1559" w:type="dxa"/>
            <w:shd w:val="clear" w:color="auto" w:fill="auto"/>
          </w:tcPr>
          <w:p w14:paraId="17814C9C" w14:textId="77777777" w:rsidR="00F756CE" w:rsidRPr="00A25154" w:rsidRDefault="00F756CE" w:rsidP="00743451">
            <w:pPr>
              <w:spacing w:line="240" w:lineRule="auto"/>
              <w:jc w:val="center"/>
              <w:rPr>
                <w:ins w:id="3667" w:author="Shi Mengtao" w:date="2019-01-15T09:57:00Z"/>
                <w:sz w:val="18"/>
                <w:szCs w:val="18"/>
                <w:rPrChange w:id="3668" w:author="Shi Mengtao" w:date="2019-01-16T09:31:00Z">
                  <w:rPr>
                    <w:ins w:id="3669" w:author="Shi Mengtao" w:date="2019-01-15T09:57:00Z"/>
                    <w:sz w:val="20"/>
                    <w:szCs w:val="20"/>
                  </w:rPr>
                </w:rPrChange>
              </w:rPr>
            </w:pPr>
            <w:ins w:id="3670" w:author="Shi Mengtao" w:date="2019-01-15T09:57:00Z">
              <w:r w:rsidRPr="00A25154">
                <w:rPr>
                  <w:sz w:val="18"/>
                  <w:szCs w:val="18"/>
                  <w:rPrChange w:id="3671" w:author="Shi Mengtao" w:date="2019-01-16T09:31:00Z">
                    <w:rPr>
                      <w:sz w:val="20"/>
                      <w:szCs w:val="20"/>
                    </w:rPr>
                  </w:rPrChange>
                </w:rPr>
                <w:t>(</w:t>
              </w:r>
              <w:r w:rsidRPr="00A25154">
                <w:rPr>
                  <w:rFonts w:hint="eastAsia"/>
                  <w:sz w:val="18"/>
                  <w:szCs w:val="18"/>
                  <w:rPrChange w:id="3672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3673" w:author="Shi Mengtao" w:date="2019-01-16T09:31:00Z">
                    <w:rPr>
                      <w:sz w:val="20"/>
                      <w:szCs w:val="20"/>
                    </w:rPr>
                  </w:rPrChange>
                </w:rPr>
                <w:t>\u4e00-\u9fa5]|\w){</w:t>
              </w:r>
              <w:r w:rsidRPr="00A25154">
                <w:rPr>
                  <w:rFonts w:hint="eastAsia"/>
                  <w:sz w:val="18"/>
                  <w:szCs w:val="18"/>
                  <w:rPrChange w:id="3674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200</w:t>
              </w:r>
              <w:r w:rsidRPr="00A25154">
                <w:rPr>
                  <w:sz w:val="18"/>
                  <w:szCs w:val="18"/>
                  <w:rPrChange w:id="3675" w:author="Shi Mengtao" w:date="2019-01-16T09:31:00Z">
                    <w:rPr>
                      <w:sz w:val="20"/>
                      <w:szCs w:val="20"/>
                    </w:rPr>
                  </w:rPrChange>
                </w:rPr>
                <w:t>}</w:t>
              </w:r>
            </w:ins>
          </w:p>
        </w:tc>
        <w:tc>
          <w:tcPr>
            <w:tcW w:w="1843" w:type="dxa"/>
            <w:shd w:val="clear" w:color="auto" w:fill="auto"/>
          </w:tcPr>
          <w:p w14:paraId="5664AD99" w14:textId="77777777" w:rsidR="00F756CE" w:rsidRPr="00A25154" w:rsidRDefault="00F756CE" w:rsidP="00743451">
            <w:pPr>
              <w:spacing w:line="240" w:lineRule="auto"/>
              <w:jc w:val="center"/>
              <w:rPr>
                <w:ins w:id="3676" w:author="Shi Mengtao" w:date="2019-01-15T09:57:00Z"/>
                <w:sz w:val="18"/>
                <w:szCs w:val="18"/>
                <w:rPrChange w:id="3677" w:author="Shi Mengtao" w:date="2019-01-16T09:31:00Z">
                  <w:rPr>
                    <w:ins w:id="3678" w:author="Shi Mengtao" w:date="2019-01-15T09:57:00Z"/>
                    <w:sz w:val="20"/>
                    <w:szCs w:val="20"/>
                  </w:rPr>
                </w:rPrChange>
              </w:rPr>
            </w:pPr>
            <w:ins w:id="3679" w:author="Shi Mengtao" w:date="2019-01-15T09:57:00Z">
              <w:r w:rsidRPr="00A25154">
                <w:rPr>
                  <w:rFonts w:hint="eastAsia"/>
                  <w:sz w:val="18"/>
                  <w:szCs w:val="18"/>
                  <w:rPrChange w:id="3680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对标签的反馈数量进行统计、反馈数量越多表明标签信息有问题的概率越大</w:t>
              </w:r>
            </w:ins>
          </w:p>
        </w:tc>
      </w:tr>
      <w:tr w:rsidR="00F756CE" w14:paraId="098CA3DE" w14:textId="77777777" w:rsidTr="00743451">
        <w:trPr>
          <w:trHeight w:val="150"/>
          <w:ins w:id="3681" w:author="Shi Mengtao" w:date="2019-01-15T09:57:00Z"/>
        </w:trPr>
        <w:tc>
          <w:tcPr>
            <w:tcW w:w="1271" w:type="dxa"/>
          </w:tcPr>
          <w:p w14:paraId="05EED86E" w14:textId="58CE8C82" w:rsidR="00F756CE" w:rsidRPr="00A25154" w:rsidRDefault="00091B8F" w:rsidP="00743451">
            <w:pPr>
              <w:spacing w:line="240" w:lineRule="auto"/>
              <w:jc w:val="center"/>
              <w:rPr>
                <w:ins w:id="3682" w:author="Shi Mengtao" w:date="2019-01-15T09:57:00Z"/>
                <w:sz w:val="18"/>
                <w:szCs w:val="18"/>
                <w:rPrChange w:id="3683" w:author="Shi Mengtao" w:date="2019-01-16T09:31:00Z">
                  <w:rPr>
                    <w:ins w:id="3684" w:author="Shi Mengtao" w:date="2019-01-15T09:57:00Z"/>
                    <w:sz w:val="20"/>
                    <w:szCs w:val="20"/>
                  </w:rPr>
                </w:rPrChange>
              </w:rPr>
            </w:pPr>
            <w:ins w:id="3685" w:author="Shi Mengtao" w:date="2019-01-15T10:27:00Z">
              <w:r w:rsidRPr="00A25154">
                <w:rPr>
                  <w:rFonts w:hint="eastAsia"/>
                  <w:sz w:val="18"/>
                  <w:szCs w:val="18"/>
                  <w:rPrChange w:id="3686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CG</w:t>
              </w:r>
            </w:ins>
            <w:ins w:id="3687" w:author="Shi Mengtao" w:date="2019-01-15T09:57:00Z">
              <w:r w:rsidR="00F756CE" w:rsidRPr="00A25154">
                <w:rPr>
                  <w:rFonts w:hint="eastAsia"/>
                  <w:sz w:val="18"/>
                  <w:szCs w:val="18"/>
                  <w:rPrChange w:id="3688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3</w:t>
              </w:r>
            </w:ins>
          </w:p>
        </w:tc>
        <w:tc>
          <w:tcPr>
            <w:tcW w:w="1701" w:type="dxa"/>
            <w:shd w:val="clear" w:color="auto" w:fill="auto"/>
          </w:tcPr>
          <w:p w14:paraId="36F1B586" w14:textId="77777777" w:rsidR="00F756CE" w:rsidRPr="00A25154" w:rsidRDefault="00F756CE" w:rsidP="00743451">
            <w:pPr>
              <w:spacing w:line="240" w:lineRule="auto"/>
              <w:jc w:val="center"/>
              <w:rPr>
                <w:ins w:id="3689" w:author="Shi Mengtao" w:date="2019-01-15T09:57:00Z"/>
                <w:sz w:val="18"/>
                <w:szCs w:val="18"/>
                <w:rPrChange w:id="3690" w:author="Shi Mengtao" w:date="2019-01-16T09:31:00Z">
                  <w:rPr>
                    <w:ins w:id="3691" w:author="Shi Mengtao" w:date="2019-01-15T09:57:00Z"/>
                    <w:sz w:val="20"/>
                    <w:szCs w:val="20"/>
                  </w:rPr>
                </w:rPrChange>
              </w:rPr>
            </w:pPr>
            <w:ins w:id="3692" w:author="Shi Mengtao" w:date="2019-01-15T09:57:00Z">
              <w:r w:rsidRPr="00A25154">
                <w:rPr>
                  <w:rFonts w:hint="eastAsia"/>
                  <w:sz w:val="18"/>
                  <w:szCs w:val="18"/>
                  <w:rPrChange w:id="3693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是否回复</w:t>
              </w:r>
            </w:ins>
          </w:p>
        </w:tc>
        <w:tc>
          <w:tcPr>
            <w:tcW w:w="992" w:type="dxa"/>
          </w:tcPr>
          <w:p w14:paraId="71CDAD0B" w14:textId="77777777" w:rsidR="00F756CE" w:rsidRPr="00A25154" w:rsidRDefault="00F756CE" w:rsidP="00743451">
            <w:pPr>
              <w:spacing w:line="240" w:lineRule="auto"/>
              <w:jc w:val="center"/>
              <w:rPr>
                <w:ins w:id="3694" w:author="Shi Mengtao" w:date="2019-01-15T09:57:00Z"/>
                <w:sz w:val="18"/>
                <w:szCs w:val="18"/>
                <w:rPrChange w:id="3695" w:author="Shi Mengtao" w:date="2019-01-16T09:31:00Z">
                  <w:rPr>
                    <w:ins w:id="3696" w:author="Shi Mengtao" w:date="2019-01-15T09:57:00Z"/>
                    <w:sz w:val="20"/>
                    <w:szCs w:val="20"/>
                  </w:rPr>
                </w:rPrChange>
              </w:rPr>
            </w:pPr>
            <w:ins w:id="3697" w:author="Shi Mengtao" w:date="2019-01-15T09:57:00Z">
              <w:r w:rsidRPr="00A25154">
                <w:rPr>
                  <w:rFonts w:hint="eastAsia"/>
                  <w:sz w:val="18"/>
                  <w:szCs w:val="18"/>
                  <w:rPrChange w:id="3698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Bo</w:t>
              </w:r>
              <w:r w:rsidRPr="00A25154">
                <w:rPr>
                  <w:sz w:val="18"/>
                  <w:szCs w:val="18"/>
                  <w:rPrChange w:id="3699" w:author="Shi Mengtao" w:date="2019-01-16T09:31:00Z">
                    <w:rPr>
                      <w:sz w:val="20"/>
                      <w:szCs w:val="20"/>
                    </w:rPr>
                  </w:rPrChange>
                </w:rPr>
                <w:t>olean</w:t>
              </w:r>
            </w:ins>
          </w:p>
        </w:tc>
        <w:tc>
          <w:tcPr>
            <w:tcW w:w="851" w:type="dxa"/>
          </w:tcPr>
          <w:p w14:paraId="7A747741" w14:textId="77777777" w:rsidR="00F756CE" w:rsidRPr="00A25154" w:rsidRDefault="00F756CE" w:rsidP="00743451">
            <w:pPr>
              <w:spacing w:line="240" w:lineRule="auto"/>
              <w:jc w:val="center"/>
              <w:rPr>
                <w:ins w:id="3700" w:author="Shi Mengtao" w:date="2019-01-15T09:57:00Z"/>
                <w:sz w:val="18"/>
                <w:szCs w:val="18"/>
                <w:rPrChange w:id="3701" w:author="Shi Mengtao" w:date="2019-01-16T09:31:00Z">
                  <w:rPr>
                    <w:ins w:id="3702" w:author="Shi Mengtao" w:date="2019-01-15T09:57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559" w:type="dxa"/>
            <w:shd w:val="clear" w:color="auto" w:fill="auto"/>
          </w:tcPr>
          <w:p w14:paraId="610FE6FB" w14:textId="77777777" w:rsidR="00F756CE" w:rsidRPr="00A25154" w:rsidRDefault="00F756CE" w:rsidP="00743451">
            <w:pPr>
              <w:spacing w:line="240" w:lineRule="auto"/>
              <w:jc w:val="center"/>
              <w:rPr>
                <w:ins w:id="3703" w:author="Shi Mengtao" w:date="2019-01-15T09:57:00Z"/>
                <w:sz w:val="18"/>
                <w:szCs w:val="18"/>
                <w:rPrChange w:id="3704" w:author="Shi Mengtao" w:date="2019-01-16T09:31:00Z">
                  <w:rPr>
                    <w:ins w:id="3705" w:author="Shi Mengtao" w:date="2019-01-15T09:57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43" w:type="dxa"/>
            <w:shd w:val="clear" w:color="auto" w:fill="auto"/>
          </w:tcPr>
          <w:p w14:paraId="3A1D1A74" w14:textId="77777777" w:rsidR="00F756CE" w:rsidRPr="00A25154" w:rsidRDefault="00F756CE" w:rsidP="00743451">
            <w:pPr>
              <w:spacing w:line="240" w:lineRule="auto"/>
              <w:jc w:val="center"/>
              <w:rPr>
                <w:ins w:id="3706" w:author="Shi Mengtao" w:date="2019-01-15T09:57:00Z"/>
                <w:sz w:val="18"/>
                <w:szCs w:val="18"/>
                <w:rPrChange w:id="3707" w:author="Shi Mengtao" w:date="2019-01-16T09:31:00Z">
                  <w:rPr>
                    <w:ins w:id="3708" w:author="Shi Mengtao" w:date="2019-01-15T09:57:00Z"/>
                    <w:sz w:val="20"/>
                    <w:szCs w:val="20"/>
                  </w:rPr>
                </w:rPrChange>
              </w:rPr>
            </w:pPr>
            <w:ins w:id="3709" w:author="Shi Mengtao" w:date="2019-01-15T09:57:00Z">
              <w:r w:rsidRPr="00A25154">
                <w:rPr>
                  <w:rFonts w:hint="eastAsia"/>
                  <w:sz w:val="18"/>
                  <w:szCs w:val="18"/>
                  <w:rPrChange w:id="3710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管理员是否对用户的反馈进行回复</w:t>
              </w:r>
            </w:ins>
          </w:p>
        </w:tc>
      </w:tr>
      <w:tr w:rsidR="00F756CE" w14:paraId="34A8661E" w14:textId="77777777" w:rsidTr="00743451">
        <w:trPr>
          <w:trHeight w:val="150"/>
          <w:ins w:id="3711" w:author="Shi Mengtao" w:date="2019-01-15T09:57:00Z"/>
        </w:trPr>
        <w:tc>
          <w:tcPr>
            <w:tcW w:w="1271" w:type="dxa"/>
          </w:tcPr>
          <w:p w14:paraId="73773950" w14:textId="7163C345" w:rsidR="00F756CE" w:rsidRPr="00A25154" w:rsidRDefault="00051C29" w:rsidP="00743451">
            <w:pPr>
              <w:spacing w:line="240" w:lineRule="auto"/>
              <w:jc w:val="center"/>
              <w:rPr>
                <w:ins w:id="3712" w:author="Shi Mengtao" w:date="2019-01-15T09:57:00Z"/>
                <w:sz w:val="18"/>
                <w:szCs w:val="18"/>
                <w:rPrChange w:id="3713" w:author="Shi Mengtao" w:date="2019-01-16T09:31:00Z">
                  <w:rPr>
                    <w:ins w:id="3714" w:author="Shi Mengtao" w:date="2019-01-15T09:57:00Z"/>
                    <w:sz w:val="20"/>
                    <w:szCs w:val="20"/>
                  </w:rPr>
                </w:rPrChange>
              </w:rPr>
            </w:pPr>
            <w:ins w:id="3715" w:author="Shi Mengtao" w:date="2019-01-15T10:00:00Z">
              <w:r w:rsidRPr="00A25154">
                <w:rPr>
                  <w:sz w:val="18"/>
                  <w:szCs w:val="18"/>
                  <w:rPrChange w:id="3716" w:author="Shi Mengtao" w:date="2019-01-16T09:31:00Z">
                    <w:rPr>
                      <w:sz w:val="20"/>
                      <w:szCs w:val="20"/>
                    </w:rPr>
                  </w:rPrChange>
                </w:rPr>
                <w:t>C</w:t>
              </w:r>
            </w:ins>
            <w:ins w:id="3717" w:author="Shi Mengtao" w:date="2019-01-15T10:27:00Z">
              <w:r w:rsidR="00091B8F" w:rsidRPr="00A25154">
                <w:rPr>
                  <w:sz w:val="18"/>
                  <w:szCs w:val="18"/>
                  <w:rPrChange w:id="3718" w:author="Shi Mengtao" w:date="2019-01-16T09:31:00Z">
                    <w:rPr>
                      <w:sz w:val="20"/>
                      <w:szCs w:val="20"/>
                    </w:rPr>
                  </w:rPrChange>
                </w:rPr>
                <w:t>G</w:t>
              </w:r>
            </w:ins>
            <w:ins w:id="3719" w:author="Shi Mengtao" w:date="2019-01-15T09:57:00Z">
              <w:r w:rsidR="00F756CE" w:rsidRPr="00A25154">
                <w:rPr>
                  <w:rFonts w:hint="eastAsia"/>
                  <w:sz w:val="18"/>
                  <w:szCs w:val="18"/>
                  <w:rPrChange w:id="3720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4</w:t>
              </w:r>
            </w:ins>
          </w:p>
        </w:tc>
        <w:tc>
          <w:tcPr>
            <w:tcW w:w="1701" w:type="dxa"/>
            <w:shd w:val="clear" w:color="auto" w:fill="auto"/>
          </w:tcPr>
          <w:p w14:paraId="3FDE9EB5" w14:textId="77777777" w:rsidR="00F756CE" w:rsidRPr="00A25154" w:rsidRDefault="00F756CE" w:rsidP="00743451">
            <w:pPr>
              <w:spacing w:line="240" w:lineRule="auto"/>
              <w:jc w:val="center"/>
              <w:rPr>
                <w:ins w:id="3721" w:author="Shi Mengtao" w:date="2019-01-15T09:57:00Z"/>
                <w:sz w:val="18"/>
                <w:szCs w:val="18"/>
                <w:rPrChange w:id="3722" w:author="Shi Mengtao" w:date="2019-01-16T09:31:00Z">
                  <w:rPr>
                    <w:ins w:id="3723" w:author="Shi Mengtao" w:date="2019-01-15T09:57:00Z"/>
                    <w:sz w:val="20"/>
                    <w:szCs w:val="20"/>
                  </w:rPr>
                </w:rPrChange>
              </w:rPr>
            </w:pPr>
            <w:ins w:id="3724" w:author="Shi Mengtao" w:date="2019-01-15T09:57:00Z">
              <w:r w:rsidRPr="00A25154">
                <w:rPr>
                  <w:rFonts w:hint="eastAsia"/>
                  <w:sz w:val="18"/>
                  <w:szCs w:val="18"/>
                  <w:rPrChange w:id="3725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回复信息</w:t>
              </w:r>
            </w:ins>
          </w:p>
        </w:tc>
        <w:tc>
          <w:tcPr>
            <w:tcW w:w="992" w:type="dxa"/>
          </w:tcPr>
          <w:p w14:paraId="5A7B6E47" w14:textId="77777777" w:rsidR="00F756CE" w:rsidRPr="00A25154" w:rsidRDefault="00F756CE" w:rsidP="00743451">
            <w:pPr>
              <w:spacing w:line="240" w:lineRule="auto"/>
              <w:jc w:val="center"/>
              <w:rPr>
                <w:ins w:id="3726" w:author="Shi Mengtao" w:date="2019-01-15T09:57:00Z"/>
                <w:sz w:val="18"/>
                <w:szCs w:val="18"/>
                <w:rPrChange w:id="3727" w:author="Shi Mengtao" w:date="2019-01-16T09:31:00Z">
                  <w:rPr>
                    <w:ins w:id="3728" w:author="Shi Mengtao" w:date="2019-01-15T09:57:00Z"/>
                    <w:sz w:val="20"/>
                    <w:szCs w:val="20"/>
                  </w:rPr>
                </w:rPrChange>
              </w:rPr>
            </w:pPr>
            <w:ins w:id="3729" w:author="Shi Mengtao" w:date="2019-01-15T09:57:00Z">
              <w:r w:rsidRPr="00A25154">
                <w:rPr>
                  <w:rFonts w:hint="eastAsia"/>
                  <w:sz w:val="18"/>
                  <w:szCs w:val="18"/>
                  <w:rPrChange w:id="3730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3731" w:author="Shi Mengtao" w:date="2019-01-16T09:31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851" w:type="dxa"/>
          </w:tcPr>
          <w:p w14:paraId="4C42828B" w14:textId="77777777" w:rsidR="00F756CE" w:rsidRPr="00A25154" w:rsidRDefault="00F756CE" w:rsidP="00743451">
            <w:pPr>
              <w:spacing w:line="240" w:lineRule="auto"/>
              <w:jc w:val="center"/>
              <w:rPr>
                <w:ins w:id="3732" w:author="Shi Mengtao" w:date="2019-01-15T09:57:00Z"/>
                <w:sz w:val="18"/>
                <w:szCs w:val="18"/>
                <w:rPrChange w:id="3733" w:author="Shi Mengtao" w:date="2019-01-16T09:31:00Z">
                  <w:rPr>
                    <w:ins w:id="3734" w:author="Shi Mengtao" w:date="2019-01-15T09:57:00Z"/>
                    <w:sz w:val="20"/>
                    <w:szCs w:val="20"/>
                  </w:rPr>
                </w:rPrChange>
              </w:rPr>
            </w:pPr>
            <w:ins w:id="3735" w:author="Shi Mengtao" w:date="2019-01-15T09:57:00Z">
              <w:r w:rsidRPr="00A25154">
                <w:rPr>
                  <w:rFonts w:hint="eastAsia"/>
                  <w:sz w:val="18"/>
                  <w:szCs w:val="18"/>
                  <w:rPrChange w:id="3736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200</w:t>
              </w:r>
            </w:ins>
          </w:p>
        </w:tc>
        <w:tc>
          <w:tcPr>
            <w:tcW w:w="1559" w:type="dxa"/>
            <w:shd w:val="clear" w:color="auto" w:fill="auto"/>
          </w:tcPr>
          <w:p w14:paraId="2E96E5CA" w14:textId="77777777" w:rsidR="00F756CE" w:rsidRPr="00A25154" w:rsidRDefault="00F756CE" w:rsidP="00743451">
            <w:pPr>
              <w:spacing w:line="240" w:lineRule="auto"/>
              <w:jc w:val="center"/>
              <w:rPr>
                <w:ins w:id="3737" w:author="Shi Mengtao" w:date="2019-01-15T09:57:00Z"/>
                <w:sz w:val="18"/>
                <w:szCs w:val="18"/>
                <w:rPrChange w:id="3738" w:author="Shi Mengtao" w:date="2019-01-16T09:31:00Z">
                  <w:rPr>
                    <w:ins w:id="3739" w:author="Shi Mengtao" w:date="2019-01-15T09:57:00Z"/>
                    <w:sz w:val="20"/>
                    <w:szCs w:val="20"/>
                  </w:rPr>
                </w:rPrChange>
              </w:rPr>
            </w:pPr>
            <w:ins w:id="3740" w:author="Shi Mengtao" w:date="2019-01-15T09:57:00Z">
              <w:r w:rsidRPr="00A25154">
                <w:rPr>
                  <w:sz w:val="18"/>
                  <w:szCs w:val="18"/>
                  <w:rPrChange w:id="3741" w:author="Shi Mengtao" w:date="2019-01-16T09:31:00Z">
                    <w:rPr>
                      <w:sz w:val="20"/>
                      <w:szCs w:val="20"/>
                    </w:rPr>
                  </w:rPrChange>
                </w:rPr>
                <w:t>(</w:t>
              </w:r>
              <w:r w:rsidRPr="00A25154">
                <w:rPr>
                  <w:rFonts w:hint="eastAsia"/>
                  <w:sz w:val="18"/>
                  <w:szCs w:val="18"/>
                  <w:rPrChange w:id="3742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3743" w:author="Shi Mengtao" w:date="2019-01-16T09:31:00Z">
                    <w:rPr>
                      <w:sz w:val="20"/>
                      <w:szCs w:val="20"/>
                    </w:rPr>
                  </w:rPrChange>
                </w:rPr>
                <w:t>\u4e00-\u9fa5]|\w){</w:t>
              </w:r>
              <w:r w:rsidRPr="00A25154">
                <w:rPr>
                  <w:rFonts w:hint="eastAsia"/>
                  <w:sz w:val="18"/>
                  <w:szCs w:val="18"/>
                  <w:rPrChange w:id="3744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200</w:t>
              </w:r>
              <w:r w:rsidRPr="00A25154">
                <w:rPr>
                  <w:sz w:val="18"/>
                  <w:szCs w:val="18"/>
                  <w:rPrChange w:id="3745" w:author="Shi Mengtao" w:date="2019-01-16T09:31:00Z">
                    <w:rPr>
                      <w:sz w:val="20"/>
                      <w:szCs w:val="20"/>
                    </w:rPr>
                  </w:rPrChange>
                </w:rPr>
                <w:t>}</w:t>
              </w:r>
            </w:ins>
          </w:p>
        </w:tc>
        <w:tc>
          <w:tcPr>
            <w:tcW w:w="1843" w:type="dxa"/>
            <w:shd w:val="clear" w:color="auto" w:fill="auto"/>
          </w:tcPr>
          <w:p w14:paraId="6DFA414F" w14:textId="77777777" w:rsidR="00F756CE" w:rsidRPr="00A25154" w:rsidRDefault="00F756CE" w:rsidP="00743451">
            <w:pPr>
              <w:spacing w:line="240" w:lineRule="auto"/>
              <w:jc w:val="center"/>
              <w:rPr>
                <w:ins w:id="3746" w:author="Shi Mengtao" w:date="2019-01-15T09:57:00Z"/>
                <w:sz w:val="18"/>
                <w:szCs w:val="18"/>
                <w:rPrChange w:id="3747" w:author="Shi Mengtao" w:date="2019-01-16T09:31:00Z">
                  <w:rPr>
                    <w:ins w:id="3748" w:author="Shi Mengtao" w:date="2019-01-15T09:57:00Z"/>
                    <w:sz w:val="20"/>
                    <w:szCs w:val="20"/>
                  </w:rPr>
                </w:rPrChange>
              </w:rPr>
            </w:pPr>
            <w:ins w:id="3749" w:author="Shi Mengtao" w:date="2019-01-15T09:57:00Z">
              <w:r w:rsidRPr="00A25154">
                <w:rPr>
                  <w:rFonts w:hint="eastAsia"/>
                  <w:sz w:val="18"/>
                  <w:szCs w:val="18"/>
                  <w:rPrChange w:id="3750" w:author="Shi Mengtao" w:date="2019-01-16T09:3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管理员根据用户对标签信息的反馈统一填写反馈的回复信息</w:t>
              </w:r>
            </w:ins>
          </w:p>
        </w:tc>
      </w:tr>
    </w:tbl>
    <w:p w14:paraId="612A54E2" w14:textId="34471AC7" w:rsidR="00224A40" w:rsidRPr="00F756CE" w:rsidDel="00CD5115" w:rsidRDefault="00224A40">
      <w:pPr>
        <w:rPr>
          <w:del w:id="3751" w:author="Shi Mengtao" w:date="2019-01-15T08:37:00Z"/>
        </w:rPr>
      </w:pPr>
    </w:p>
    <w:p w14:paraId="26DB209B" w14:textId="3F7EABC2" w:rsidR="00CD5115" w:rsidRDefault="00CD5115">
      <w:pPr>
        <w:rPr>
          <w:ins w:id="3752" w:author="Shi Mengtao" w:date="2019-01-15T09:44:00Z"/>
        </w:rPr>
      </w:pPr>
    </w:p>
    <w:p w14:paraId="2B5062CB" w14:textId="2033A1B5" w:rsidR="00051C29" w:rsidRDefault="00051C29" w:rsidP="00051C29">
      <w:pPr>
        <w:pStyle w:val="2"/>
        <w:jc w:val="center"/>
        <w:rPr>
          <w:ins w:id="3753" w:author="Shi Mengtao" w:date="2019-01-15T09:59:00Z"/>
        </w:rPr>
      </w:pPr>
      <w:bookmarkStart w:id="3754" w:name="_Toc535312375"/>
      <w:ins w:id="3755" w:author="Shi Mengtao" w:date="2019-01-15T09:59:00Z">
        <w:r>
          <w:rPr>
            <w:rFonts w:hint="eastAsia"/>
          </w:rPr>
          <w:t>评价</w:t>
        </w:r>
        <w:r w:rsidRPr="007A07F0">
          <w:rPr>
            <w:rFonts w:hint="eastAsia"/>
          </w:rPr>
          <w:t>信息</w:t>
        </w:r>
        <w:bookmarkEnd w:id="3754"/>
      </w:ins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709"/>
        <w:gridCol w:w="1701"/>
        <w:gridCol w:w="1843"/>
      </w:tblGrid>
      <w:tr w:rsidR="00051C29" w:rsidRPr="00795F84" w14:paraId="5DD99887" w14:textId="77777777" w:rsidTr="00743451">
        <w:trPr>
          <w:trHeight w:val="558"/>
          <w:ins w:id="3756" w:author="Shi Mengtao" w:date="2019-01-15T10:00:00Z"/>
        </w:trPr>
        <w:tc>
          <w:tcPr>
            <w:tcW w:w="1271" w:type="dxa"/>
            <w:shd w:val="clear" w:color="auto" w:fill="D9D9D9"/>
          </w:tcPr>
          <w:p w14:paraId="1E973E52" w14:textId="77777777" w:rsidR="00051C29" w:rsidRPr="00795F84" w:rsidRDefault="00051C29" w:rsidP="00743451">
            <w:pPr>
              <w:jc w:val="center"/>
              <w:rPr>
                <w:ins w:id="3757" w:author="Shi Mengtao" w:date="2019-01-15T10:00:00Z"/>
                <w:b/>
                <w:bCs/>
                <w:color w:val="000000"/>
                <w:sz w:val="18"/>
              </w:rPr>
            </w:pPr>
            <w:ins w:id="3758" w:author="Shi Mengtao" w:date="2019-01-15T10:00:00Z">
              <w:r>
                <w:rPr>
                  <w:rFonts w:hint="eastAsia"/>
                  <w:b/>
                  <w:bCs/>
                  <w:color w:val="000000"/>
                  <w:sz w:val="18"/>
                </w:rPr>
                <w:t>编号</w:t>
              </w:r>
            </w:ins>
          </w:p>
        </w:tc>
        <w:tc>
          <w:tcPr>
            <w:tcW w:w="1701" w:type="dxa"/>
            <w:shd w:val="clear" w:color="auto" w:fill="D9D9D9"/>
          </w:tcPr>
          <w:p w14:paraId="2B3E9ED7" w14:textId="77777777" w:rsidR="00051C29" w:rsidRPr="00795F84" w:rsidRDefault="00051C29" w:rsidP="00743451">
            <w:pPr>
              <w:jc w:val="center"/>
              <w:rPr>
                <w:ins w:id="3759" w:author="Shi Mengtao" w:date="2019-01-15T10:00:00Z"/>
                <w:b/>
                <w:bCs/>
                <w:color w:val="000000"/>
                <w:sz w:val="18"/>
              </w:rPr>
            </w:pPr>
            <w:ins w:id="3760" w:author="Shi Mengtao" w:date="2019-01-15T10:00:00Z">
              <w:r w:rsidRPr="00795F84">
                <w:rPr>
                  <w:rFonts w:hint="eastAsia"/>
                  <w:b/>
                  <w:bCs/>
                  <w:color w:val="000000"/>
                  <w:sz w:val="18"/>
                </w:rPr>
                <w:t>数据元素</w:t>
              </w:r>
              <w:r>
                <w:rPr>
                  <w:rFonts w:hint="eastAsia"/>
                  <w:b/>
                  <w:bCs/>
                  <w:color w:val="000000"/>
                  <w:sz w:val="18"/>
                </w:rPr>
                <w:t>名称</w:t>
              </w:r>
            </w:ins>
          </w:p>
        </w:tc>
        <w:tc>
          <w:tcPr>
            <w:tcW w:w="992" w:type="dxa"/>
            <w:shd w:val="clear" w:color="auto" w:fill="D9D9D9"/>
          </w:tcPr>
          <w:p w14:paraId="1C6069C9" w14:textId="77777777" w:rsidR="00051C29" w:rsidRPr="00795F84" w:rsidRDefault="00051C29" w:rsidP="00743451">
            <w:pPr>
              <w:jc w:val="center"/>
              <w:rPr>
                <w:ins w:id="3761" w:author="Shi Mengtao" w:date="2019-01-15T10:00:00Z"/>
                <w:b/>
                <w:bCs/>
                <w:color w:val="000000"/>
                <w:sz w:val="18"/>
              </w:rPr>
            </w:pPr>
            <w:ins w:id="3762" w:author="Shi Mengtao" w:date="2019-01-15T10:00:00Z">
              <w:r>
                <w:rPr>
                  <w:rFonts w:hint="eastAsia"/>
                  <w:b/>
                  <w:bCs/>
                  <w:color w:val="000000"/>
                  <w:sz w:val="18"/>
                </w:rPr>
                <w:t>类型</w:t>
              </w:r>
            </w:ins>
          </w:p>
        </w:tc>
        <w:tc>
          <w:tcPr>
            <w:tcW w:w="709" w:type="dxa"/>
            <w:shd w:val="clear" w:color="auto" w:fill="D9D9D9"/>
          </w:tcPr>
          <w:p w14:paraId="39C70907" w14:textId="77777777" w:rsidR="00051C29" w:rsidRPr="00795F84" w:rsidRDefault="00051C29" w:rsidP="00743451">
            <w:pPr>
              <w:jc w:val="center"/>
              <w:rPr>
                <w:ins w:id="3763" w:author="Shi Mengtao" w:date="2019-01-15T10:00:00Z"/>
                <w:b/>
                <w:bCs/>
                <w:color w:val="000000"/>
                <w:sz w:val="18"/>
              </w:rPr>
            </w:pPr>
            <w:ins w:id="3764" w:author="Shi Mengtao" w:date="2019-01-15T10:00:00Z">
              <w:r>
                <w:rPr>
                  <w:rFonts w:hint="eastAsia"/>
                  <w:b/>
                  <w:bCs/>
                  <w:color w:val="000000"/>
                  <w:sz w:val="18"/>
                </w:rPr>
                <w:t>长度</w:t>
              </w:r>
            </w:ins>
          </w:p>
        </w:tc>
        <w:tc>
          <w:tcPr>
            <w:tcW w:w="1701" w:type="dxa"/>
            <w:shd w:val="clear" w:color="auto" w:fill="D9D9D9"/>
          </w:tcPr>
          <w:p w14:paraId="23B2368C" w14:textId="77777777" w:rsidR="00051C29" w:rsidRPr="00795F84" w:rsidRDefault="00051C29" w:rsidP="00743451">
            <w:pPr>
              <w:jc w:val="center"/>
              <w:rPr>
                <w:ins w:id="3765" w:author="Shi Mengtao" w:date="2019-01-15T10:00:00Z"/>
                <w:b/>
                <w:bCs/>
                <w:color w:val="000000"/>
                <w:sz w:val="18"/>
              </w:rPr>
            </w:pPr>
            <w:ins w:id="3766" w:author="Shi Mengtao" w:date="2019-01-15T10:00:00Z">
              <w:r>
                <w:rPr>
                  <w:rFonts w:hint="eastAsia"/>
                  <w:b/>
                  <w:bCs/>
                  <w:color w:val="000000"/>
                  <w:sz w:val="18"/>
                </w:rPr>
                <w:t>正则表达式定义</w:t>
              </w:r>
            </w:ins>
          </w:p>
        </w:tc>
        <w:tc>
          <w:tcPr>
            <w:tcW w:w="1843" w:type="dxa"/>
            <w:shd w:val="clear" w:color="auto" w:fill="D9D9D9"/>
          </w:tcPr>
          <w:p w14:paraId="06E36D02" w14:textId="77777777" w:rsidR="00051C29" w:rsidRPr="00795F84" w:rsidRDefault="00051C29" w:rsidP="00743451">
            <w:pPr>
              <w:jc w:val="center"/>
              <w:rPr>
                <w:ins w:id="3767" w:author="Shi Mengtao" w:date="2019-01-15T10:00:00Z"/>
                <w:b/>
                <w:bCs/>
                <w:color w:val="000000"/>
                <w:sz w:val="18"/>
              </w:rPr>
            </w:pPr>
            <w:ins w:id="3768" w:author="Shi Mengtao" w:date="2019-01-15T10:00:00Z">
              <w:r>
                <w:rPr>
                  <w:rFonts w:hint="eastAsia"/>
                  <w:b/>
                  <w:bCs/>
                  <w:color w:val="000000"/>
                  <w:sz w:val="18"/>
                </w:rPr>
                <w:t>简述</w:t>
              </w:r>
            </w:ins>
          </w:p>
        </w:tc>
      </w:tr>
      <w:tr w:rsidR="00051C29" w14:paraId="7D83B65C" w14:textId="77777777" w:rsidTr="00743451">
        <w:trPr>
          <w:trHeight w:val="150"/>
          <w:ins w:id="3769" w:author="Shi Mengtao" w:date="2019-01-15T10:00:00Z"/>
        </w:trPr>
        <w:tc>
          <w:tcPr>
            <w:tcW w:w="1271" w:type="dxa"/>
          </w:tcPr>
          <w:p w14:paraId="7FBD52B9" w14:textId="04DF835D" w:rsidR="00051C29" w:rsidRPr="00A25154" w:rsidRDefault="00091B8F" w:rsidP="00051C29">
            <w:pPr>
              <w:spacing w:line="240" w:lineRule="auto"/>
              <w:jc w:val="center"/>
              <w:rPr>
                <w:ins w:id="3770" w:author="Shi Mengtao" w:date="2019-01-15T10:00:00Z"/>
                <w:sz w:val="18"/>
                <w:szCs w:val="18"/>
                <w:rPrChange w:id="3771" w:author="Shi Mengtao" w:date="2019-01-16T09:32:00Z">
                  <w:rPr>
                    <w:ins w:id="3772" w:author="Shi Mengtao" w:date="2019-01-15T10:00:00Z"/>
                    <w:sz w:val="20"/>
                    <w:szCs w:val="20"/>
                  </w:rPr>
                </w:rPrChange>
              </w:rPr>
            </w:pPr>
            <w:ins w:id="3773" w:author="Shi Mengtao" w:date="2019-01-15T10:27:00Z">
              <w:r w:rsidRPr="00A25154">
                <w:rPr>
                  <w:sz w:val="18"/>
                  <w:szCs w:val="18"/>
                  <w:rPrChange w:id="3774" w:author="Shi Mengtao" w:date="2019-01-16T09:32:00Z">
                    <w:rPr>
                      <w:sz w:val="20"/>
                      <w:szCs w:val="20"/>
                    </w:rPr>
                  </w:rPrChange>
                </w:rPr>
                <w:t>CH</w:t>
              </w:r>
            </w:ins>
            <w:ins w:id="3775" w:author="Shi Mengtao" w:date="2019-01-15T10:00:00Z">
              <w:r w:rsidR="00051C29" w:rsidRPr="00A25154">
                <w:rPr>
                  <w:rFonts w:hint="eastAsia"/>
                  <w:sz w:val="18"/>
                  <w:szCs w:val="18"/>
                  <w:rPrChange w:id="3776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1</w:t>
              </w:r>
            </w:ins>
          </w:p>
        </w:tc>
        <w:tc>
          <w:tcPr>
            <w:tcW w:w="1701" w:type="dxa"/>
            <w:shd w:val="clear" w:color="auto" w:fill="auto"/>
          </w:tcPr>
          <w:p w14:paraId="1D1B81B0" w14:textId="1395D3E3" w:rsidR="00051C29" w:rsidRPr="00A25154" w:rsidRDefault="00051C29" w:rsidP="00051C29">
            <w:pPr>
              <w:spacing w:line="240" w:lineRule="auto"/>
              <w:jc w:val="center"/>
              <w:rPr>
                <w:ins w:id="3777" w:author="Shi Mengtao" w:date="2019-01-15T10:00:00Z"/>
                <w:sz w:val="18"/>
                <w:szCs w:val="18"/>
                <w:rPrChange w:id="3778" w:author="Shi Mengtao" w:date="2019-01-16T09:32:00Z">
                  <w:rPr>
                    <w:ins w:id="3779" w:author="Shi Mengtao" w:date="2019-01-15T10:00:00Z"/>
                    <w:sz w:val="20"/>
                    <w:szCs w:val="20"/>
                  </w:rPr>
                </w:rPrChange>
              </w:rPr>
            </w:pPr>
            <w:ins w:id="3780" w:author="Shi Mengtao" w:date="2019-01-15T10:00:00Z">
              <w:r w:rsidRPr="00A25154">
                <w:rPr>
                  <w:rFonts w:hint="eastAsia"/>
                  <w:sz w:val="18"/>
                  <w:szCs w:val="18"/>
                  <w:rPrChange w:id="3781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标签</w:t>
              </w:r>
            </w:ins>
            <w:ins w:id="3782" w:author="Shi Mengtao" w:date="2019-01-15T10:01:00Z">
              <w:r w:rsidRPr="00A25154">
                <w:rPr>
                  <w:rFonts w:hint="eastAsia"/>
                  <w:sz w:val="18"/>
                  <w:szCs w:val="18"/>
                  <w:rPrChange w:id="3783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名称</w:t>
              </w:r>
            </w:ins>
          </w:p>
        </w:tc>
        <w:tc>
          <w:tcPr>
            <w:tcW w:w="992" w:type="dxa"/>
          </w:tcPr>
          <w:p w14:paraId="434B07CA" w14:textId="7EB18E0C" w:rsidR="00051C29" w:rsidRPr="00A25154" w:rsidRDefault="00051C29" w:rsidP="00051C29">
            <w:pPr>
              <w:spacing w:line="240" w:lineRule="auto"/>
              <w:jc w:val="center"/>
              <w:rPr>
                <w:ins w:id="3784" w:author="Shi Mengtao" w:date="2019-01-15T10:00:00Z"/>
                <w:sz w:val="18"/>
                <w:szCs w:val="18"/>
                <w:rPrChange w:id="3785" w:author="Shi Mengtao" w:date="2019-01-16T09:32:00Z">
                  <w:rPr>
                    <w:ins w:id="3786" w:author="Shi Mengtao" w:date="2019-01-15T10:00:00Z"/>
                    <w:sz w:val="20"/>
                    <w:szCs w:val="20"/>
                  </w:rPr>
                </w:rPrChange>
              </w:rPr>
            </w:pPr>
            <w:ins w:id="3787" w:author="Shi Mengtao" w:date="2019-01-15T10:02:00Z">
              <w:r w:rsidRPr="00A25154">
                <w:rPr>
                  <w:rFonts w:hint="eastAsia"/>
                  <w:sz w:val="18"/>
                  <w:szCs w:val="18"/>
                  <w:rPrChange w:id="3788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3789" w:author="Shi Mengtao" w:date="2019-01-16T09:32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709" w:type="dxa"/>
          </w:tcPr>
          <w:p w14:paraId="3076BBD5" w14:textId="23062044" w:rsidR="00051C29" w:rsidRPr="00A25154" w:rsidRDefault="00051C29" w:rsidP="00051C29">
            <w:pPr>
              <w:spacing w:line="240" w:lineRule="auto"/>
              <w:jc w:val="center"/>
              <w:rPr>
                <w:ins w:id="3790" w:author="Shi Mengtao" w:date="2019-01-15T10:00:00Z"/>
                <w:sz w:val="18"/>
                <w:szCs w:val="18"/>
                <w:rPrChange w:id="3791" w:author="Shi Mengtao" w:date="2019-01-16T09:32:00Z">
                  <w:rPr>
                    <w:ins w:id="3792" w:author="Shi Mengtao" w:date="2019-01-15T10:00:00Z"/>
                    <w:sz w:val="20"/>
                    <w:szCs w:val="20"/>
                  </w:rPr>
                </w:rPrChange>
              </w:rPr>
            </w:pPr>
            <w:ins w:id="3793" w:author="Shi Mengtao" w:date="2019-01-15T10:02:00Z">
              <w:r w:rsidRPr="00A25154">
                <w:rPr>
                  <w:rFonts w:hint="eastAsia"/>
                  <w:sz w:val="18"/>
                  <w:szCs w:val="18"/>
                  <w:rPrChange w:id="3794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1</w:t>
              </w:r>
              <w:r w:rsidRPr="00A25154">
                <w:rPr>
                  <w:sz w:val="18"/>
                  <w:szCs w:val="18"/>
                  <w:rPrChange w:id="3795" w:author="Shi Mengtao" w:date="2019-01-16T09:32:00Z">
                    <w:rPr>
                      <w:sz w:val="20"/>
                      <w:szCs w:val="20"/>
                    </w:rPr>
                  </w:rPrChange>
                </w:rPr>
                <w:t>5</w:t>
              </w:r>
            </w:ins>
          </w:p>
        </w:tc>
        <w:tc>
          <w:tcPr>
            <w:tcW w:w="1701" w:type="dxa"/>
            <w:shd w:val="clear" w:color="auto" w:fill="auto"/>
          </w:tcPr>
          <w:p w14:paraId="56109FFC" w14:textId="269DE930" w:rsidR="00051C29" w:rsidRPr="00A25154" w:rsidRDefault="00051C29" w:rsidP="00051C29">
            <w:pPr>
              <w:spacing w:line="240" w:lineRule="auto"/>
              <w:jc w:val="center"/>
              <w:rPr>
                <w:ins w:id="3796" w:author="Shi Mengtao" w:date="2019-01-15T10:00:00Z"/>
                <w:sz w:val="18"/>
                <w:szCs w:val="18"/>
                <w:rPrChange w:id="3797" w:author="Shi Mengtao" w:date="2019-01-16T09:32:00Z">
                  <w:rPr>
                    <w:ins w:id="3798" w:author="Shi Mengtao" w:date="2019-01-15T10:00:00Z"/>
                    <w:sz w:val="20"/>
                    <w:szCs w:val="20"/>
                  </w:rPr>
                </w:rPrChange>
              </w:rPr>
            </w:pPr>
            <w:ins w:id="3799" w:author="Shi Mengtao" w:date="2019-01-15T10:02:00Z">
              <w:r w:rsidRPr="00A25154">
                <w:rPr>
                  <w:rFonts w:hint="eastAsia"/>
                  <w:sz w:val="18"/>
                  <w:szCs w:val="18"/>
                  <w:rPrChange w:id="3800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3801" w:author="Shi Mengtao" w:date="2019-01-16T09:32:00Z">
                    <w:rPr>
                      <w:sz w:val="20"/>
                      <w:szCs w:val="20"/>
                    </w:rPr>
                  </w:rPrChange>
                </w:rPr>
                <w:t>\u4e00-\u9fa5]|\w){15}</w:t>
              </w:r>
            </w:ins>
          </w:p>
        </w:tc>
        <w:tc>
          <w:tcPr>
            <w:tcW w:w="1843" w:type="dxa"/>
            <w:shd w:val="clear" w:color="auto" w:fill="auto"/>
          </w:tcPr>
          <w:p w14:paraId="56D67CEF" w14:textId="57EB5D97" w:rsidR="00051C29" w:rsidRPr="00A25154" w:rsidRDefault="00051C29" w:rsidP="00051C29">
            <w:pPr>
              <w:tabs>
                <w:tab w:val="center" w:pos="813"/>
              </w:tabs>
              <w:spacing w:line="240" w:lineRule="auto"/>
              <w:jc w:val="center"/>
              <w:rPr>
                <w:ins w:id="3802" w:author="Shi Mengtao" w:date="2019-01-15T10:00:00Z"/>
                <w:sz w:val="18"/>
                <w:szCs w:val="18"/>
                <w:rPrChange w:id="3803" w:author="Shi Mengtao" w:date="2019-01-16T09:32:00Z">
                  <w:rPr>
                    <w:ins w:id="3804" w:author="Shi Mengtao" w:date="2019-01-15T10:00:00Z"/>
                    <w:sz w:val="20"/>
                    <w:szCs w:val="20"/>
                  </w:rPr>
                </w:rPrChange>
              </w:rPr>
            </w:pPr>
            <w:ins w:id="3805" w:author="Shi Mengtao" w:date="2019-01-15T10:00:00Z">
              <w:r w:rsidRPr="00A25154">
                <w:rPr>
                  <w:rFonts w:hint="eastAsia"/>
                  <w:sz w:val="18"/>
                  <w:szCs w:val="18"/>
                  <w:rPrChange w:id="3806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每条评价对应的</w:t>
              </w:r>
            </w:ins>
            <w:ins w:id="3807" w:author="Shi Mengtao" w:date="2019-01-15T10:02:00Z">
              <w:r w:rsidRPr="00A25154">
                <w:rPr>
                  <w:rFonts w:hint="eastAsia"/>
                  <w:sz w:val="18"/>
                  <w:szCs w:val="18"/>
                  <w:rPrChange w:id="3808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标签名称</w:t>
              </w:r>
            </w:ins>
          </w:p>
        </w:tc>
      </w:tr>
      <w:tr w:rsidR="00051C29" w14:paraId="7D1E4DC6" w14:textId="77777777" w:rsidTr="00743451">
        <w:trPr>
          <w:trHeight w:val="150"/>
          <w:ins w:id="3809" w:author="Shi Mengtao" w:date="2019-01-15T10:00:00Z"/>
        </w:trPr>
        <w:tc>
          <w:tcPr>
            <w:tcW w:w="1271" w:type="dxa"/>
          </w:tcPr>
          <w:p w14:paraId="40F7E9F2" w14:textId="5ABAFCA3" w:rsidR="00051C29" w:rsidRPr="00A25154" w:rsidRDefault="00091B8F" w:rsidP="00051C29">
            <w:pPr>
              <w:spacing w:line="240" w:lineRule="auto"/>
              <w:jc w:val="center"/>
              <w:rPr>
                <w:ins w:id="3810" w:author="Shi Mengtao" w:date="2019-01-15T10:00:00Z"/>
                <w:sz w:val="18"/>
                <w:szCs w:val="18"/>
                <w:rPrChange w:id="3811" w:author="Shi Mengtao" w:date="2019-01-16T09:32:00Z">
                  <w:rPr>
                    <w:ins w:id="3812" w:author="Shi Mengtao" w:date="2019-01-15T10:00:00Z"/>
                    <w:sz w:val="20"/>
                    <w:szCs w:val="20"/>
                  </w:rPr>
                </w:rPrChange>
              </w:rPr>
            </w:pPr>
            <w:ins w:id="3813" w:author="Shi Mengtao" w:date="2019-01-15T10:27:00Z">
              <w:r w:rsidRPr="00A25154">
                <w:rPr>
                  <w:rFonts w:hint="eastAsia"/>
                  <w:sz w:val="18"/>
                  <w:szCs w:val="18"/>
                  <w:rPrChange w:id="3814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CH</w:t>
              </w:r>
            </w:ins>
            <w:ins w:id="3815" w:author="Shi Mengtao" w:date="2019-01-15T10:00:00Z">
              <w:r w:rsidR="00051C29" w:rsidRPr="00A25154">
                <w:rPr>
                  <w:sz w:val="18"/>
                  <w:szCs w:val="18"/>
                  <w:rPrChange w:id="3816" w:author="Shi Mengtao" w:date="2019-01-16T09:32:00Z">
                    <w:rPr>
                      <w:sz w:val="20"/>
                      <w:szCs w:val="20"/>
                    </w:rPr>
                  </w:rPrChange>
                </w:rPr>
                <w:t>2</w:t>
              </w:r>
            </w:ins>
          </w:p>
        </w:tc>
        <w:tc>
          <w:tcPr>
            <w:tcW w:w="1701" w:type="dxa"/>
            <w:shd w:val="clear" w:color="auto" w:fill="auto"/>
          </w:tcPr>
          <w:p w14:paraId="01D6D2F1" w14:textId="0A755A6A" w:rsidR="00051C29" w:rsidRPr="00A25154" w:rsidRDefault="00051C29" w:rsidP="00051C29">
            <w:pPr>
              <w:spacing w:line="240" w:lineRule="auto"/>
              <w:jc w:val="center"/>
              <w:rPr>
                <w:ins w:id="3817" w:author="Shi Mengtao" w:date="2019-01-15T10:00:00Z"/>
                <w:sz w:val="18"/>
                <w:szCs w:val="18"/>
                <w:rPrChange w:id="3818" w:author="Shi Mengtao" w:date="2019-01-16T09:32:00Z">
                  <w:rPr>
                    <w:ins w:id="3819" w:author="Shi Mengtao" w:date="2019-01-15T10:00:00Z"/>
                    <w:sz w:val="20"/>
                    <w:szCs w:val="20"/>
                  </w:rPr>
                </w:rPrChange>
              </w:rPr>
            </w:pPr>
            <w:ins w:id="3820" w:author="Shi Mengtao" w:date="2019-01-15T10:01:00Z">
              <w:r w:rsidRPr="00A25154">
                <w:rPr>
                  <w:rFonts w:hint="eastAsia"/>
                  <w:sz w:val="18"/>
                  <w:szCs w:val="18"/>
                  <w:rPrChange w:id="3821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评价者</w:t>
              </w:r>
            </w:ins>
          </w:p>
        </w:tc>
        <w:tc>
          <w:tcPr>
            <w:tcW w:w="992" w:type="dxa"/>
          </w:tcPr>
          <w:p w14:paraId="29671BDA" w14:textId="6AC4AF55" w:rsidR="00051C29" w:rsidRPr="00A25154" w:rsidRDefault="00051C29" w:rsidP="00051C29">
            <w:pPr>
              <w:spacing w:line="240" w:lineRule="auto"/>
              <w:jc w:val="center"/>
              <w:rPr>
                <w:ins w:id="3822" w:author="Shi Mengtao" w:date="2019-01-15T10:00:00Z"/>
                <w:sz w:val="18"/>
                <w:szCs w:val="18"/>
                <w:rPrChange w:id="3823" w:author="Shi Mengtao" w:date="2019-01-16T09:32:00Z">
                  <w:rPr>
                    <w:ins w:id="3824" w:author="Shi Mengtao" w:date="2019-01-15T10:00:00Z"/>
                    <w:sz w:val="20"/>
                    <w:szCs w:val="20"/>
                  </w:rPr>
                </w:rPrChange>
              </w:rPr>
            </w:pPr>
            <w:ins w:id="3825" w:author="Shi Mengtao" w:date="2019-01-15T10:02:00Z">
              <w:r w:rsidRPr="00A25154">
                <w:rPr>
                  <w:rFonts w:hint="eastAsia"/>
                  <w:sz w:val="18"/>
                  <w:szCs w:val="18"/>
                  <w:rPrChange w:id="3826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3827" w:author="Shi Mengtao" w:date="2019-01-16T09:32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709" w:type="dxa"/>
          </w:tcPr>
          <w:p w14:paraId="73A44BCB" w14:textId="44B53BB1" w:rsidR="00051C29" w:rsidRPr="00A25154" w:rsidRDefault="00051C29" w:rsidP="00051C29">
            <w:pPr>
              <w:spacing w:line="240" w:lineRule="auto"/>
              <w:jc w:val="center"/>
              <w:rPr>
                <w:ins w:id="3828" w:author="Shi Mengtao" w:date="2019-01-15T10:00:00Z"/>
                <w:sz w:val="18"/>
                <w:szCs w:val="18"/>
                <w:rPrChange w:id="3829" w:author="Shi Mengtao" w:date="2019-01-16T09:32:00Z">
                  <w:rPr>
                    <w:ins w:id="3830" w:author="Shi Mengtao" w:date="2019-01-15T10:00:00Z"/>
                    <w:sz w:val="20"/>
                    <w:szCs w:val="20"/>
                  </w:rPr>
                </w:rPrChange>
              </w:rPr>
            </w:pPr>
            <w:ins w:id="3831" w:author="Shi Mengtao" w:date="2019-01-15T10:02:00Z">
              <w:r w:rsidRPr="00A25154">
                <w:rPr>
                  <w:rFonts w:hint="eastAsia"/>
                  <w:sz w:val="18"/>
                  <w:szCs w:val="18"/>
                  <w:rPrChange w:id="3832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1</w:t>
              </w:r>
              <w:r w:rsidRPr="00A25154">
                <w:rPr>
                  <w:sz w:val="18"/>
                  <w:szCs w:val="18"/>
                  <w:rPrChange w:id="3833" w:author="Shi Mengtao" w:date="2019-01-16T09:32:00Z">
                    <w:rPr>
                      <w:sz w:val="20"/>
                      <w:szCs w:val="20"/>
                    </w:rPr>
                  </w:rPrChange>
                </w:rPr>
                <w:t>5</w:t>
              </w:r>
            </w:ins>
          </w:p>
        </w:tc>
        <w:tc>
          <w:tcPr>
            <w:tcW w:w="1701" w:type="dxa"/>
            <w:shd w:val="clear" w:color="auto" w:fill="auto"/>
          </w:tcPr>
          <w:p w14:paraId="00FC942D" w14:textId="7B251B97" w:rsidR="00051C29" w:rsidRPr="00A25154" w:rsidRDefault="00051C29" w:rsidP="00051C29">
            <w:pPr>
              <w:spacing w:line="240" w:lineRule="auto"/>
              <w:jc w:val="center"/>
              <w:rPr>
                <w:ins w:id="3834" w:author="Shi Mengtao" w:date="2019-01-15T10:00:00Z"/>
                <w:sz w:val="18"/>
                <w:szCs w:val="18"/>
                <w:rPrChange w:id="3835" w:author="Shi Mengtao" w:date="2019-01-16T09:32:00Z">
                  <w:rPr>
                    <w:ins w:id="3836" w:author="Shi Mengtao" w:date="2019-01-15T10:00:00Z"/>
                    <w:sz w:val="20"/>
                    <w:szCs w:val="20"/>
                  </w:rPr>
                </w:rPrChange>
              </w:rPr>
            </w:pPr>
            <w:ins w:id="3837" w:author="Shi Mengtao" w:date="2019-01-15T10:02:00Z">
              <w:r w:rsidRPr="00A25154">
                <w:rPr>
                  <w:rFonts w:hint="eastAsia"/>
                  <w:sz w:val="18"/>
                  <w:szCs w:val="18"/>
                  <w:rPrChange w:id="3838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3839" w:author="Shi Mengtao" w:date="2019-01-16T09:32:00Z">
                    <w:rPr>
                      <w:sz w:val="20"/>
                      <w:szCs w:val="20"/>
                    </w:rPr>
                  </w:rPrChange>
                </w:rPr>
                <w:t>\u4e00-\u9fa5]|\w){15}</w:t>
              </w:r>
            </w:ins>
          </w:p>
        </w:tc>
        <w:tc>
          <w:tcPr>
            <w:tcW w:w="1843" w:type="dxa"/>
            <w:shd w:val="clear" w:color="auto" w:fill="auto"/>
          </w:tcPr>
          <w:p w14:paraId="74CD2556" w14:textId="15ACFE9A" w:rsidR="00051C29" w:rsidRPr="00A25154" w:rsidRDefault="00051C29" w:rsidP="00051C29">
            <w:pPr>
              <w:spacing w:line="240" w:lineRule="auto"/>
              <w:jc w:val="center"/>
              <w:rPr>
                <w:ins w:id="3840" w:author="Shi Mengtao" w:date="2019-01-15T10:00:00Z"/>
                <w:sz w:val="18"/>
                <w:szCs w:val="18"/>
                <w:rPrChange w:id="3841" w:author="Shi Mengtao" w:date="2019-01-16T09:32:00Z">
                  <w:rPr>
                    <w:ins w:id="3842" w:author="Shi Mengtao" w:date="2019-01-15T10:00:00Z"/>
                    <w:sz w:val="20"/>
                    <w:szCs w:val="20"/>
                  </w:rPr>
                </w:rPrChange>
              </w:rPr>
            </w:pPr>
            <w:ins w:id="3843" w:author="Shi Mengtao" w:date="2019-01-15T10:00:00Z">
              <w:r w:rsidRPr="00A25154">
                <w:rPr>
                  <w:rFonts w:hint="eastAsia"/>
                  <w:sz w:val="18"/>
                  <w:szCs w:val="18"/>
                  <w:rPrChange w:id="3844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评价</w:t>
              </w:r>
            </w:ins>
            <w:ins w:id="3845" w:author="Shi Mengtao" w:date="2019-01-15T10:02:00Z">
              <w:r w:rsidRPr="00A25154">
                <w:rPr>
                  <w:rFonts w:hint="eastAsia"/>
                  <w:sz w:val="18"/>
                  <w:szCs w:val="18"/>
                  <w:rPrChange w:id="3846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发送者对应的用户昵称</w:t>
              </w:r>
            </w:ins>
          </w:p>
        </w:tc>
      </w:tr>
      <w:tr w:rsidR="00051C29" w14:paraId="2EEB054C" w14:textId="77777777" w:rsidTr="00743451">
        <w:trPr>
          <w:trHeight w:val="150"/>
          <w:ins w:id="3847" w:author="Shi Mengtao" w:date="2019-01-15T10:00:00Z"/>
        </w:trPr>
        <w:tc>
          <w:tcPr>
            <w:tcW w:w="1271" w:type="dxa"/>
          </w:tcPr>
          <w:p w14:paraId="0E9AA223" w14:textId="04F20882" w:rsidR="00051C29" w:rsidRPr="00A25154" w:rsidRDefault="00091B8F" w:rsidP="00051C29">
            <w:pPr>
              <w:spacing w:line="240" w:lineRule="auto"/>
              <w:jc w:val="center"/>
              <w:rPr>
                <w:ins w:id="3848" w:author="Shi Mengtao" w:date="2019-01-15T10:00:00Z"/>
                <w:sz w:val="18"/>
                <w:szCs w:val="18"/>
                <w:rPrChange w:id="3849" w:author="Shi Mengtao" w:date="2019-01-16T09:32:00Z">
                  <w:rPr>
                    <w:ins w:id="3850" w:author="Shi Mengtao" w:date="2019-01-15T10:00:00Z"/>
                    <w:sz w:val="20"/>
                    <w:szCs w:val="20"/>
                  </w:rPr>
                </w:rPrChange>
              </w:rPr>
            </w:pPr>
            <w:ins w:id="3851" w:author="Shi Mengtao" w:date="2019-01-15T10:27:00Z">
              <w:r w:rsidRPr="00A25154">
                <w:rPr>
                  <w:rFonts w:hint="eastAsia"/>
                  <w:sz w:val="18"/>
                  <w:szCs w:val="18"/>
                  <w:rPrChange w:id="3852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CH</w:t>
              </w:r>
            </w:ins>
            <w:ins w:id="3853" w:author="Shi Mengtao" w:date="2019-01-15T10:00:00Z">
              <w:r w:rsidR="00051C29" w:rsidRPr="00A25154">
                <w:rPr>
                  <w:rFonts w:hint="eastAsia"/>
                  <w:sz w:val="18"/>
                  <w:szCs w:val="18"/>
                  <w:rPrChange w:id="3854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3</w:t>
              </w:r>
            </w:ins>
          </w:p>
        </w:tc>
        <w:tc>
          <w:tcPr>
            <w:tcW w:w="1701" w:type="dxa"/>
            <w:shd w:val="clear" w:color="auto" w:fill="auto"/>
          </w:tcPr>
          <w:p w14:paraId="5D4AE045" w14:textId="14F5035A" w:rsidR="00051C29" w:rsidRPr="00A25154" w:rsidRDefault="00051C29" w:rsidP="00051C29">
            <w:pPr>
              <w:spacing w:line="240" w:lineRule="auto"/>
              <w:jc w:val="center"/>
              <w:rPr>
                <w:ins w:id="3855" w:author="Shi Mengtao" w:date="2019-01-15T10:00:00Z"/>
                <w:sz w:val="18"/>
                <w:szCs w:val="18"/>
                <w:rPrChange w:id="3856" w:author="Shi Mengtao" w:date="2019-01-16T09:32:00Z">
                  <w:rPr>
                    <w:ins w:id="3857" w:author="Shi Mengtao" w:date="2019-01-15T10:00:00Z"/>
                    <w:sz w:val="20"/>
                    <w:szCs w:val="20"/>
                  </w:rPr>
                </w:rPrChange>
              </w:rPr>
            </w:pPr>
            <w:ins w:id="3858" w:author="Shi Mengtao" w:date="2019-01-15T10:00:00Z">
              <w:r w:rsidRPr="00A25154">
                <w:rPr>
                  <w:rFonts w:hint="eastAsia"/>
                  <w:sz w:val="18"/>
                  <w:szCs w:val="18"/>
                  <w:rPrChange w:id="3859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评价分数</w:t>
              </w:r>
            </w:ins>
          </w:p>
        </w:tc>
        <w:tc>
          <w:tcPr>
            <w:tcW w:w="992" w:type="dxa"/>
          </w:tcPr>
          <w:p w14:paraId="1C8AA2D1" w14:textId="61282FBD" w:rsidR="00051C29" w:rsidRPr="00A25154" w:rsidRDefault="00051C29" w:rsidP="00051C29">
            <w:pPr>
              <w:spacing w:line="240" w:lineRule="auto"/>
              <w:jc w:val="center"/>
              <w:rPr>
                <w:ins w:id="3860" w:author="Shi Mengtao" w:date="2019-01-15T10:00:00Z"/>
                <w:sz w:val="18"/>
                <w:szCs w:val="18"/>
                <w:rPrChange w:id="3861" w:author="Shi Mengtao" w:date="2019-01-16T09:32:00Z">
                  <w:rPr>
                    <w:ins w:id="3862" w:author="Shi Mengtao" w:date="2019-01-15T10:00:00Z"/>
                    <w:sz w:val="20"/>
                    <w:szCs w:val="20"/>
                  </w:rPr>
                </w:rPrChange>
              </w:rPr>
            </w:pPr>
            <w:ins w:id="3863" w:author="Shi Mengtao" w:date="2019-01-15T10:02:00Z">
              <w:r w:rsidRPr="00A25154">
                <w:rPr>
                  <w:rFonts w:hint="eastAsia"/>
                  <w:sz w:val="18"/>
                  <w:szCs w:val="18"/>
                  <w:rPrChange w:id="3864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d</w:t>
              </w:r>
              <w:r w:rsidRPr="00A25154">
                <w:rPr>
                  <w:sz w:val="18"/>
                  <w:szCs w:val="18"/>
                  <w:rPrChange w:id="3865" w:author="Shi Mengtao" w:date="2019-01-16T09:32:00Z">
                    <w:rPr>
                      <w:sz w:val="20"/>
                      <w:szCs w:val="20"/>
                    </w:rPr>
                  </w:rPrChange>
                </w:rPr>
                <w:t>ouble</w:t>
              </w:r>
            </w:ins>
          </w:p>
        </w:tc>
        <w:tc>
          <w:tcPr>
            <w:tcW w:w="709" w:type="dxa"/>
          </w:tcPr>
          <w:p w14:paraId="0D94E70C" w14:textId="43C01AC1" w:rsidR="00051C29" w:rsidRPr="00A25154" w:rsidRDefault="00051C29" w:rsidP="00051C29">
            <w:pPr>
              <w:spacing w:line="240" w:lineRule="auto"/>
              <w:jc w:val="center"/>
              <w:rPr>
                <w:ins w:id="3866" w:author="Shi Mengtao" w:date="2019-01-15T10:00:00Z"/>
                <w:sz w:val="18"/>
                <w:szCs w:val="18"/>
                <w:rPrChange w:id="3867" w:author="Shi Mengtao" w:date="2019-01-16T09:32:00Z">
                  <w:rPr>
                    <w:ins w:id="3868" w:author="Shi Mengtao" w:date="2019-01-15T10:00:00Z"/>
                    <w:sz w:val="20"/>
                    <w:szCs w:val="20"/>
                  </w:rPr>
                </w:rPrChange>
              </w:rPr>
            </w:pPr>
            <w:ins w:id="3869" w:author="Shi Mengtao" w:date="2019-01-15T10:01:00Z">
              <w:r w:rsidRPr="00A25154">
                <w:rPr>
                  <w:rFonts w:hint="eastAsia"/>
                  <w:sz w:val="18"/>
                  <w:szCs w:val="18"/>
                  <w:rPrChange w:id="3870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8</w:t>
              </w:r>
            </w:ins>
          </w:p>
        </w:tc>
        <w:tc>
          <w:tcPr>
            <w:tcW w:w="1701" w:type="dxa"/>
            <w:shd w:val="clear" w:color="auto" w:fill="auto"/>
          </w:tcPr>
          <w:p w14:paraId="247076E7" w14:textId="33E150A2" w:rsidR="00051C29" w:rsidRPr="00A25154" w:rsidRDefault="00051C29" w:rsidP="00051C29">
            <w:pPr>
              <w:spacing w:line="240" w:lineRule="auto"/>
              <w:jc w:val="center"/>
              <w:rPr>
                <w:ins w:id="3871" w:author="Shi Mengtao" w:date="2019-01-15T10:00:00Z"/>
                <w:sz w:val="18"/>
                <w:szCs w:val="18"/>
                <w:rPrChange w:id="3872" w:author="Shi Mengtao" w:date="2019-01-16T09:32:00Z">
                  <w:rPr>
                    <w:ins w:id="3873" w:author="Shi Mengtao" w:date="2019-01-15T10:00:00Z"/>
                    <w:sz w:val="20"/>
                    <w:szCs w:val="20"/>
                  </w:rPr>
                </w:rPrChange>
              </w:rPr>
            </w:pPr>
            <w:ins w:id="3874" w:author="Shi Mengtao" w:date="2019-01-15T10:01:00Z">
              <w:r w:rsidRPr="00A25154">
                <w:rPr>
                  <w:rFonts w:hint="eastAsia"/>
                  <w:sz w:val="18"/>
                  <w:szCs w:val="18"/>
                  <w:rPrChange w:id="3875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d</w:t>
              </w:r>
              <w:r w:rsidRPr="00A25154">
                <w:rPr>
                  <w:sz w:val="18"/>
                  <w:szCs w:val="18"/>
                  <w:rPrChange w:id="3876" w:author="Shi Mengtao" w:date="2019-01-16T09:32:00Z">
                    <w:rPr>
                      <w:sz w:val="20"/>
                      <w:szCs w:val="20"/>
                    </w:rPr>
                  </w:rPrChange>
                </w:rPr>
                <w:t>ouble</w:t>
              </w:r>
            </w:ins>
          </w:p>
        </w:tc>
        <w:tc>
          <w:tcPr>
            <w:tcW w:w="1843" w:type="dxa"/>
            <w:shd w:val="clear" w:color="auto" w:fill="auto"/>
          </w:tcPr>
          <w:p w14:paraId="098E3099" w14:textId="72F4D16A" w:rsidR="00051C29" w:rsidRPr="00A25154" w:rsidRDefault="00051C29" w:rsidP="00051C29">
            <w:pPr>
              <w:spacing w:line="240" w:lineRule="auto"/>
              <w:jc w:val="center"/>
              <w:rPr>
                <w:ins w:id="3877" w:author="Shi Mengtao" w:date="2019-01-15T10:00:00Z"/>
                <w:sz w:val="18"/>
                <w:szCs w:val="18"/>
                <w:rPrChange w:id="3878" w:author="Shi Mengtao" w:date="2019-01-16T09:32:00Z">
                  <w:rPr>
                    <w:ins w:id="3879" w:author="Shi Mengtao" w:date="2019-01-15T10:00:00Z"/>
                    <w:sz w:val="20"/>
                    <w:szCs w:val="20"/>
                  </w:rPr>
                </w:rPrChange>
              </w:rPr>
            </w:pPr>
            <w:ins w:id="3880" w:author="Shi Mengtao" w:date="2019-01-15T10:03:00Z">
              <w:r w:rsidRPr="00A25154">
                <w:rPr>
                  <w:rFonts w:hint="eastAsia"/>
                  <w:sz w:val="18"/>
                  <w:szCs w:val="18"/>
                  <w:rPrChange w:id="3881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用户针对于每个标签，通过评价的方式</w:t>
              </w:r>
              <w:r w:rsidRPr="00A25154">
                <w:rPr>
                  <w:rFonts w:hint="eastAsia"/>
                  <w:sz w:val="18"/>
                  <w:szCs w:val="18"/>
                  <w:rPrChange w:id="3882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lastRenderedPageBreak/>
                <w:t>对这个标签进行打分，打分范围（</w:t>
              </w:r>
              <w:r w:rsidRPr="00A25154">
                <w:rPr>
                  <w:rFonts w:hint="eastAsia"/>
                  <w:sz w:val="18"/>
                  <w:szCs w:val="18"/>
                  <w:rPrChange w:id="3883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0</w:t>
              </w:r>
              <w:r w:rsidRPr="00A25154">
                <w:rPr>
                  <w:sz w:val="18"/>
                  <w:szCs w:val="18"/>
                  <w:rPrChange w:id="3884" w:author="Shi Mengtao" w:date="2019-01-16T09:32:00Z">
                    <w:rPr>
                      <w:sz w:val="20"/>
                      <w:szCs w:val="20"/>
                    </w:rPr>
                  </w:rPrChange>
                </w:rPr>
                <w:t>.0-5.0</w:t>
              </w:r>
              <w:r w:rsidRPr="00A25154">
                <w:rPr>
                  <w:rFonts w:hint="eastAsia"/>
                  <w:sz w:val="18"/>
                  <w:szCs w:val="18"/>
                  <w:rPrChange w:id="3885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），打分越高说明在该条评价中用户越喜欢该标签</w:t>
              </w:r>
            </w:ins>
          </w:p>
        </w:tc>
      </w:tr>
      <w:tr w:rsidR="00051C29" w14:paraId="235F3ECA" w14:textId="77777777" w:rsidTr="00743451">
        <w:trPr>
          <w:trHeight w:val="150"/>
          <w:ins w:id="3886" w:author="Shi Mengtao" w:date="2019-01-15T10:00:00Z"/>
        </w:trPr>
        <w:tc>
          <w:tcPr>
            <w:tcW w:w="1271" w:type="dxa"/>
          </w:tcPr>
          <w:p w14:paraId="0936F26E" w14:textId="23D0FD46" w:rsidR="00051C29" w:rsidRPr="00A25154" w:rsidRDefault="00091B8F" w:rsidP="00051C29">
            <w:pPr>
              <w:spacing w:line="240" w:lineRule="auto"/>
              <w:jc w:val="center"/>
              <w:rPr>
                <w:ins w:id="3887" w:author="Shi Mengtao" w:date="2019-01-15T10:00:00Z"/>
                <w:sz w:val="18"/>
                <w:szCs w:val="18"/>
                <w:rPrChange w:id="3888" w:author="Shi Mengtao" w:date="2019-01-16T09:32:00Z">
                  <w:rPr>
                    <w:ins w:id="3889" w:author="Shi Mengtao" w:date="2019-01-15T10:00:00Z"/>
                    <w:sz w:val="20"/>
                    <w:szCs w:val="20"/>
                  </w:rPr>
                </w:rPrChange>
              </w:rPr>
            </w:pPr>
            <w:ins w:id="3890" w:author="Shi Mengtao" w:date="2019-01-15T10:27:00Z">
              <w:r w:rsidRPr="00A25154">
                <w:rPr>
                  <w:sz w:val="18"/>
                  <w:szCs w:val="18"/>
                  <w:rPrChange w:id="3891" w:author="Shi Mengtao" w:date="2019-01-16T09:32:00Z">
                    <w:rPr>
                      <w:sz w:val="20"/>
                      <w:szCs w:val="20"/>
                    </w:rPr>
                  </w:rPrChange>
                </w:rPr>
                <w:lastRenderedPageBreak/>
                <w:t>CH</w:t>
              </w:r>
            </w:ins>
            <w:ins w:id="3892" w:author="Shi Mengtao" w:date="2019-01-15T10:00:00Z">
              <w:r w:rsidR="00051C29" w:rsidRPr="00A25154">
                <w:rPr>
                  <w:rFonts w:hint="eastAsia"/>
                  <w:sz w:val="18"/>
                  <w:szCs w:val="18"/>
                  <w:rPrChange w:id="3893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4</w:t>
              </w:r>
            </w:ins>
          </w:p>
        </w:tc>
        <w:tc>
          <w:tcPr>
            <w:tcW w:w="1701" w:type="dxa"/>
            <w:shd w:val="clear" w:color="auto" w:fill="auto"/>
          </w:tcPr>
          <w:p w14:paraId="1BFF13D2" w14:textId="190ADD95" w:rsidR="00051C29" w:rsidRPr="00A25154" w:rsidRDefault="00051C29" w:rsidP="00051C29">
            <w:pPr>
              <w:spacing w:line="240" w:lineRule="auto"/>
              <w:jc w:val="center"/>
              <w:rPr>
                <w:ins w:id="3894" w:author="Shi Mengtao" w:date="2019-01-15T10:00:00Z"/>
                <w:sz w:val="18"/>
                <w:szCs w:val="18"/>
                <w:rPrChange w:id="3895" w:author="Shi Mengtao" w:date="2019-01-16T09:32:00Z">
                  <w:rPr>
                    <w:ins w:id="3896" w:author="Shi Mengtao" w:date="2019-01-15T10:00:00Z"/>
                    <w:sz w:val="20"/>
                    <w:szCs w:val="20"/>
                  </w:rPr>
                </w:rPrChange>
              </w:rPr>
            </w:pPr>
            <w:ins w:id="3897" w:author="Shi Mengtao" w:date="2019-01-15T10:00:00Z">
              <w:r w:rsidRPr="00A25154">
                <w:rPr>
                  <w:rFonts w:hint="eastAsia"/>
                  <w:sz w:val="18"/>
                  <w:szCs w:val="18"/>
                  <w:rPrChange w:id="3898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评价文字内容</w:t>
              </w:r>
            </w:ins>
          </w:p>
        </w:tc>
        <w:tc>
          <w:tcPr>
            <w:tcW w:w="992" w:type="dxa"/>
          </w:tcPr>
          <w:p w14:paraId="23A81910" w14:textId="7CCDF6F9" w:rsidR="00051C29" w:rsidRPr="00A25154" w:rsidRDefault="00051C29" w:rsidP="00051C29">
            <w:pPr>
              <w:spacing w:line="240" w:lineRule="auto"/>
              <w:jc w:val="center"/>
              <w:rPr>
                <w:ins w:id="3899" w:author="Shi Mengtao" w:date="2019-01-15T10:00:00Z"/>
                <w:sz w:val="18"/>
                <w:szCs w:val="18"/>
                <w:rPrChange w:id="3900" w:author="Shi Mengtao" w:date="2019-01-16T09:32:00Z">
                  <w:rPr>
                    <w:ins w:id="3901" w:author="Shi Mengtao" w:date="2019-01-15T10:00:00Z"/>
                    <w:sz w:val="20"/>
                    <w:szCs w:val="20"/>
                  </w:rPr>
                </w:rPrChange>
              </w:rPr>
            </w:pPr>
            <w:ins w:id="3902" w:author="Shi Mengtao" w:date="2019-01-15T10:03:00Z">
              <w:r w:rsidRPr="00A25154">
                <w:rPr>
                  <w:rFonts w:hint="eastAsia"/>
                  <w:sz w:val="18"/>
                  <w:szCs w:val="18"/>
                  <w:rPrChange w:id="3903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3904" w:author="Shi Mengtao" w:date="2019-01-16T09:32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709" w:type="dxa"/>
          </w:tcPr>
          <w:p w14:paraId="02D63004" w14:textId="6F7C90FD" w:rsidR="00051C29" w:rsidRPr="00A25154" w:rsidRDefault="00051C29" w:rsidP="00051C29">
            <w:pPr>
              <w:spacing w:line="240" w:lineRule="auto"/>
              <w:jc w:val="center"/>
              <w:rPr>
                <w:ins w:id="3905" w:author="Shi Mengtao" w:date="2019-01-15T10:00:00Z"/>
                <w:sz w:val="18"/>
                <w:szCs w:val="18"/>
                <w:rPrChange w:id="3906" w:author="Shi Mengtao" w:date="2019-01-16T09:32:00Z">
                  <w:rPr>
                    <w:ins w:id="3907" w:author="Shi Mengtao" w:date="2019-01-15T10:00:00Z"/>
                    <w:sz w:val="20"/>
                    <w:szCs w:val="20"/>
                  </w:rPr>
                </w:rPrChange>
              </w:rPr>
            </w:pPr>
            <w:ins w:id="3908" w:author="Shi Mengtao" w:date="2019-01-15T10:03:00Z">
              <w:r w:rsidRPr="00A25154">
                <w:rPr>
                  <w:rFonts w:hint="eastAsia"/>
                  <w:sz w:val="18"/>
                  <w:szCs w:val="18"/>
                  <w:rPrChange w:id="3909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200</w:t>
              </w:r>
            </w:ins>
          </w:p>
        </w:tc>
        <w:tc>
          <w:tcPr>
            <w:tcW w:w="1701" w:type="dxa"/>
            <w:shd w:val="clear" w:color="auto" w:fill="auto"/>
          </w:tcPr>
          <w:p w14:paraId="6DFCBB94" w14:textId="6B92584A" w:rsidR="00051C29" w:rsidRPr="00A25154" w:rsidRDefault="00051C29" w:rsidP="00051C29">
            <w:pPr>
              <w:spacing w:line="240" w:lineRule="auto"/>
              <w:jc w:val="center"/>
              <w:rPr>
                <w:ins w:id="3910" w:author="Shi Mengtao" w:date="2019-01-15T10:00:00Z"/>
                <w:sz w:val="18"/>
                <w:szCs w:val="18"/>
                <w:rPrChange w:id="3911" w:author="Shi Mengtao" w:date="2019-01-16T09:32:00Z">
                  <w:rPr>
                    <w:ins w:id="3912" w:author="Shi Mengtao" w:date="2019-01-15T10:00:00Z"/>
                    <w:sz w:val="20"/>
                    <w:szCs w:val="20"/>
                  </w:rPr>
                </w:rPrChange>
              </w:rPr>
            </w:pPr>
            <w:ins w:id="3913" w:author="Shi Mengtao" w:date="2019-01-15T10:03:00Z">
              <w:r w:rsidRPr="00A25154">
                <w:rPr>
                  <w:rFonts w:hint="eastAsia"/>
                  <w:sz w:val="18"/>
                  <w:szCs w:val="18"/>
                  <w:rPrChange w:id="3914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3915" w:author="Shi Mengtao" w:date="2019-01-16T09:32:00Z">
                    <w:rPr>
                      <w:sz w:val="20"/>
                      <w:szCs w:val="20"/>
                    </w:rPr>
                  </w:rPrChange>
                </w:rPr>
                <w:t>\u4e00-\u9fa5]|\w){</w:t>
              </w:r>
              <w:r w:rsidRPr="00A25154">
                <w:rPr>
                  <w:rFonts w:hint="eastAsia"/>
                  <w:sz w:val="18"/>
                  <w:szCs w:val="18"/>
                  <w:rPrChange w:id="3916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200</w:t>
              </w:r>
              <w:r w:rsidRPr="00A25154">
                <w:rPr>
                  <w:sz w:val="18"/>
                  <w:szCs w:val="18"/>
                  <w:rPrChange w:id="3917" w:author="Shi Mengtao" w:date="2019-01-16T09:32:00Z">
                    <w:rPr>
                      <w:sz w:val="20"/>
                      <w:szCs w:val="20"/>
                    </w:rPr>
                  </w:rPrChange>
                </w:rPr>
                <w:t>}</w:t>
              </w:r>
            </w:ins>
          </w:p>
        </w:tc>
        <w:tc>
          <w:tcPr>
            <w:tcW w:w="1843" w:type="dxa"/>
            <w:shd w:val="clear" w:color="auto" w:fill="auto"/>
          </w:tcPr>
          <w:p w14:paraId="13B50A77" w14:textId="5FBD891B" w:rsidR="00051C29" w:rsidRPr="00A25154" w:rsidRDefault="00051C29" w:rsidP="00051C29">
            <w:pPr>
              <w:spacing w:line="240" w:lineRule="auto"/>
              <w:jc w:val="center"/>
              <w:rPr>
                <w:ins w:id="3918" w:author="Shi Mengtao" w:date="2019-01-15T10:00:00Z"/>
                <w:sz w:val="18"/>
                <w:szCs w:val="18"/>
                <w:rPrChange w:id="3919" w:author="Shi Mengtao" w:date="2019-01-16T09:32:00Z">
                  <w:rPr>
                    <w:ins w:id="3920" w:author="Shi Mengtao" w:date="2019-01-15T10:00:00Z"/>
                    <w:sz w:val="20"/>
                    <w:szCs w:val="20"/>
                  </w:rPr>
                </w:rPrChange>
              </w:rPr>
            </w:pPr>
            <w:ins w:id="3921" w:author="Shi Mengtao" w:date="2019-01-15T10:03:00Z">
              <w:r w:rsidRPr="00A25154">
                <w:rPr>
                  <w:rFonts w:hint="eastAsia"/>
                  <w:sz w:val="18"/>
                  <w:szCs w:val="18"/>
                  <w:rPrChange w:id="3922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评价内容重要组成部分</w:t>
              </w:r>
            </w:ins>
          </w:p>
        </w:tc>
      </w:tr>
      <w:tr w:rsidR="006B6AD0" w14:paraId="7B156716" w14:textId="77777777" w:rsidTr="00743451">
        <w:trPr>
          <w:trHeight w:val="150"/>
          <w:ins w:id="3923" w:author="Shi Mengtao" w:date="2019-01-15T10:03:00Z"/>
        </w:trPr>
        <w:tc>
          <w:tcPr>
            <w:tcW w:w="1271" w:type="dxa"/>
          </w:tcPr>
          <w:p w14:paraId="3A062D8E" w14:textId="2CA50463" w:rsidR="006B6AD0" w:rsidRPr="00A25154" w:rsidRDefault="00091B8F" w:rsidP="006B6AD0">
            <w:pPr>
              <w:spacing w:line="240" w:lineRule="auto"/>
              <w:jc w:val="center"/>
              <w:rPr>
                <w:ins w:id="3924" w:author="Shi Mengtao" w:date="2019-01-15T10:03:00Z"/>
                <w:sz w:val="18"/>
                <w:szCs w:val="18"/>
                <w:rPrChange w:id="3925" w:author="Shi Mengtao" w:date="2019-01-16T09:32:00Z">
                  <w:rPr>
                    <w:ins w:id="3926" w:author="Shi Mengtao" w:date="2019-01-15T10:03:00Z"/>
                    <w:sz w:val="20"/>
                    <w:szCs w:val="20"/>
                  </w:rPr>
                </w:rPrChange>
              </w:rPr>
            </w:pPr>
            <w:ins w:id="3927" w:author="Shi Mengtao" w:date="2019-01-15T10:27:00Z">
              <w:r w:rsidRPr="00A25154">
                <w:rPr>
                  <w:sz w:val="18"/>
                  <w:szCs w:val="18"/>
                  <w:rPrChange w:id="3928" w:author="Shi Mengtao" w:date="2019-01-16T09:32:00Z">
                    <w:rPr>
                      <w:sz w:val="20"/>
                      <w:szCs w:val="20"/>
                    </w:rPr>
                  </w:rPrChange>
                </w:rPr>
                <w:t>CH</w:t>
              </w:r>
            </w:ins>
            <w:ins w:id="3929" w:author="Shi Mengtao" w:date="2019-01-15T10:04:00Z">
              <w:r w:rsidR="006B6AD0" w:rsidRPr="00A25154">
                <w:rPr>
                  <w:rFonts w:hint="eastAsia"/>
                  <w:sz w:val="18"/>
                  <w:szCs w:val="18"/>
                  <w:rPrChange w:id="3930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5</w:t>
              </w:r>
            </w:ins>
          </w:p>
        </w:tc>
        <w:tc>
          <w:tcPr>
            <w:tcW w:w="1701" w:type="dxa"/>
            <w:shd w:val="clear" w:color="auto" w:fill="auto"/>
          </w:tcPr>
          <w:p w14:paraId="1A0E68AB" w14:textId="623CF495" w:rsidR="006B6AD0" w:rsidRPr="00A25154" w:rsidRDefault="006B6AD0" w:rsidP="006B6AD0">
            <w:pPr>
              <w:spacing w:line="240" w:lineRule="auto"/>
              <w:jc w:val="center"/>
              <w:rPr>
                <w:ins w:id="3931" w:author="Shi Mengtao" w:date="2019-01-15T10:03:00Z"/>
                <w:sz w:val="18"/>
                <w:szCs w:val="18"/>
                <w:rPrChange w:id="3932" w:author="Shi Mengtao" w:date="2019-01-16T09:32:00Z">
                  <w:rPr>
                    <w:ins w:id="3933" w:author="Shi Mengtao" w:date="2019-01-15T10:03:00Z"/>
                    <w:sz w:val="20"/>
                    <w:szCs w:val="20"/>
                  </w:rPr>
                </w:rPrChange>
              </w:rPr>
            </w:pPr>
            <w:ins w:id="3934" w:author="Shi Mengtao" w:date="2019-01-15T10:04:00Z">
              <w:r w:rsidRPr="00A25154">
                <w:rPr>
                  <w:rFonts w:hint="eastAsia"/>
                  <w:sz w:val="18"/>
                  <w:szCs w:val="18"/>
                  <w:rPrChange w:id="3935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评价图片内容</w:t>
              </w:r>
            </w:ins>
          </w:p>
        </w:tc>
        <w:tc>
          <w:tcPr>
            <w:tcW w:w="992" w:type="dxa"/>
          </w:tcPr>
          <w:p w14:paraId="35D237EC" w14:textId="58AA1F8F" w:rsidR="006B6AD0" w:rsidRPr="00A25154" w:rsidRDefault="006B6AD0" w:rsidP="006B6AD0">
            <w:pPr>
              <w:spacing w:line="240" w:lineRule="auto"/>
              <w:jc w:val="center"/>
              <w:rPr>
                <w:ins w:id="3936" w:author="Shi Mengtao" w:date="2019-01-15T10:03:00Z"/>
                <w:sz w:val="18"/>
                <w:szCs w:val="18"/>
                <w:rPrChange w:id="3937" w:author="Shi Mengtao" w:date="2019-01-16T09:32:00Z">
                  <w:rPr>
                    <w:ins w:id="3938" w:author="Shi Mengtao" w:date="2019-01-15T10:03:00Z"/>
                    <w:sz w:val="20"/>
                    <w:szCs w:val="20"/>
                  </w:rPr>
                </w:rPrChange>
              </w:rPr>
            </w:pPr>
            <w:ins w:id="3939" w:author="Shi Mengtao" w:date="2019-01-15T10:04:00Z">
              <w:r w:rsidRPr="00A25154">
                <w:rPr>
                  <w:sz w:val="18"/>
                  <w:szCs w:val="18"/>
                  <w:rPrChange w:id="3940" w:author="Shi Mengtao" w:date="2019-01-16T09:32:00Z">
                    <w:rPr>
                      <w:sz w:val="20"/>
                      <w:szCs w:val="20"/>
                    </w:rPr>
                  </w:rPrChange>
                </w:rPr>
                <w:t>B</w:t>
              </w:r>
              <w:r w:rsidRPr="00A25154">
                <w:rPr>
                  <w:rFonts w:hint="eastAsia"/>
                  <w:sz w:val="18"/>
                  <w:szCs w:val="18"/>
                  <w:rPrChange w:id="3941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y</w:t>
              </w:r>
              <w:r w:rsidRPr="00A25154">
                <w:rPr>
                  <w:sz w:val="18"/>
                  <w:szCs w:val="18"/>
                  <w:rPrChange w:id="3942" w:author="Shi Mengtao" w:date="2019-01-16T09:32:00Z">
                    <w:rPr>
                      <w:sz w:val="20"/>
                      <w:szCs w:val="20"/>
                    </w:rPr>
                  </w:rPrChange>
                </w:rPr>
                <w:t>te</w:t>
              </w:r>
            </w:ins>
          </w:p>
        </w:tc>
        <w:tc>
          <w:tcPr>
            <w:tcW w:w="709" w:type="dxa"/>
          </w:tcPr>
          <w:p w14:paraId="5CB81D5E" w14:textId="77777777" w:rsidR="006B6AD0" w:rsidRPr="00A25154" w:rsidRDefault="006B6AD0" w:rsidP="006B6AD0">
            <w:pPr>
              <w:spacing w:line="240" w:lineRule="auto"/>
              <w:jc w:val="center"/>
              <w:rPr>
                <w:ins w:id="3943" w:author="Shi Mengtao" w:date="2019-01-15T10:03:00Z"/>
                <w:sz w:val="18"/>
                <w:szCs w:val="18"/>
                <w:rPrChange w:id="3944" w:author="Shi Mengtao" w:date="2019-01-16T09:32:00Z">
                  <w:rPr>
                    <w:ins w:id="3945" w:author="Shi Mengtao" w:date="2019-01-15T10:03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701" w:type="dxa"/>
            <w:shd w:val="clear" w:color="auto" w:fill="auto"/>
          </w:tcPr>
          <w:p w14:paraId="1E4B87AD" w14:textId="77777777" w:rsidR="006B6AD0" w:rsidRPr="00A25154" w:rsidRDefault="006B6AD0" w:rsidP="006B6AD0">
            <w:pPr>
              <w:spacing w:line="240" w:lineRule="auto"/>
              <w:jc w:val="center"/>
              <w:rPr>
                <w:ins w:id="3946" w:author="Shi Mengtao" w:date="2019-01-15T10:03:00Z"/>
                <w:sz w:val="18"/>
                <w:szCs w:val="18"/>
                <w:rPrChange w:id="3947" w:author="Shi Mengtao" w:date="2019-01-16T09:32:00Z">
                  <w:rPr>
                    <w:ins w:id="3948" w:author="Shi Mengtao" w:date="2019-01-15T10:03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43" w:type="dxa"/>
            <w:shd w:val="clear" w:color="auto" w:fill="auto"/>
          </w:tcPr>
          <w:p w14:paraId="52A0BA3C" w14:textId="09ECD4A3" w:rsidR="006B6AD0" w:rsidRPr="00A25154" w:rsidRDefault="006B6AD0" w:rsidP="006B6AD0">
            <w:pPr>
              <w:spacing w:line="240" w:lineRule="auto"/>
              <w:jc w:val="center"/>
              <w:rPr>
                <w:ins w:id="3949" w:author="Shi Mengtao" w:date="2019-01-15T10:03:00Z"/>
                <w:sz w:val="18"/>
                <w:szCs w:val="18"/>
                <w:rPrChange w:id="3950" w:author="Shi Mengtao" w:date="2019-01-16T09:32:00Z">
                  <w:rPr>
                    <w:ins w:id="3951" w:author="Shi Mengtao" w:date="2019-01-15T10:03:00Z"/>
                    <w:sz w:val="20"/>
                    <w:szCs w:val="20"/>
                  </w:rPr>
                </w:rPrChange>
              </w:rPr>
            </w:pPr>
            <w:ins w:id="3952" w:author="Shi Mengtao" w:date="2019-01-15T10:04:00Z">
              <w:r w:rsidRPr="00A25154">
                <w:rPr>
                  <w:rFonts w:hint="eastAsia"/>
                  <w:sz w:val="18"/>
                  <w:szCs w:val="18"/>
                  <w:rPrChange w:id="3953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每一条评价所附带的图片</w:t>
              </w:r>
            </w:ins>
          </w:p>
        </w:tc>
      </w:tr>
      <w:tr w:rsidR="006B6AD0" w14:paraId="01EC0D72" w14:textId="77777777" w:rsidTr="00743451">
        <w:trPr>
          <w:trHeight w:val="150"/>
          <w:ins w:id="3954" w:author="Shi Mengtao" w:date="2019-01-15T10:03:00Z"/>
        </w:trPr>
        <w:tc>
          <w:tcPr>
            <w:tcW w:w="1271" w:type="dxa"/>
          </w:tcPr>
          <w:p w14:paraId="7C5671A3" w14:textId="0FA0844A" w:rsidR="006B6AD0" w:rsidRPr="00A25154" w:rsidRDefault="00091B8F" w:rsidP="006B6AD0">
            <w:pPr>
              <w:spacing w:line="240" w:lineRule="auto"/>
              <w:jc w:val="center"/>
              <w:rPr>
                <w:ins w:id="3955" w:author="Shi Mengtao" w:date="2019-01-15T10:03:00Z"/>
                <w:sz w:val="18"/>
                <w:szCs w:val="18"/>
                <w:rPrChange w:id="3956" w:author="Shi Mengtao" w:date="2019-01-16T09:32:00Z">
                  <w:rPr>
                    <w:ins w:id="3957" w:author="Shi Mengtao" w:date="2019-01-15T10:03:00Z"/>
                    <w:sz w:val="20"/>
                    <w:szCs w:val="20"/>
                  </w:rPr>
                </w:rPrChange>
              </w:rPr>
            </w:pPr>
            <w:ins w:id="3958" w:author="Shi Mengtao" w:date="2019-01-15T10:27:00Z">
              <w:r w:rsidRPr="00A25154">
                <w:rPr>
                  <w:rFonts w:hint="eastAsia"/>
                  <w:sz w:val="18"/>
                  <w:szCs w:val="18"/>
                  <w:rPrChange w:id="3959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CH</w:t>
              </w:r>
            </w:ins>
            <w:ins w:id="3960" w:author="Shi Mengtao" w:date="2019-01-15T10:04:00Z">
              <w:r w:rsidR="006B6AD0" w:rsidRPr="00A25154">
                <w:rPr>
                  <w:sz w:val="18"/>
                  <w:szCs w:val="18"/>
                  <w:rPrChange w:id="3961" w:author="Shi Mengtao" w:date="2019-01-16T09:32:00Z">
                    <w:rPr>
                      <w:sz w:val="20"/>
                      <w:szCs w:val="20"/>
                    </w:rPr>
                  </w:rPrChange>
                </w:rPr>
                <w:t>6</w:t>
              </w:r>
            </w:ins>
          </w:p>
        </w:tc>
        <w:tc>
          <w:tcPr>
            <w:tcW w:w="1701" w:type="dxa"/>
            <w:shd w:val="clear" w:color="auto" w:fill="auto"/>
          </w:tcPr>
          <w:p w14:paraId="1B526597" w14:textId="5D9B6948" w:rsidR="006B6AD0" w:rsidRPr="00A25154" w:rsidRDefault="006B6AD0" w:rsidP="006B6AD0">
            <w:pPr>
              <w:spacing w:line="240" w:lineRule="auto"/>
              <w:jc w:val="center"/>
              <w:rPr>
                <w:ins w:id="3962" w:author="Shi Mengtao" w:date="2019-01-15T10:03:00Z"/>
                <w:sz w:val="18"/>
                <w:szCs w:val="18"/>
                <w:rPrChange w:id="3963" w:author="Shi Mengtao" w:date="2019-01-16T09:32:00Z">
                  <w:rPr>
                    <w:ins w:id="3964" w:author="Shi Mengtao" w:date="2019-01-15T10:03:00Z"/>
                    <w:sz w:val="20"/>
                    <w:szCs w:val="20"/>
                  </w:rPr>
                </w:rPrChange>
              </w:rPr>
            </w:pPr>
            <w:ins w:id="3965" w:author="Shi Mengtao" w:date="2019-01-15T10:04:00Z">
              <w:r w:rsidRPr="00A25154">
                <w:rPr>
                  <w:rFonts w:hint="eastAsia"/>
                  <w:sz w:val="18"/>
                  <w:szCs w:val="18"/>
                  <w:rPrChange w:id="3966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评价语音内容</w:t>
              </w:r>
            </w:ins>
          </w:p>
        </w:tc>
        <w:tc>
          <w:tcPr>
            <w:tcW w:w="992" w:type="dxa"/>
          </w:tcPr>
          <w:p w14:paraId="43101092" w14:textId="4485EE76" w:rsidR="006B6AD0" w:rsidRPr="00A25154" w:rsidRDefault="006B6AD0" w:rsidP="006B6AD0">
            <w:pPr>
              <w:spacing w:line="240" w:lineRule="auto"/>
              <w:jc w:val="center"/>
              <w:rPr>
                <w:ins w:id="3967" w:author="Shi Mengtao" w:date="2019-01-15T10:03:00Z"/>
                <w:sz w:val="18"/>
                <w:szCs w:val="18"/>
                <w:rPrChange w:id="3968" w:author="Shi Mengtao" w:date="2019-01-16T09:32:00Z">
                  <w:rPr>
                    <w:ins w:id="3969" w:author="Shi Mengtao" w:date="2019-01-15T10:03:00Z"/>
                    <w:sz w:val="20"/>
                    <w:szCs w:val="20"/>
                  </w:rPr>
                </w:rPrChange>
              </w:rPr>
            </w:pPr>
            <w:ins w:id="3970" w:author="Shi Mengtao" w:date="2019-01-15T10:04:00Z">
              <w:r w:rsidRPr="00A25154">
                <w:rPr>
                  <w:sz w:val="18"/>
                  <w:szCs w:val="18"/>
                  <w:rPrChange w:id="3971" w:author="Shi Mengtao" w:date="2019-01-16T09:32:00Z">
                    <w:rPr>
                      <w:sz w:val="20"/>
                      <w:szCs w:val="20"/>
                    </w:rPr>
                  </w:rPrChange>
                </w:rPr>
                <w:t>B</w:t>
              </w:r>
              <w:r w:rsidRPr="00A25154">
                <w:rPr>
                  <w:rFonts w:hint="eastAsia"/>
                  <w:sz w:val="18"/>
                  <w:szCs w:val="18"/>
                  <w:rPrChange w:id="3972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y</w:t>
              </w:r>
              <w:r w:rsidRPr="00A25154">
                <w:rPr>
                  <w:sz w:val="18"/>
                  <w:szCs w:val="18"/>
                  <w:rPrChange w:id="3973" w:author="Shi Mengtao" w:date="2019-01-16T09:32:00Z">
                    <w:rPr>
                      <w:sz w:val="20"/>
                      <w:szCs w:val="20"/>
                    </w:rPr>
                  </w:rPrChange>
                </w:rPr>
                <w:t>te</w:t>
              </w:r>
            </w:ins>
          </w:p>
        </w:tc>
        <w:tc>
          <w:tcPr>
            <w:tcW w:w="709" w:type="dxa"/>
          </w:tcPr>
          <w:p w14:paraId="5A588C27" w14:textId="77777777" w:rsidR="006B6AD0" w:rsidRPr="00A25154" w:rsidRDefault="006B6AD0" w:rsidP="006B6AD0">
            <w:pPr>
              <w:spacing w:line="240" w:lineRule="auto"/>
              <w:jc w:val="center"/>
              <w:rPr>
                <w:ins w:id="3974" w:author="Shi Mengtao" w:date="2019-01-15T10:03:00Z"/>
                <w:sz w:val="18"/>
                <w:szCs w:val="18"/>
                <w:rPrChange w:id="3975" w:author="Shi Mengtao" w:date="2019-01-16T09:32:00Z">
                  <w:rPr>
                    <w:ins w:id="3976" w:author="Shi Mengtao" w:date="2019-01-15T10:03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701" w:type="dxa"/>
            <w:shd w:val="clear" w:color="auto" w:fill="auto"/>
          </w:tcPr>
          <w:p w14:paraId="12058937" w14:textId="77777777" w:rsidR="006B6AD0" w:rsidRPr="00A25154" w:rsidRDefault="006B6AD0" w:rsidP="006B6AD0">
            <w:pPr>
              <w:spacing w:line="240" w:lineRule="auto"/>
              <w:jc w:val="center"/>
              <w:rPr>
                <w:ins w:id="3977" w:author="Shi Mengtao" w:date="2019-01-15T10:03:00Z"/>
                <w:sz w:val="18"/>
                <w:szCs w:val="18"/>
                <w:rPrChange w:id="3978" w:author="Shi Mengtao" w:date="2019-01-16T09:32:00Z">
                  <w:rPr>
                    <w:ins w:id="3979" w:author="Shi Mengtao" w:date="2019-01-15T10:03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43" w:type="dxa"/>
            <w:shd w:val="clear" w:color="auto" w:fill="auto"/>
          </w:tcPr>
          <w:p w14:paraId="796DBCAC" w14:textId="49DA6BF9" w:rsidR="006B6AD0" w:rsidRPr="00A25154" w:rsidRDefault="006B6AD0" w:rsidP="006B6AD0">
            <w:pPr>
              <w:spacing w:line="240" w:lineRule="auto"/>
              <w:jc w:val="center"/>
              <w:rPr>
                <w:ins w:id="3980" w:author="Shi Mengtao" w:date="2019-01-15T10:03:00Z"/>
                <w:sz w:val="18"/>
                <w:szCs w:val="18"/>
                <w:rPrChange w:id="3981" w:author="Shi Mengtao" w:date="2019-01-16T09:32:00Z">
                  <w:rPr>
                    <w:ins w:id="3982" w:author="Shi Mengtao" w:date="2019-01-15T10:03:00Z"/>
                    <w:sz w:val="20"/>
                    <w:szCs w:val="20"/>
                  </w:rPr>
                </w:rPrChange>
              </w:rPr>
            </w:pPr>
            <w:ins w:id="3983" w:author="Shi Mengtao" w:date="2019-01-15T10:04:00Z">
              <w:r w:rsidRPr="00A25154">
                <w:rPr>
                  <w:rFonts w:hint="eastAsia"/>
                  <w:sz w:val="18"/>
                  <w:szCs w:val="18"/>
                  <w:rPrChange w:id="3984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每一条评价所附带的语音</w:t>
              </w:r>
            </w:ins>
          </w:p>
        </w:tc>
      </w:tr>
      <w:tr w:rsidR="006B6AD0" w14:paraId="0AD590A6" w14:textId="77777777" w:rsidTr="00743451">
        <w:trPr>
          <w:trHeight w:val="150"/>
          <w:ins w:id="3985" w:author="Shi Mengtao" w:date="2019-01-15T10:00:00Z"/>
        </w:trPr>
        <w:tc>
          <w:tcPr>
            <w:tcW w:w="1271" w:type="dxa"/>
          </w:tcPr>
          <w:p w14:paraId="17F890C5" w14:textId="5A1C716C" w:rsidR="006B6AD0" w:rsidRPr="00A25154" w:rsidRDefault="00091B8F" w:rsidP="006B6AD0">
            <w:pPr>
              <w:spacing w:line="240" w:lineRule="auto"/>
              <w:jc w:val="center"/>
              <w:rPr>
                <w:ins w:id="3986" w:author="Shi Mengtao" w:date="2019-01-15T10:00:00Z"/>
                <w:sz w:val="18"/>
                <w:szCs w:val="18"/>
                <w:rPrChange w:id="3987" w:author="Shi Mengtao" w:date="2019-01-16T09:32:00Z">
                  <w:rPr>
                    <w:ins w:id="3988" w:author="Shi Mengtao" w:date="2019-01-15T10:00:00Z"/>
                    <w:sz w:val="20"/>
                    <w:szCs w:val="20"/>
                  </w:rPr>
                </w:rPrChange>
              </w:rPr>
            </w:pPr>
            <w:ins w:id="3989" w:author="Shi Mengtao" w:date="2019-01-15T10:27:00Z">
              <w:r w:rsidRPr="00A25154">
                <w:rPr>
                  <w:rFonts w:hint="eastAsia"/>
                  <w:sz w:val="18"/>
                  <w:szCs w:val="18"/>
                  <w:rPrChange w:id="3990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CH</w:t>
              </w:r>
            </w:ins>
            <w:ins w:id="3991" w:author="Shi Mengtao" w:date="2019-01-15T10:04:00Z">
              <w:r w:rsidR="006B6AD0" w:rsidRPr="00A25154">
                <w:rPr>
                  <w:sz w:val="18"/>
                  <w:szCs w:val="18"/>
                  <w:rPrChange w:id="3992" w:author="Shi Mengtao" w:date="2019-01-16T09:32:00Z">
                    <w:rPr>
                      <w:sz w:val="20"/>
                      <w:szCs w:val="20"/>
                    </w:rPr>
                  </w:rPrChange>
                </w:rPr>
                <w:t>7</w:t>
              </w:r>
            </w:ins>
          </w:p>
        </w:tc>
        <w:tc>
          <w:tcPr>
            <w:tcW w:w="1701" w:type="dxa"/>
            <w:shd w:val="clear" w:color="auto" w:fill="auto"/>
          </w:tcPr>
          <w:p w14:paraId="35D690B0" w14:textId="7CF021DA" w:rsidR="006B6AD0" w:rsidRPr="00A25154" w:rsidRDefault="006B6AD0" w:rsidP="006B6AD0">
            <w:pPr>
              <w:spacing w:line="240" w:lineRule="auto"/>
              <w:jc w:val="center"/>
              <w:rPr>
                <w:ins w:id="3993" w:author="Shi Mengtao" w:date="2019-01-15T10:00:00Z"/>
                <w:sz w:val="18"/>
                <w:szCs w:val="18"/>
                <w:rPrChange w:id="3994" w:author="Shi Mengtao" w:date="2019-01-16T09:32:00Z">
                  <w:rPr>
                    <w:ins w:id="3995" w:author="Shi Mengtao" w:date="2019-01-15T10:00:00Z"/>
                    <w:sz w:val="20"/>
                    <w:szCs w:val="20"/>
                  </w:rPr>
                </w:rPrChange>
              </w:rPr>
            </w:pPr>
            <w:ins w:id="3996" w:author="Shi Mengtao" w:date="2019-01-15T10:00:00Z">
              <w:r w:rsidRPr="00A25154">
                <w:rPr>
                  <w:rFonts w:hint="eastAsia"/>
                  <w:sz w:val="18"/>
                  <w:szCs w:val="18"/>
                  <w:rPrChange w:id="3997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评价时间</w:t>
              </w:r>
            </w:ins>
          </w:p>
        </w:tc>
        <w:tc>
          <w:tcPr>
            <w:tcW w:w="992" w:type="dxa"/>
          </w:tcPr>
          <w:p w14:paraId="03796F7B" w14:textId="6CCE65F9" w:rsidR="006B6AD0" w:rsidRPr="00A25154" w:rsidRDefault="006B6AD0" w:rsidP="006B6AD0">
            <w:pPr>
              <w:spacing w:line="240" w:lineRule="auto"/>
              <w:jc w:val="center"/>
              <w:rPr>
                <w:ins w:id="3998" w:author="Shi Mengtao" w:date="2019-01-15T10:00:00Z"/>
                <w:sz w:val="18"/>
                <w:szCs w:val="18"/>
                <w:rPrChange w:id="3999" w:author="Shi Mengtao" w:date="2019-01-16T09:32:00Z">
                  <w:rPr>
                    <w:ins w:id="4000" w:author="Shi Mengtao" w:date="2019-01-15T10:00:00Z"/>
                    <w:sz w:val="20"/>
                    <w:szCs w:val="20"/>
                  </w:rPr>
                </w:rPrChange>
              </w:rPr>
            </w:pPr>
            <w:ins w:id="4001" w:author="Shi Mengtao" w:date="2019-01-15T10:03:00Z">
              <w:r w:rsidRPr="00A25154">
                <w:rPr>
                  <w:rFonts w:hint="eastAsia"/>
                  <w:sz w:val="18"/>
                  <w:szCs w:val="18"/>
                  <w:rPrChange w:id="4002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Tim</w:t>
              </w:r>
              <w:r w:rsidRPr="00A25154">
                <w:rPr>
                  <w:sz w:val="18"/>
                  <w:szCs w:val="18"/>
                  <w:rPrChange w:id="4003" w:author="Shi Mengtao" w:date="2019-01-16T09:32:00Z">
                    <w:rPr>
                      <w:sz w:val="20"/>
                      <w:szCs w:val="20"/>
                    </w:rPr>
                  </w:rPrChange>
                </w:rPr>
                <w:t>estam</w:t>
              </w:r>
              <w:r w:rsidRPr="00A25154">
                <w:rPr>
                  <w:rFonts w:hint="eastAsia"/>
                  <w:sz w:val="18"/>
                  <w:szCs w:val="18"/>
                  <w:rPrChange w:id="4004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p</w:t>
              </w:r>
            </w:ins>
          </w:p>
        </w:tc>
        <w:tc>
          <w:tcPr>
            <w:tcW w:w="709" w:type="dxa"/>
          </w:tcPr>
          <w:p w14:paraId="64B6765B" w14:textId="206A96BF" w:rsidR="006B6AD0" w:rsidRPr="00A25154" w:rsidRDefault="006B6AD0" w:rsidP="006B6AD0">
            <w:pPr>
              <w:spacing w:line="240" w:lineRule="auto"/>
              <w:jc w:val="center"/>
              <w:rPr>
                <w:ins w:id="4005" w:author="Shi Mengtao" w:date="2019-01-15T10:00:00Z"/>
                <w:sz w:val="18"/>
                <w:szCs w:val="18"/>
                <w:rPrChange w:id="4006" w:author="Shi Mengtao" w:date="2019-01-16T09:32:00Z">
                  <w:rPr>
                    <w:ins w:id="4007" w:author="Shi Mengtao" w:date="2019-01-15T10:00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701" w:type="dxa"/>
            <w:shd w:val="clear" w:color="auto" w:fill="auto"/>
          </w:tcPr>
          <w:p w14:paraId="46E7757F" w14:textId="2B123137" w:rsidR="006B6AD0" w:rsidRPr="00A25154" w:rsidRDefault="006B6AD0" w:rsidP="006B6AD0">
            <w:pPr>
              <w:spacing w:line="240" w:lineRule="auto"/>
              <w:jc w:val="center"/>
              <w:rPr>
                <w:ins w:id="4008" w:author="Shi Mengtao" w:date="2019-01-15T10:00:00Z"/>
                <w:sz w:val="18"/>
                <w:szCs w:val="18"/>
                <w:rPrChange w:id="4009" w:author="Shi Mengtao" w:date="2019-01-16T09:32:00Z">
                  <w:rPr>
                    <w:ins w:id="4010" w:author="Shi Mengtao" w:date="2019-01-15T10:00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43" w:type="dxa"/>
            <w:shd w:val="clear" w:color="auto" w:fill="auto"/>
          </w:tcPr>
          <w:p w14:paraId="38936D51" w14:textId="487237F8" w:rsidR="006B6AD0" w:rsidRPr="00A25154" w:rsidRDefault="006B6AD0" w:rsidP="006B6AD0">
            <w:pPr>
              <w:spacing w:line="240" w:lineRule="auto"/>
              <w:jc w:val="center"/>
              <w:rPr>
                <w:ins w:id="4011" w:author="Shi Mengtao" w:date="2019-01-15T10:00:00Z"/>
                <w:sz w:val="18"/>
                <w:szCs w:val="18"/>
                <w:rPrChange w:id="4012" w:author="Shi Mengtao" w:date="2019-01-16T09:32:00Z">
                  <w:rPr>
                    <w:ins w:id="4013" w:author="Shi Mengtao" w:date="2019-01-15T10:00:00Z"/>
                    <w:sz w:val="20"/>
                    <w:szCs w:val="20"/>
                  </w:rPr>
                </w:rPrChange>
              </w:rPr>
            </w:pPr>
            <w:ins w:id="4014" w:author="Shi Mengtao" w:date="2019-01-15T10:03:00Z">
              <w:r w:rsidRPr="00A25154">
                <w:rPr>
                  <w:rFonts w:hint="eastAsia"/>
                  <w:sz w:val="18"/>
                  <w:szCs w:val="18"/>
                  <w:rPrChange w:id="4015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每条评价的都有其发送时间，以用户点击发送按钮的当前时间作为当前发送时间</w:t>
              </w:r>
            </w:ins>
          </w:p>
        </w:tc>
      </w:tr>
      <w:tr w:rsidR="00051C29" w14:paraId="2F3CD3E7" w14:textId="77777777" w:rsidTr="00743451">
        <w:trPr>
          <w:trHeight w:val="150"/>
          <w:ins w:id="4016" w:author="Shi Mengtao" w:date="2019-01-15T10:00:00Z"/>
        </w:trPr>
        <w:tc>
          <w:tcPr>
            <w:tcW w:w="1271" w:type="dxa"/>
          </w:tcPr>
          <w:p w14:paraId="3E1AEA13" w14:textId="0C385751" w:rsidR="00051C29" w:rsidRPr="00A25154" w:rsidRDefault="00091B8F" w:rsidP="00051C29">
            <w:pPr>
              <w:spacing w:line="240" w:lineRule="auto"/>
              <w:jc w:val="center"/>
              <w:rPr>
                <w:ins w:id="4017" w:author="Shi Mengtao" w:date="2019-01-15T10:00:00Z"/>
                <w:sz w:val="18"/>
                <w:szCs w:val="18"/>
                <w:rPrChange w:id="4018" w:author="Shi Mengtao" w:date="2019-01-16T09:32:00Z">
                  <w:rPr>
                    <w:ins w:id="4019" w:author="Shi Mengtao" w:date="2019-01-15T10:00:00Z"/>
                    <w:sz w:val="20"/>
                    <w:szCs w:val="20"/>
                  </w:rPr>
                </w:rPrChange>
              </w:rPr>
            </w:pPr>
            <w:ins w:id="4020" w:author="Shi Mengtao" w:date="2019-01-15T10:27:00Z">
              <w:r w:rsidRPr="00A25154">
                <w:rPr>
                  <w:rFonts w:hint="eastAsia"/>
                  <w:sz w:val="18"/>
                  <w:szCs w:val="18"/>
                  <w:rPrChange w:id="4021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CH</w:t>
              </w:r>
            </w:ins>
            <w:ins w:id="4022" w:author="Shi Mengtao" w:date="2019-01-15T10:04:00Z">
              <w:r w:rsidR="006B6AD0" w:rsidRPr="00A25154">
                <w:rPr>
                  <w:rFonts w:hint="eastAsia"/>
                  <w:sz w:val="18"/>
                  <w:szCs w:val="18"/>
                  <w:rPrChange w:id="4023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8</w:t>
              </w:r>
            </w:ins>
          </w:p>
        </w:tc>
        <w:tc>
          <w:tcPr>
            <w:tcW w:w="1701" w:type="dxa"/>
            <w:shd w:val="clear" w:color="auto" w:fill="auto"/>
          </w:tcPr>
          <w:p w14:paraId="2992B677" w14:textId="3F8C5EF1" w:rsidR="00051C29" w:rsidRPr="00A25154" w:rsidRDefault="00051C29" w:rsidP="00051C29">
            <w:pPr>
              <w:spacing w:line="240" w:lineRule="auto"/>
              <w:jc w:val="center"/>
              <w:rPr>
                <w:ins w:id="4024" w:author="Shi Mengtao" w:date="2019-01-15T10:00:00Z"/>
                <w:sz w:val="18"/>
                <w:szCs w:val="18"/>
                <w:rPrChange w:id="4025" w:author="Shi Mengtao" w:date="2019-01-16T09:32:00Z">
                  <w:rPr>
                    <w:ins w:id="4026" w:author="Shi Mengtao" w:date="2019-01-15T10:00:00Z"/>
                    <w:sz w:val="20"/>
                    <w:szCs w:val="20"/>
                  </w:rPr>
                </w:rPrChange>
              </w:rPr>
            </w:pPr>
            <w:ins w:id="4027" w:author="Shi Mengtao" w:date="2019-01-15T10:00:00Z">
              <w:r w:rsidRPr="00A25154">
                <w:rPr>
                  <w:rFonts w:hint="eastAsia"/>
                  <w:sz w:val="18"/>
                  <w:szCs w:val="18"/>
                  <w:rPrChange w:id="4028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当前状态</w:t>
              </w:r>
            </w:ins>
          </w:p>
        </w:tc>
        <w:tc>
          <w:tcPr>
            <w:tcW w:w="992" w:type="dxa"/>
          </w:tcPr>
          <w:p w14:paraId="7C6ECBB8" w14:textId="77777777" w:rsidR="00051C29" w:rsidRPr="00A25154" w:rsidRDefault="00051C29" w:rsidP="00051C29">
            <w:pPr>
              <w:spacing w:line="240" w:lineRule="auto"/>
              <w:jc w:val="center"/>
              <w:rPr>
                <w:ins w:id="4029" w:author="Shi Mengtao" w:date="2019-01-15T10:00:00Z"/>
                <w:sz w:val="18"/>
                <w:szCs w:val="18"/>
                <w:rPrChange w:id="4030" w:author="Shi Mengtao" w:date="2019-01-16T09:32:00Z">
                  <w:rPr>
                    <w:ins w:id="4031" w:author="Shi Mengtao" w:date="2019-01-15T10:00:00Z"/>
                    <w:sz w:val="20"/>
                    <w:szCs w:val="20"/>
                  </w:rPr>
                </w:rPrChange>
              </w:rPr>
            </w:pPr>
            <w:ins w:id="4032" w:author="Shi Mengtao" w:date="2019-01-15T10:00:00Z">
              <w:r w:rsidRPr="00A25154">
                <w:rPr>
                  <w:rFonts w:hint="eastAsia"/>
                  <w:sz w:val="18"/>
                  <w:szCs w:val="18"/>
                  <w:rPrChange w:id="4033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4034" w:author="Shi Mengtao" w:date="2019-01-16T09:32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709" w:type="dxa"/>
          </w:tcPr>
          <w:p w14:paraId="418A3F8A" w14:textId="65AF79E4" w:rsidR="00051C29" w:rsidRPr="00A25154" w:rsidRDefault="00051C29" w:rsidP="00051C29">
            <w:pPr>
              <w:spacing w:line="240" w:lineRule="auto"/>
              <w:jc w:val="center"/>
              <w:rPr>
                <w:ins w:id="4035" w:author="Shi Mengtao" w:date="2019-01-15T10:00:00Z"/>
                <w:sz w:val="18"/>
                <w:szCs w:val="18"/>
                <w:rPrChange w:id="4036" w:author="Shi Mengtao" w:date="2019-01-16T09:32:00Z">
                  <w:rPr>
                    <w:ins w:id="4037" w:author="Shi Mengtao" w:date="2019-01-15T10:00:00Z"/>
                    <w:sz w:val="20"/>
                    <w:szCs w:val="20"/>
                  </w:rPr>
                </w:rPrChange>
              </w:rPr>
            </w:pPr>
            <w:ins w:id="4038" w:author="Shi Mengtao" w:date="2019-01-15T10:01:00Z">
              <w:r w:rsidRPr="00A25154">
                <w:rPr>
                  <w:rFonts w:hint="eastAsia"/>
                  <w:sz w:val="18"/>
                  <w:szCs w:val="18"/>
                  <w:rPrChange w:id="4039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3</w:t>
              </w:r>
            </w:ins>
          </w:p>
        </w:tc>
        <w:tc>
          <w:tcPr>
            <w:tcW w:w="1701" w:type="dxa"/>
            <w:shd w:val="clear" w:color="auto" w:fill="auto"/>
          </w:tcPr>
          <w:p w14:paraId="6FB467F9" w14:textId="183D9EBF" w:rsidR="00051C29" w:rsidRPr="00A25154" w:rsidRDefault="00051C29" w:rsidP="00051C29">
            <w:pPr>
              <w:spacing w:line="240" w:lineRule="auto"/>
              <w:jc w:val="center"/>
              <w:rPr>
                <w:ins w:id="4040" w:author="Shi Mengtao" w:date="2019-01-15T10:00:00Z"/>
                <w:sz w:val="18"/>
                <w:szCs w:val="18"/>
                <w:rPrChange w:id="4041" w:author="Shi Mengtao" w:date="2019-01-16T09:32:00Z">
                  <w:rPr>
                    <w:ins w:id="4042" w:author="Shi Mengtao" w:date="2019-01-15T10:00:00Z"/>
                    <w:sz w:val="20"/>
                    <w:szCs w:val="20"/>
                  </w:rPr>
                </w:rPrChange>
              </w:rPr>
            </w:pPr>
            <w:ins w:id="4043" w:author="Shi Mengtao" w:date="2019-01-15T10:01:00Z">
              <w:r w:rsidRPr="00A25154">
                <w:rPr>
                  <w:sz w:val="18"/>
                  <w:szCs w:val="18"/>
                  <w:rPrChange w:id="4044" w:author="Shi Mengtao" w:date="2019-01-16T09:32:00Z">
                    <w:rPr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rFonts w:hint="eastAsia"/>
                  <w:sz w:val="18"/>
                  <w:szCs w:val="18"/>
                  <w:rPrChange w:id="4045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已删除</w:t>
              </w:r>
              <w:r w:rsidRPr="00A25154">
                <w:rPr>
                  <w:rFonts w:hint="eastAsia"/>
                  <w:sz w:val="18"/>
                  <w:szCs w:val="18"/>
                  <w:rPrChange w:id="4046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|</w:t>
              </w:r>
              <w:r w:rsidRPr="00A25154">
                <w:rPr>
                  <w:rFonts w:hint="eastAsia"/>
                  <w:sz w:val="18"/>
                  <w:szCs w:val="18"/>
                  <w:rPrChange w:id="4047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未删除</w:t>
              </w:r>
              <w:r w:rsidRPr="00A25154">
                <w:rPr>
                  <w:sz w:val="18"/>
                  <w:szCs w:val="18"/>
                  <w:rPrChange w:id="4048" w:author="Shi Mengtao" w:date="2019-01-16T09:32:00Z">
                    <w:rPr>
                      <w:sz w:val="20"/>
                      <w:szCs w:val="20"/>
                    </w:rPr>
                  </w:rPrChange>
                </w:rPr>
                <w:t>]</w:t>
              </w:r>
            </w:ins>
          </w:p>
        </w:tc>
        <w:tc>
          <w:tcPr>
            <w:tcW w:w="1843" w:type="dxa"/>
            <w:shd w:val="clear" w:color="auto" w:fill="auto"/>
          </w:tcPr>
          <w:p w14:paraId="7705A94D" w14:textId="26EA9EEE" w:rsidR="00051C29" w:rsidRPr="00A25154" w:rsidRDefault="00051C29" w:rsidP="00051C29">
            <w:pPr>
              <w:spacing w:line="240" w:lineRule="auto"/>
              <w:jc w:val="center"/>
              <w:rPr>
                <w:ins w:id="4049" w:author="Shi Mengtao" w:date="2019-01-15T10:00:00Z"/>
                <w:sz w:val="18"/>
                <w:szCs w:val="18"/>
                <w:rPrChange w:id="4050" w:author="Shi Mengtao" w:date="2019-01-16T09:32:00Z">
                  <w:rPr>
                    <w:ins w:id="4051" w:author="Shi Mengtao" w:date="2019-01-15T10:00:00Z"/>
                    <w:sz w:val="20"/>
                    <w:szCs w:val="20"/>
                  </w:rPr>
                </w:rPrChange>
              </w:rPr>
            </w:pPr>
            <w:ins w:id="4052" w:author="Shi Mengtao" w:date="2019-01-15T10:03:00Z">
              <w:r w:rsidRPr="00A25154">
                <w:rPr>
                  <w:rFonts w:hint="eastAsia"/>
                  <w:sz w:val="18"/>
                  <w:szCs w:val="18"/>
                  <w:rPrChange w:id="4053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评价当前是否被删除</w:t>
              </w:r>
            </w:ins>
          </w:p>
        </w:tc>
      </w:tr>
      <w:tr w:rsidR="006B6AD0" w14:paraId="1755ED29" w14:textId="77777777" w:rsidTr="00743451">
        <w:trPr>
          <w:trHeight w:val="150"/>
          <w:ins w:id="4054" w:author="Shi Mengtao" w:date="2019-01-15T10:00:00Z"/>
        </w:trPr>
        <w:tc>
          <w:tcPr>
            <w:tcW w:w="1271" w:type="dxa"/>
          </w:tcPr>
          <w:p w14:paraId="4B9A122B" w14:textId="3AD84EF4" w:rsidR="006B6AD0" w:rsidRPr="00A25154" w:rsidRDefault="006B6AD0" w:rsidP="006B6AD0">
            <w:pPr>
              <w:spacing w:line="240" w:lineRule="auto"/>
              <w:jc w:val="center"/>
              <w:rPr>
                <w:ins w:id="4055" w:author="Shi Mengtao" w:date="2019-01-15T10:00:00Z"/>
                <w:sz w:val="18"/>
                <w:szCs w:val="18"/>
                <w:rPrChange w:id="4056" w:author="Shi Mengtao" w:date="2019-01-16T09:32:00Z">
                  <w:rPr>
                    <w:ins w:id="4057" w:author="Shi Mengtao" w:date="2019-01-15T10:00:00Z"/>
                    <w:sz w:val="20"/>
                    <w:szCs w:val="20"/>
                  </w:rPr>
                </w:rPrChange>
              </w:rPr>
            </w:pPr>
            <w:ins w:id="4058" w:author="Shi Mengtao" w:date="2019-01-15T10:00:00Z">
              <w:r w:rsidRPr="00A25154">
                <w:rPr>
                  <w:rFonts w:hint="eastAsia"/>
                  <w:sz w:val="18"/>
                  <w:szCs w:val="18"/>
                  <w:rPrChange w:id="4059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C</w:t>
              </w:r>
            </w:ins>
            <w:ins w:id="4060" w:author="Shi Mengtao" w:date="2019-01-15T10:27:00Z">
              <w:r w:rsidR="00091B8F" w:rsidRPr="00A25154">
                <w:rPr>
                  <w:sz w:val="18"/>
                  <w:szCs w:val="18"/>
                  <w:rPrChange w:id="4061" w:author="Shi Mengtao" w:date="2019-01-16T09:32:00Z">
                    <w:rPr>
                      <w:sz w:val="20"/>
                      <w:szCs w:val="20"/>
                    </w:rPr>
                  </w:rPrChange>
                </w:rPr>
                <w:t>H</w:t>
              </w:r>
            </w:ins>
            <w:ins w:id="4062" w:author="Shi Mengtao" w:date="2019-01-15T10:04:00Z">
              <w:r w:rsidRPr="00A25154">
                <w:rPr>
                  <w:rFonts w:hint="eastAsia"/>
                  <w:sz w:val="18"/>
                  <w:szCs w:val="18"/>
                  <w:rPrChange w:id="4063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9</w:t>
              </w:r>
            </w:ins>
          </w:p>
        </w:tc>
        <w:tc>
          <w:tcPr>
            <w:tcW w:w="1701" w:type="dxa"/>
            <w:shd w:val="clear" w:color="auto" w:fill="auto"/>
          </w:tcPr>
          <w:p w14:paraId="70B7DFDF" w14:textId="673A0D5F" w:rsidR="006B6AD0" w:rsidRPr="00A25154" w:rsidRDefault="006B6AD0" w:rsidP="006B6AD0">
            <w:pPr>
              <w:spacing w:line="240" w:lineRule="auto"/>
              <w:jc w:val="center"/>
              <w:rPr>
                <w:ins w:id="4064" w:author="Shi Mengtao" w:date="2019-01-15T10:00:00Z"/>
                <w:sz w:val="18"/>
                <w:szCs w:val="18"/>
                <w:rPrChange w:id="4065" w:author="Shi Mengtao" w:date="2019-01-16T09:32:00Z">
                  <w:rPr>
                    <w:ins w:id="4066" w:author="Shi Mengtao" w:date="2019-01-15T10:00:00Z"/>
                    <w:sz w:val="20"/>
                    <w:szCs w:val="20"/>
                  </w:rPr>
                </w:rPrChange>
              </w:rPr>
            </w:pPr>
            <w:ins w:id="4067" w:author="Shi Mengtao" w:date="2019-01-15T10:00:00Z">
              <w:r w:rsidRPr="00A25154">
                <w:rPr>
                  <w:rFonts w:hint="eastAsia"/>
                  <w:sz w:val="18"/>
                  <w:szCs w:val="18"/>
                  <w:rPrChange w:id="4068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回复信息</w:t>
              </w:r>
            </w:ins>
          </w:p>
        </w:tc>
        <w:tc>
          <w:tcPr>
            <w:tcW w:w="992" w:type="dxa"/>
          </w:tcPr>
          <w:p w14:paraId="59146F90" w14:textId="393BA1ED" w:rsidR="006B6AD0" w:rsidRPr="00A25154" w:rsidRDefault="006B6AD0" w:rsidP="006B6AD0">
            <w:pPr>
              <w:spacing w:line="240" w:lineRule="auto"/>
              <w:jc w:val="center"/>
              <w:rPr>
                <w:ins w:id="4069" w:author="Shi Mengtao" w:date="2019-01-15T10:00:00Z"/>
                <w:sz w:val="18"/>
                <w:szCs w:val="18"/>
                <w:rPrChange w:id="4070" w:author="Shi Mengtao" w:date="2019-01-16T09:32:00Z">
                  <w:rPr>
                    <w:ins w:id="4071" w:author="Shi Mengtao" w:date="2019-01-15T10:00:00Z"/>
                    <w:sz w:val="20"/>
                    <w:szCs w:val="20"/>
                  </w:rPr>
                </w:rPrChange>
              </w:rPr>
            </w:pPr>
            <w:ins w:id="4072" w:author="Shi Mengtao" w:date="2019-01-15T10:05:00Z">
              <w:r w:rsidRPr="00A25154">
                <w:rPr>
                  <w:rFonts w:hint="eastAsia"/>
                  <w:sz w:val="18"/>
                  <w:szCs w:val="18"/>
                  <w:rPrChange w:id="4073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4074" w:author="Shi Mengtao" w:date="2019-01-16T09:32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709" w:type="dxa"/>
          </w:tcPr>
          <w:p w14:paraId="0008C367" w14:textId="4EA3CC0A" w:rsidR="006B6AD0" w:rsidRPr="00A25154" w:rsidRDefault="006B6AD0" w:rsidP="006B6AD0">
            <w:pPr>
              <w:spacing w:line="240" w:lineRule="auto"/>
              <w:jc w:val="center"/>
              <w:rPr>
                <w:ins w:id="4075" w:author="Shi Mengtao" w:date="2019-01-15T10:00:00Z"/>
                <w:sz w:val="18"/>
                <w:szCs w:val="18"/>
                <w:rPrChange w:id="4076" w:author="Shi Mengtao" w:date="2019-01-16T09:32:00Z">
                  <w:rPr>
                    <w:ins w:id="4077" w:author="Shi Mengtao" w:date="2019-01-15T10:00:00Z"/>
                    <w:sz w:val="20"/>
                    <w:szCs w:val="20"/>
                  </w:rPr>
                </w:rPrChange>
              </w:rPr>
            </w:pPr>
            <w:ins w:id="4078" w:author="Shi Mengtao" w:date="2019-01-15T10:05:00Z">
              <w:r w:rsidRPr="00A25154">
                <w:rPr>
                  <w:rFonts w:hint="eastAsia"/>
                  <w:sz w:val="18"/>
                  <w:szCs w:val="18"/>
                  <w:rPrChange w:id="4079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200</w:t>
              </w:r>
            </w:ins>
          </w:p>
        </w:tc>
        <w:tc>
          <w:tcPr>
            <w:tcW w:w="1701" w:type="dxa"/>
            <w:shd w:val="clear" w:color="auto" w:fill="auto"/>
          </w:tcPr>
          <w:p w14:paraId="6B3D02F5" w14:textId="556DBD60" w:rsidR="006B6AD0" w:rsidRPr="00A25154" w:rsidRDefault="006B6AD0" w:rsidP="006B6AD0">
            <w:pPr>
              <w:spacing w:line="240" w:lineRule="auto"/>
              <w:jc w:val="center"/>
              <w:rPr>
                <w:ins w:id="4080" w:author="Shi Mengtao" w:date="2019-01-15T10:00:00Z"/>
                <w:sz w:val="18"/>
                <w:szCs w:val="18"/>
                <w:rPrChange w:id="4081" w:author="Shi Mengtao" w:date="2019-01-16T09:32:00Z">
                  <w:rPr>
                    <w:ins w:id="4082" w:author="Shi Mengtao" w:date="2019-01-15T10:00:00Z"/>
                    <w:sz w:val="20"/>
                    <w:szCs w:val="20"/>
                  </w:rPr>
                </w:rPrChange>
              </w:rPr>
            </w:pPr>
            <w:ins w:id="4083" w:author="Shi Mengtao" w:date="2019-01-15T10:05:00Z">
              <w:r w:rsidRPr="00A25154">
                <w:rPr>
                  <w:rFonts w:hint="eastAsia"/>
                  <w:sz w:val="18"/>
                  <w:szCs w:val="18"/>
                  <w:rPrChange w:id="4084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4085" w:author="Shi Mengtao" w:date="2019-01-16T09:32:00Z">
                    <w:rPr>
                      <w:sz w:val="20"/>
                      <w:szCs w:val="20"/>
                    </w:rPr>
                  </w:rPrChange>
                </w:rPr>
                <w:t>\u4e00-\u9fa5]|\w){</w:t>
              </w:r>
              <w:r w:rsidRPr="00A25154">
                <w:rPr>
                  <w:rFonts w:hint="eastAsia"/>
                  <w:sz w:val="18"/>
                  <w:szCs w:val="18"/>
                  <w:rPrChange w:id="4086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200</w:t>
              </w:r>
              <w:r w:rsidRPr="00A25154">
                <w:rPr>
                  <w:sz w:val="18"/>
                  <w:szCs w:val="18"/>
                  <w:rPrChange w:id="4087" w:author="Shi Mengtao" w:date="2019-01-16T09:32:00Z">
                    <w:rPr>
                      <w:sz w:val="20"/>
                      <w:szCs w:val="20"/>
                    </w:rPr>
                  </w:rPrChange>
                </w:rPr>
                <w:t>}</w:t>
              </w:r>
            </w:ins>
          </w:p>
        </w:tc>
        <w:tc>
          <w:tcPr>
            <w:tcW w:w="1843" w:type="dxa"/>
            <w:shd w:val="clear" w:color="auto" w:fill="auto"/>
          </w:tcPr>
          <w:p w14:paraId="1EA76838" w14:textId="76DED297" w:rsidR="006B6AD0" w:rsidRPr="00A25154" w:rsidRDefault="006B6AD0" w:rsidP="006B6AD0">
            <w:pPr>
              <w:spacing w:line="240" w:lineRule="auto"/>
              <w:jc w:val="center"/>
              <w:rPr>
                <w:ins w:id="4088" w:author="Shi Mengtao" w:date="2019-01-15T10:00:00Z"/>
                <w:sz w:val="18"/>
                <w:szCs w:val="18"/>
                <w:rPrChange w:id="4089" w:author="Shi Mengtao" w:date="2019-01-16T09:32:00Z">
                  <w:rPr>
                    <w:ins w:id="4090" w:author="Shi Mengtao" w:date="2019-01-15T10:00:00Z"/>
                    <w:sz w:val="20"/>
                    <w:szCs w:val="20"/>
                  </w:rPr>
                </w:rPrChange>
              </w:rPr>
            </w:pPr>
            <w:ins w:id="4091" w:author="Shi Mengtao" w:date="2019-01-15T10:03:00Z">
              <w:r w:rsidRPr="00A25154">
                <w:rPr>
                  <w:rFonts w:hint="eastAsia"/>
                  <w:sz w:val="18"/>
                  <w:szCs w:val="18"/>
                  <w:rPrChange w:id="4092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当评价最近一次被删除时，管理员对该评价的回复</w:t>
              </w:r>
            </w:ins>
          </w:p>
        </w:tc>
      </w:tr>
    </w:tbl>
    <w:p w14:paraId="798FF5F5" w14:textId="22DBB8F5" w:rsidR="00CD5115" w:rsidRPr="00051C29" w:rsidRDefault="00CD5115">
      <w:pPr>
        <w:rPr>
          <w:ins w:id="4093" w:author="Shi Mengtao" w:date="2019-01-15T09:44:00Z"/>
        </w:rPr>
      </w:pPr>
    </w:p>
    <w:p w14:paraId="00B7E657" w14:textId="345D110C" w:rsidR="006B6AD0" w:rsidRDefault="006B6AD0" w:rsidP="006B6AD0">
      <w:pPr>
        <w:pStyle w:val="2"/>
        <w:jc w:val="center"/>
        <w:rPr>
          <w:ins w:id="4094" w:author="Shi Mengtao" w:date="2019-01-15T10:05:00Z"/>
        </w:rPr>
      </w:pPr>
      <w:bookmarkStart w:id="4095" w:name="_Toc535312376"/>
      <w:ins w:id="4096" w:author="Shi Mengtao" w:date="2019-01-15T10:05:00Z">
        <w:r>
          <w:rPr>
            <w:rFonts w:hint="eastAsia"/>
          </w:rPr>
          <w:t>评价反馈</w:t>
        </w:r>
        <w:r w:rsidRPr="007A07F0">
          <w:rPr>
            <w:rFonts w:hint="eastAsia"/>
          </w:rPr>
          <w:t>信息</w:t>
        </w:r>
        <w:bookmarkEnd w:id="4095"/>
      </w:ins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6B6AD0" w:rsidRPr="00795F84" w14:paraId="5CAB4991" w14:textId="77777777" w:rsidTr="00743451">
        <w:trPr>
          <w:trHeight w:val="558"/>
          <w:ins w:id="4097" w:author="Shi Mengtao" w:date="2019-01-15T10:05:00Z"/>
        </w:trPr>
        <w:tc>
          <w:tcPr>
            <w:tcW w:w="1271" w:type="dxa"/>
            <w:shd w:val="clear" w:color="auto" w:fill="D9D9D9"/>
          </w:tcPr>
          <w:p w14:paraId="0A7496F4" w14:textId="77777777" w:rsidR="006B6AD0" w:rsidRPr="00795F84" w:rsidRDefault="006B6AD0" w:rsidP="00743451">
            <w:pPr>
              <w:jc w:val="center"/>
              <w:rPr>
                <w:ins w:id="4098" w:author="Shi Mengtao" w:date="2019-01-15T10:05:00Z"/>
                <w:b/>
                <w:bCs/>
                <w:color w:val="000000"/>
                <w:sz w:val="18"/>
              </w:rPr>
            </w:pPr>
            <w:ins w:id="4099" w:author="Shi Mengtao" w:date="2019-01-15T10:05:00Z">
              <w:r>
                <w:rPr>
                  <w:rFonts w:hint="eastAsia"/>
                  <w:b/>
                  <w:bCs/>
                  <w:color w:val="000000"/>
                  <w:sz w:val="18"/>
                </w:rPr>
                <w:t>编号</w:t>
              </w:r>
            </w:ins>
          </w:p>
        </w:tc>
        <w:tc>
          <w:tcPr>
            <w:tcW w:w="1701" w:type="dxa"/>
            <w:shd w:val="clear" w:color="auto" w:fill="D9D9D9"/>
          </w:tcPr>
          <w:p w14:paraId="35CFB7B4" w14:textId="77777777" w:rsidR="006B6AD0" w:rsidRPr="00795F84" w:rsidRDefault="006B6AD0" w:rsidP="00743451">
            <w:pPr>
              <w:jc w:val="center"/>
              <w:rPr>
                <w:ins w:id="4100" w:author="Shi Mengtao" w:date="2019-01-15T10:05:00Z"/>
                <w:b/>
                <w:bCs/>
                <w:color w:val="000000"/>
                <w:sz w:val="18"/>
              </w:rPr>
            </w:pPr>
            <w:ins w:id="4101" w:author="Shi Mengtao" w:date="2019-01-15T10:05:00Z">
              <w:r w:rsidRPr="00795F84">
                <w:rPr>
                  <w:rFonts w:hint="eastAsia"/>
                  <w:b/>
                  <w:bCs/>
                  <w:color w:val="000000"/>
                  <w:sz w:val="18"/>
                </w:rPr>
                <w:t>数据元素</w:t>
              </w:r>
              <w:r>
                <w:rPr>
                  <w:rFonts w:hint="eastAsia"/>
                  <w:b/>
                  <w:bCs/>
                  <w:color w:val="000000"/>
                  <w:sz w:val="18"/>
                </w:rPr>
                <w:t>名称</w:t>
              </w:r>
            </w:ins>
          </w:p>
        </w:tc>
        <w:tc>
          <w:tcPr>
            <w:tcW w:w="992" w:type="dxa"/>
            <w:shd w:val="clear" w:color="auto" w:fill="D9D9D9"/>
          </w:tcPr>
          <w:p w14:paraId="7CC73C8B" w14:textId="77777777" w:rsidR="006B6AD0" w:rsidRPr="00795F84" w:rsidRDefault="006B6AD0" w:rsidP="00743451">
            <w:pPr>
              <w:jc w:val="center"/>
              <w:rPr>
                <w:ins w:id="4102" w:author="Shi Mengtao" w:date="2019-01-15T10:05:00Z"/>
                <w:b/>
                <w:bCs/>
                <w:color w:val="000000"/>
                <w:sz w:val="18"/>
              </w:rPr>
            </w:pPr>
            <w:ins w:id="4103" w:author="Shi Mengtao" w:date="2019-01-15T10:05:00Z">
              <w:r>
                <w:rPr>
                  <w:rFonts w:hint="eastAsia"/>
                  <w:b/>
                  <w:bCs/>
                  <w:color w:val="000000"/>
                  <w:sz w:val="18"/>
                </w:rPr>
                <w:t>类型</w:t>
              </w:r>
            </w:ins>
          </w:p>
        </w:tc>
        <w:tc>
          <w:tcPr>
            <w:tcW w:w="851" w:type="dxa"/>
            <w:shd w:val="clear" w:color="auto" w:fill="D9D9D9"/>
          </w:tcPr>
          <w:p w14:paraId="026A9DA1" w14:textId="77777777" w:rsidR="006B6AD0" w:rsidRPr="00795F84" w:rsidRDefault="006B6AD0" w:rsidP="00743451">
            <w:pPr>
              <w:jc w:val="center"/>
              <w:rPr>
                <w:ins w:id="4104" w:author="Shi Mengtao" w:date="2019-01-15T10:05:00Z"/>
                <w:b/>
                <w:bCs/>
                <w:color w:val="000000"/>
                <w:sz w:val="18"/>
              </w:rPr>
            </w:pPr>
            <w:ins w:id="4105" w:author="Shi Mengtao" w:date="2019-01-15T10:05:00Z">
              <w:r>
                <w:rPr>
                  <w:rFonts w:hint="eastAsia"/>
                  <w:b/>
                  <w:bCs/>
                  <w:color w:val="000000"/>
                  <w:sz w:val="18"/>
                </w:rPr>
                <w:t>长度</w:t>
              </w:r>
            </w:ins>
          </w:p>
        </w:tc>
        <w:tc>
          <w:tcPr>
            <w:tcW w:w="1559" w:type="dxa"/>
            <w:shd w:val="clear" w:color="auto" w:fill="D9D9D9"/>
          </w:tcPr>
          <w:p w14:paraId="4F2DEA27" w14:textId="77777777" w:rsidR="006B6AD0" w:rsidRPr="00795F84" w:rsidRDefault="006B6AD0" w:rsidP="00743451">
            <w:pPr>
              <w:jc w:val="center"/>
              <w:rPr>
                <w:ins w:id="4106" w:author="Shi Mengtao" w:date="2019-01-15T10:05:00Z"/>
                <w:b/>
                <w:bCs/>
                <w:color w:val="000000"/>
                <w:sz w:val="18"/>
              </w:rPr>
            </w:pPr>
            <w:ins w:id="4107" w:author="Shi Mengtao" w:date="2019-01-15T10:05:00Z">
              <w:r>
                <w:rPr>
                  <w:rFonts w:hint="eastAsia"/>
                  <w:b/>
                  <w:bCs/>
                  <w:color w:val="000000"/>
                  <w:sz w:val="18"/>
                </w:rPr>
                <w:t>正则表达式定义</w:t>
              </w:r>
            </w:ins>
          </w:p>
        </w:tc>
        <w:tc>
          <w:tcPr>
            <w:tcW w:w="1843" w:type="dxa"/>
            <w:shd w:val="clear" w:color="auto" w:fill="D9D9D9"/>
          </w:tcPr>
          <w:p w14:paraId="2F7CAAA5" w14:textId="77777777" w:rsidR="006B6AD0" w:rsidRPr="00795F84" w:rsidRDefault="006B6AD0" w:rsidP="00743451">
            <w:pPr>
              <w:jc w:val="center"/>
              <w:rPr>
                <w:ins w:id="4108" w:author="Shi Mengtao" w:date="2019-01-15T10:05:00Z"/>
                <w:b/>
                <w:bCs/>
                <w:color w:val="000000"/>
                <w:sz w:val="18"/>
              </w:rPr>
            </w:pPr>
            <w:ins w:id="4109" w:author="Shi Mengtao" w:date="2019-01-15T10:05:00Z">
              <w:r>
                <w:rPr>
                  <w:rFonts w:hint="eastAsia"/>
                  <w:b/>
                  <w:bCs/>
                  <w:color w:val="000000"/>
                  <w:sz w:val="18"/>
                </w:rPr>
                <w:t>简述</w:t>
              </w:r>
            </w:ins>
          </w:p>
        </w:tc>
      </w:tr>
      <w:tr w:rsidR="006B6AD0" w14:paraId="747BD47E" w14:textId="77777777" w:rsidTr="00743451">
        <w:trPr>
          <w:trHeight w:val="150"/>
          <w:ins w:id="4110" w:author="Shi Mengtao" w:date="2019-01-15T10:05:00Z"/>
        </w:trPr>
        <w:tc>
          <w:tcPr>
            <w:tcW w:w="1271" w:type="dxa"/>
          </w:tcPr>
          <w:p w14:paraId="32322069" w14:textId="5B47C6E4" w:rsidR="006B6AD0" w:rsidRPr="00A25154" w:rsidRDefault="00091B8F" w:rsidP="00743451">
            <w:pPr>
              <w:spacing w:line="240" w:lineRule="auto"/>
              <w:jc w:val="center"/>
              <w:rPr>
                <w:ins w:id="4111" w:author="Shi Mengtao" w:date="2019-01-15T10:05:00Z"/>
                <w:sz w:val="18"/>
                <w:szCs w:val="18"/>
                <w:rPrChange w:id="4112" w:author="Shi Mengtao" w:date="2019-01-16T09:32:00Z">
                  <w:rPr>
                    <w:ins w:id="4113" w:author="Shi Mengtao" w:date="2019-01-15T10:05:00Z"/>
                    <w:sz w:val="20"/>
                    <w:szCs w:val="20"/>
                  </w:rPr>
                </w:rPrChange>
              </w:rPr>
            </w:pPr>
            <w:ins w:id="4114" w:author="Shi Mengtao" w:date="2019-01-15T10:27:00Z">
              <w:r w:rsidRPr="00A25154">
                <w:rPr>
                  <w:sz w:val="18"/>
                  <w:szCs w:val="18"/>
                  <w:rPrChange w:id="4115" w:author="Shi Mengtao" w:date="2019-01-16T09:32:00Z">
                    <w:rPr>
                      <w:sz w:val="20"/>
                      <w:szCs w:val="20"/>
                    </w:rPr>
                  </w:rPrChange>
                </w:rPr>
                <w:t>CI</w:t>
              </w:r>
            </w:ins>
            <w:ins w:id="4116" w:author="Shi Mengtao" w:date="2019-01-15T10:05:00Z">
              <w:r w:rsidR="006B6AD0" w:rsidRPr="00A25154">
                <w:rPr>
                  <w:rFonts w:hint="eastAsia"/>
                  <w:sz w:val="18"/>
                  <w:szCs w:val="18"/>
                  <w:rPrChange w:id="4117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1</w:t>
              </w:r>
            </w:ins>
          </w:p>
        </w:tc>
        <w:tc>
          <w:tcPr>
            <w:tcW w:w="1701" w:type="dxa"/>
            <w:shd w:val="clear" w:color="auto" w:fill="auto"/>
          </w:tcPr>
          <w:p w14:paraId="481222BA" w14:textId="45AC892C" w:rsidR="006B6AD0" w:rsidRPr="00A25154" w:rsidRDefault="006B6AD0" w:rsidP="00743451">
            <w:pPr>
              <w:spacing w:line="240" w:lineRule="auto"/>
              <w:jc w:val="center"/>
              <w:rPr>
                <w:ins w:id="4118" w:author="Shi Mengtao" w:date="2019-01-15T10:05:00Z"/>
                <w:sz w:val="18"/>
                <w:szCs w:val="18"/>
                <w:rPrChange w:id="4119" w:author="Shi Mengtao" w:date="2019-01-16T09:32:00Z">
                  <w:rPr>
                    <w:ins w:id="4120" w:author="Shi Mengtao" w:date="2019-01-15T10:05:00Z"/>
                    <w:sz w:val="20"/>
                    <w:szCs w:val="20"/>
                  </w:rPr>
                </w:rPrChange>
              </w:rPr>
            </w:pPr>
            <w:ins w:id="4121" w:author="Shi Mengtao" w:date="2019-01-15T10:05:00Z">
              <w:r w:rsidRPr="00A25154">
                <w:rPr>
                  <w:rFonts w:hint="eastAsia"/>
                  <w:sz w:val="18"/>
                  <w:szCs w:val="18"/>
                  <w:rPrChange w:id="4122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评价</w:t>
              </w:r>
            </w:ins>
          </w:p>
        </w:tc>
        <w:tc>
          <w:tcPr>
            <w:tcW w:w="992" w:type="dxa"/>
          </w:tcPr>
          <w:p w14:paraId="7ACB1774" w14:textId="77777777" w:rsidR="006B6AD0" w:rsidRPr="00A25154" w:rsidRDefault="006B6AD0" w:rsidP="00743451">
            <w:pPr>
              <w:spacing w:line="240" w:lineRule="auto"/>
              <w:jc w:val="center"/>
              <w:rPr>
                <w:ins w:id="4123" w:author="Shi Mengtao" w:date="2019-01-15T10:05:00Z"/>
                <w:sz w:val="18"/>
                <w:szCs w:val="18"/>
                <w:rPrChange w:id="4124" w:author="Shi Mengtao" w:date="2019-01-16T09:32:00Z">
                  <w:rPr>
                    <w:ins w:id="4125" w:author="Shi Mengtao" w:date="2019-01-15T10:05:00Z"/>
                    <w:sz w:val="20"/>
                    <w:szCs w:val="20"/>
                  </w:rPr>
                </w:rPrChange>
              </w:rPr>
            </w:pPr>
            <w:ins w:id="4126" w:author="Shi Mengtao" w:date="2019-01-15T10:05:00Z">
              <w:r w:rsidRPr="00A25154">
                <w:rPr>
                  <w:rFonts w:hint="eastAsia"/>
                  <w:sz w:val="18"/>
                  <w:szCs w:val="18"/>
                  <w:rPrChange w:id="4127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4128" w:author="Shi Mengtao" w:date="2019-01-16T09:32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851" w:type="dxa"/>
          </w:tcPr>
          <w:p w14:paraId="5C4FADD5" w14:textId="77777777" w:rsidR="006B6AD0" w:rsidRPr="00A25154" w:rsidRDefault="006B6AD0" w:rsidP="00743451">
            <w:pPr>
              <w:spacing w:line="240" w:lineRule="auto"/>
              <w:jc w:val="center"/>
              <w:rPr>
                <w:ins w:id="4129" w:author="Shi Mengtao" w:date="2019-01-15T10:05:00Z"/>
                <w:sz w:val="18"/>
                <w:szCs w:val="18"/>
                <w:rPrChange w:id="4130" w:author="Shi Mengtao" w:date="2019-01-16T09:32:00Z">
                  <w:rPr>
                    <w:ins w:id="4131" w:author="Shi Mengtao" w:date="2019-01-15T10:05:00Z"/>
                    <w:sz w:val="20"/>
                    <w:szCs w:val="20"/>
                  </w:rPr>
                </w:rPrChange>
              </w:rPr>
            </w:pPr>
            <w:ins w:id="4132" w:author="Shi Mengtao" w:date="2019-01-15T10:05:00Z">
              <w:r w:rsidRPr="00A25154">
                <w:rPr>
                  <w:rFonts w:hint="eastAsia"/>
                  <w:sz w:val="18"/>
                  <w:szCs w:val="18"/>
                  <w:rPrChange w:id="4133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200</w:t>
              </w:r>
            </w:ins>
          </w:p>
        </w:tc>
        <w:tc>
          <w:tcPr>
            <w:tcW w:w="1559" w:type="dxa"/>
            <w:shd w:val="clear" w:color="auto" w:fill="auto"/>
          </w:tcPr>
          <w:p w14:paraId="77CCA568" w14:textId="77777777" w:rsidR="006B6AD0" w:rsidRPr="00A25154" w:rsidRDefault="006B6AD0" w:rsidP="00743451">
            <w:pPr>
              <w:spacing w:line="240" w:lineRule="auto"/>
              <w:jc w:val="center"/>
              <w:rPr>
                <w:ins w:id="4134" w:author="Shi Mengtao" w:date="2019-01-15T10:05:00Z"/>
                <w:sz w:val="18"/>
                <w:szCs w:val="18"/>
                <w:rPrChange w:id="4135" w:author="Shi Mengtao" w:date="2019-01-16T09:32:00Z">
                  <w:rPr>
                    <w:ins w:id="4136" w:author="Shi Mengtao" w:date="2019-01-15T10:05:00Z"/>
                    <w:sz w:val="20"/>
                    <w:szCs w:val="20"/>
                  </w:rPr>
                </w:rPrChange>
              </w:rPr>
            </w:pPr>
            <w:ins w:id="4137" w:author="Shi Mengtao" w:date="2019-01-15T10:05:00Z">
              <w:r w:rsidRPr="00A25154">
                <w:rPr>
                  <w:rFonts w:hint="eastAsia"/>
                  <w:sz w:val="18"/>
                  <w:szCs w:val="18"/>
                  <w:rPrChange w:id="4138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4139" w:author="Shi Mengtao" w:date="2019-01-16T09:32:00Z">
                    <w:rPr>
                      <w:sz w:val="20"/>
                      <w:szCs w:val="20"/>
                    </w:rPr>
                  </w:rPrChange>
                </w:rPr>
                <w:t>\u4e00-\u9fa5]|\w){</w:t>
              </w:r>
              <w:r w:rsidRPr="00A25154">
                <w:rPr>
                  <w:rFonts w:hint="eastAsia"/>
                  <w:sz w:val="18"/>
                  <w:szCs w:val="18"/>
                  <w:rPrChange w:id="4140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200</w:t>
              </w:r>
              <w:r w:rsidRPr="00A25154">
                <w:rPr>
                  <w:sz w:val="18"/>
                  <w:szCs w:val="18"/>
                  <w:rPrChange w:id="4141" w:author="Shi Mengtao" w:date="2019-01-16T09:32:00Z">
                    <w:rPr>
                      <w:sz w:val="20"/>
                      <w:szCs w:val="20"/>
                    </w:rPr>
                  </w:rPrChange>
                </w:rPr>
                <w:t>}</w:t>
              </w:r>
            </w:ins>
          </w:p>
        </w:tc>
        <w:tc>
          <w:tcPr>
            <w:tcW w:w="1843" w:type="dxa"/>
            <w:shd w:val="clear" w:color="auto" w:fill="auto"/>
          </w:tcPr>
          <w:p w14:paraId="00F28F9B" w14:textId="2B759E9F" w:rsidR="006B6AD0" w:rsidRPr="00A25154" w:rsidRDefault="006B6AD0" w:rsidP="00743451">
            <w:pPr>
              <w:tabs>
                <w:tab w:val="center" w:pos="813"/>
              </w:tabs>
              <w:spacing w:line="240" w:lineRule="auto"/>
              <w:jc w:val="center"/>
              <w:rPr>
                <w:ins w:id="4142" w:author="Shi Mengtao" w:date="2019-01-15T10:05:00Z"/>
                <w:sz w:val="18"/>
                <w:szCs w:val="18"/>
                <w:rPrChange w:id="4143" w:author="Shi Mengtao" w:date="2019-01-16T09:32:00Z">
                  <w:rPr>
                    <w:ins w:id="4144" w:author="Shi Mengtao" w:date="2019-01-15T10:05:00Z"/>
                    <w:sz w:val="20"/>
                    <w:szCs w:val="20"/>
                  </w:rPr>
                </w:rPrChange>
              </w:rPr>
            </w:pPr>
            <w:ins w:id="4145" w:author="Shi Mengtao" w:date="2019-01-15T10:06:00Z">
              <w:r w:rsidRPr="00A25154">
                <w:rPr>
                  <w:rFonts w:hint="eastAsia"/>
                  <w:sz w:val="18"/>
                  <w:szCs w:val="18"/>
                  <w:rPrChange w:id="4146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评价</w:t>
              </w:r>
            </w:ins>
            <w:ins w:id="4147" w:author="Shi Mengtao" w:date="2019-01-15T10:05:00Z">
              <w:r w:rsidRPr="00A25154">
                <w:rPr>
                  <w:rFonts w:hint="eastAsia"/>
                  <w:sz w:val="18"/>
                  <w:szCs w:val="18"/>
                  <w:rPrChange w:id="4148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反馈所对应对的</w:t>
              </w:r>
            </w:ins>
            <w:ins w:id="4149" w:author="Shi Mengtao" w:date="2019-01-15T10:06:00Z">
              <w:r w:rsidRPr="00A25154">
                <w:rPr>
                  <w:rFonts w:hint="eastAsia"/>
                  <w:sz w:val="18"/>
                  <w:szCs w:val="18"/>
                  <w:rPrChange w:id="4150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评价</w:t>
              </w:r>
            </w:ins>
            <w:ins w:id="4151" w:author="Shi Mengtao" w:date="2019-01-15T10:05:00Z">
              <w:r w:rsidRPr="00A25154">
                <w:rPr>
                  <w:rFonts w:hint="eastAsia"/>
                  <w:sz w:val="18"/>
                  <w:szCs w:val="18"/>
                  <w:rPrChange w:id="4152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文字内容</w:t>
              </w:r>
            </w:ins>
          </w:p>
        </w:tc>
      </w:tr>
      <w:tr w:rsidR="006B6AD0" w14:paraId="1DBA66DC" w14:textId="77777777" w:rsidTr="00743451">
        <w:trPr>
          <w:trHeight w:val="150"/>
          <w:ins w:id="4153" w:author="Shi Mengtao" w:date="2019-01-15T10:05:00Z"/>
        </w:trPr>
        <w:tc>
          <w:tcPr>
            <w:tcW w:w="1271" w:type="dxa"/>
          </w:tcPr>
          <w:p w14:paraId="4D93E5E7" w14:textId="04EFE35A" w:rsidR="006B6AD0" w:rsidRPr="00A25154" w:rsidRDefault="00091B8F" w:rsidP="006B6AD0">
            <w:pPr>
              <w:spacing w:line="240" w:lineRule="auto"/>
              <w:jc w:val="center"/>
              <w:rPr>
                <w:ins w:id="4154" w:author="Shi Mengtao" w:date="2019-01-15T10:05:00Z"/>
                <w:sz w:val="18"/>
                <w:szCs w:val="18"/>
                <w:rPrChange w:id="4155" w:author="Shi Mengtao" w:date="2019-01-16T09:32:00Z">
                  <w:rPr>
                    <w:ins w:id="4156" w:author="Shi Mengtao" w:date="2019-01-15T10:05:00Z"/>
                    <w:sz w:val="20"/>
                    <w:szCs w:val="20"/>
                  </w:rPr>
                </w:rPrChange>
              </w:rPr>
            </w:pPr>
            <w:ins w:id="4157" w:author="Shi Mengtao" w:date="2019-01-15T10:27:00Z">
              <w:r w:rsidRPr="00A25154">
                <w:rPr>
                  <w:rFonts w:hint="eastAsia"/>
                  <w:sz w:val="18"/>
                  <w:szCs w:val="18"/>
                  <w:rPrChange w:id="4158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CI</w:t>
              </w:r>
            </w:ins>
            <w:ins w:id="4159" w:author="Shi Mengtao" w:date="2019-01-15T10:05:00Z">
              <w:r w:rsidR="006B6AD0" w:rsidRPr="00A25154">
                <w:rPr>
                  <w:sz w:val="18"/>
                  <w:szCs w:val="18"/>
                  <w:rPrChange w:id="4160" w:author="Shi Mengtao" w:date="2019-01-16T09:32:00Z">
                    <w:rPr>
                      <w:sz w:val="20"/>
                      <w:szCs w:val="20"/>
                    </w:rPr>
                  </w:rPrChange>
                </w:rPr>
                <w:t>2</w:t>
              </w:r>
            </w:ins>
          </w:p>
        </w:tc>
        <w:tc>
          <w:tcPr>
            <w:tcW w:w="1701" w:type="dxa"/>
            <w:shd w:val="clear" w:color="auto" w:fill="auto"/>
          </w:tcPr>
          <w:p w14:paraId="3DE7A529" w14:textId="77777777" w:rsidR="006B6AD0" w:rsidRPr="00A25154" w:rsidRDefault="006B6AD0" w:rsidP="006B6AD0">
            <w:pPr>
              <w:spacing w:line="240" w:lineRule="auto"/>
              <w:jc w:val="center"/>
              <w:rPr>
                <w:ins w:id="4161" w:author="Shi Mengtao" w:date="2019-01-15T10:05:00Z"/>
                <w:sz w:val="18"/>
                <w:szCs w:val="18"/>
                <w:rPrChange w:id="4162" w:author="Shi Mengtao" w:date="2019-01-16T09:32:00Z">
                  <w:rPr>
                    <w:ins w:id="4163" w:author="Shi Mengtao" w:date="2019-01-15T10:05:00Z"/>
                    <w:sz w:val="20"/>
                    <w:szCs w:val="20"/>
                  </w:rPr>
                </w:rPrChange>
              </w:rPr>
            </w:pPr>
            <w:ins w:id="4164" w:author="Shi Mengtao" w:date="2019-01-15T10:05:00Z">
              <w:r w:rsidRPr="00A25154">
                <w:rPr>
                  <w:rFonts w:hint="eastAsia"/>
                  <w:sz w:val="18"/>
                  <w:szCs w:val="18"/>
                  <w:rPrChange w:id="4165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反馈数量</w:t>
              </w:r>
            </w:ins>
          </w:p>
        </w:tc>
        <w:tc>
          <w:tcPr>
            <w:tcW w:w="992" w:type="dxa"/>
          </w:tcPr>
          <w:p w14:paraId="7AB7F25A" w14:textId="77777777" w:rsidR="006B6AD0" w:rsidRPr="00A25154" w:rsidRDefault="006B6AD0" w:rsidP="006B6AD0">
            <w:pPr>
              <w:spacing w:line="240" w:lineRule="auto"/>
              <w:jc w:val="center"/>
              <w:rPr>
                <w:ins w:id="4166" w:author="Shi Mengtao" w:date="2019-01-15T10:05:00Z"/>
                <w:sz w:val="18"/>
                <w:szCs w:val="18"/>
                <w:rPrChange w:id="4167" w:author="Shi Mengtao" w:date="2019-01-16T09:32:00Z">
                  <w:rPr>
                    <w:ins w:id="4168" w:author="Shi Mengtao" w:date="2019-01-15T10:05:00Z"/>
                    <w:sz w:val="20"/>
                    <w:szCs w:val="20"/>
                  </w:rPr>
                </w:rPrChange>
              </w:rPr>
            </w:pPr>
            <w:ins w:id="4169" w:author="Shi Mengtao" w:date="2019-01-15T10:05:00Z">
              <w:r w:rsidRPr="00A25154">
                <w:rPr>
                  <w:rFonts w:hint="eastAsia"/>
                  <w:sz w:val="18"/>
                  <w:szCs w:val="18"/>
                  <w:rPrChange w:id="4170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I</w:t>
              </w:r>
              <w:r w:rsidRPr="00A25154">
                <w:rPr>
                  <w:sz w:val="18"/>
                  <w:szCs w:val="18"/>
                  <w:rPrChange w:id="4171" w:author="Shi Mengtao" w:date="2019-01-16T09:32:00Z">
                    <w:rPr>
                      <w:sz w:val="20"/>
                      <w:szCs w:val="20"/>
                    </w:rPr>
                  </w:rPrChange>
                </w:rPr>
                <w:t>nt</w:t>
              </w:r>
              <w:r w:rsidRPr="00A25154">
                <w:rPr>
                  <w:rFonts w:hint="eastAsia"/>
                  <w:sz w:val="18"/>
                  <w:szCs w:val="18"/>
                  <w:rPrChange w:id="4172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e</w:t>
              </w:r>
              <w:r w:rsidRPr="00A25154">
                <w:rPr>
                  <w:sz w:val="18"/>
                  <w:szCs w:val="18"/>
                  <w:rPrChange w:id="4173" w:author="Shi Mengtao" w:date="2019-01-16T09:32:00Z">
                    <w:rPr>
                      <w:sz w:val="20"/>
                      <w:szCs w:val="20"/>
                    </w:rPr>
                  </w:rPrChange>
                </w:rPr>
                <w:t>ger</w:t>
              </w:r>
            </w:ins>
          </w:p>
        </w:tc>
        <w:tc>
          <w:tcPr>
            <w:tcW w:w="851" w:type="dxa"/>
          </w:tcPr>
          <w:p w14:paraId="7DD96C70" w14:textId="77777777" w:rsidR="006B6AD0" w:rsidRPr="00A25154" w:rsidRDefault="006B6AD0" w:rsidP="006B6AD0">
            <w:pPr>
              <w:spacing w:line="240" w:lineRule="auto"/>
              <w:jc w:val="center"/>
              <w:rPr>
                <w:ins w:id="4174" w:author="Shi Mengtao" w:date="2019-01-15T10:05:00Z"/>
                <w:sz w:val="18"/>
                <w:szCs w:val="18"/>
                <w:rPrChange w:id="4175" w:author="Shi Mengtao" w:date="2019-01-16T09:32:00Z">
                  <w:rPr>
                    <w:ins w:id="4176" w:author="Shi Mengtao" w:date="2019-01-15T10:05:00Z"/>
                    <w:sz w:val="20"/>
                    <w:szCs w:val="20"/>
                  </w:rPr>
                </w:rPrChange>
              </w:rPr>
            </w:pPr>
            <w:ins w:id="4177" w:author="Shi Mengtao" w:date="2019-01-15T10:05:00Z">
              <w:r w:rsidRPr="00A25154">
                <w:rPr>
                  <w:rFonts w:hint="eastAsia"/>
                  <w:sz w:val="18"/>
                  <w:szCs w:val="18"/>
                  <w:rPrChange w:id="4178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</w:t>
              </w:r>
              <w:r w:rsidRPr="00A25154">
                <w:rPr>
                  <w:sz w:val="18"/>
                  <w:szCs w:val="18"/>
                  <w:rPrChange w:id="4179" w:author="Shi Mengtao" w:date="2019-01-16T09:32:00Z">
                    <w:rPr>
                      <w:sz w:val="20"/>
                      <w:szCs w:val="20"/>
                    </w:rPr>
                  </w:rPrChange>
                </w:rPr>
                <w:t>00</w:t>
              </w:r>
            </w:ins>
          </w:p>
        </w:tc>
        <w:tc>
          <w:tcPr>
            <w:tcW w:w="1559" w:type="dxa"/>
            <w:shd w:val="clear" w:color="auto" w:fill="auto"/>
          </w:tcPr>
          <w:p w14:paraId="19220DBC" w14:textId="77777777" w:rsidR="006B6AD0" w:rsidRPr="00A25154" w:rsidRDefault="006B6AD0" w:rsidP="006B6AD0">
            <w:pPr>
              <w:spacing w:line="240" w:lineRule="auto"/>
              <w:jc w:val="center"/>
              <w:rPr>
                <w:ins w:id="4180" w:author="Shi Mengtao" w:date="2019-01-15T10:05:00Z"/>
                <w:sz w:val="18"/>
                <w:szCs w:val="18"/>
                <w:rPrChange w:id="4181" w:author="Shi Mengtao" w:date="2019-01-16T09:32:00Z">
                  <w:rPr>
                    <w:ins w:id="4182" w:author="Shi Mengtao" w:date="2019-01-15T10:05:00Z"/>
                    <w:sz w:val="20"/>
                    <w:szCs w:val="20"/>
                  </w:rPr>
                </w:rPrChange>
              </w:rPr>
            </w:pPr>
            <w:ins w:id="4183" w:author="Shi Mengtao" w:date="2019-01-15T10:05:00Z">
              <w:r w:rsidRPr="00A25154">
                <w:rPr>
                  <w:sz w:val="18"/>
                  <w:szCs w:val="18"/>
                  <w:rPrChange w:id="4184" w:author="Shi Mengtao" w:date="2019-01-16T09:32:00Z">
                    <w:rPr>
                      <w:sz w:val="20"/>
                      <w:szCs w:val="20"/>
                    </w:rPr>
                  </w:rPrChange>
                </w:rPr>
                <w:t>(</w:t>
              </w:r>
              <w:r w:rsidRPr="00A25154">
                <w:rPr>
                  <w:rFonts w:hint="eastAsia"/>
                  <w:sz w:val="18"/>
                  <w:szCs w:val="18"/>
                  <w:rPrChange w:id="4185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4186" w:author="Shi Mengtao" w:date="2019-01-16T09:32:00Z">
                    <w:rPr>
                      <w:sz w:val="20"/>
                      <w:szCs w:val="20"/>
                    </w:rPr>
                  </w:rPrChange>
                </w:rPr>
                <w:t>\u4e00-\u9fa5]|\w){</w:t>
              </w:r>
              <w:r w:rsidRPr="00A25154">
                <w:rPr>
                  <w:rFonts w:hint="eastAsia"/>
                  <w:sz w:val="18"/>
                  <w:szCs w:val="18"/>
                  <w:rPrChange w:id="4187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200</w:t>
              </w:r>
              <w:r w:rsidRPr="00A25154">
                <w:rPr>
                  <w:sz w:val="18"/>
                  <w:szCs w:val="18"/>
                  <w:rPrChange w:id="4188" w:author="Shi Mengtao" w:date="2019-01-16T09:32:00Z">
                    <w:rPr>
                      <w:sz w:val="20"/>
                      <w:szCs w:val="20"/>
                    </w:rPr>
                  </w:rPrChange>
                </w:rPr>
                <w:t>}</w:t>
              </w:r>
            </w:ins>
          </w:p>
        </w:tc>
        <w:tc>
          <w:tcPr>
            <w:tcW w:w="1843" w:type="dxa"/>
            <w:shd w:val="clear" w:color="auto" w:fill="auto"/>
          </w:tcPr>
          <w:p w14:paraId="4A75A150" w14:textId="1AA148FC" w:rsidR="006B6AD0" w:rsidRPr="00A25154" w:rsidRDefault="006B6AD0" w:rsidP="006B6AD0">
            <w:pPr>
              <w:spacing w:line="240" w:lineRule="auto"/>
              <w:jc w:val="center"/>
              <w:rPr>
                <w:ins w:id="4189" w:author="Shi Mengtao" w:date="2019-01-15T10:05:00Z"/>
                <w:sz w:val="18"/>
                <w:szCs w:val="18"/>
                <w:rPrChange w:id="4190" w:author="Shi Mengtao" w:date="2019-01-16T09:32:00Z">
                  <w:rPr>
                    <w:ins w:id="4191" w:author="Shi Mengtao" w:date="2019-01-15T10:05:00Z"/>
                    <w:sz w:val="20"/>
                    <w:szCs w:val="20"/>
                  </w:rPr>
                </w:rPrChange>
              </w:rPr>
            </w:pPr>
            <w:ins w:id="4192" w:author="Shi Mengtao" w:date="2019-01-15T10:06:00Z">
              <w:r w:rsidRPr="00A25154">
                <w:rPr>
                  <w:rFonts w:hint="eastAsia"/>
                  <w:sz w:val="18"/>
                  <w:szCs w:val="18"/>
                  <w:rPrChange w:id="4193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对评价的反馈数量进行统计、反馈数量越多表明评价信息有问题的概率越大</w:t>
              </w:r>
            </w:ins>
          </w:p>
        </w:tc>
      </w:tr>
      <w:tr w:rsidR="006B6AD0" w14:paraId="6B1B54FA" w14:textId="77777777" w:rsidTr="00743451">
        <w:trPr>
          <w:trHeight w:val="150"/>
          <w:ins w:id="4194" w:author="Shi Mengtao" w:date="2019-01-15T10:05:00Z"/>
        </w:trPr>
        <w:tc>
          <w:tcPr>
            <w:tcW w:w="1271" w:type="dxa"/>
          </w:tcPr>
          <w:p w14:paraId="1308D5E0" w14:textId="77F338EA" w:rsidR="006B6AD0" w:rsidRPr="00A25154" w:rsidRDefault="00091B8F" w:rsidP="006B6AD0">
            <w:pPr>
              <w:spacing w:line="240" w:lineRule="auto"/>
              <w:jc w:val="center"/>
              <w:rPr>
                <w:ins w:id="4195" w:author="Shi Mengtao" w:date="2019-01-15T10:05:00Z"/>
                <w:sz w:val="18"/>
                <w:szCs w:val="18"/>
                <w:rPrChange w:id="4196" w:author="Shi Mengtao" w:date="2019-01-16T09:32:00Z">
                  <w:rPr>
                    <w:ins w:id="4197" w:author="Shi Mengtao" w:date="2019-01-15T10:05:00Z"/>
                    <w:sz w:val="20"/>
                    <w:szCs w:val="20"/>
                  </w:rPr>
                </w:rPrChange>
              </w:rPr>
            </w:pPr>
            <w:ins w:id="4198" w:author="Shi Mengtao" w:date="2019-01-15T10:27:00Z">
              <w:r w:rsidRPr="00A25154">
                <w:rPr>
                  <w:rFonts w:hint="eastAsia"/>
                  <w:sz w:val="18"/>
                  <w:szCs w:val="18"/>
                  <w:rPrChange w:id="4199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CI</w:t>
              </w:r>
            </w:ins>
            <w:ins w:id="4200" w:author="Shi Mengtao" w:date="2019-01-15T10:05:00Z">
              <w:r w:rsidR="006B6AD0" w:rsidRPr="00A25154">
                <w:rPr>
                  <w:rFonts w:hint="eastAsia"/>
                  <w:sz w:val="18"/>
                  <w:szCs w:val="18"/>
                  <w:rPrChange w:id="4201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3</w:t>
              </w:r>
            </w:ins>
          </w:p>
        </w:tc>
        <w:tc>
          <w:tcPr>
            <w:tcW w:w="1701" w:type="dxa"/>
            <w:shd w:val="clear" w:color="auto" w:fill="auto"/>
          </w:tcPr>
          <w:p w14:paraId="55019E95" w14:textId="77777777" w:rsidR="006B6AD0" w:rsidRPr="00A25154" w:rsidRDefault="006B6AD0" w:rsidP="006B6AD0">
            <w:pPr>
              <w:spacing w:line="240" w:lineRule="auto"/>
              <w:jc w:val="center"/>
              <w:rPr>
                <w:ins w:id="4202" w:author="Shi Mengtao" w:date="2019-01-15T10:05:00Z"/>
                <w:sz w:val="18"/>
                <w:szCs w:val="18"/>
                <w:rPrChange w:id="4203" w:author="Shi Mengtao" w:date="2019-01-16T09:32:00Z">
                  <w:rPr>
                    <w:ins w:id="4204" w:author="Shi Mengtao" w:date="2019-01-15T10:05:00Z"/>
                    <w:sz w:val="20"/>
                    <w:szCs w:val="20"/>
                  </w:rPr>
                </w:rPrChange>
              </w:rPr>
            </w:pPr>
            <w:ins w:id="4205" w:author="Shi Mengtao" w:date="2019-01-15T10:05:00Z">
              <w:r w:rsidRPr="00A25154">
                <w:rPr>
                  <w:rFonts w:hint="eastAsia"/>
                  <w:sz w:val="18"/>
                  <w:szCs w:val="18"/>
                  <w:rPrChange w:id="4206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是否回复</w:t>
              </w:r>
            </w:ins>
          </w:p>
        </w:tc>
        <w:tc>
          <w:tcPr>
            <w:tcW w:w="992" w:type="dxa"/>
          </w:tcPr>
          <w:p w14:paraId="3A2D9A6A" w14:textId="77777777" w:rsidR="006B6AD0" w:rsidRPr="00A25154" w:rsidRDefault="006B6AD0" w:rsidP="006B6AD0">
            <w:pPr>
              <w:spacing w:line="240" w:lineRule="auto"/>
              <w:jc w:val="center"/>
              <w:rPr>
                <w:ins w:id="4207" w:author="Shi Mengtao" w:date="2019-01-15T10:05:00Z"/>
                <w:sz w:val="18"/>
                <w:szCs w:val="18"/>
                <w:rPrChange w:id="4208" w:author="Shi Mengtao" w:date="2019-01-16T09:32:00Z">
                  <w:rPr>
                    <w:ins w:id="4209" w:author="Shi Mengtao" w:date="2019-01-15T10:05:00Z"/>
                    <w:sz w:val="20"/>
                    <w:szCs w:val="20"/>
                  </w:rPr>
                </w:rPrChange>
              </w:rPr>
            </w:pPr>
            <w:ins w:id="4210" w:author="Shi Mengtao" w:date="2019-01-15T10:05:00Z">
              <w:r w:rsidRPr="00A25154">
                <w:rPr>
                  <w:rFonts w:hint="eastAsia"/>
                  <w:sz w:val="18"/>
                  <w:szCs w:val="18"/>
                  <w:rPrChange w:id="4211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Bo</w:t>
              </w:r>
              <w:r w:rsidRPr="00A25154">
                <w:rPr>
                  <w:sz w:val="18"/>
                  <w:szCs w:val="18"/>
                  <w:rPrChange w:id="4212" w:author="Shi Mengtao" w:date="2019-01-16T09:32:00Z">
                    <w:rPr>
                      <w:sz w:val="20"/>
                      <w:szCs w:val="20"/>
                    </w:rPr>
                  </w:rPrChange>
                </w:rPr>
                <w:t>olean</w:t>
              </w:r>
            </w:ins>
          </w:p>
        </w:tc>
        <w:tc>
          <w:tcPr>
            <w:tcW w:w="851" w:type="dxa"/>
          </w:tcPr>
          <w:p w14:paraId="028997A6" w14:textId="77777777" w:rsidR="006B6AD0" w:rsidRPr="00A25154" w:rsidRDefault="006B6AD0" w:rsidP="006B6AD0">
            <w:pPr>
              <w:spacing w:line="240" w:lineRule="auto"/>
              <w:jc w:val="center"/>
              <w:rPr>
                <w:ins w:id="4213" w:author="Shi Mengtao" w:date="2019-01-15T10:05:00Z"/>
                <w:sz w:val="18"/>
                <w:szCs w:val="18"/>
                <w:rPrChange w:id="4214" w:author="Shi Mengtao" w:date="2019-01-16T09:32:00Z">
                  <w:rPr>
                    <w:ins w:id="4215" w:author="Shi Mengtao" w:date="2019-01-15T10:05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559" w:type="dxa"/>
            <w:shd w:val="clear" w:color="auto" w:fill="auto"/>
          </w:tcPr>
          <w:p w14:paraId="738B6530" w14:textId="77777777" w:rsidR="006B6AD0" w:rsidRPr="00A25154" w:rsidRDefault="006B6AD0" w:rsidP="006B6AD0">
            <w:pPr>
              <w:spacing w:line="240" w:lineRule="auto"/>
              <w:jc w:val="center"/>
              <w:rPr>
                <w:ins w:id="4216" w:author="Shi Mengtao" w:date="2019-01-15T10:05:00Z"/>
                <w:sz w:val="18"/>
                <w:szCs w:val="18"/>
                <w:rPrChange w:id="4217" w:author="Shi Mengtao" w:date="2019-01-16T09:32:00Z">
                  <w:rPr>
                    <w:ins w:id="4218" w:author="Shi Mengtao" w:date="2019-01-15T10:05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43" w:type="dxa"/>
            <w:shd w:val="clear" w:color="auto" w:fill="auto"/>
          </w:tcPr>
          <w:p w14:paraId="45B5D0E2" w14:textId="3D666C2C" w:rsidR="006B6AD0" w:rsidRPr="00A25154" w:rsidRDefault="006B6AD0" w:rsidP="006B6AD0">
            <w:pPr>
              <w:spacing w:line="240" w:lineRule="auto"/>
              <w:jc w:val="center"/>
              <w:rPr>
                <w:ins w:id="4219" w:author="Shi Mengtao" w:date="2019-01-15T10:05:00Z"/>
                <w:sz w:val="18"/>
                <w:szCs w:val="18"/>
                <w:rPrChange w:id="4220" w:author="Shi Mengtao" w:date="2019-01-16T09:32:00Z">
                  <w:rPr>
                    <w:ins w:id="4221" w:author="Shi Mengtao" w:date="2019-01-15T10:05:00Z"/>
                    <w:sz w:val="20"/>
                    <w:szCs w:val="20"/>
                  </w:rPr>
                </w:rPrChange>
              </w:rPr>
            </w:pPr>
            <w:ins w:id="4222" w:author="Shi Mengtao" w:date="2019-01-15T10:06:00Z">
              <w:r w:rsidRPr="00A25154">
                <w:rPr>
                  <w:rFonts w:hint="eastAsia"/>
                  <w:sz w:val="18"/>
                  <w:szCs w:val="18"/>
                  <w:rPrChange w:id="4223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管理员是否对评价的反馈进行回复</w:t>
              </w:r>
            </w:ins>
          </w:p>
        </w:tc>
      </w:tr>
      <w:tr w:rsidR="006B6AD0" w14:paraId="2487FBCC" w14:textId="77777777" w:rsidTr="00743451">
        <w:trPr>
          <w:trHeight w:val="150"/>
          <w:ins w:id="4224" w:author="Shi Mengtao" w:date="2019-01-15T10:05:00Z"/>
        </w:trPr>
        <w:tc>
          <w:tcPr>
            <w:tcW w:w="1271" w:type="dxa"/>
          </w:tcPr>
          <w:p w14:paraId="1297E3B9" w14:textId="20E7D667" w:rsidR="006B6AD0" w:rsidRPr="00A25154" w:rsidRDefault="006B6AD0" w:rsidP="006B6AD0">
            <w:pPr>
              <w:spacing w:line="240" w:lineRule="auto"/>
              <w:jc w:val="center"/>
              <w:rPr>
                <w:ins w:id="4225" w:author="Shi Mengtao" w:date="2019-01-15T10:05:00Z"/>
                <w:sz w:val="18"/>
                <w:szCs w:val="18"/>
                <w:rPrChange w:id="4226" w:author="Shi Mengtao" w:date="2019-01-16T09:32:00Z">
                  <w:rPr>
                    <w:ins w:id="4227" w:author="Shi Mengtao" w:date="2019-01-15T10:05:00Z"/>
                    <w:sz w:val="20"/>
                    <w:szCs w:val="20"/>
                  </w:rPr>
                </w:rPrChange>
              </w:rPr>
            </w:pPr>
            <w:ins w:id="4228" w:author="Shi Mengtao" w:date="2019-01-15T10:05:00Z">
              <w:r w:rsidRPr="00A25154">
                <w:rPr>
                  <w:sz w:val="18"/>
                  <w:szCs w:val="18"/>
                  <w:rPrChange w:id="4229" w:author="Shi Mengtao" w:date="2019-01-16T09:32:00Z">
                    <w:rPr>
                      <w:sz w:val="20"/>
                      <w:szCs w:val="20"/>
                    </w:rPr>
                  </w:rPrChange>
                </w:rPr>
                <w:t>C</w:t>
              </w:r>
            </w:ins>
            <w:ins w:id="4230" w:author="Shi Mengtao" w:date="2019-01-15T10:27:00Z">
              <w:r w:rsidR="00091B8F" w:rsidRPr="00A25154">
                <w:rPr>
                  <w:sz w:val="18"/>
                  <w:szCs w:val="18"/>
                  <w:rPrChange w:id="4231" w:author="Shi Mengtao" w:date="2019-01-16T09:32:00Z">
                    <w:rPr>
                      <w:sz w:val="20"/>
                      <w:szCs w:val="20"/>
                    </w:rPr>
                  </w:rPrChange>
                </w:rPr>
                <w:t>I</w:t>
              </w:r>
            </w:ins>
            <w:ins w:id="4232" w:author="Shi Mengtao" w:date="2019-01-15T10:05:00Z">
              <w:r w:rsidRPr="00A25154">
                <w:rPr>
                  <w:rFonts w:hint="eastAsia"/>
                  <w:sz w:val="18"/>
                  <w:szCs w:val="18"/>
                  <w:rPrChange w:id="4233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4</w:t>
              </w:r>
            </w:ins>
          </w:p>
        </w:tc>
        <w:tc>
          <w:tcPr>
            <w:tcW w:w="1701" w:type="dxa"/>
            <w:shd w:val="clear" w:color="auto" w:fill="auto"/>
          </w:tcPr>
          <w:p w14:paraId="6807EF12" w14:textId="77777777" w:rsidR="006B6AD0" w:rsidRPr="00A25154" w:rsidRDefault="006B6AD0" w:rsidP="006B6AD0">
            <w:pPr>
              <w:spacing w:line="240" w:lineRule="auto"/>
              <w:jc w:val="center"/>
              <w:rPr>
                <w:ins w:id="4234" w:author="Shi Mengtao" w:date="2019-01-15T10:05:00Z"/>
                <w:sz w:val="18"/>
                <w:szCs w:val="18"/>
                <w:rPrChange w:id="4235" w:author="Shi Mengtao" w:date="2019-01-16T09:32:00Z">
                  <w:rPr>
                    <w:ins w:id="4236" w:author="Shi Mengtao" w:date="2019-01-15T10:05:00Z"/>
                    <w:sz w:val="20"/>
                    <w:szCs w:val="20"/>
                  </w:rPr>
                </w:rPrChange>
              </w:rPr>
            </w:pPr>
            <w:ins w:id="4237" w:author="Shi Mengtao" w:date="2019-01-15T10:05:00Z">
              <w:r w:rsidRPr="00A25154">
                <w:rPr>
                  <w:rFonts w:hint="eastAsia"/>
                  <w:sz w:val="18"/>
                  <w:szCs w:val="18"/>
                  <w:rPrChange w:id="4238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回复信息</w:t>
              </w:r>
            </w:ins>
          </w:p>
        </w:tc>
        <w:tc>
          <w:tcPr>
            <w:tcW w:w="992" w:type="dxa"/>
          </w:tcPr>
          <w:p w14:paraId="136B6E97" w14:textId="77777777" w:rsidR="006B6AD0" w:rsidRPr="00A25154" w:rsidRDefault="006B6AD0" w:rsidP="006B6AD0">
            <w:pPr>
              <w:spacing w:line="240" w:lineRule="auto"/>
              <w:jc w:val="center"/>
              <w:rPr>
                <w:ins w:id="4239" w:author="Shi Mengtao" w:date="2019-01-15T10:05:00Z"/>
                <w:sz w:val="18"/>
                <w:szCs w:val="18"/>
                <w:rPrChange w:id="4240" w:author="Shi Mengtao" w:date="2019-01-16T09:32:00Z">
                  <w:rPr>
                    <w:ins w:id="4241" w:author="Shi Mengtao" w:date="2019-01-15T10:05:00Z"/>
                    <w:sz w:val="20"/>
                    <w:szCs w:val="20"/>
                  </w:rPr>
                </w:rPrChange>
              </w:rPr>
            </w:pPr>
            <w:ins w:id="4242" w:author="Shi Mengtao" w:date="2019-01-15T10:05:00Z">
              <w:r w:rsidRPr="00A25154">
                <w:rPr>
                  <w:rFonts w:hint="eastAsia"/>
                  <w:sz w:val="18"/>
                  <w:szCs w:val="18"/>
                  <w:rPrChange w:id="4243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4244" w:author="Shi Mengtao" w:date="2019-01-16T09:32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851" w:type="dxa"/>
          </w:tcPr>
          <w:p w14:paraId="1B7E63A9" w14:textId="77777777" w:rsidR="006B6AD0" w:rsidRPr="00A25154" w:rsidRDefault="006B6AD0" w:rsidP="006B6AD0">
            <w:pPr>
              <w:spacing w:line="240" w:lineRule="auto"/>
              <w:jc w:val="center"/>
              <w:rPr>
                <w:ins w:id="4245" w:author="Shi Mengtao" w:date="2019-01-15T10:05:00Z"/>
                <w:sz w:val="18"/>
                <w:szCs w:val="18"/>
                <w:rPrChange w:id="4246" w:author="Shi Mengtao" w:date="2019-01-16T09:32:00Z">
                  <w:rPr>
                    <w:ins w:id="4247" w:author="Shi Mengtao" w:date="2019-01-15T10:05:00Z"/>
                    <w:sz w:val="20"/>
                    <w:szCs w:val="20"/>
                  </w:rPr>
                </w:rPrChange>
              </w:rPr>
            </w:pPr>
            <w:ins w:id="4248" w:author="Shi Mengtao" w:date="2019-01-15T10:05:00Z">
              <w:r w:rsidRPr="00A25154">
                <w:rPr>
                  <w:rFonts w:hint="eastAsia"/>
                  <w:sz w:val="18"/>
                  <w:szCs w:val="18"/>
                  <w:rPrChange w:id="4249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200</w:t>
              </w:r>
            </w:ins>
          </w:p>
        </w:tc>
        <w:tc>
          <w:tcPr>
            <w:tcW w:w="1559" w:type="dxa"/>
            <w:shd w:val="clear" w:color="auto" w:fill="auto"/>
          </w:tcPr>
          <w:p w14:paraId="5AC204D6" w14:textId="77777777" w:rsidR="006B6AD0" w:rsidRPr="00A25154" w:rsidRDefault="006B6AD0" w:rsidP="006B6AD0">
            <w:pPr>
              <w:spacing w:line="240" w:lineRule="auto"/>
              <w:jc w:val="center"/>
              <w:rPr>
                <w:ins w:id="4250" w:author="Shi Mengtao" w:date="2019-01-15T10:05:00Z"/>
                <w:sz w:val="18"/>
                <w:szCs w:val="18"/>
                <w:rPrChange w:id="4251" w:author="Shi Mengtao" w:date="2019-01-16T09:32:00Z">
                  <w:rPr>
                    <w:ins w:id="4252" w:author="Shi Mengtao" w:date="2019-01-15T10:05:00Z"/>
                    <w:sz w:val="20"/>
                    <w:szCs w:val="20"/>
                  </w:rPr>
                </w:rPrChange>
              </w:rPr>
            </w:pPr>
            <w:ins w:id="4253" w:author="Shi Mengtao" w:date="2019-01-15T10:05:00Z">
              <w:r w:rsidRPr="00A25154">
                <w:rPr>
                  <w:sz w:val="18"/>
                  <w:szCs w:val="18"/>
                  <w:rPrChange w:id="4254" w:author="Shi Mengtao" w:date="2019-01-16T09:32:00Z">
                    <w:rPr>
                      <w:sz w:val="20"/>
                      <w:szCs w:val="20"/>
                    </w:rPr>
                  </w:rPrChange>
                </w:rPr>
                <w:t>(</w:t>
              </w:r>
              <w:r w:rsidRPr="00A25154">
                <w:rPr>
                  <w:rFonts w:hint="eastAsia"/>
                  <w:sz w:val="18"/>
                  <w:szCs w:val="18"/>
                  <w:rPrChange w:id="4255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4256" w:author="Shi Mengtao" w:date="2019-01-16T09:32:00Z">
                    <w:rPr>
                      <w:sz w:val="20"/>
                      <w:szCs w:val="20"/>
                    </w:rPr>
                  </w:rPrChange>
                </w:rPr>
                <w:t>\u4e00-\u9fa5]|\w){</w:t>
              </w:r>
              <w:r w:rsidRPr="00A25154">
                <w:rPr>
                  <w:rFonts w:hint="eastAsia"/>
                  <w:sz w:val="18"/>
                  <w:szCs w:val="18"/>
                  <w:rPrChange w:id="4257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200</w:t>
              </w:r>
              <w:r w:rsidRPr="00A25154">
                <w:rPr>
                  <w:sz w:val="18"/>
                  <w:szCs w:val="18"/>
                  <w:rPrChange w:id="4258" w:author="Shi Mengtao" w:date="2019-01-16T09:32:00Z">
                    <w:rPr>
                      <w:sz w:val="20"/>
                      <w:szCs w:val="20"/>
                    </w:rPr>
                  </w:rPrChange>
                </w:rPr>
                <w:t>}</w:t>
              </w:r>
            </w:ins>
          </w:p>
        </w:tc>
        <w:tc>
          <w:tcPr>
            <w:tcW w:w="1843" w:type="dxa"/>
            <w:shd w:val="clear" w:color="auto" w:fill="auto"/>
          </w:tcPr>
          <w:p w14:paraId="604079A8" w14:textId="3C4E7C22" w:rsidR="006B6AD0" w:rsidRPr="00A25154" w:rsidRDefault="006B6AD0" w:rsidP="006B6AD0">
            <w:pPr>
              <w:spacing w:line="240" w:lineRule="auto"/>
              <w:jc w:val="center"/>
              <w:rPr>
                <w:ins w:id="4259" w:author="Shi Mengtao" w:date="2019-01-15T10:05:00Z"/>
                <w:sz w:val="18"/>
                <w:szCs w:val="18"/>
                <w:rPrChange w:id="4260" w:author="Shi Mengtao" w:date="2019-01-16T09:32:00Z">
                  <w:rPr>
                    <w:ins w:id="4261" w:author="Shi Mengtao" w:date="2019-01-15T10:05:00Z"/>
                    <w:sz w:val="20"/>
                    <w:szCs w:val="20"/>
                  </w:rPr>
                </w:rPrChange>
              </w:rPr>
            </w:pPr>
            <w:ins w:id="4262" w:author="Shi Mengtao" w:date="2019-01-15T10:06:00Z">
              <w:r w:rsidRPr="00A25154">
                <w:rPr>
                  <w:rFonts w:hint="eastAsia"/>
                  <w:sz w:val="18"/>
                  <w:szCs w:val="18"/>
                  <w:rPrChange w:id="4263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管理员根据用户对评价信息的反馈统一填写反馈的回复信息</w:t>
              </w:r>
            </w:ins>
          </w:p>
        </w:tc>
      </w:tr>
    </w:tbl>
    <w:p w14:paraId="625359B5" w14:textId="77777777" w:rsidR="00CD5115" w:rsidRPr="006B6AD0" w:rsidRDefault="00CD5115">
      <w:pPr>
        <w:rPr>
          <w:ins w:id="4264" w:author="Shi Mengtao" w:date="2019-01-15T09:44:00Z"/>
        </w:rPr>
      </w:pPr>
    </w:p>
    <w:p w14:paraId="48C55B1C" w14:textId="0B4ACCF1" w:rsidR="008A7E87" w:rsidRPr="00017A6B" w:rsidDel="0057625F" w:rsidRDefault="00017A6B">
      <w:pPr>
        <w:rPr>
          <w:del w:id="4265" w:author="Shi Mengtao" w:date="2019-01-15T09:24:00Z"/>
          <w:b/>
        </w:rPr>
      </w:pPr>
      <w:moveFromRangeStart w:id="4266" w:author="Shi Mengtao" w:date="2019-01-15T08:37:00Z" w:name="move535304793"/>
      <w:moveFrom w:id="4267" w:author="Shi Mengtao" w:date="2019-01-15T08:37:00Z">
        <w:del w:id="4268" w:author="Shi Mengtao" w:date="2019-01-15T09:24:00Z">
          <w:r w:rsidRPr="00017A6B" w:rsidDel="0057625F">
            <w:rPr>
              <w:rFonts w:hint="eastAsia"/>
              <w:b/>
            </w:rPr>
            <w:lastRenderedPageBreak/>
            <w:delText>用户</w:delText>
          </w:r>
          <w:r w:rsidR="008B29BB" w:rsidDel="0057625F">
            <w:rPr>
              <w:rFonts w:hint="eastAsia"/>
              <w:b/>
            </w:rPr>
            <w:delText>信息</w:delText>
          </w:r>
        </w:del>
      </w:moveFrom>
      <w:moveFromRangeEnd w:id="4266"/>
    </w:p>
    <w:tbl>
      <w:tblPr>
        <w:tblpPr w:leftFromText="180" w:rightFromText="180" w:vertAnchor="text" w:horzAnchor="margin" w:tblpY="253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381"/>
        <w:gridCol w:w="1163"/>
        <w:gridCol w:w="1071"/>
      </w:tblGrid>
      <w:tr w:rsidR="00595702" w:rsidRPr="00795F84" w:rsidDel="002300DB" w14:paraId="23E03C02" w14:textId="56DC20E6" w:rsidTr="00674708">
        <w:trPr>
          <w:del w:id="4269" w:author="Shi Mengtao" w:date="2019-01-15T08:39:00Z"/>
        </w:trPr>
        <w:tc>
          <w:tcPr>
            <w:tcW w:w="1555" w:type="dxa"/>
            <w:shd w:val="clear" w:color="auto" w:fill="D9D9D9"/>
          </w:tcPr>
          <w:p w14:paraId="2E2886E9" w14:textId="3B25C881" w:rsidR="00595702" w:rsidRPr="00795F84" w:rsidDel="002300DB" w:rsidRDefault="00595702" w:rsidP="00674708">
            <w:pPr>
              <w:jc w:val="center"/>
              <w:rPr>
                <w:del w:id="4270" w:author="Shi Mengtao" w:date="2019-01-15T08:39:00Z"/>
                <w:b/>
                <w:bCs/>
                <w:color w:val="000000"/>
                <w:sz w:val="18"/>
              </w:rPr>
            </w:pPr>
            <w:del w:id="4271" w:author="Shi Mengtao" w:date="2019-01-15T08:39:00Z">
              <w:r w:rsidRPr="00795F84" w:rsidDel="002300DB">
                <w:rPr>
                  <w:rFonts w:hint="eastAsia"/>
                  <w:b/>
                  <w:bCs/>
                  <w:color w:val="000000"/>
                  <w:sz w:val="18"/>
                </w:rPr>
                <w:delText>数据元素</w:delText>
              </w:r>
            </w:del>
          </w:p>
        </w:tc>
        <w:tc>
          <w:tcPr>
            <w:tcW w:w="2126" w:type="dxa"/>
            <w:shd w:val="clear" w:color="auto" w:fill="D9D9D9"/>
          </w:tcPr>
          <w:p w14:paraId="63CC6E70" w14:textId="4B06FD2A" w:rsidR="00595702" w:rsidRPr="00795F84" w:rsidDel="002300DB" w:rsidRDefault="00595702" w:rsidP="00674708">
            <w:pPr>
              <w:jc w:val="center"/>
              <w:rPr>
                <w:del w:id="4272" w:author="Shi Mengtao" w:date="2019-01-15T08:39:00Z"/>
                <w:b/>
                <w:bCs/>
                <w:color w:val="000000"/>
                <w:sz w:val="18"/>
              </w:rPr>
            </w:pPr>
            <w:del w:id="4273" w:author="Shi Mengtao" w:date="2019-01-15T08:39:00Z">
              <w:r w:rsidRPr="00795F84" w:rsidDel="002300DB">
                <w:rPr>
                  <w:rFonts w:hint="eastAsia"/>
                  <w:b/>
                  <w:bCs/>
                  <w:color w:val="000000"/>
                  <w:sz w:val="18"/>
                </w:rPr>
                <w:delText>描述</w:delText>
              </w:r>
            </w:del>
          </w:p>
        </w:tc>
        <w:tc>
          <w:tcPr>
            <w:tcW w:w="2381" w:type="dxa"/>
            <w:shd w:val="clear" w:color="auto" w:fill="D9D9D9"/>
          </w:tcPr>
          <w:p w14:paraId="34B597B4" w14:textId="1D63DFC6" w:rsidR="00595702" w:rsidRPr="00795F84" w:rsidDel="002300DB" w:rsidRDefault="00595702" w:rsidP="00674708">
            <w:pPr>
              <w:jc w:val="center"/>
              <w:rPr>
                <w:del w:id="4274" w:author="Shi Mengtao" w:date="2019-01-15T08:39:00Z"/>
                <w:b/>
                <w:bCs/>
                <w:color w:val="000000"/>
                <w:sz w:val="18"/>
              </w:rPr>
            </w:pPr>
            <w:del w:id="4275" w:author="Shi Mengtao" w:date="2019-01-15T08:39:00Z">
              <w:r w:rsidRPr="00795F84" w:rsidDel="002300DB">
                <w:rPr>
                  <w:rFonts w:hint="eastAsia"/>
                  <w:b/>
                  <w:bCs/>
                  <w:color w:val="000000"/>
                  <w:sz w:val="18"/>
                </w:rPr>
                <w:delText>数据构成或者数据类型</w:delText>
              </w:r>
            </w:del>
          </w:p>
        </w:tc>
        <w:tc>
          <w:tcPr>
            <w:tcW w:w="1163" w:type="dxa"/>
            <w:shd w:val="clear" w:color="auto" w:fill="D9D9D9"/>
          </w:tcPr>
          <w:p w14:paraId="3589A623" w14:textId="74BBF509" w:rsidR="00595702" w:rsidRPr="00795F84" w:rsidDel="002300DB" w:rsidRDefault="00595702" w:rsidP="00674708">
            <w:pPr>
              <w:jc w:val="center"/>
              <w:rPr>
                <w:del w:id="4276" w:author="Shi Mengtao" w:date="2019-01-15T08:39:00Z"/>
                <w:b/>
                <w:bCs/>
                <w:color w:val="000000"/>
                <w:sz w:val="18"/>
              </w:rPr>
            </w:pPr>
            <w:del w:id="4277" w:author="Shi Mengtao" w:date="2019-01-15T08:39:00Z">
              <w:r w:rsidRPr="00795F84" w:rsidDel="002300DB">
                <w:rPr>
                  <w:rFonts w:hint="eastAsia"/>
                  <w:b/>
                  <w:bCs/>
                  <w:color w:val="000000"/>
                  <w:sz w:val="18"/>
                </w:rPr>
                <w:delText>数据长度</w:delText>
              </w:r>
            </w:del>
          </w:p>
        </w:tc>
        <w:tc>
          <w:tcPr>
            <w:tcW w:w="1071" w:type="dxa"/>
            <w:shd w:val="clear" w:color="auto" w:fill="D9D9D9"/>
          </w:tcPr>
          <w:p w14:paraId="7CB76D12" w14:textId="45227B2C" w:rsidR="00595702" w:rsidRPr="00795F84" w:rsidDel="002300DB" w:rsidRDefault="00595702" w:rsidP="00674708">
            <w:pPr>
              <w:jc w:val="center"/>
              <w:rPr>
                <w:del w:id="4278" w:author="Shi Mengtao" w:date="2019-01-15T08:39:00Z"/>
                <w:b/>
                <w:bCs/>
                <w:color w:val="000000"/>
                <w:sz w:val="18"/>
              </w:rPr>
            </w:pPr>
            <w:del w:id="4279" w:author="Shi Mengtao" w:date="2019-01-15T08:39:00Z">
              <w:r w:rsidRPr="00795F84" w:rsidDel="002300DB">
                <w:rPr>
                  <w:rFonts w:hint="eastAsia"/>
                  <w:b/>
                  <w:bCs/>
                  <w:color w:val="000000"/>
                  <w:sz w:val="18"/>
                </w:rPr>
                <w:delText>位置</w:delText>
              </w:r>
            </w:del>
          </w:p>
        </w:tc>
      </w:tr>
      <w:tr w:rsidR="00595702" w:rsidRPr="006F0296" w:rsidDel="002300DB" w14:paraId="7D5B7044" w14:textId="4482D4D4" w:rsidTr="00674708">
        <w:trPr>
          <w:del w:id="4280" w:author="Shi Mengtao" w:date="2019-01-15T08:39:00Z"/>
        </w:trPr>
        <w:tc>
          <w:tcPr>
            <w:tcW w:w="1555" w:type="dxa"/>
            <w:shd w:val="clear" w:color="auto" w:fill="auto"/>
          </w:tcPr>
          <w:p w14:paraId="6C6AE4ED" w14:textId="1799836F" w:rsidR="00595702" w:rsidRPr="006F0296" w:rsidDel="002300DB" w:rsidRDefault="00017A6B" w:rsidP="00674708">
            <w:pPr>
              <w:rPr>
                <w:del w:id="4281" w:author="Shi Mengtao" w:date="2019-01-15T08:39:00Z"/>
                <w:sz w:val="20"/>
                <w:szCs w:val="20"/>
              </w:rPr>
            </w:pPr>
            <w:del w:id="4282" w:author="Shi Mengtao" w:date="2019-01-06T09:30:00Z">
              <w:r w:rsidDel="00F966DC">
                <w:rPr>
                  <w:rFonts w:hint="eastAsia"/>
                  <w:sz w:val="20"/>
                  <w:szCs w:val="20"/>
                </w:rPr>
                <w:delText>用户</w:delText>
              </w:r>
            </w:del>
            <w:del w:id="4283" w:author="Shi Mengtao" w:date="2019-01-15T08:39:00Z">
              <w:r w:rsidDel="002300DB">
                <w:rPr>
                  <w:rFonts w:hint="eastAsia"/>
                  <w:sz w:val="20"/>
                  <w:szCs w:val="20"/>
                </w:rPr>
                <w:delText>手机号</w:delText>
              </w:r>
            </w:del>
          </w:p>
        </w:tc>
        <w:tc>
          <w:tcPr>
            <w:tcW w:w="2126" w:type="dxa"/>
            <w:shd w:val="clear" w:color="auto" w:fill="auto"/>
          </w:tcPr>
          <w:p w14:paraId="5BDD4DE2" w14:textId="2EB16D15" w:rsidR="00595702" w:rsidRPr="006F0296" w:rsidDel="002300DB" w:rsidRDefault="00595702" w:rsidP="00674708">
            <w:pPr>
              <w:rPr>
                <w:del w:id="4284" w:author="Shi Mengtao" w:date="2019-01-15T08:39:00Z"/>
                <w:sz w:val="20"/>
                <w:szCs w:val="20"/>
              </w:rPr>
            </w:pPr>
            <w:del w:id="4285" w:author="Shi Mengtao" w:date="2019-01-15T08:39:00Z">
              <w:r w:rsidRPr="006F0296" w:rsidDel="002300DB">
                <w:rPr>
                  <w:rFonts w:hint="eastAsia"/>
                  <w:sz w:val="20"/>
                  <w:szCs w:val="20"/>
                </w:rPr>
                <w:delText>每位</w:delText>
              </w:r>
              <w:r w:rsidR="00017A6B" w:rsidDel="002300DB">
                <w:rPr>
                  <w:rFonts w:hint="eastAsia"/>
                  <w:sz w:val="20"/>
                  <w:szCs w:val="20"/>
                </w:rPr>
                <w:delText>用户用账号</w:delText>
              </w:r>
              <w:r w:rsidRPr="006F0296" w:rsidDel="002300DB">
                <w:rPr>
                  <w:rFonts w:hint="eastAsia"/>
                  <w:sz w:val="20"/>
                  <w:szCs w:val="20"/>
                </w:rPr>
                <w:delText>登陆的唯一标识</w:delText>
              </w:r>
            </w:del>
          </w:p>
        </w:tc>
        <w:tc>
          <w:tcPr>
            <w:tcW w:w="2381" w:type="dxa"/>
            <w:shd w:val="clear" w:color="auto" w:fill="auto"/>
          </w:tcPr>
          <w:p w14:paraId="5401C59F" w14:textId="7490C061" w:rsidR="00595702" w:rsidRPr="006F0296" w:rsidDel="002300DB" w:rsidRDefault="001839E9" w:rsidP="00674708">
            <w:pPr>
              <w:rPr>
                <w:del w:id="4286" w:author="Shi Mengtao" w:date="2019-01-15T08:39:00Z"/>
                <w:sz w:val="20"/>
                <w:szCs w:val="20"/>
              </w:rPr>
            </w:pPr>
            <w:del w:id="4287" w:author="Shi Mengtao" w:date="2019-01-15T08:39:00Z">
              <w:r w:rsidDel="002300DB">
                <w:rPr>
                  <w:rFonts w:hint="eastAsia"/>
                  <w:sz w:val="20"/>
                  <w:szCs w:val="20"/>
                </w:rPr>
                <w:delText>[</w:delText>
              </w:r>
              <w:r w:rsidDel="002300DB">
                <w:rPr>
                  <w:sz w:val="20"/>
                  <w:szCs w:val="20"/>
                </w:rPr>
                <w:delText>\d]{11}</w:delText>
              </w:r>
            </w:del>
          </w:p>
        </w:tc>
        <w:tc>
          <w:tcPr>
            <w:tcW w:w="1163" w:type="dxa"/>
            <w:shd w:val="clear" w:color="auto" w:fill="auto"/>
          </w:tcPr>
          <w:p w14:paraId="63073B87" w14:textId="2BA7DF26" w:rsidR="00595702" w:rsidRPr="006F0296" w:rsidDel="002300DB" w:rsidRDefault="00017A6B" w:rsidP="00674708">
            <w:pPr>
              <w:rPr>
                <w:del w:id="4288" w:author="Shi Mengtao" w:date="2019-01-15T08:39:00Z"/>
                <w:sz w:val="20"/>
                <w:szCs w:val="20"/>
              </w:rPr>
            </w:pPr>
            <w:del w:id="4289" w:author="Shi Mengtao" w:date="2019-01-15T08:39:00Z">
              <w:r w:rsidDel="002300DB">
                <w:rPr>
                  <w:sz w:val="20"/>
                  <w:szCs w:val="20"/>
                </w:rPr>
                <w:delText>11</w:delText>
              </w:r>
            </w:del>
          </w:p>
        </w:tc>
        <w:tc>
          <w:tcPr>
            <w:tcW w:w="1071" w:type="dxa"/>
            <w:shd w:val="clear" w:color="auto" w:fill="auto"/>
          </w:tcPr>
          <w:p w14:paraId="278390EC" w14:textId="622870F8" w:rsidR="00595702" w:rsidRPr="006F0296" w:rsidDel="002300DB" w:rsidRDefault="00595702" w:rsidP="00674708">
            <w:pPr>
              <w:rPr>
                <w:del w:id="4290" w:author="Shi Mengtao" w:date="2019-01-15T08:39:00Z"/>
                <w:sz w:val="20"/>
                <w:szCs w:val="20"/>
              </w:rPr>
            </w:pPr>
          </w:p>
        </w:tc>
      </w:tr>
      <w:tr w:rsidR="00595702" w:rsidRPr="006F0296" w:rsidDel="002300DB" w14:paraId="5BB7FCCE" w14:textId="69F9DF3D" w:rsidTr="00674708">
        <w:trPr>
          <w:del w:id="4291" w:author="Shi Mengtao" w:date="2019-01-15T08:39:00Z"/>
        </w:trPr>
        <w:tc>
          <w:tcPr>
            <w:tcW w:w="1555" w:type="dxa"/>
            <w:shd w:val="clear" w:color="auto" w:fill="auto"/>
          </w:tcPr>
          <w:p w14:paraId="37EEEC4C" w14:textId="245BDC88" w:rsidR="00595702" w:rsidRPr="006F0296" w:rsidDel="002300DB" w:rsidRDefault="00017A6B" w:rsidP="00674708">
            <w:pPr>
              <w:rPr>
                <w:del w:id="4292" w:author="Shi Mengtao" w:date="2019-01-15T08:39:00Z"/>
                <w:sz w:val="20"/>
                <w:szCs w:val="20"/>
              </w:rPr>
            </w:pPr>
            <w:del w:id="4293" w:author="Shi Mengtao" w:date="2019-01-06T09:30:00Z">
              <w:r w:rsidDel="00F966DC">
                <w:rPr>
                  <w:rFonts w:hint="eastAsia"/>
                  <w:sz w:val="20"/>
                  <w:szCs w:val="20"/>
                </w:rPr>
                <w:delText>用户</w:delText>
              </w:r>
            </w:del>
            <w:del w:id="4294" w:author="Shi Mengtao" w:date="2019-01-15T08:39:00Z">
              <w:r w:rsidDel="002300DB">
                <w:rPr>
                  <w:rFonts w:hint="eastAsia"/>
                  <w:sz w:val="20"/>
                  <w:szCs w:val="20"/>
                </w:rPr>
                <w:delText>昵称</w:delText>
              </w:r>
            </w:del>
          </w:p>
        </w:tc>
        <w:tc>
          <w:tcPr>
            <w:tcW w:w="2126" w:type="dxa"/>
            <w:shd w:val="clear" w:color="auto" w:fill="auto"/>
          </w:tcPr>
          <w:p w14:paraId="63EBE25E" w14:textId="7FCD1C5F" w:rsidR="00595702" w:rsidRPr="006F0296" w:rsidDel="002300DB" w:rsidRDefault="008B29BB" w:rsidP="00674708">
            <w:pPr>
              <w:rPr>
                <w:del w:id="4295" w:author="Shi Mengtao" w:date="2019-01-15T08:39:00Z"/>
                <w:sz w:val="20"/>
                <w:szCs w:val="20"/>
              </w:rPr>
            </w:pPr>
            <w:del w:id="4296" w:author="Shi Mengtao" w:date="2019-01-15T08:39:00Z">
              <w:r w:rsidDel="002300DB">
                <w:rPr>
                  <w:rFonts w:hint="eastAsia"/>
                  <w:sz w:val="20"/>
                  <w:szCs w:val="20"/>
                </w:rPr>
                <w:delText>用户</w:delText>
              </w:r>
              <w:r w:rsidR="00DB12EA" w:rsidDel="002300DB">
                <w:rPr>
                  <w:rFonts w:hint="eastAsia"/>
                  <w:sz w:val="20"/>
                  <w:szCs w:val="20"/>
                </w:rPr>
                <w:delText>在渔乐生活</w:delText>
              </w:r>
              <w:r w:rsidR="00DB12EA" w:rsidDel="002300DB">
                <w:rPr>
                  <w:rFonts w:hint="eastAsia"/>
                  <w:sz w:val="20"/>
                  <w:szCs w:val="20"/>
                </w:rPr>
                <w:delText>A</w:delText>
              </w:r>
              <w:r w:rsidR="00DB12EA" w:rsidDel="002300DB">
                <w:rPr>
                  <w:sz w:val="20"/>
                  <w:szCs w:val="20"/>
                </w:rPr>
                <w:delText>PP</w:delText>
              </w:r>
              <w:r w:rsidR="00DB12EA" w:rsidDel="002300DB">
                <w:rPr>
                  <w:rFonts w:hint="eastAsia"/>
                  <w:sz w:val="20"/>
                  <w:szCs w:val="20"/>
                </w:rPr>
                <w:delText>的网络名</w:delText>
              </w:r>
              <w:r w:rsidR="00EF29BC" w:rsidDel="002300DB">
                <w:rPr>
                  <w:rFonts w:hint="eastAsia"/>
                  <w:sz w:val="20"/>
                  <w:szCs w:val="20"/>
                </w:rPr>
                <w:delText>称</w:delText>
              </w:r>
              <w:r w:rsidR="00DB12EA" w:rsidDel="002300DB">
                <w:rPr>
                  <w:rFonts w:hint="eastAsia"/>
                  <w:sz w:val="20"/>
                  <w:szCs w:val="20"/>
                </w:rPr>
                <w:delText>标识</w:delText>
              </w:r>
            </w:del>
          </w:p>
        </w:tc>
        <w:tc>
          <w:tcPr>
            <w:tcW w:w="2381" w:type="dxa"/>
            <w:shd w:val="clear" w:color="auto" w:fill="auto"/>
          </w:tcPr>
          <w:p w14:paraId="6B582A47" w14:textId="1C341107" w:rsidR="00595702" w:rsidRPr="006F0296" w:rsidDel="002300DB" w:rsidRDefault="001839E9" w:rsidP="00674708">
            <w:pPr>
              <w:rPr>
                <w:del w:id="4297" w:author="Shi Mengtao" w:date="2019-01-15T08:39:00Z"/>
                <w:sz w:val="20"/>
                <w:szCs w:val="20"/>
              </w:rPr>
            </w:pPr>
            <w:del w:id="4298" w:author="Shi Mengtao" w:date="2019-01-15T08:39:00Z">
              <w:r w:rsidDel="002300DB">
                <w:rPr>
                  <w:sz w:val="20"/>
                  <w:szCs w:val="20"/>
                </w:rPr>
                <w:delText>[\p]</w:delText>
              </w:r>
              <w:r w:rsidR="001D5E28" w:rsidDel="002300DB">
                <w:rPr>
                  <w:rFonts w:hint="eastAsia"/>
                  <w:sz w:val="20"/>
                  <w:szCs w:val="20"/>
                </w:rPr>
                <w:delText>+</w:delText>
              </w:r>
            </w:del>
          </w:p>
        </w:tc>
        <w:tc>
          <w:tcPr>
            <w:tcW w:w="1163" w:type="dxa"/>
            <w:shd w:val="clear" w:color="auto" w:fill="auto"/>
          </w:tcPr>
          <w:p w14:paraId="305AE8D8" w14:textId="0D65E142" w:rsidR="00595702" w:rsidRPr="006F0296" w:rsidDel="002300DB" w:rsidRDefault="00595702" w:rsidP="00674708">
            <w:pPr>
              <w:rPr>
                <w:del w:id="4299" w:author="Shi Mengtao" w:date="2019-01-15T08:39:00Z"/>
                <w:sz w:val="20"/>
                <w:szCs w:val="20"/>
              </w:rPr>
            </w:pPr>
            <w:del w:id="4300" w:author="Shi Mengtao" w:date="2019-01-15T08:39:00Z">
              <w:r w:rsidDel="002300DB">
                <w:rPr>
                  <w:sz w:val="20"/>
                  <w:szCs w:val="20"/>
                </w:rPr>
                <w:delText>&gt;=</w:delText>
              </w:r>
              <w:r w:rsidR="008B29BB" w:rsidDel="002300DB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1071" w:type="dxa"/>
            <w:shd w:val="clear" w:color="auto" w:fill="auto"/>
          </w:tcPr>
          <w:p w14:paraId="2AA37479" w14:textId="187F62B1" w:rsidR="00595702" w:rsidRPr="006F0296" w:rsidDel="002300DB" w:rsidRDefault="00595702" w:rsidP="00674708">
            <w:pPr>
              <w:rPr>
                <w:del w:id="4301" w:author="Shi Mengtao" w:date="2019-01-15T08:39:00Z"/>
                <w:sz w:val="20"/>
                <w:szCs w:val="20"/>
              </w:rPr>
            </w:pPr>
          </w:p>
        </w:tc>
      </w:tr>
      <w:tr w:rsidR="00017A6B" w:rsidRPr="006F0296" w:rsidDel="002300DB" w14:paraId="65FDB53B" w14:textId="3646CEDB" w:rsidTr="00674708">
        <w:trPr>
          <w:del w:id="4302" w:author="Shi Mengtao" w:date="2019-01-15T08:39:00Z"/>
        </w:trPr>
        <w:tc>
          <w:tcPr>
            <w:tcW w:w="1555" w:type="dxa"/>
            <w:shd w:val="clear" w:color="auto" w:fill="auto"/>
          </w:tcPr>
          <w:p w14:paraId="0F59D9ED" w14:textId="48E40864" w:rsidR="00017A6B" w:rsidDel="002300DB" w:rsidRDefault="00017A6B" w:rsidP="00674708">
            <w:pPr>
              <w:rPr>
                <w:del w:id="4303" w:author="Shi Mengtao" w:date="2019-01-15T08:39:00Z"/>
                <w:sz w:val="20"/>
                <w:szCs w:val="20"/>
              </w:rPr>
            </w:pPr>
            <w:del w:id="4304" w:author="Shi Mengtao" w:date="2019-01-06T09:30:00Z">
              <w:r w:rsidDel="00F966DC">
                <w:rPr>
                  <w:rFonts w:hint="eastAsia"/>
                  <w:sz w:val="20"/>
                  <w:szCs w:val="20"/>
                </w:rPr>
                <w:delText>用户</w:delText>
              </w:r>
            </w:del>
            <w:del w:id="4305" w:author="Shi Mengtao" w:date="2019-01-15T08:39:00Z">
              <w:r w:rsidDel="002300DB">
                <w:rPr>
                  <w:rFonts w:hint="eastAsia"/>
                  <w:sz w:val="20"/>
                  <w:szCs w:val="20"/>
                </w:rPr>
                <w:delText>等级</w:delText>
              </w:r>
            </w:del>
          </w:p>
        </w:tc>
        <w:tc>
          <w:tcPr>
            <w:tcW w:w="2126" w:type="dxa"/>
            <w:shd w:val="clear" w:color="auto" w:fill="auto"/>
          </w:tcPr>
          <w:p w14:paraId="050A23A8" w14:textId="6F031994" w:rsidR="00017A6B" w:rsidRPr="006F0296" w:rsidDel="002300DB" w:rsidRDefault="00017A6B" w:rsidP="00674708">
            <w:pPr>
              <w:rPr>
                <w:del w:id="4306" w:author="Shi Mengtao" w:date="2019-01-15T08:39:00Z"/>
                <w:sz w:val="20"/>
                <w:szCs w:val="20"/>
              </w:rPr>
            </w:pPr>
            <w:del w:id="4307" w:author="Shi Mengtao" w:date="2019-01-15T08:39:00Z">
              <w:r w:rsidDel="002300DB">
                <w:rPr>
                  <w:rFonts w:hint="eastAsia"/>
                  <w:sz w:val="20"/>
                  <w:szCs w:val="20"/>
                </w:rPr>
                <w:delText>表示用户当前在</w:delText>
              </w:r>
              <w:r w:rsidDel="002300DB">
                <w:rPr>
                  <w:sz w:val="20"/>
                  <w:szCs w:val="20"/>
                </w:rPr>
                <w:delText>APP</w:delText>
              </w:r>
              <w:r w:rsidDel="002300DB">
                <w:rPr>
                  <w:rFonts w:hint="eastAsia"/>
                  <w:sz w:val="20"/>
                  <w:szCs w:val="20"/>
                </w:rPr>
                <w:delText>的等级情况，等级越高在</w:delText>
              </w:r>
              <w:r w:rsidDel="002300DB">
                <w:rPr>
                  <w:rFonts w:hint="eastAsia"/>
                  <w:sz w:val="20"/>
                  <w:szCs w:val="20"/>
                </w:rPr>
                <w:delText>A</w:delText>
              </w:r>
              <w:r w:rsidDel="002300DB">
                <w:rPr>
                  <w:sz w:val="20"/>
                  <w:szCs w:val="20"/>
                </w:rPr>
                <w:delText>PP</w:delText>
              </w:r>
              <w:r w:rsidDel="002300DB">
                <w:rPr>
                  <w:rFonts w:hint="eastAsia"/>
                  <w:sz w:val="20"/>
                  <w:szCs w:val="20"/>
                </w:rPr>
                <w:delText>的影响力越大</w:delText>
              </w:r>
            </w:del>
          </w:p>
        </w:tc>
        <w:tc>
          <w:tcPr>
            <w:tcW w:w="2381" w:type="dxa"/>
            <w:shd w:val="clear" w:color="auto" w:fill="auto"/>
          </w:tcPr>
          <w:p w14:paraId="71068D3D" w14:textId="2C41BE01" w:rsidR="00017A6B" w:rsidDel="002300DB" w:rsidRDefault="00017A6B" w:rsidP="00674708">
            <w:pPr>
              <w:rPr>
                <w:del w:id="4308" w:author="Shi Mengtao" w:date="2019-01-15T08:39:00Z"/>
                <w:sz w:val="20"/>
                <w:szCs w:val="20"/>
              </w:rPr>
            </w:pPr>
            <w:del w:id="4309" w:author="Shi Mengtao" w:date="2019-01-15T08:39:00Z">
              <w:r w:rsidDel="002300DB">
                <w:rPr>
                  <w:rFonts w:hint="eastAsia"/>
                  <w:sz w:val="20"/>
                  <w:szCs w:val="20"/>
                </w:rPr>
                <w:delText>[</w:delText>
              </w:r>
              <w:r w:rsidDel="002300DB">
                <w:rPr>
                  <w:sz w:val="20"/>
                  <w:szCs w:val="20"/>
                </w:rPr>
                <w:delText>1-9]</w:delText>
              </w:r>
            </w:del>
          </w:p>
        </w:tc>
        <w:tc>
          <w:tcPr>
            <w:tcW w:w="1163" w:type="dxa"/>
            <w:shd w:val="clear" w:color="auto" w:fill="auto"/>
          </w:tcPr>
          <w:p w14:paraId="2365599E" w14:textId="670B1210" w:rsidR="00017A6B" w:rsidDel="002300DB" w:rsidRDefault="00017A6B" w:rsidP="00674708">
            <w:pPr>
              <w:rPr>
                <w:del w:id="4310" w:author="Shi Mengtao" w:date="2019-01-15T08:39:00Z"/>
                <w:sz w:val="20"/>
                <w:szCs w:val="20"/>
              </w:rPr>
            </w:pPr>
            <w:del w:id="4311" w:author="Shi Mengtao" w:date="2019-01-15T08:39:00Z">
              <w:r w:rsidDel="002300DB">
                <w:rPr>
                  <w:rFonts w:hint="eastAsia"/>
                  <w:sz w:val="20"/>
                  <w:szCs w:val="20"/>
                </w:rPr>
                <w:delText>1</w:delText>
              </w:r>
            </w:del>
          </w:p>
        </w:tc>
        <w:tc>
          <w:tcPr>
            <w:tcW w:w="1071" w:type="dxa"/>
            <w:shd w:val="clear" w:color="auto" w:fill="auto"/>
          </w:tcPr>
          <w:p w14:paraId="022BD101" w14:textId="2EC0D20B" w:rsidR="00017A6B" w:rsidRPr="006F0296" w:rsidDel="002300DB" w:rsidRDefault="00017A6B" w:rsidP="00674708">
            <w:pPr>
              <w:rPr>
                <w:del w:id="4312" w:author="Shi Mengtao" w:date="2019-01-15T08:39:00Z"/>
                <w:sz w:val="20"/>
                <w:szCs w:val="20"/>
              </w:rPr>
            </w:pPr>
          </w:p>
        </w:tc>
      </w:tr>
      <w:tr w:rsidR="00017A6B" w:rsidRPr="006F0296" w:rsidDel="002300DB" w14:paraId="67D190D6" w14:textId="6B412148" w:rsidTr="00674708">
        <w:trPr>
          <w:del w:id="4313" w:author="Shi Mengtao" w:date="2019-01-15T08:39:00Z"/>
        </w:trPr>
        <w:tc>
          <w:tcPr>
            <w:tcW w:w="1555" w:type="dxa"/>
            <w:shd w:val="clear" w:color="auto" w:fill="auto"/>
          </w:tcPr>
          <w:p w14:paraId="5C22891C" w14:textId="5783BA92" w:rsidR="00017A6B" w:rsidDel="002300DB" w:rsidRDefault="00017A6B" w:rsidP="00674708">
            <w:pPr>
              <w:rPr>
                <w:del w:id="4314" w:author="Shi Mengtao" w:date="2019-01-15T08:39:00Z"/>
                <w:sz w:val="20"/>
                <w:szCs w:val="20"/>
              </w:rPr>
            </w:pPr>
            <w:del w:id="4315" w:author="Shi Mengtao" w:date="2019-01-06T09:30:00Z">
              <w:r w:rsidDel="00F966DC">
                <w:rPr>
                  <w:rFonts w:hint="eastAsia"/>
                  <w:sz w:val="20"/>
                  <w:szCs w:val="20"/>
                </w:rPr>
                <w:delText>用户</w:delText>
              </w:r>
            </w:del>
            <w:del w:id="4316" w:author="Shi Mengtao" w:date="2019-01-15T08:39:00Z">
              <w:r w:rsidDel="002300DB">
                <w:rPr>
                  <w:rFonts w:hint="eastAsia"/>
                  <w:sz w:val="20"/>
                  <w:szCs w:val="20"/>
                </w:rPr>
                <w:delText>积分</w:delText>
              </w:r>
            </w:del>
          </w:p>
        </w:tc>
        <w:tc>
          <w:tcPr>
            <w:tcW w:w="2126" w:type="dxa"/>
            <w:shd w:val="clear" w:color="auto" w:fill="auto"/>
          </w:tcPr>
          <w:p w14:paraId="33F2D1C3" w14:textId="758F06D5" w:rsidR="00017A6B" w:rsidRPr="006F0296" w:rsidDel="002300DB" w:rsidRDefault="00017A6B" w:rsidP="00674708">
            <w:pPr>
              <w:rPr>
                <w:del w:id="4317" w:author="Shi Mengtao" w:date="2019-01-15T08:39:00Z"/>
                <w:sz w:val="20"/>
                <w:szCs w:val="20"/>
              </w:rPr>
            </w:pPr>
            <w:del w:id="4318" w:author="Shi Mengtao" w:date="2019-01-15T08:39:00Z">
              <w:r w:rsidDel="002300DB">
                <w:rPr>
                  <w:rFonts w:hint="eastAsia"/>
                  <w:sz w:val="20"/>
                  <w:szCs w:val="20"/>
                </w:rPr>
                <w:delText>用户在</w:delText>
              </w:r>
              <w:r w:rsidDel="002300DB">
                <w:rPr>
                  <w:rFonts w:hint="eastAsia"/>
                  <w:sz w:val="20"/>
                  <w:szCs w:val="20"/>
                </w:rPr>
                <w:delText>A</w:delText>
              </w:r>
              <w:r w:rsidDel="002300DB">
                <w:rPr>
                  <w:sz w:val="20"/>
                  <w:szCs w:val="20"/>
                </w:rPr>
                <w:delText>PP</w:delText>
              </w:r>
              <w:r w:rsidDel="002300DB">
                <w:rPr>
                  <w:rFonts w:hint="eastAsia"/>
                  <w:sz w:val="20"/>
                  <w:szCs w:val="20"/>
                </w:rPr>
                <w:delText>进行新建钓点等操作时候会获的积分，积分越多表示用户热衷适用于这款</w:delText>
              </w:r>
              <w:r w:rsidDel="002300DB">
                <w:rPr>
                  <w:rFonts w:hint="eastAsia"/>
                  <w:sz w:val="20"/>
                  <w:szCs w:val="20"/>
                </w:rPr>
                <w:delText>A</w:delText>
              </w:r>
              <w:r w:rsidDel="002300DB">
                <w:rPr>
                  <w:sz w:val="20"/>
                  <w:szCs w:val="20"/>
                </w:rPr>
                <w:delText>PP</w:delText>
              </w:r>
              <w:r w:rsidDel="002300DB">
                <w:rPr>
                  <w:rFonts w:hint="eastAsia"/>
                  <w:sz w:val="20"/>
                  <w:szCs w:val="20"/>
                </w:rPr>
                <w:delText>、不同的积分与不同的等级相对应</w:delText>
              </w:r>
            </w:del>
          </w:p>
        </w:tc>
        <w:tc>
          <w:tcPr>
            <w:tcW w:w="2381" w:type="dxa"/>
            <w:shd w:val="clear" w:color="auto" w:fill="auto"/>
          </w:tcPr>
          <w:p w14:paraId="0565F079" w14:textId="07ECA6B3" w:rsidR="00654624" w:rsidRPr="00654624" w:rsidDel="002300DB" w:rsidRDefault="00654624" w:rsidP="00654624">
            <w:pPr>
              <w:ind w:right="400"/>
              <w:rPr>
                <w:del w:id="4319" w:author="Shi Mengtao" w:date="2019-01-15T08:39:00Z"/>
                <w:sz w:val="20"/>
                <w:szCs w:val="20"/>
              </w:rPr>
            </w:pPr>
            <w:del w:id="4320" w:author="Shi Mengtao" w:date="2019-01-15T08:39:00Z">
              <w:r w:rsidDel="002300DB">
                <w:rPr>
                  <w:sz w:val="20"/>
                  <w:szCs w:val="20"/>
                </w:rPr>
                <w:delText>I</w:delText>
              </w:r>
              <w:r w:rsidDel="002300DB">
                <w:rPr>
                  <w:rFonts w:hint="eastAsia"/>
                  <w:sz w:val="20"/>
                  <w:szCs w:val="20"/>
                </w:rPr>
                <w:delText>nt</w:delText>
              </w:r>
            </w:del>
          </w:p>
        </w:tc>
        <w:tc>
          <w:tcPr>
            <w:tcW w:w="1163" w:type="dxa"/>
            <w:shd w:val="clear" w:color="auto" w:fill="auto"/>
          </w:tcPr>
          <w:p w14:paraId="32C70223" w14:textId="1CC3C2D3" w:rsidR="00017A6B" w:rsidDel="002300DB" w:rsidRDefault="00017A6B" w:rsidP="00674708">
            <w:pPr>
              <w:rPr>
                <w:del w:id="4321" w:author="Shi Mengtao" w:date="2019-01-15T08:39:00Z"/>
                <w:sz w:val="20"/>
                <w:szCs w:val="20"/>
              </w:rPr>
            </w:pPr>
          </w:p>
        </w:tc>
        <w:tc>
          <w:tcPr>
            <w:tcW w:w="1071" w:type="dxa"/>
            <w:shd w:val="clear" w:color="auto" w:fill="auto"/>
          </w:tcPr>
          <w:p w14:paraId="17A9CAB0" w14:textId="1D15E00D" w:rsidR="00017A6B" w:rsidRPr="006F0296" w:rsidDel="002300DB" w:rsidRDefault="00017A6B" w:rsidP="00674708">
            <w:pPr>
              <w:rPr>
                <w:del w:id="4322" w:author="Shi Mengtao" w:date="2019-01-15T08:39:00Z"/>
                <w:sz w:val="20"/>
                <w:szCs w:val="20"/>
              </w:rPr>
            </w:pPr>
          </w:p>
        </w:tc>
      </w:tr>
      <w:tr w:rsidR="00EF29BC" w:rsidRPr="006F0296" w:rsidDel="002300DB" w14:paraId="40DD96C7" w14:textId="203C5F7A" w:rsidTr="00674708">
        <w:trPr>
          <w:del w:id="4323" w:author="Shi Mengtao" w:date="2019-01-15T08:39:00Z"/>
        </w:trPr>
        <w:tc>
          <w:tcPr>
            <w:tcW w:w="1555" w:type="dxa"/>
            <w:shd w:val="clear" w:color="auto" w:fill="auto"/>
          </w:tcPr>
          <w:p w14:paraId="60367ACB" w14:textId="64F1996D" w:rsidR="00EF29BC" w:rsidDel="002300DB" w:rsidRDefault="00C8576A" w:rsidP="00674708">
            <w:pPr>
              <w:rPr>
                <w:del w:id="4324" w:author="Shi Mengtao" w:date="2019-01-15T08:39:00Z"/>
                <w:sz w:val="20"/>
                <w:szCs w:val="20"/>
              </w:rPr>
            </w:pPr>
            <w:del w:id="4325" w:author="Shi Mengtao" w:date="2019-01-15T08:39:00Z">
              <w:r w:rsidDel="002300DB">
                <w:rPr>
                  <w:rFonts w:hint="eastAsia"/>
                  <w:sz w:val="20"/>
                  <w:szCs w:val="20"/>
                </w:rPr>
                <w:delText>当前封禁状态</w:delText>
              </w:r>
            </w:del>
          </w:p>
        </w:tc>
        <w:tc>
          <w:tcPr>
            <w:tcW w:w="2126" w:type="dxa"/>
            <w:shd w:val="clear" w:color="auto" w:fill="auto"/>
          </w:tcPr>
          <w:p w14:paraId="25119617" w14:textId="150C382D" w:rsidR="00EF29BC" w:rsidDel="002300DB" w:rsidRDefault="00C8576A" w:rsidP="00674708">
            <w:pPr>
              <w:rPr>
                <w:del w:id="4326" w:author="Shi Mengtao" w:date="2019-01-15T08:39:00Z"/>
                <w:sz w:val="20"/>
                <w:szCs w:val="20"/>
              </w:rPr>
            </w:pPr>
            <w:del w:id="4327" w:author="Shi Mengtao" w:date="2019-01-15T08:39:00Z">
              <w:r w:rsidDel="002300DB">
                <w:rPr>
                  <w:rFonts w:hint="eastAsia"/>
                  <w:sz w:val="20"/>
                  <w:szCs w:val="20"/>
                </w:rPr>
                <w:delText>当前封禁状态表示用户当前是否在封禁状态还是解封状态</w:delText>
              </w:r>
            </w:del>
          </w:p>
        </w:tc>
        <w:tc>
          <w:tcPr>
            <w:tcW w:w="2381" w:type="dxa"/>
            <w:shd w:val="clear" w:color="auto" w:fill="auto"/>
          </w:tcPr>
          <w:p w14:paraId="2EB7A9C0" w14:textId="1DA9E160" w:rsidR="00EF29BC" w:rsidDel="002300DB" w:rsidRDefault="00050DDE" w:rsidP="00654624">
            <w:pPr>
              <w:ind w:right="400"/>
              <w:rPr>
                <w:del w:id="4328" w:author="Shi Mengtao" w:date="2019-01-15T08:39:00Z"/>
                <w:sz w:val="20"/>
                <w:szCs w:val="20"/>
              </w:rPr>
            </w:pPr>
            <w:del w:id="4329" w:author="Shi Mengtao" w:date="2019-01-15T08:39:00Z">
              <w:r w:rsidDel="002300DB">
                <w:rPr>
                  <w:rFonts w:hint="eastAsia"/>
                  <w:sz w:val="20"/>
                  <w:szCs w:val="20"/>
                </w:rPr>
                <w:delText>[</w:delText>
              </w:r>
              <w:r w:rsidDel="002300DB">
                <w:rPr>
                  <w:rFonts w:hint="eastAsia"/>
                  <w:sz w:val="20"/>
                  <w:szCs w:val="20"/>
                </w:rPr>
                <w:delText>已封禁</w:delText>
              </w:r>
              <w:r w:rsidDel="002300DB">
                <w:rPr>
                  <w:sz w:val="20"/>
                  <w:szCs w:val="20"/>
                </w:rPr>
                <w:delText>|</w:delText>
              </w:r>
              <w:r w:rsidDel="002300DB">
                <w:rPr>
                  <w:rFonts w:hint="eastAsia"/>
                  <w:sz w:val="20"/>
                  <w:szCs w:val="20"/>
                </w:rPr>
                <w:delText>未封禁</w:delText>
              </w:r>
              <w:r w:rsidDel="002300DB">
                <w:rPr>
                  <w:sz w:val="20"/>
                  <w:szCs w:val="20"/>
                </w:rPr>
                <w:delText>]</w:delText>
              </w:r>
            </w:del>
          </w:p>
        </w:tc>
        <w:tc>
          <w:tcPr>
            <w:tcW w:w="1163" w:type="dxa"/>
            <w:shd w:val="clear" w:color="auto" w:fill="auto"/>
          </w:tcPr>
          <w:p w14:paraId="56F809D5" w14:textId="116B6A90" w:rsidR="00EF29BC" w:rsidDel="002300DB" w:rsidRDefault="00050DDE" w:rsidP="00674708">
            <w:pPr>
              <w:rPr>
                <w:del w:id="4330" w:author="Shi Mengtao" w:date="2019-01-15T08:39:00Z"/>
                <w:sz w:val="20"/>
                <w:szCs w:val="20"/>
              </w:rPr>
            </w:pPr>
            <w:del w:id="4331" w:author="Shi Mengtao" w:date="2019-01-15T08:39:00Z">
              <w:r w:rsidDel="002300DB">
                <w:rPr>
                  <w:rFonts w:hint="eastAsia"/>
                  <w:sz w:val="20"/>
                  <w:szCs w:val="20"/>
                </w:rPr>
                <w:delText>3</w:delText>
              </w:r>
            </w:del>
          </w:p>
        </w:tc>
        <w:tc>
          <w:tcPr>
            <w:tcW w:w="1071" w:type="dxa"/>
            <w:shd w:val="clear" w:color="auto" w:fill="auto"/>
          </w:tcPr>
          <w:p w14:paraId="049E1D7A" w14:textId="60E3DA59" w:rsidR="00EF29BC" w:rsidRPr="006F0296" w:rsidDel="002300DB" w:rsidRDefault="00EF29BC" w:rsidP="00674708">
            <w:pPr>
              <w:rPr>
                <w:del w:id="4332" w:author="Shi Mengtao" w:date="2019-01-15T08:39:00Z"/>
                <w:sz w:val="20"/>
                <w:szCs w:val="20"/>
              </w:rPr>
            </w:pPr>
          </w:p>
        </w:tc>
      </w:tr>
    </w:tbl>
    <w:p w14:paraId="62BAE007" w14:textId="650467A6" w:rsidR="00B227F4" w:rsidDel="009C2D73" w:rsidRDefault="00B227F4">
      <w:pPr>
        <w:rPr>
          <w:del w:id="4333" w:author="Shi Mengtao" w:date="2019-01-15T09:17:00Z"/>
        </w:rPr>
      </w:pPr>
    </w:p>
    <w:p w14:paraId="3BF3740D" w14:textId="4FA4EA1B" w:rsidR="00F966DC" w:rsidDel="0057625F" w:rsidRDefault="00F966DC">
      <w:pPr>
        <w:rPr>
          <w:del w:id="4334" w:author="Shi Mengtao" w:date="2019-01-15T09:24:00Z"/>
        </w:rPr>
      </w:pPr>
    </w:p>
    <w:p w14:paraId="7E0ACE61" w14:textId="4FCFB0A2" w:rsidR="00A55515" w:rsidRPr="00A97DB2" w:rsidDel="0057625F" w:rsidRDefault="00A97DB2">
      <w:pPr>
        <w:rPr>
          <w:del w:id="4335" w:author="Shi Mengtao" w:date="2019-01-15T09:24:00Z"/>
          <w:b/>
        </w:rPr>
      </w:pPr>
      <w:del w:id="4336" w:author="Shi Mengtao" w:date="2019-01-15T09:24:00Z">
        <w:r w:rsidRPr="00A97DB2" w:rsidDel="0057625F">
          <w:rPr>
            <w:rFonts w:hint="eastAsia"/>
            <w:b/>
          </w:rPr>
          <w:delText>标签信息</w:delText>
        </w:r>
      </w:del>
    </w:p>
    <w:tbl>
      <w:tblPr>
        <w:tblpPr w:leftFromText="180" w:rightFromText="180" w:vertAnchor="text" w:horzAnchor="margin" w:tblpY="253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381"/>
        <w:gridCol w:w="1163"/>
        <w:gridCol w:w="1071"/>
      </w:tblGrid>
      <w:tr w:rsidR="00C014B7" w:rsidRPr="00795F84" w:rsidDel="0057625F" w14:paraId="6623F36F" w14:textId="229793B5" w:rsidTr="00674708">
        <w:trPr>
          <w:del w:id="4337" w:author="Shi Mengtao" w:date="2019-01-15T09:24:00Z"/>
        </w:trPr>
        <w:tc>
          <w:tcPr>
            <w:tcW w:w="1555" w:type="dxa"/>
            <w:shd w:val="clear" w:color="auto" w:fill="D9D9D9"/>
          </w:tcPr>
          <w:p w14:paraId="555DA8D2" w14:textId="4B36D305" w:rsidR="00C014B7" w:rsidRPr="00795F84" w:rsidDel="0057625F" w:rsidRDefault="00C014B7" w:rsidP="00674708">
            <w:pPr>
              <w:jc w:val="center"/>
              <w:rPr>
                <w:del w:id="4338" w:author="Shi Mengtao" w:date="2019-01-15T09:24:00Z"/>
                <w:b/>
                <w:bCs/>
                <w:color w:val="000000"/>
                <w:sz w:val="18"/>
              </w:rPr>
            </w:pPr>
            <w:del w:id="4339" w:author="Shi Mengtao" w:date="2019-01-15T09:24:00Z">
              <w:r w:rsidRPr="00795F84" w:rsidDel="0057625F">
                <w:rPr>
                  <w:rFonts w:hint="eastAsia"/>
                  <w:b/>
                  <w:bCs/>
                  <w:color w:val="000000"/>
                  <w:sz w:val="18"/>
                </w:rPr>
                <w:delText>数据元素</w:delText>
              </w:r>
            </w:del>
          </w:p>
        </w:tc>
        <w:tc>
          <w:tcPr>
            <w:tcW w:w="2126" w:type="dxa"/>
            <w:shd w:val="clear" w:color="auto" w:fill="D9D9D9"/>
          </w:tcPr>
          <w:p w14:paraId="05225CAF" w14:textId="6BFD97E7" w:rsidR="00C014B7" w:rsidRPr="00795F84" w:rsidDel="0057625F" w:rsidRDefault="00C014B7" w:rsidP="00674708">
            <w:pPr>
              <w:jc w:val="center"/>
              <w:rPr>
                <w:del w:id="4340" w:author="Shi Mengtao" w:date="2019-01-15T09:24:00Z"/>
                <w:b/>
                <w:bCs/>
                <w:color w:val="000000"/>
                <w:sz w:val="18"/>
              </w:rPr>
            </w:pPr>
            <w:del w:id="4341" w:author="Shi Mengtao" w:date="2019-01-15T09:24:00Z">
              <w:r w:rsidRPr="00795F84" w:rsidDel="0057625F">
                <w:rPr>
                  <w:rFonts w:hint="eastAsia"/>
                  <w:b/>
                  <w:bCs/>
                  <w:color w:val="000000"/>
                  <w:sz w:val="18"/>
                </w:rPr>
                <w:delText>描述</w:delText>
              </w:r>
            </w:del>
          </w:p>
        </w:tc>
        <w:tc>
          <w:tcPr>
            <w:tcW w:w="2381" w:type="dxa"/>
            <w:shd w:val="clear" w:color="auto" w:fill="D9D9D9"/>
          </w:tcPr>
          <w:p w14:paraId="124A4845" w14:textId="3709BBCA" w:rsidR="00C014B7" w:rsidRPr="00795F84" w:rsidDel="0057625F" w:rsidRDefault="00C014B7" w:rsidP="00674708">
            <w:pPr>
              <w:jc w:val="center"/>
              <w:rPr>
                <w:del w:id="4342" w:author="Shi Mengtao" w:date="2019-01-15T09:24:00Z"/>
                <w:b/>
                <w:bCs/>
                <w:color w:val="000000"/>
                <w:sz w:val="18"/>
              </w:rPr>
            </w:pPr>
            <w:del w:id="4343" w:author="Shi Mengtao" w:date="2019-01-15T09:24:00Z">
              <w:r w:rsidRPr="00795F84" w:rsidDel="0057625F">
                <w:rPr>
                  <w:rFonts w:hint="eastAsia"/>
                  <w:b/>
                  <w:bCs/>
                  <w:color w:val="000000"/>
                  <w:sz w:val="18"/>
                </w:rPr>
                <w:delText>数据构成或者数据类型</w:delText>
              </w:r>
            </w:del>
          </w:p>
        </w:tc>
        <w:tc>
          <w:tcPr>
            <w:tcW w:w="1163" w:type="dxa"/>
            <w:shd w:val="clear" w:color="auto" w:fill="D9D9D9"/>
          </w:tcPr>
          <w:p w14:paraId="46C3365D" w14:textId="46E4E23B" w:rsidR="00C014B7" w:rsidRPr="00795F84" w:rsidDel="0057625F" w:rsidRDefault="00C014B7" w:rsidP="00674708">
            <w:pPr>
              <w:jc w:val="center"/>
              <w:rPr>
                <w:del w:id="4344" w:author="Shi Mengtao" w:date="2019-01-15T09:24:00Z"/>
                <w:b/>
                <w:bCs/>
                <w:color w:val="000000"/>
                <w:sz w:val="18"/>
              </w:rPr>
            </w:pPr>
            <w:del w:id="4345" w:author="Shi Mengtao" w:date="2019-01-15T09:24:00Z">
              <w:r w:rsidRPr="00795F84" w:rsidDel="0057625F">
                <w:rPr>
                  <w:rFonts w:hint="eastAsia"/>
                  <w:b/>
                  <w:bCs/>
                  <w:color w:val="000000"/>
                  <w:sz w:val="18"/>
                </w:rPr>
                <w:delText>数据长度</w:delText>
              </w:r>
            </w:del>
          </w:p>
        </w:tc>
        <w:tc>
          <w:tcPr>
            <w:tcW w:w="1071" w:type="dxa"/>
            <w:shd w:val="clear" w:color="auto" w:fill="D9D9D9"/>
          </w:tcPr>
          <w:p w14:paraId="4A096992" w14:textId="6B471FB0" w:rsidR="00C014B7" w:rsidRPr="00795F84" w:rsidDel="0057625F" w:rsidRDefault="00C014B7" w:rsidP="00674708">
            <w:pPr>
              <w:jc w:val="center"/>
              <w:rPr>
                <w:del w:id="4346" w:author="Shi Mengtao" w:date="2019-01-15T09:24:00Z"/>
                <w:b/>
                <w:bCs/>
                <w:color w:val="000000"/>
                <w:sz w:val="18"/>
              </w:rPr>
            </w:pPr>
            <w:del w:id="4347" w:author="Shi Mengtao" w:date="2019-01-15T09:24:00Z">
              <w:r w:rsidRPr="00795F84" w:rsidDel="0057625F">
                <w:rPr>
                  <w:rFonts w:hint="eastAsia"/>
                  <w:b/>
                  <w:bCs/>
                  <w:color w:val="000000"/>
                  <w:sz w:val="18"/>
                </w:rPr>
                <w:delText>位置</w:delText>
              </w:r>
            </w:del>
          </w:p>
        </w:tc>
      </w:tr>
      <w:tr w:rsidR="00C014B7" w:rsidRPr="006F0296" w:rsidDel="0057625F" w14:paraId="36974A26" w14:textId="68FA2BC5" w:rsidTr="00674708">
        <w:trPr>
          <w:del w:id="4348" w:author="Shi Mengtao" w:date="2019-01-15T09:24:00Z"/>
        </w:trPr>
        <w:tc>
          <w:tcPr>
            <w:tcW w:w="1555" w:type="dxa"/>
            <w:shd w:val="clear" w:color="auto" w:fill="auto"/>
          </w:tcPr>
          <w:p w14:paraId="4D7346CB" w14:textId="218AE289" w:rsidR="00C014B7" w:rsidRPr="006F0296" w:rsidDel="0057625F" w:rsidRDefault="00583A99" w:rsidP="00674708">
            <w:pPr>
              <w:rPr>
                <w:del w:id="4349" w:author="Shi Mengtao" w:date="2019-01-15T09:24:00Z"/>
                <w:sz w:val="20"/>
                <w:szCs w:val="20"/>
              </w:rPr>
            </w:pPr>
            <w:del w:id="4350" w:author="Shi Mengtao" w:date="2019-01-06T09:30:00Z">
              <w:r w:rsidDel="00F966DC">
                <w:rPr>
                  <w:rFonts w:hint="eastAsia"/>
                  <w:sz w:val="20"/>
                  <w:szCs w:val="20"/>
                </w:rPr>
                <w:delText>标签</w:delText>
              </w:r>
            </w:del>
            <w:del w:id="4351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类型</w:delText>
              </w:r>
            </w:del>
          </w:p>
        </w:tc>
        <w:tc>
          <w:tcPr>
            <w:tcW w:w="2126" w:type="dxa"/>
            <w:shd w:val="clear" w:color="auto" w:fill="auto"/>
          </w:tcPr>
          <w:p w14:paraId="5A6FB229" w14:textId="6522FD47" w:rsidR="00C014B7" w:rsidRPr="006F0296" w:rsidDel="0057625F" w:rsidRDefault="000E44D5" w:rsidP="00674708">
            <w:pPr>
              <w:rPr>
                <w:del w:id="4352" w:author="Shi Mengtao" w:date="2019-01-15T09:24:00Z"/>
                <w:sz w:val="20"/>
                <w:szCs w:val="20"/>
              </w:rPr>
            </w:pPr>
            <w:del w:id="4353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通过标签类型来区别该标签是渔具店还是钓场</w:delText>
              </w:r>
            </w:del>
          </w:p>
        </w:tc>
        <w:tc>
          <w:tcPr>
            <w:tcW w:w="2381" w:type="dxa"/>
            <w:shd w:val="clear" w:color="auto" w:fill="auto"/>
          </w:tcPr>
          <w:p w14:paraId="0A12B5A0" w14:textId="7D8B8D67" w:rsidR="00C014B7" w:rsidRPr="006F0296" w:rsidDel="0057625F" w:rsidRDefault="001839E9" w:rsidP="00674708">
            <w:pPr>
              <w:rPr>
                <w:del w:id="4354" w:author="Shi Mengtao" w:date="2019-01-15T09:24:00Z"/>
                <w:sz w:val="20"/>
                <w:szCs w:val="20"/>
              </w:rPr>
            </w:pPr>
            <w:del w:id="4355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[</w:delText>
              </w:r>
              <w:r w:rsidDel="0057625F">
                <w:rPr>
                  <w:rFonts w:hint="eastAsia"/>
                  <w:sz w:val="20"/>
                  <w:szCs w:val="20"/>
                </w:rPr>
                <w:delText>渔具店</w:delText>
              </w:r>
              <w:r w:rsidDel="0057625F">
                <w:rPr>
                  <w:rFonts w:hint="eastAsia"/>
                  <w:sz w:val="20"/>
                  <w:szCs w:val="20"/>
                </w:rPr>
                <w:delText>|</w:delText>
              </w:r>
              <w:r w:rsidDel="0057625F">
                <w:rPr>
                  <w:rFonts w:hint="eastAsia"/>
                  <w:sz w:val="20"/>
                  <w:szCs w:val="20"/>
                </w:rPr>
                <w:delText>钓</w:delText>
              </w:r>
              <w:r w:rsidR="000E44D5" w:rsidDel="0057625F">
                <w:rPr>
                  <w:rFonts w:hint="eastAsia"/>
                  <w:sz w:val="20"/>
                  <w:szCs w:val="20"/>
                </w:rPr>
                <w:delText>场</w:delText>
              </w:r>
              <w:r w:rsidDel="0057625F">
                <w:rPr>
                  <w:sz w:val="20"/>
                  <w:szCs w:val="20"/>
                </w:rPr>
                <w:delText>]</w:delText>
              </w:r>
            </w:del>
          </w:p>
        </w:tc>
        <w:tc>
          <w:tcPr>
            <w:tcW w:w="1163" w:type="dxa"/>
            <w:shd w:val="clear" w:color="auto" w:fill="auto"/>
          </w:tcPr>
          <w:p w14:paraId="0ACE6FBA" w14:textId="57BD32A4" w:rsidR="00C014B7" w:rsidRPr="006F0296" w:rsidDel="0057625F" w:rsidRDefault="0059072A" w:rsidP="00674708">
            <w:pPr>
              <w:rPr>
                <w:del w:id="4356" w:author="Shi Mengtao" w:date="2019-01-15T09:24:00Z"/>
                <w:sz w:val="20"/>
                <w:szCs w:val="20"/>
              </w:rPr>
            </w:pPr>
            <w:del w:id="4357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2</w:delText>
              </w:r>
              <w:r w:rsidDel="0057625F">
                <w:rPr>
                  <w:rFonts w:hint="eastAsia"/>
                  <w:sz w:val="20"/>
                  <w:szCs w:val="20"/>
                </w:rPr>
                <w:delText>或</w:delText>
              </w:r>
              <w:r w:rsidDel="0057625F">
                <w:rPr>
                  <w:rFonts w:hint="eastAsia"/>
                  <w:sz w:val="20"/>
                  <w:szCs w:val="20"/>
                </w:rPr>
                <w:delText>3</w:delText>
              </w:r>
            </w:del>
          </w:p>
        </w:tc>
        <w:tc>
          <w:tcPr>
            <w:tcW w:w="1071" w:type="dxa"/>
            <w:shd w:val="clear" w:color="auto" w:fill="auto"/>
          </w:tcPr>
          <w:p w14:paraId="2CA0F9AE" w14:textId="104CAF9F" w:rsidR="00C014B7" w:rsidRPr="006F0296" w:rsidDel="0057625F" w:rsidRDefault="00C014B7" w:rsidP="00674708">
            <w:pPr>
              <w:rPr>
                <w:del w:id="4358" w:author="Shi Mengtao" w:date="2019-01-15T09:24:00Z"/>
                <w:sz w:val="20"/>
                <w:szCs w:val="20"/>
              </w:rPr>
            </w:pPr>
          </w:p>
        </w:tc>
      </w:tr>
      <w:tr w:rsidR="00583A99" w:rsidRPr="006F0296" w:rsidDel="0057625F" w14:paraId="3972FCB4" w14:textId="140348BC" w:rsidTr="00674708">
        <w:trPr>
          <w:del w:id="4359" w:author="Shi Mengtao" w:date="2019-01-15T09:24:00Z"/>
        </w:trPr>
        <w:tc>
          <w:tcPr>
            <w:tcW w:w="1555" w:type="dxa"/>
            <w:shd w:val="clear" w:color="auto" w:fill="auto"/>
          </w:tcPr>
          <w:p w14:paraId="39E92620" w14:textId="7871FA2E" w:rsidR="00583A99" w:rsidRPr="006F0296" w:rsidDel="0057625F" w:rsidRDefault="001839E9" w:rsidP="00674708">
            <w:pPr>
              <w:rPr>
                <w:del w:id="4360" w:author="Shi Mengtao" w:date="2019-01-15T09:24:00Z"/>
                <w:sz w:val="20"/>
                <w:szCs w:val="20"/>
              </w:rPr>
            </w:pPr>
            <w:del w:id="4361" w:author="Shi Mengtao" w:date="2019-01-06T09:30:00Z">
              <w:r w:rsidDel="00F966DC">
                <w:rPr>
                  <w:rFonts w:hint="eastAsia"/>
                  <w:sz w:val="20"/>
                  <w:szCs w:val="20"/>
                </w:rPr>
                <w:delText>标签</w:delText>
              </w:r>
            </w:del>
            <w:del w:id="4362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名称</w:delText>
              </w:r>
            </w:del>
          </w:p>
        </w:tc>
        <w:tc>
          <w:tcPr>
            <w:tcW w:w="2126" w:type="dxa"/>
            <w:shd w:val="clear" w:color="auto" w:fill="auto"/>
          </w:tcPr>
          <w:p w14:paraId="40686860" w14:textId="3CC6A021" w:rsidR="00583A99" w:rsidRPr="006F0296" w:rsidDel="0057625F" w:rsidRDefault="009774D2" w:rsidP="00674708">
            <w:pPr>
              <w:rPr>
                <w:del w:id="4363" w:author="Shi Mengtao" w:date="2019-01-15T09:24:00Z"/>
                <w:sz w:val="20"/>
                <w:szCs w:val="20"/>
              </w:rPr>
            </w:pPr>
            <w:del w:id="4364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标签的名称，可以通过其名称反映标签是渔具店还是钓场</w:delText>
              </w:r>
            </w:del>
          </w:p>
        </w:tc>
        <w:tc>
          <w:tcPr>
            <w:tcW w:w="2381" w:type="dxa"/>
            <w:shd w:val="clear" w:color="auto" w:fill="auto"/>
          </w:tcPr>
          <w:p w14:paraId="0079010C" w14:textId="2AE5C986" w:rsidR="00583A99" w:rsidRPr="006F0296" w:rsidDel="0057625F" w:rsidRDefault="001839E9" w:rsidP="00674708">
            <w:pPr>
              <w:rPr>
                <w:del w:id="4365" w:author="Shi Mengtao" w:date="2019-01-15T09:24:00Z"/>
                <w:sz w:val="20"/>
                <w:szCs w:val="20"/>
              </w:rPr>
            </w:pPr>
            <w:del w:id="4366" w:author="Shi Mengtao" w:date="2019-01-15T09:24:00Z">
              <w:r w:rsidDel="0057625F">
                <w:rPr>
                  <w:sz w:val="20"/>
                  <w:szCs w:val="20"/>
                </w:rPr>
                <w:delText>[\p]</w:delText>
              </w:r>
              <w:r w:rsidR="001D5E28" w:rsidDel="0057625F">
                <w:rPr>
                  <w:rFonts w:hint="eastAsia"/>
                  <w:sz w:val="20"/>
                  <w:szCs w:val="20"/>
                </w:rPr>
                <w:delText>+</w:delText>
              </w:r>
            </w:del>
          </w:p>
        </w:tc>
        <w:tc>
          <w:tcPr>
            <w:tcW w:w="1163" w:type="dxa"/>
            <w:shd w:val="clear" w:color="auto" w:fill="auto"/>
          </w:tcPr>
          <w:p w14:paraId="3D29D87D" w14:textId="0456E6B6" w:rsidR="00583A99" w:rsidRPr="006F0296" w:rsidDel="0057625F" w:rsidRDefault="0059072A" w:rsidP="00674708">
            <w:pPr>
              <w:rPr>
                <w:del w:id="4367" w:author="Shi Mengtao" w:date="2019-01-15T09:24:00Z"/>
                <w:sz w:val="20"/>
                <w:szCs w:val="20"/>
              </w:rPr>
            </w:pPr>
            <w:del w:id="4368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&gt;</w:delText>
              </w:r>
              <w:r w:rsidDel="0057625F">
                <w:rPr>
                  <w:sz w:val="20"/>
                  <w:szCs w:val="20"/>
                </w:rPr>
                <w:delText>=</w:delText>
              </w:r>
              <w:r w:rsidDel="0057625F">
                <w:rPr>
                  <w:rFonts w:hint="eastAsia"/>
                  <w:sz w:val="20"/>
                  <w:szCs w:val="20"/>
                </w:rPr>
                <w:delText>1</w:delText>
              </w:r>
            </w:del>
          </w:p>
        </w:tc>
        <w:tc>
          <w:tcPr>
            <w:tcW w:w="1071" w:type="dxa"/>
            <w:shd w:val="clear" w:color="auto" w:fill="auto"/>
          </w:tcPr>
          <w:p w14:paraId="096316EB" w14:textId="14DD9755" w:rsidR="00583A99" w:rsidRPr="006F0296" w:rsidDel="0057625F" w:rsidRDefault="00583A99" w:rsidP="00674708">
            <w:pPr>
              <w:rPr>
                <w:del w:id="4369" w:author="Shi Mengtao" w:date="2019-01-15T09:24:00Z"/>
                <w:sz w:val="20"/>
                <w:szCs w:val="20"/>
              </w:rPr>
            </w:pPr>
          </w:p>
        </w:tc>
      </w:tr>
      <w:tr w:rsidR="00583A99" w:rsidRPr="006F0296" w:rsidDel="0057625F" w14:paraId="35BAA910" w14:textId="3F3212DE" w:rsidTr="00674708">
        <w:trPr>
          <w:del w:id="4370" w:author="Shi Mengtao" w:date="2019-01-15T09:24:00Z"/>
        </w:trPr>
        <w:tc>
          <w:tcPr>
            <w:tcW w:w="1555" w:type="dxa"/>
            <w:shd w:val="clear" w:color="auto" w:fill="auto"/>
          </w:tcPr>
          <w:p w14:paraId="0C669890" w14:textId="67516C26" w:rsidR="00583A99" w:rsidRPr="0042201C" w:rsidDel="0057625F" w:rsidRDefault="001839E9" w:rsidP="00674708">
            <w:pPr>
              <w:rPr>
                <w:del w:id="4371" w:author="Shi Mengtao" w:date="2019-01-15T09:24:00Z"/>
                <w:sz w:val="20"/>
                <w:szCs w:val="20"/>
              </w:rPr>
            </w:pPr>
            <w:del w:id="4372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创建者</w:delText>
              </w:r>
            </w:del>
            <w:del w:id="4373" w:author="Shi Mengtao" w:date="2019-01-15T09:17:00Z">
              <w:r w:rsidDel="009C2D73">
                <w:rPr>
                  <w:rFonts w:hint="eastAsia"/>
                  <w:sz w:val="20"/>
                  <w:szCs w:val="20"/>
                </w:rPr>
                <w:delText>手机号</w:delText>
              </w:r>
            </w:del>
          </w:p>
        </w:tc>
        <w:tc>
          <w:tcPr>
            <w:tcW w:w="2126" w:type="dxa"/>
            <w:shd w:val="clear" w:color="auto" w:fill="auto"/>
          </w:tcPr>
          <w:p w14:paraId="56F7949E" w14:textId="7FD1E390" w:rsidR="00583A99" w:rsidRPr="006F0296" w:rsidDel="0057625F" w:rsidRDefault="00692C56" w:rsidP="00674708">
            <w:pPr>
              <w:rPr>
                <w:del w:id="4374" w:author="Shi Mengtao" w:date="2019-01-15T09:24:00Z"/>
                <w:sz w:val="20"/>
                <w:szCs w:val="20"/>
              </w:rPr>
            </w:pPr>
            <w:del w:id="4375" w:author="Shi Mengtao" w:date="2019-01-15T09:17:00Z">
              <w:r w:rsidDel="009C2D73">
                <w:rPr>
                  <w:rFonts w:hint="eastAsia"/>
                  <w:sz w:val="20"/>
                  <w:szCs w:val="20"/>
                </w:rPr>
                <w:delText>每个标签有每个</w:delText>
              </w:r>
            </w:del>
            <w:del w:id="4376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标签的创建者</w:delText>
              </w:r>
            </w:del>
            <w:del w:id="4377" w:author="Shi Mengtao" w:date="2019-01-15T09:17:00Z">
              <w:r w:rsidDel="009C2D73">
                <w:rPr>
                  <w:rFonts w:hint="eastAsia"/>
                  <w:sz w:val="20"/>
                  <w:szCs w:val="20"/>
                </w:rPr>
                <w:delText>，通过创建者手机号（身份唯一标识）到用户信息</w:delText>
              </w:r>
              <w:r w:rsidR="004B5A2E" w:rsidDel="009C2D73">
                <w:rPr>
                  <w:rFonts w:hint="eastAsia"/>
                  <w:sz w:val="20"/>
                  <w:szCs w:val="20"/>
                </w:rPr>
                <w:delText>找到创建者的姓名、昵称等信息</w:delText>
              </w:r>
            </w:del>
          </w:p>
        </w:tc>
        <w:tc>
          <w:tcPr>
            <w:tcW w:w="2381" w:type="dxa"/>
            <w:shd w:val="clear" w:color="auto" w:fill="auto"/>
          </w:tcPr>
          <w:p w14:paraId="730D5619" w14:textId="160E7712" w:rsidR="00583A99" w:rsidRPr="006F0296" w:rsidDel="0057625F" w:rsidRDefault="00692C56" w:rsidP="00674708">
            <w:pPr>
              <w:rPr>
                <w:del w:id="4378" w:author="Shi Mengtao" w:date="2019-01-15T09:24:00Z"/>
                <w:sz w:val="20"/>
                <w:szCs w:val="20"/>
              </w:rPr>
            </w:pPr>
            <w:del w:id="4379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[</w:delText>
              </w:r>
              <w:r w:rsidDel="0057625F">
                <w:rPr>
                  <w:sz w:val="20"/>
                  <w:szCs w:val="20"/>
                </w:rPr>
                <w:delText>\d]{11}</w:delText>
              </w:r>
            </w:del>
          </w:p>
        </w:tc>
        <w:tc>
          <w:tcPr>
            <w:tcW w:w="1163" w:type="dxa"/>
            <w:shd w:val="clear" w:color="auto" w:fill="auto"/>
          </w:tcPr>
          <w:p w14:paraId="61AD0214" w14:textId="0008B340" w:rsidR="00583A99" w:rsidRPr="006F0296" w:rsidDel="0057625F" w:rsidRDefault="0059072A" w:rsidP="00674708">
            <w:pPr>
              <w:rPr>
                <w:del w:id="4380" w:author="Shi Mengtao" w:date="2019-01-15T09:24:00Z"/>
                <w:sz w:val="20"/>
                <w:szCs w:val="20"/>
              </w:rPr>
            </w:pPr>
            <w:del w:id="4381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11</w:delText>
              </w:r>
            </w:del>
          </w:p>
        </w:tc>
        <w:tc>
          <w:tcPr>
            <w:tcW w:w="1071" w:type="dxa"/>
            <w:shd w:val="clear" w:color="auto" w:fill="auto"/>
          </w:tcPr>
          <w:p w14:paraId="4535A2FD" w14:textId="42868F3E" w:rsidR="00583A99" w:rsidRPr="006F0296" w:rsidDel="0057625F" w:rsidRDefault="00A32A29" w:rsidP="00674708">
            <w:pPr>
              <w:rPr>
                <w:del w:id="4382" w:author="Shi Mengtao" w:date="2019-01-15T09:24:00Z"/>
                <w:sz w:val="20"/>
                <w:szCs w:val="20"/>
              </w:rPr>
            </w:pPr>
            <w:del w:id="4383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用户信息的第一条数据元素</w:delText>
              </w:r>
            </w:del>
          </w:p>
        </w:tc>
      </w:tr>
      <w:tr w:rsidR="001839E9" w:rsidRPr="006F0296" w:rsidDel="0057625F" w14:paraId="3F8CAD60" w14:textId="30ECFEAF" w:rsidTr="00674708">
        <w:trPr>
          <w:del w:id="4384" w:author="Shi Mengtao" w:date="2019-01-15T09:24:00Z"/>
        </w:trPr>
        <w:tc>
          <w:tcPr>
            <w:tcW w:w="1555" w:type="dxa"/>
            <w:shd w:val="clear" w:color="auto" w:fill="auto"/>
          </w:tcPr>
          <w:p w14:paraId="29464AF0" w14:textId="564ABC74" w:rsidR="001839E9" w:rsidDel="0057625F" w:rsidRDefault="001839E9" w:rsidP="00674708">
            <w:pPr>
              <w:rPr>
                <w:del w:id="4385" w:author="Shi Mengtao" w:date="2019-01-15T09:24:00Z"/>
                <w:sz w:val="20"/>
                <w:szCs w:val="20"/>
              </w:rPr>
            </w:pPr>
            <w:del w:id="4386" w:author="Shi Mengtao" w:date="2019-01-06T09:30:00Z">
              <w:r w:rsidDel="00F966DC">
                <w:rPr>
                  <w:rFonts w:hint="eastAsia"/>
                  <w:sz w:val="20"/>
                  <w:szCs w:val="20"/>
                </w:rPr>
                <w:delText>标签</w:delText>
              </w:r>
            </w:del>
            <w:del w:id="4387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所在详细地址</w:delText>
              </w:r>
            </w:del>
          </w:p>
        </w:tc>
        <w:tc>
          <w:tcPr>
            <w:tcW w:w="2126" w:type="dxa"/>
            <w:shd w:val="clear" w:color="auto" w:fill="auto"/>
          </w:tcPr>
          <w:p w14:paraId="08B5A70B" w14:textId="00B61B06" w:rsidR="001839E9" w:rsidRPr="006F0296" w:rsidDel="0057625F" w:rsidRDefault="004B5A2E" w:rsidP="00674708">
            <w:pPr>
              <w:rPr>
                <w:del w:id="4388" w:author="Shi Mengtao" w:date="2019-01-15T09:24:00Z"/>
                <w:sz w:val="20"/>
                <w:szCs w:val="20"/>
              </w:rPr>
            </w:pPr>
            <w:del w:id="4389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标签所属的地址</w:delText>
              </w:r>
            </w:del>
            <w:del w:id="4390" w:author="Shi Mengtao" w:date="2019-01-15T09:18:00Z">
              <w:r w:rsidDel="009C2D73">
                <w:rPr>
                  <w:rFonts w:hint="eastAsia"/>
                  <w:sz w:val="20"/>
                  <w:szCs w:val="20"/>
                </w:rPr>
                <w:delText>，可以在邮寄或有其它需要的时候填写地址信息将物品寄送到</w:delText>
              </w:r>
              <w:r w:rsidR="00CD5F6B" w:rsidDel="009C2D73">
                <w:rPr>
                  <w:rFonts w:hint="eastAsia"/>
                  <w:sz w:val="20"/>
                  <w:szCs w:val="20"/>
                </w:rPr>
                <w:delText>标签处</w:delText>
              </w:r>
            </w:del>
          </w:p>
        </w:tc>
        <w:tc>
          <w:tcPr>
            <w:tcW w:w="2381" w:type="dxa"/>
            <w:shd w:val="clear" w:color="auto" w:fill="auto"/>
          </w:tcPr>
          <w:p w14:paraId="3BD5F9E8" w14:textId="37E16CE4" w:rsidR="001839E9" w:rsidRPr="006F0296" w:rsidDel="0057625F" w:rsidRDefault="004B5A2E" w:rsidP="00674708">
            <w:pPr>
              <w:rPr>
                <w:del w:id="4391" w:author="Shi Mengtao" w:date="2019-01-15T09:24:00Z"/>
                <w:sz w:val="20"/>
                <w:szCs w:val="20"/>
              </w:rPr>
            </w:pPr>
            <w:del w:id="4392" w:author="Shi Mengtao" w:date="2019-01-15T09:24:00Z">
              <w:r w:rsidDel="0057625F">
                <w:rPr>
                  <w:sz w:val="20"/>
                  <w:szCs w:val="20"/>
                </w:rPr>
                <w:delText>[\p]</w:delText>
              </w:r>
              <w:r w:rsidDel="0057625F">
                <w:rPr>
                  <w:rFonts w:hint="eastAsia"/>
                  <w:sz w:val="20"/>
                  <w:szCs w:val="20"/>
                </w:rPr>
                <w:delText>+</w:delText>
              </w:r>
            </w:del>
          </w:p>
        </w:tc>
        <w:tc>
          <w:tcPr>
            <w:tcW w:w="1163" w:type="dxa"/>
            <w:shd w:val="clear" w:color="auto" w:fill="auto"/>
          </w:tcPr>
          <w:p w14:paraId="1AE119DE" w14:textId="5170CFA4" w:rsidR="001839E9" w:rsidRPr="006F0296" w:rsidDel="0057625F" w:rsidRDefault="000B38D9" w:rsidP="00674708">
            <w:pPr>
              <w:rPr>
                <w:del w:id="4393" w:author="Shi Mengtao" w:date="2019-01-15T09:24:00Z"/>
                <w:sz w:val="20"/>
                <w:szCs w:val="20"/>
              </w:rPr>
            </w:pPr>
            <w:del w:id="4394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&gt;</w:delText>
              </w:r>
              <w:r w:rsidDel="0057625F">
                <w:rPr>
                  <w:sz w:val="20"/>
                  <w:szCs w:val="20"/>
                </w:rPr>
                <w:delText>=</w:delText>
              </w:r>
              <w:r w:rsidDel="0057625F">
                <w:rPr>
                  <w:rFonts w:hint="eastAsia"/>
                  <w:sz w:val="20"/>
                  <w:szCs w:val="20"/>
                </w:rPr>
                <w:delText>1</w:delText>
              </w:r>
            </w:del>
          </w:p>
        </w:tc>
        <w:tc>
          <w:tcPr>
            <w:tcW w:w="1071" w:type="dxa"/>
            <w:shd w:val="clear" w:color="auto" w:fill="auto"/>
          </w:tcPr>
          <w:p w14:paraId="48AA124B" w14:textId="6FDA9E04" w:rsidR="001839E9" w:rsidRPr="006F0296" w:rsidDel="0057625F" w:rsidRDefault="001839E9" w:rsidP="00674708">
            <w:pPr>
              <w:rPr>
                <w:del w:id="4395" w:author="Shi Mengtao" w:date="2019-01-15T09:24:00Z"/>
                <w:sz w:val="20"/>
                <w:szCs w:val="20"/>
              </w:rPr>
            </w:pPr>
          </w:p>
        </w:tc>
      </w:tr>
      <w:tr w:rsidR="001839E9" w:rsidRPr="006F0296" w:rsidDel="0057625F" w14:paraId="56760FDC" w14:textId="00E8193C" w:rsidTr="00674708">
        <w:trPr>
          <w:del w:id="4396" w:author="Shi Mengtao" w:date="2019-01-15T09:24:00Z"/>
        </w:trPr>
        <w:tc>
          <w:tcPr>
            <w:tcW w:w="1555" w:type="dxa"/>
            <w:shd w:val="clear" w:color="auto" w:fill="auto"/>
          </w:tcPr>
          <w:p w14:paraId="3D0FA512" w14:textId="2572AEF2" w:rsidR="001839E9" w:rsidDel="0057625F" w:rsidRDefault="001839E9" w:rsidP="00674708">
            <w:pPr>
              <w:rPr>
                <w:del w:id="4397" w:author="Shi Mengtao" w:date="2019-01-15T09:24:00Z"/>
                <w:sz w:val="20"/>
                <w:szCs w:val="20"/>
              </w:rPr>
            </w:pPr>
            <w:del w:id="4398" w:author="Shi Mengtao" w:date="2019-01-06T09:30:00Z">
              <w:r w:rsidDel="00F966DC">
                <w:rPr>
                  <w:rFonts w:hint="eastAsia"/>
                  <w:sz w:val="20"/>
                  <w:szCs w:val="20"/>
                </w:rPr>
                <w:delText>标签</w:delText>
              </w:r>
            </w:del>
            <w:del w:id="4399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经度</w:delText>
              </w:r>
            </w:del>
          </w:p>
        </w:tc>
        <w:tc>
          <w:tcPr>
            <w:tcW w:w="2126" w:type="dxa"/>
            <w:shd w:val="clear" w:color="auto" w:fill="auto"/>
          </w:tcPr>
          <w:p w14:paraId="1C3C871F" w14:textId="261B4F77" w:rsidR="001839E9" w:rsidRPr="006F0296" w:rsidDel="0057625F" w:rsidRDefault="000E44D5" w:rsidP="00674708">
            <w:pPr>
              <w:rPr>
                <w:del w:id="4400" w:author="Shi Mengtao" w:date="2019-01-15T09:24:00Z"/>
                <w:sz w:val="20"/>
                <w:szCs w:val="20"/>
              </w:rPr>
            </w:pPr>
            <w:del w:id="4401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标签的地理位置经度</w:delText>
              </w:r>
            </w:del>
          </w:p>
        </w:tc>
        <w:tc>
          <w:tcPr>
            <w:tcW w:w="2381" w:type="dxa"/>
            <w:shd w:val="clear" w:color="auto" w:fill="auto"/>
          </w:tcPr>
          <w:p w14:paraId="59187319" w14:textId="62A3B67F" w:rsidR="001839E9" w:rsidRPr="006F0296" w:rsidDel="0057625F" w:rsidRDefault="000E44D5" w:rsidP="00674708">
            <w:pPr>
              <w:rPr>
                <w:del w:id="4402" w:author="Shi Mengtao" w:date="2019-01-15T09:24:00Z"/>
                <w:sz w:val="20"/>
                <w:szCs w:val="20"/>
              </w:rPr>
            </w:pPr>
            <w:del w:id="4403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[</w:delText>
              </w:r>
              <w:r w:rsidDel="0057625F">
                <w:rPr>
                  <w:sz w:val="20"/>
                  <w:szCs w:val="20"/>
                </w:rPr>
                <w:delText>\d]+.[\d]+[W|E]</w:delText>
              </w:r>
            </w:del>
          </w:p>
        </w:tc>
        <w:tc>
          <w:tcPr>
            <w:tcW w:w="1163" w:type="dxa"/>
            <w:shd w:val="clear" w:color="auto" w:fill="auto"/>
          </w:tcPr>
          <w:p w14:paraId="1A0460D3" w14:textId="173462BA" w:rsidR="001839E9" w:rsidRPr="006F0296" w:rsidDel="0057625F" w:rsidRDefault="00F35609" w:rsidP="00674708">
            <w:pPr>
              <w:rPr>
                <w:del w:id="4404" w:author="Shi Mengtao" w:date="2019-01-15T09:24:00Z"/>
                <w:sz w:val="20"/>
                <w:szCs w:val="20"/>
              </w:rPr>
            </w:pPr>
            <w:del w:id="4405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&gt;</w:delText>
              </w:r>
              <w:r w:rsidDel="0057625F">
                <w:rPr>
                  <w:sz w:val="20"/>
                  <w:szCs w:val="20"/>
                </w:rPr>
                <w:delText>=</w:delText>
              </w:r>
              <w:r w:rsidDel="0057625F">
                <w:rPr>
                  <w:rFonts w:hint="eastAsia"/>
                  <w:sz w:val="20"/>
                  <w:szCs w:val="20"/>
                </w:rPr>
                <w:delText>4</w:delText>
              </w:r>
            </w:del>
          </w:p>
        </w:tc>
        <w:tc>
          <w:tcPr>
            <w:tcW w:w="1071" w:type="dxa"/>
            <w:shd w:val="clear" w:color="auto" w:fill="auto"/>
          </w:tcPr>
          <w:p w14:paraId="350330DB" w14:textId="4FBC2BC6" w:rsidR="001839E9" w:rsidRPr="006F0296" w:rsidDel="0057625F" w:rsidRDefault="001839E9" w:rsidP="00674708">
            <w:pPr>
              <w:rPr>
                <w:del w:id="4406" w:author="Shi Mengtao" w:date="2019-01-15T09:24:00Z"/>
                <w:sz w:val="20"/>
                <w:szCs w:val="20"/>
              </w:rPr>
            </w:pPr>
          </w:p>
        </w:tc>
      </w:tr>
      <w:tr w:rsidR="000E44D5" w:rsidRPr="006F0296" w:rsidDel="0057625F" w14:paraId="082AD584" w14:textId="1A517AE1" w:rsidTr="00674708">
        <w:trPr>
          <w:del w:id="4407" w:author="Shi Mengtao" w:date="2019-01-15T09:24:00Z"/>
        </w:trPr>
        <w:tc>
          <w:tcPr>
            <w:tcW w:w="1555" w:type="dxa"/>
            <w:shd w:val="clear" w:color="auto" w:fill="auto"/>
          </w:tcPr>
          <w:p w14:paraId="6426D15E" w14:textId="60DE2963" w:rsidR="000E44D5" w:rsidDel="0057625F" w:rsidRDefault="000E44D5" w:rsidP="00674708">
            <w:pPr>
              <w:rPr>
                <w:del w:id="4408" w:author="Shi Mengtao" w:date="2019-01-15T09:24:00Z"/>
                <w:sz w:val="20"/>
                <w:szCs w:val="20"/>
              </w:rPr>
            </w:pPr>
            <w:del w:id="4409" w:author="Shi Mengtao" w:date="2019-01-06T09:30:00Z">
              <w:r w:rsidDel="00F966DC">
                <w:rPr>
                  <w:rFonts w:hint="eastAsia"/>
                  <w:sz w:val="20"/>
                  <w:szCs w:val="20"/>
                </w:rPr>
                <w:delText>标签</w:delText>
              </w:r>
            </w:del>
            <w:del w:id="4410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纬度</w:delText>
              </w:r>
            </w:del>
          </w:p>
        </w:tc>
        <w:tc>
          <w:tcPr>
            <w:tcW w:w="2126" w:type="dxa"/>
            <w:shd w:val="clear" w:color="auto" w:fill="auto"/>
          </w:tcPr>
          <w:p w14:paraId="403ADCD7" w14:textId="3CBBD3EB" w:rsidR="000E44D5" w:rsidDel="0057625F" w:rsidRDefault="000E44D5" w:rsidP="00674708">
            <w:pPr>
              <w:rPr>
                <w:del w:id="4411" w:author="Shi Mengtao" w:date="2019-01-15T09:24:00Z"/>
                <w:sz w:val="20"/>
                <w:szCs w:val="20"/>
              </w:rPr>
            </w:pPr>
            <w:del w:id="4412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标签的地理位置纬度</w:delText>
              </w:r>
            </w:del>
          </w:p>
        </w:tc>
        <w:tc>
          <w:tcPr>
            <w:tcW w:w="2381" w:type="dxa"/>
            <w:shd w:val="clear" w:color="auto" w:fill="auto"/>
          </w:tcPr>
          <w:p w14:paraId="2D36E7D8" w14:textId="4E86ADDD" w:rsidR="000E44D5" w:rsidDel="0057625F" w:rsidRDefault="000E44D5" w:rsidP="00674708">
            <w:pPr>
              <w:rPr>
                <w:del w:id="4413" w:author="Shi Mengtao" w:date="2019-01-15T09:24:00Z"/>
                <w:sz w:val="20"/>
                <w:szCs w:val="20"/>
              </w:rPr>
            </w:pPr>
            <w:del w:id="4414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[</w:delText>
              </w:r>
              <w:r w:rsidDel="0057625F">
                <w:rPr>
                  <w:sz w:val="20"/>
                  <w:szCs w:val="20"/>
                </w:rPr>
                <w:delText>\d]+.[\d]+[N|S]</w:delText>
              </w:r>
            </w:del>
          </w:p>
        </w:tc>
        <w:tc>
          <w:tcPr>
            <w:tcW w:w="1163" w:type="dxa"/>
            <w:shd w:val="clear" w:color="auto" w:fill="auto"/>
          </w:tcPr>
          <w:p w14:paraId="2E6904BD" w14:textId="1AAC5F09" w:rsidR="000E44D5" w:rsidRPr="006F0296" w:rsidDel="0057625F" w:rsidRDefault="00F35609" w:rsidP="00674708">
            <w:pPr>
              <w:rPr>
                <w:del w:id="4415" w:author="Shi Mengtao" w:date="2019-01-15T09:24:00Z"/>
                <w:sz w:val="20"/>
                <w:szCs w:val="20"/>
              </w:rPr>
            </w:pPr>
            <w:del w:id="4416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&gt;</w:delText>
              </w:r>
              <w:r w:rsidDel="0057625F">
                <w:rPr>
                  <w:sz w:val="20"/>
                  <w:szCs w:val="20"/>
                </w:rPr>
                <w:delText>=</w:delText>
              </w:r>
              <w:r w:rsidDel="0057625F">
                <w:rPr>
                  <w:rFonts w:hint="eastAsia"/>
                  <w:sz w:val="20"/>
                  <w:szCs w:val="20"/>
                </w:rPr>
                <w:delText>4</w:delText>
              </w:r>
            </w:del>
          </w:p>
        </w:tc>
        <w:tc>
          <w:tcPr>
            <w:tcW w:w="1071" w:type="dxa"/>
            <w:shd w:val="clear" w:color="auto" w:fill="auto"/>
          </w:tcPr>
          <w:p w14:paraId="0DE79424" w14:textId="61C69510" w:rsidR="000E44D5" w:rsidRPr="006F0296" w:rsidDel="0057625F" w:rsidRDefault="000E44D5" w:rsidP="00674708">
            <w:pPr>
              <w:rPr>
                <w:del w:id="4417" w:author="Shi Mengtao" w:date="2019-01-15T09:24:00Z"/>
                <w:sz w:val="20"/>
                <w:szCs w:val="20"/>
              </w:rPr>
            </w:pPr>
          </w:p>
        </w:tc>
      </w:tr>
      <w:tr w:rsidR="001839E9" w:rsidRPr="006F0296" w:rsidDel="0057625F" w14:paraId="0D177AD2" w14:textId="70FEC6B8" w:rsidTr="00674708">
        <w:trPr>
          <w:del w:id="4418" w:author="Shi Mengtao" w:date="2019-01-15T09:24:00Z"/>
        </w:trPr>
        <w:tc>
          <w:tcPr>
            <w:tcW w:w="1555" w:type="dxa"/>
            <w:shd w:val="clear" w:color="auto" w:fill="auto"/>
          </w:tcPr>
          <w:p w14:paraId="7A8730DB" w14:textId="37F280BA" w:rsidR="001839E9" w:rsidDel="0057625F" w:rsidRDefault="001839E9" w:rsidP="00674708">
            <w:pPr>
              <w:rPr>
                <w:del w:id="4419" w:author="Shi Mengtao" w:date="2019-01-15T09:24:00Z"/>
                <w:sz w:val="20"/>
                <w:szCs w:val="20"/>
              </w:rPr>
            </w:pPr>
            <w:del w:id="4420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钓场类型</w:delText>
              </w:r>
            </w:del>
          </w:p>
        </w:tc>
        <w:tc>
          <w:tcPr>
            <w:tcW w:w="2126" w:type="dxa"/>
            <w:shd w:val="clear" w:color="auto" w:fill="auto"/>
          </w:tcPr>
          <w:p w14:paraId="2F6A3F11" w14:textId="6D71BE8F" w:rsidR="001839E9" w:rsidRPr="006F0296" w:rsidDel="0057625F" w:rsidRDefault="00F35609" w:rsidP="00674708">
            <w:pPr>
              <w:rPr>
                <w:del w:id="4421" w:author="Shi Mengtao" w:date="2019-01-15T09:24:00Z"/>
                <w:sz w:val="20"/>
                <w:szCs w:val="20"/>
              </w:rPr>
            </w:pPr>
            <w:del w:id="4422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对于钓场，通过钓场类型说明该钓场是普通的钓鱼点还是湖泊等其它钓鱼点</w:delText>
              </w:r>
            </w:del>
          </w:p>
        </w:tc>
        <w:tc>
          <w:tcPr>
            <w:tcW w:w="2381" w:type="dxa"/>
            <w:shd w:val="clear" w:color="auto" w:fill="auto"/>
          </w:tcPr>
          <w:p w14:paraId="1A022C3F" w14:textId="4B2103D2" w:rsidR="001839E9" w:rsidRPr="006F0296" w:rsidDel="0057625F" w:rsidRDefault="00F35609" w:rsidP="00674708">
            <w:pPr>
              <w:rPr>
                <w:del w:id="4423" w:author="Shi Mengtao" w:date="2019-01-15T09:24:00Z"/>
                <w:sz w:val="20"/>
                <w:szCs w:val="20"/>
              </w:rPr>
            </w:pPr>
            <w:del w:id="4424" w:author="Shi Mengtao" w:date="2019-01-15T09:24:00Z">
              <w:r w:rsidDel="0057625F">
                <w:rPr>
                  <w:sz w:val="20"/>
                  <w:szCs w:val="20"/>
                </w:rPr>
                <w:delText>[</w:delText>
              </w:r>
              <w:r w:rsidR="00C95998" w:rsidDel="0057625F">
                <w:rPr>
                  <w:rFonts w:hint="eastAsia"/>
                  <w:sz w:val="20"/>
                  <w:szCs w:val="20"/>
                </w:rPr>
                <w:delText>钓鱼点</w:delText>
              </w:r>
              <w:r w:rsidR="00557AF3" w:rsidDel="0057625F">
                <w:rPr>
                  <w:rFonts w:hint="eastAsia"/>
                  <w:sz w:val="20"/>
                  <w:szCs w:val="20"/>
                </w:rPr>
                <w:delText>|</w:delText>
              </w:r>
              <w:r w:rsidR="00557AF3" w:rsidDel="0057625F">
                <w:rPr>
                  <w:rFonts w:hint="eastAsia"/>
                  <w:sz w:val="20"/>
                  <w:szCs w:val="20"/>
                </w:rPr>
                <w:delText>湖泊</w:delText>
              </w:r>
              <w:r w:rsidR="00557AF3" w:rsidDel="0057625F">
                <w:rPr>
                  <w:rFonts w:hint="eastAsia"/>
                  <w:sz w:val="20"/>
                  <w:szCs w:val="20"/>
                </w:rPr>
                <w:delText>|</w:delText>
              </w:r>
              <w:r w:rsidR="00557AF3" w:rsidDel="0057625F">
                <w:rPr>
                  <w:rFonts w:hint="eastAsia"/>
                  <w:sz w:val="20"/>
                  <w:szCs w:val="20"/>
                </w:rPr>
                <w:delText>岛屿</w:delText>
              </w:r>
              <w:r w:rsidR="00557AF3" w:rsidDel="0057625F">
                <w:rPr>
                  <w:rFonts w:hint="eastAsia"/>
                  <w:sz w:val="20"/>
                  <w:szCs w:val="20"/>
                </w:rPr>
                <w:delText>|</w:delText>
              </w:r>
              <w:r w:rsidR="00557AF3" w:rsidDel="0057625F">
                <w:rPr>
                  <w:rFonts w:hint="eastAsia"/>
                  <w:sz w:val="20"/>
                  <w:szCs w:val="20"/>
                </w:rPr>
                <w:delText>垂钓园</w:delText>
              </w:r>
              <w:r w:rsidR="00557AF3" w:rsidDel="0057625F">
                <w:rPr>
                  <w:rFonts w:hint="eastAsia"/>
                  <w:sz w:val="20"/>
                  <w:szCs w:val="20"/>
                </w:rPr>
                <w:delText>|</w:delText>
              </w:r>
              <w:r w:rsidR="00557AF3" w:rsidDel="0057625F">
                <w:rPr>
                  <w:rFonts w:hint="eastAsia"/>
                  <w:sz w:val="20"/>
                  <w:szCs w:val="20"/>
                </w:rPr>
                <w:delText>港口</w:delText>
              </w:r>
              <w:r w:rsidDel="0057625F">
                <w:rPr>
                  <w:sz w:val="20"/>
                  <w:szCs w:val="20"/>
                </w:rPr>
                <w:delText>]</w:delText>
              </w:r>
            </w:del>
          </w:p>
        </w:tc>
        <w:tc>
          <w:tcPr>
            <w:tcW w:w="1163" w:type="dxa"/>
            <w:shd w:val="clear" w:color="auto" w:fill="auto"/>
          </w:tcPr>
          <w:p w14:paraId="606821C9" w14:textId="7EE3C7ED" w:rsidR="001839E9" w:rsidRPr="006F0296" w:rsidDel="0057625F" w:rsidRDefault="00054CB8" w:rsidP="00674708">
            <w:pPr>
              <w:rPr>
                <w:del w:id="4425" w:author="Shi Mengtao" w:date="2019-01-15T09:24:00Z"/>
                <w:sz w:val="20"/>
                <w:szCs w:val="20"/>
              </w:rPr>
            </w:pPr>
            <w:del w:id="4426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&gt;</w:delText>
              </w:r>
              <w:r w:rsidDel="0057625F">
                <w:rPr>
                  <w:sz w:val="20"/>
                  <w:szCs w:val="20"/>
                </w:rPr>
                <w:delText>=2</w:delText>
              </w:r>
              <w:r w:rsidDel="0057625F">
                <w:rPr>
                  <w:rFonts w:hint="eastAsia"/>
                  <w:sz w:val="20"/>
                  <w:szCs w:val="20"/>
                </w:rPr>
                <w:delText>并且</w:delText>
              </w:r>
              <w:r w:rsidDel="0057625F">
                <w:rPr>
                  <w:rFonts w:hint="eastAsia"/>
                  <w:sz w:val="20"/>
                  <w:szCs w:val="20"/>
                </w:rPr>
                <w:delText>&lt;</w:delText>
              </w:r>
              <w:r w:rsidDel="0057625F">
                <w:rPr>
                  <w:sz w:val="20"/>
                  <w:szCs w:val="20"/>
                </w:rPr>
                <w:delText>=3</w:delText>
              </w:r>
            </w:del>
          </w:p>
        </w:tc>
        <w:tc>
          <w:tcPr>
            <w:tcW w:w="1071" w:type="dxa"/>
            <w:shd w:val="clear" w:color="auto" w:fill="auto"/>
          </w:tcPr>
          <w:p w14:paraId="15E4FF01" w14:textId="0379C171" w:rsidR="001839E9" w:rsidRPr="006F0296" w:rsidDel="0057625F" w:rsidRDefault="001839E9" w:rsidP="00674708">
            <w:pPr>
              <w:rPr>
                <w:del w:id="4427" w:author="Shi Mengtao" w:date="2019-01-15T09:24:00Z"/>
                <w:sz w:val="20"/>
                <w:szCs w:val="20"/>
              </w:rPr>
            </w:pPr>
          </w:p>
        </w:tc>
      </w:tr>
      <w:tr w:rsidR="001839E9" w:rsidRPr="006F0296" w:rsidDel="0057625F" w14:paraId="25C5C1F0" w14:textId="7516475E" w:rsidTr="00674708">
        <w:trPr>
          <w:del w:id="4428" w:author="Shi Mengtao" w:date="2019-01-15T09:24:00Z"/>
        </w:trPr>
        <w:tc>
          <w:tcPr>
            <w:tcW w:w="1555" w:type="dxa"/>
            <w:shd w:val="clear" w:color="auto" w:fill="auto"/>
          </w:tcPr>
          <w:p w14:paraId="07F8EBD0" w14:textId="04604E87" w:rsidR="001839E9" w:rsidDel="0057625F" w:rsidRDefault="001839E9" w:rsidP="00674708">
            <w:pPr>
              <w:rPr>
                <w:del w:id="4429" w:author="Shi Mengtao" w:date="2019-01-15T09:24:00Z"/>
                <w:sz w:val="20"/>
                <w:szCs w:val="20"/>
              </w:rPr>
            </w:pPr>
            <w:del w:id="4430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收费类型</w:delText>
              </w:r>
            </w:del>
          </w:p>
        </w:tc>
        <w:tc>
          <w:tcPr>
            <w:tcW w:w="2126" w:type="dxa"/>
            <w:shd w:val="clear" w:color="auto" w:fill="auto"/>
          </w:tcPr>
          <w:p w14:paraId="737B3425" w14:textId="149E73FE" w:rsidR="001839E9" w:rsidRPr="006F0296" w:rsidDel="0057625F" w:rsidRDefault="00C95998" w:rsidP="00674708">
            <w:pPr>
              <w:rPr>
                <w:del w:id="4431" w:author="Shi Mengtao" w:date="2019-01-15T09:24:00Z"/>
                <w:sz w:val="20"/>
                <w:szCs w:val="20"/>
              </w:rPr>
            </w:pPr>
            <w:del w:id="4432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对于钓场，通过收费来行来说明该钓场是免费的还是收费的</w:delText>
              </w:r>
            </w:del>
          </w:p>
        </w:tc>
        <w:tc>
          <w:tcPr>
            <w:tcW w:w="2381" w:type="dxa"/>
            <w:shd w:val="clear" w:color="auto" w:fill="auto"/>
          </w:tcPr>
          <w:p w14:paraId="588C6860" w14:textId="5D92F2FB" w:rsidR="001839E9" w:rsidRPr="006F0296" w:rsidDel="0057625F" w:rsidRDefault="00C95998" w:rsidP="00674708">
            <w:pPr>
              <w:rPr>
                <w:del w:id="4433" w:author="Shi Mengtao" w:date="2019-01-15T09:24:00Z"/>
                <w:sz w:val="20"/>
                <w:szCs w:val="20"/>
              </w:rPr>
            </w:pPr>
            <w:del w:id="4434" w:author="Shi Mengtao" w:date="2019-01-15T09:24:00Z">
              <w:r w:rsidDel="0057625F">
                <w:rPr>
                  <w:sz w:val="20"/>
                  <w:szCs w:val="20"/>
                </w:rPr>
                <w:delText>[</w:delText>
              </w:r>
              <w:r w:rsidDel="0057625F">
                <w:rPr>
                  <w:rFonts w:hint="eastAsia"/>
                  <w:sz w:val="20"/>
                  <w:szCs w:val="20"/>
                </w:rPr>
                <w:delText>野塘（免费）</w:delText>
              </w:r>
              <w:r w:rsidDel="0057625F">
                <w:rPr>
                  <w:rFonts w:hint="eastAsia"/>
                  <w:sz w:val="20"/>
                  <w:szCs w:val="20"/>
                </w:rPr>
                <w:delText>|</w:delText>
              </w:r>
              <w:r w:rsidDel="0057625F">
                <w:rPr>
                  <w:rFonts w:hint="eastAsia"/>
                  <w:sz w:val="20"/>
                  <w:szCs w:val="20"/>
                </w:rPr>
                <w:delText>天塘（按天收费）</w:delText>
              </w:r>
              <w:r w:rsidDel="0057625F">
                <w:rPr>
                  <w:sz w:val="20"/>
                  <w:szCs w:val="20"/>
                </w:rPr>
                <w:delText>|</w:delText>
              </w:r>
              <w:r w:rsidDel="0057625F">
                <w:rPr>
                  <w:rFonts w:hint="eastAsia"/>
                  <w:sz w:val="20"/>
                  <w:szCs w:val="20"/>
                </w:rPr>
                <w:delText>斤塘（按斤收费）</w:delText>
              </w:r>
              <w:r w:rsidDel="0057625F">
                <w:rPr>
                  <w:sz w:val="20"/>
                  <w:szCs w:val="20"/>
                </w:rPr>
                <w:delText>]</w:delText>
              </w:r>
            </w:del>
          </w:p>
        </w:tc>
        <w:tc>
          <w:tcPr>
            <w:tcW w:w="1163" w:type="dxa"/>
            <w:shd w:val="clear" w:color="auto" w:fill="auto"/>
          </w:tcPr>
          <w:p w14:paraId="1D8D0B4F" w14:textId="7BC7C0A4" w:rsidR="001839E9" w:rsidRPr="006F0296" w:rsidDel="0057625F" w:rsidRDefault="00054CB8" w:rsidP="00674708">
            <w:pPr>
              <w:rPr>
                <w:del w:id="4435" w:author="Shi Mengtao" w:date="2019-01-15T09:24:00Z"/>
                <w:sz w:val="20"/>
                <w:szCs w:val="20"/>
              </w:rPr>
            </w:pPr>
            <w:del w:id="4436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&gt;</w:delText>
              </w:r>
              <w:r w:rsidDel="0057625F">
                <w:rPr>
                  <w:sz w:val="20"/>
                  <w:szCs w:val="20"/>
                </w:rPr>
                <w:delText>=</w:delText>
              </w:r>
              <w:r w:rsidDel="0057625F">
                <w:rPr>
                  <w:rFonts w:hint="eastAsia"/>
                  <w:sz w:val="20"/>
                  <w:szCs w:val="20"/>
                </w:rPr>
                <w:delText>1</w:delText>
              </w:r>
            </w:del>
          </w:p>
        </w:tc>
        <w:tc>
          <w:tcPr>
            <w:tcW w:w="1071" w:type="dxa"/>
            <w:shd w:val="clear" w:color="auto" w:fill="auto"/>
          </w:tcPr>
          <w:p w14:paraId="46F7A6C6" w14:textId="3936598D" w:rsidR="001839E9" w:rsidRPr="006F0296" w:rsidDel="0057625F" w:rsidRDefault="001839E9" w:rsidP="00674708">
            <w:pPr>
              <w:rPr>
                <w:del w:id="4437" w:author="Shi Mengtao" w:date="2019-01-15T09:24:00Z"/>
                <w:sz w:val="20"/>
                <w:szCs w:val="20"/>
              </w:rPr>
            </w:pPr>
          </w:p>
        </w:tc>
      </w:tr>
      <w:tr w:rsidR="001839E9" w:rsidRPr="006F0296" w:rsidDel="0057625F" w14:paraId="2C4321B9" w14:textId="30C2A2D8" w:rsidTr="00674708">
        <w:trPr>
          <w:del w:id="4438" w:author="Shi Mengtao" w:date="2019-01-15T09:24:00Z"/>
        </w:trPr>
        <w:tc>
          <w:tcPr>
            <w:tcW w:w="1555" w:type="dxa"/>
            <w:shd w:val="clear" w:color="auto" w:fill="auto"/>
          </w:tcPr>
          <w:p w14:paraId="2EADDD05" w14:textId="517D3E45" w:rsidR="001839E9" w:rsidDel="0057625F" w:rsidRDefault="001839E9" w:rsidP="00674708">
            <w:pPr>
              <w:rPr>
                <w:del w:id="4439" w:author="Shi Mengtao" w:date="2019-01-15T09:24:00Z"/>
                <w:sz w:val="20"/>
                <w:szCs w:val="20"/>
              </w:rPr>
            </w:pPr>
            <w:del w:id="4440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价格</w:delText>
              </w:r>
            </w:del>
          </w:p>
        </w:tc>
        <w:tc>
          <w:tcPr>
            <w:tcW w:w="2126" w:type="dxa"/>
            <w:shd w:val="clear" w:color="auto" w:fill="auto"/>
          </w:tcPr>
          <w:p w14:paraId="5F04D192" w14:textId="1770389D" w:rsidR="001839E9" w:rsidRPr="006F0296" w:rsidDel="0057625F" w:rsidRDefault="007D1BB9" w:rsidP="00674708">
            <w:pPr>
              <w:rPr>
                <w:del w:id="4441" w:author="Shi Mengtao" w:date="2019-01-15T09:24:00Z"/>
                <w:sz w:val="20"/>
                <w:szCs w:val="20"/>
              </w:rPr>
            </w:pPr>
            <w:del w:id="4442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价格通过文字性的描述来反映钓场是免费的或者钓场收费情况</w:delText>
              </w:r>
            </w:del>
          </w:p>
        </w:tc>
        <w:tc>
          <w:tcPr>
            <w:tcW w:w="2381" w:type="dxa"/>
            <w:shd w:val="clear" w:color="auto" w:fill="auto"/>
          </w:tcPr>
          <w:p w14:paraId="56E8B630" w14:textId="03CCB0D3" w:rsidR="001839E9" w:rsidRPr="006F0296" w:rsidDel="0057625F" w:rsidRDefault="007D1BB9" w:rsidP="00674708">
            <w:pPr>
              <w:rPr>
                <w:del w:id="4443" w:author="Shi Mengtao" w:date="2019-01-15T09:24:00Z"/>
                <w:sz w:val="20"/>
                <w:szCs w:val="20"/>
              </w:rPr>
            </w:pPr>
            <w:del w:id="4444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[\</w:delText>
              </w:r>
              <w:r w:rsidDel="0057625F">
                <w:rPr>
                  <w:sz w:val="20"/>
                  <w:szCs w:val="20"/>
                </w:rPr>
                <w:delText>p]+</w:delText>
              </w:r>
            </w:del>
          </w:p>
        </w:tc>
        <w:tc>
          <w:tcPr>
            <w:tcW w:w="1163" w:type="dxa"/>
            <w:shd w:val="clear" w:color="auto" w:fill="auto"/>
          </w:tcPr>
          <w:p w14:paraId="38A23BB6" w14:textId="42CE7535" w:rsidR="001839E9" w:rsidRPr="006F0296" w:rsidDel="0057625F" w:rsidRDefault="007D1BB9" w:rsidP="00674708">
            <w:pPr>
              <w:rPr>
                <w:del w:id="4445" w:author="Shi Mengtao" w:date="2019-01-15T09:24:00Z"/>
                <w:sz w:val="20"/>
                <w:szCs w:val="20"/>
              </w:rPr>
            </w:pPr>
            <w:del w:id="4446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&gt;</w:delText>
              </w:r>
              <w:r w:rsidDel="0057625F">
                <w:rPr>
                  <w:sz w:val="20"/>
                  <w:szCs w:val="20"/>
                </w:rPr>
                <w:delText>=1</w:delText>
              </w:r>
            </w:del>
          </w:p>
        </w:tc>
        <w:tc>
          <w:tcPr>
            <w:tcW w:w="1071" w:type="dxa"/>
            <w:shd w:val="clear" w:color="auto" w:fill="auto"/>
          </w:tcPr>
          <w:p w14:paraId="42D97AA7" w14:textId="05733B9D" w:rsidR="001839E9" w:rsidRPr="006F0296" w:rsidDel="0057625F" w:rsidRDefault="001839E9" w:rsidP="00674708">
            <w:pPr>
              <w:rPr>
                <w:del w:id="4447" w:author="Shi Mengtao" w:date="2019-01-15T09:24:00Z"/>
                <w:sz w:val="20"/>
                <w:szCs w:val="20"/>
              </w:rPr>
            </w:pPr>
          </w:p>
        </w:tc>
      </w:tr>
      <w:tr w:rsidR="001839E9" w:rsidRPr="006F0296" w:rsidDel="0057625F" w14:paraId="3ACE7458" w14:textId="02DD6C23" w:rsidTr="00674708">
        <w:trPr>
          <w:del w:id="4448" w:author="Shi Mengtao" w:date="2019-01-15T09:24:00Z"/>
        </w:trPr>
        <w:tc>
          <w:tcPr>
            <w:tcW w:w="1555" w:type="dxa"/>
            <w:shd w:val="clear" w:color="auto" w:fill="auto"/>
          </w:tcPr>
          <w:p w14:paraId="267193DF" w14:textId="07138B77" w:rsidR="001839E9" w:rsidDel="0057625F" w:rsidRDefault="001839E9" w:rsidP="00674708">
            <w:pPr>
              <w:rPr>
                <w:del w:id="4449" w:author="Shi Mengtao" w:date="2019-01-15T09:24:00Z"/>
                <w:sz w:val="20"/>
                <w:szCs w:val="20"/>
              </w:rPr>
            </w:pPr>
            <w:del w:id="4450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拥有鱼类</w:delText>
              </w:r>
            </w:del>
          </w:p>
        </w:tc>
        <w:tc>
          <w:tcPr>
            <w:tcW w:w="2126" w:type="dxa"/>
            <w:shd w:val="clear" w:color="auto" w:fill="auto"/>
          </w:tcPr>
          <w:p w14:paraId="6E42876F" w14:textId="2D6987CF" w:rsidR="001839E9" w:rsidRPr="006F0296" w:rsidDel="0057625F" w:rsidRDefault="00820ED4" w:rsidP="00674708">
            <w:pPr>
              <w:rPr>
                <w:del w:id="4451" w:author="Shi Mengtao" w:date="2019-01-15T09:24:00Z"/>
                <w:sz w:val="20"/>
                <w:szCs w:val="20"/>
              </w:rPr>
            </w:pPr>
            <w:del w:id="4452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在钓场可以钓到哪些种类的鱼类，比如鲫鱼、草鱼、鲤鱼</w:delText>
              </w:r>
            </w:del>
          </w:p>
        </w:tc>
        <w:tc>
          <w:tcPr>
            <w:tcW w:w="2381" w:type="dxa"/>
            <w:shd w:val="clear" w:color="auto" w:fill="auto"/>
          </w:tcPr>
          <w:p w14:paraId="09529AB9" w14:textId="19A8570D" w:rsidR="001839E9" w:rsidRPr="006F0296" w:rsidDel="0057625F" w:rsidRDefault="00820ED4" w:rsidP="00674708">
            <w:pPr>
              <w:rPr>
                <w:del w:id="4453" w:author="Shi Mengtao" w:date="2019-01-15T09:24:00Z"/>
                <w:sz w:val="20"/>
                <w:szCs w:val="20"/>
              </w:rPr>
            </w:pPr>
            <w:del w:id="4454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[</w:delText>
              </w:r>
              <w:r w:rsidDel="0057625F">
                <w:rPr>
                  <w:sz w:val="20"/>
                  <w:szCs w:val="20"/>
                </w:rPr>
                <w:delText>\p</w:delText>
              </w:r>
              <w:r w:rsidDel="0057625F">
                <w:rPr>
                  <w:rFonts w:hint="eastAsia"/>
                  <w:sz w:val="20"/>
                  <w:szCs w:val="20"/>
                </w:rPr>
                <w:delText>、</w:delText>
              </w:r>
              <w:r w:rsidDel="0057625F">
                <w:rPr>
                  <w:sz w:val="20"/>
                  <w:szCs w:val="20"/>
                </w:rPr>
                <w:delText>]</w:delText>
              </w:r>
              <w:r w:rsidDel="0057625F">
                <w:rPr>
                  <w:rFonts w:hint="eastAsia"/>
                  <w:sz w:val="20"/>
                  <w:szCs w:val="20"/>
                </w:rPr>
                <w:delText>*[</w:delText>
              </w:r>
              <w:r w:rsidDel="0057625F">
                <w:rPr>
                  <w:sz w:val="20"/>
                  <w:szCs w:val="20"/>
                </w:rPr>
                <w:delText>\p]</w:delText>
              </w:r>
            </w:del>
          </w:p>
        </w:tc>
        <w:tc>
          <w:tcPr>
            <w:tcW w:w="1163" w:type="dxa"/>
            <w:shd w:val="clear" w:color="auto" w:fill="auto"/>
          </w:tcPr>
          <w:p w14:paraId="4106662D" w14:textId="79C51B97" w:rsidR="001839E9" w:rsidRPr="006F0296" w:rsidDel="0057625F" w:rsidRDefault="00820ED4" w:rsidP="00674708">
            <w:pPr>
              <w:rPr>
                <w:del w:id="4455" w:author="Shi Mengtao" w:date="2019-01-15T09:24:00Z"/>
                <w:sz w:val="20"/>
                <w:szCs w:val="20"/>
              </w:rPr>
            </w:pPr>
            <w:del w:id="4456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&gt;</w:delText>
              </w:r>
              <w:r w:rsidDel="0057625F">
                <w:rPr>
                  <w:sz w:val="20"/>
                  <w:szCs w:val="20"/>
                </w:rPr>
                <w:delText>=2</w:delText>
              </w:r>
            </w:del>
          </w:p>
        </w:tc>
        <w:tc>
          <w:tcPr>
            <w:tcW w:w="1071" w:type="dxa"/>
            <w:shd w:val="clear" w:color="auto" w:fill="auto"/>
          </w:tcPr>
          <w:p w14:paraId="2D8AA451" w14:textId="19C0572F" w:rsidR="001839E9" w:rsidRPr="006F0296" w:rsidDel="0057625F" w:rsidRDefault="001839E9" w:rsidP="00674708">
            <w:pPr>
              <w:rPr>
                <w:del w:id="4457" w:author="Shi Mengtao" w:date="2019-01-15T09:24:00Z"/>
                <w:sz w:val="20"/>
                <w:szCs w:val="20"/>
              </w:rPr>
            </w:pPr>
          </w:p>
        </w:tc>
      </w:tr>
      <w:tr w:rsidR="001839E9" w:rsidRPr="006F0296" w:rsidDel="0057625F" w14:paraId="2F9D9033" w14:textId="61F6699E" w:rsidTr="00674708">
        <w:trPr>
          <w:del w:id="4458" w:author="Shi Mengtao" w:date="2019-01-15T09:24:00Z"/>
        </w:trPr>
        <w:tc>
          <w:tcPr>
            <w:tcW w:w="1555" w:type="dxa"/>
            <w:shd w:val="clear" w:color="auto" w:fill="auto"/>
          </w:tcPr>
          <w:p w14:paraId="1D52214C" w14:textId="66268A77" w:rsidR="001839E9" w:rsidDel="0057625F" w:rsidRDefault="001839E9" w:rsidP="00674708">
            <w:pPr>
              <w:rPr>
                <w:del w:id="4459" w:author="Shi Mengtao" w:date="2019-01-15T09:24:00Z"/>
                <w:sz w:val="20"/>
                <w:szCs w:val="20"/>
              </w:rPr>
            </w:pPr>
            <w:del w:id="4460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创建者身份</w:delText>
              </w:r>
            </w:del>
          </w:p>
        </w:tc>
        <w:tc>
          <w:tcPr>
            <w:tcW w:w="2126" w:type="dxa"/>
            <w:shd w:val="clear" w:color="auto" w:fill="auto"/>
          </w:tcPr>
          <w:p w14:paraId="72D42577" w14:textId="74C8EEF7" w:rsidR="001839E9" w:rsidRPr="006F0296" w:rsidDel="0057625F" w:rsidRDefault="00814FED" w:rsidP="00674708">
            <w:pPr>
              <w:rPr>
                <w:del w:id="4461" w:author="Shi Mengtao" w:date="2019-01-15T09:24:00Z"/>
                <w:sz w:val="20"/>
                <w:szCs w:val="20"/>
              </w:rPr>
            </w:pPr>
            <w:del w:id="4462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标签的创建者有属于他自己的身份，比如渔具店可以由钓友创建、也可以</w:delText>
              </w:r>
              <w:r w:rsidR="00692C56" w:rsidDel="0057625F">
                <w:rPr>
                  <w:rFonts w:hint="eastAsia"/>
                  <w:sz w:val="20"/>
                  <w:szCs w:val="20"/>
                </w:rPr>
                <w:delText>由店长创建</w:delText>
              </w:r>
            </w:del>
          </w:p>
        </w:tc>
        <w:tc>
          <w:tcPr>
            <w:tcW w:w="2381" w:type="dxa"/>
            <w:shd w:val="clear" w:color="auto" w:fill="auto"/>
          </w:tcPr>
          <w:p w14:paraId="4FAE43A9" w14:textId="4802FC92" w:rsidR="001839E9" w:rsidRPr="006F0296" w:rsidDel="0057625F" w:rsidRDefault="00692C56" w:rsidP="00674708">
            <w:pPr>
              <w:rPr>
                <w:del w:id="4463" w:author="Shi Mengtao" w:date="2019-01-15T09:24:00Z"/>
                <w:sz w:val="20"/>
                <w:szCs w:val="20"/>
              </w:rPr>
            </w:pPr>
            <w:del w:id="4464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[</w:delText>
              </w:r>
              <w:r w:rsidDel="0057625F">
                <w:rPr>
                  <w:rFonts w:hint="eastAsia"/>
                  <w:sz w:val="20"/>
                  <w:szCs w:val="20"/>
                </w:rPr>
                <w:delText>钓鱼人</w:delText>
              </w:r>
              <w:r w:rsidDel="0057625F">
                <w:rPr>
                  <w:rFonts w:hint="eastAsia"/>
                  <w:sz w:val="20"/>
                  <w:szCs w:val="20"/>
                </w:rPr>
                <w:delText>|</w:delText>
              </w:r>
              <w:r w:rsidDel="0057625F">
                <w:rPr>
                  <w:rFonts w:hint="eastAsia"/>
                  <w:sz w:val="20"/>
                  <w:szCs w:val="20"/>
                </w:rPr>
                <w:delText>钓场老板</w:delText>
              </w:r>
              <w:r w:rsidDel="0057625F">
                <w:rPr>
                  <w:rFonts w:hint="eastAsia"/>
                  <w:sz w:val="20"/>
                  <w:szCs w:val="20"/>
                </w:rPr>
                <w:delText>|</w:delText>
              </w:r>
              <w:r w:rsidDel="0057625F">
                <w:rPr>
                  <w:rFonts w:hint="eastAsia"/>
                  <w:sz w:val="20"/>
                  <w:szCs w:val="20"/>
                </w:rPr>
                <w:delText>消费者</w:delText>
              </w:r>
              <w:r w:rsidDel="0057625F">
                <w:rPr>
                  <w:rFonts w:hint="eastAsia"/>
                  <w:sz w:val="20"/>
                  <w:szCs w:val="20"/>
                </w:rPr>
                <w:delText>|</w:delText>
              </w:r>
              <w:r w:rsidDel="0057625F">
                <w:rPr>
                  <w:rFonts w:hint="eastAsia"/>
                  <w:sz w:val="20"/>
                  <w:szCs w:val="20"/>
                </w:rPr>
                <w:delText>渔具店老板</w:delText>
              </w:r>
              <w:r w:rsidDel="0057625F">
                <w:rPr>
                  <w:sz w:val="20"/>
                  <w:szCs w:val="20"/>
                </w:rPr>
                <w:delText>]</w:delText>
              </w:r>
            </w:del>
          </w:p>
        </w:tc>
        <w:tc>
          <w:tcPr>
            <w:tcW w:w="1163" w:type="dxa"/>
            <w:shd w:val="clear" w:color="auto" w:fill="auto"/>
          </w:tcPr>
          <w:p w14:paraId="6B6686EE" w14:textId="5258FDAF" w:rsidR="001839E9" w:rsidRPr="006F0296" w:rsidDel="0057625F" w:rsidRDefault="00F35609" w:rsidP="00674708">
            <w:pPr>
              <w:rPr>
                <w:del w:id="4465" w:author="Shi Mengtao" w:date="2019-01-15T09:24:00Z"/>
                <w:sz w:val="20"/>
                <w:szCs w:val="20"/>
              </w:rPr>
            </w:pPr>
            <w:del w:id="4466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&gt;</w:delText>
              </w:r>
              <w:r w:rsidDel="0057625F">
                <w:rPr>
                  <w:sz w:val="20"/>
                  <w:szCs w:val="20"/>
                </w:rPr>
                <w:delText>=3</w:delText>
              </w:r>
              <w:r w:rsidDel="0057625F">
                <w:rPr>
                  <w:rFonts w:hint="eastAsia"/>
                  <w:sz w:val="20"/>
                  <w:szCs w:val="20"/>
                </w:rPr>
                <w:delText>并且</w:delText>
              </w:r>
              <w:r w:rsidDel="0057625F">
                <w:rPr>
                  <w:rFonts w:hint="eastAsia"/>
                  <w:sz w:val="20"/>
                  <w:szCs w:val="20"/>
                </w:rPr>
                <w:delText>&lt;</w:delText>
              </w:r>
              <w:r w:rsidDel="0057625F">
                <w:rPr>
                  <w:sz w:val="20"/>
                  <w:szCs w:val="20"/>
                </w:rPr>
                <w:delText>=5</w:delText>
              </w:r>
            </w:del>
          </w:p>
        </w:tc>
        <w:tc>
          <w:tcPr>
            <w:tcW w:w="1071" w:type="dxa"/>
            <w:shd w:val="clear" w:color="auto" w:fill="auto"/>
          </w:tcPr>
          <w:p w14:paraId="57533ED0" w14:textId="3B08F6F2" w:rsidR="001839E9" w:rsidRPr="006F0296" w:rsidDel="0057625F" w:rsidRDefault="001839E9" w:rsidP="00674708">
            <w:pPr>
              <w:rPr>
                <w:del w:id="4467" w:author="Shi Mengtao" w:date="2019-01-15T09:24:00Z"/>
                <w:sz w:val="20"/>
                <w:szCs w:val="20"/>
              </w:rPr>
            </w:pPr>
          </w:p>
        </w:tc>
      </w:tr>
      <w:tr w:rsidR="00A55515" w:rsidRPr="006F0296" w:rsidDel="0057625F" w14:paraId="32543224" w14:textId="2B923DAC" w:rsidTr="00674708">
        <w:trPr>
          <w:del w:id="4468" w:author="Shi Mengtao" w:date="2019-01-15T09:24:00Z"/>
        </w:trPr>
        <w:tc>
          <w:tcPr>
            <w:tcW w:w="1555" w:type="dxa"/>
            <w:shd w:val="clear" w:color="auto" w:fill="auto"/>
          </w:tcPr>
          <w:p w14:paraId="0127BEAA" w14:textId="15281ADF" w:rsidR="00A55515" w:rsidDel="0057625F" w:rsidRDefault="00A55515" w:rsidP="00674708">
            <w:pPr>
              <w:rPr>
                <w:del w:id="4469" w:author="Shi Mengtao" w:date="2019-01-15T09:24:00Z"/>
                <w:sz w:val="20"/>
                <w:szCs w:val="20"/>
              </w:rPr>
            </w:pPr>
            <w:del w:id="4470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标签图片</w:delText>
              </w:r>
            </w:del>
          </w:p>
        </w:tc>
        <w:tc>
          <w:tcPr>
            <w:tcW w:w="2126" w:type="dxa"/>
            <w:shd w:val="clear" w:color="auto" w:fill="auto"/>
          </w:tcPr>
          <w:p w14:paraId="6CCA2345" w14:textId="3EF10352" w:rsidR="00A55515" w:rsidRPr="006F0296" w:rsidDel="0057625F" w:rsidRDefault="00A55515" w:rsidP="00674708">
            <w:pPr>
              <w:rPr>
                <w:del w:id="4471" w:author="Shi Mengtao" w:date="2019-01-15T09:24:00Z"/>
                <w:sz w:val="20"/>
                <w:szCs w:val="20"/>
              </w:rPr>
            </w:pPr>
            <w:del w:id="4472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对于新建立的标签，通过一张图片来反映该标签的概貌</w:delText>
              </w:r>
            </w:del>
          </w:p>
        </w:tc>
        <w:tc>
          <w:tcPr>
            <w:tcW w:w="2381" w:type="dxa"/>
            <w:shd w:val="clear" w:color="auto" w:fill="auto"/>
          </w:tcPr>
          <w:p w14:paraId="21B81205" w14:textId="5FC135BA" w:rsidR="00A55515" w:rsidRPr="006F0296" w:rsidDel="0057625F" w:rsidRDefault="00A55515" w:rsidP="00674708">
            <w:pPr>
              <w:rPr>
                <w:del w:id="4473" w:author="Shi Mengtao" w:date="2019-01-15T09:24:00Z"/>
                <w:sz w:val="20"/>
                <w:szCs w:val="20"/>
              </w:rPr>
            </w:pPr>
            <w:del w:id="4474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B</w:delText>
              </w:r>
              <w:r w:rsidDel="0057625F">
                <w:rPr>
                  <w:sz w:val="20"/>
                  <w:szCs w:val="20"/>
                </w:rPr>
                <w:delText>lob</w:delText>
              </w:r>
            </w:del>
          </w:p>
        </w:tc>
        <w:tc>
          <w:tcPr>
            <w:tcW w:w="1163" w:type="dxa"/>
            <w:shd w:val="clear" w:color="auto" w:fill="auto"/>
          </w:tcPr>
          <w:p w14:paraId="2D9803E3" w14:textId="79CEAF01" w:rsidR="00A55515" w:rsidRPr="006F0296" w:rsidDel="0057625F" w:rsidRDefault="000B38D9" w:rsidP="00674708">
            <w:pPr>
              <w:rPr>
                <w:del w:id="4475" w:author="Shi Mengtao" w:date="2019-01-15T09:24:00Z"/>
                <w:sz w:val="20"/>
                <w:szCs w:val="20"/>
              </w:rPr>
            </w:pPr>
            <w:del w:id="4476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&gt;</w:delText>
              </w:r>
              <w:r w:rsidDel="0057625F">
                <w:rPr>
                  <w:sz w:val="20"/>
                  <w:szCs w:val="20"/>
                </w:rPr>
                <w:delText>=</w:delText>
              </w:r>
              <w:r w:rsidDel="0057625F">
                <w:rPr>
                  <w:rFonts w:hint="eastAsia"/>
                  <w:sz w:val="20"/>
                  <w:szCs w:val="20"/>
                </w:rPr>
                <w:delText>0</w:delText>
              </w:r>
            </w:del>
          </w:p>
        </w:tc>
        <w:tc>
          <w:tcPr>
            <w:tcW w:w="1071" w:type="dxa"/>
            <w:shd w:val="clear" w:color="auto" w:fill="auto"/>
          </w:tcPr>
          <w:p w14:paraId="3BD9EC8A" w14:textId="091CA929" w:rsidR="00A55515" w:rsidRPr="006F0296" w:rsidDel="0057625F" w:rsidRDefault="00A55515" w:rsidP="00674708">
            <w:pPr>
              <w:rPr>
                <w:del w:id="4477" w:author="Shi Mengtao" w:date="2019-01-15T09:24:00Z"/>
                <w:sz w:val="20"/>
                <w:szCs w:val="20"/>
              </w:rPr>
            </w:pPr>
          </w:p>
        </w:tc>
      </w:tr>
      <w:tr w:rsidR="001839E9" w:rsidRPr="006F0296" w:rsidDel="0057625F" w14:paraId="192C5F31" w14:textId="55A8426E" w:rsidTr="00674708">
        <w:trPr>
          <w:del w:id="4478" w:author="Shi Mengtao" w:date="2019-01-15T09:24:00Z"/>
        </w:trPr>
        <w:tc>
          <w:tcPr>
            <w:tcW w:w="1555" w:type="dxa"/>
            <w:shd w:val="clear" w:color="auto" w:fill="auto"/>
          </w:tcPr>
          <w:p w14:paraId="4AB1B7D0" w14:textId="60F08706" w:rsidR="001839E9" w:rsidDel="0057625F" w:rsidRDefault="001839E9" w:rsidP="00674708">
            <w:pPr>
              <w:rPr>
                <w:del w:id="4479" w:author="Shi Mengtao" w:date="2019-01-15T09:24:00Z"/>
                <w:sz w:val="20"/>
                <w:szCs w:val="20"/>
              </w:rPr>
            </w:pPr>
            <w:del w:id="4480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其它信息</w:delText>
              </w:r>
            </w:del>
          </w:p>
        </w:tc>
        <w:tc>
          <w:tcPr>
            <w:tcW w:w="2126" w:type="dxa"/>
            <w:shd w:val="clear" w:color="auto" w:fill="auto"/>
          </w:tcPr>
          <w:p w14:paraId="1EE584C0" w14:textId="71461C5C" w:rsidR="001839E9" w:rsidRPr="006F0296" w:rsidDel="0057625F" w:rsidRDefault="001839E9" w:rsidP="00674708">
            <w:pPr>
              <w:rPr>
                <w:del w:id="4481" w:author="Shi Mengtao" w:date="2019-01-15T09:24:00Z"/>
                <w:sz w:val="20"/>
                <w:szCs w:val="20"/>
              </w:rPr>
            </w:pPr>
            <w:del w:id="4482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对标签信息其它补充说明，比如</w:delText>
              </w:r>
              <w:r w:rsidR="00A55515" w:rsidDel="0057625F">
                <w:rPr>
                  <w:rFonts w:hint="eastAsia"/>
                  <w:sz w:val="20"/>
                  <w:szCs w:val="20"/>
                </w:rPr>
                <w:delText>钓场有本身的垂钓规则、收费详情、钓场简介</w:delText>
              </w:r>
              <w:r w:rsidDel="0057625F">
                <w:rPr>
                  <w:rFonts w:hint="eastAsia"/>
                  <w:sz w:val="20"/>
                  <w:szCs w:val="20"/>
                </w:rPr>
                <w:delText>，比如渔具店有</w:delText>
              </w:r>
              <w:r w:rsidR="00A55515" w:rsidDel="0057625F">
                <w:rPr>
                  <w:rFonts w:hint="eastAsia"/>
                  <w:sz w:val="20"/>
                  <w:szCs w:val="20"/>
                </w:rPr>
                <w:delText>本身的渔具店简介、店</w:delText>
              </w:r>
              <w:r w:rsidDel="0057625F">
                <w:rPr>
                  <w:rFonts w:hint="eastAsia"/>
                  <w:sz w:val="20"/>
                  <w:szCs w:val="20"/>
                </w:rPr>
                <w:delText>里经营的渔具产品</w:delText>
              </w:r>
            </w:del>
          </w:p>
        </w:tc>
        <w:tc>
          <w:tcPr>
            <w:tcW w:w="2381" w:type="dxa"/>
            <w:shd w:val="clear" w:color="auto" w:fill="auto"/>
          </w:tcPr>
          <w:p w14:paraId="66227996" w14:textId="7BDFD417" w:rsidR="001839E9" w:rsidRPr="006F0296" w:rsidDel="0057625F" w:rsidRDefault="001D5E28" w:rsidP="00674708">
            <w:pPr>
              <w:rPr>
                <w:del w:id="4483" w:author="Shi Mengtao" w:date="2019-01-15T09:24:00Z"/>
                <w:sz w:val="20"/>
                <w:szCs w:val="20"/>
              </w:rPr>
            </w:pPr>
            <w:del w:id="4484" w:author="Shi Mengtao" w:date="2019-01-15T09:24:00Z">
              <w:r w:rsidDel="0057625F">
                <w:rPr>
                  <w:sz w:val="20"/>
                  <w:szCs w:val="20"/>
                </w:rPr>
                <w:delText>[\p]</w:delText>
              </w:r>
              <w:r w:rsidDel="0057625F">
                <w:rPr>
                  <w:rFonts w:hint="eastAsia"/>
                  <w:sz w:val="20"/>
                  <w:szCs w:val="20"/>
                </w:rPr>
                <w:delText>*</w:delText>
              </w:r>
            </w:del>
          </w:p>
        </w:tc>
        <w:tc>
          <w:tcPr>
            <w:tcW w:w="1163" w:type="dxa"/>
            <w:shd w:val="clear" w:color="auto" w:fill="auto"/>
          </w:tcPr>
          <w:p w14:paraId="539F6667" w14:textId="1613A6D7" w:rsidR="001839E9" w:rsidRPr="006F0296" w:rsidDel="0057625F" w:rsidRDefault="000B38D9" w:rsidP="00674708">
            <w:pPr>
              <w:rPr>
                <w:del w:id="4485" w:author="Shi Mengtao" w:date="2019-01-15T09:24:00Z"/>
                <w:sz w:val="20"/>
                <w:szCs w:val="20"/>
              </w:rPr>
            </w:pPr>
            <w:del w:id="4486" w:author="Shi Mengtao" w:date="2019-01-15T09:24:00Z">
              <w:r w:rsidDel="0057625F">
                <w:rPr>
                  <w:rFonts w:hint="eastAsia"/>
                  <w:sz w:val="20"/>
                  <w:szCs w:val="20"/>
                </w:rPr>
                <w:delText>&gt;</w:delText>
              </w:r>
              <w:r w:rsidDel="0057625F">
                <w:rPr>
                  <w:sz w:val="20"/>
                  <w:szCs w:val="20"/>
                </w:rPr>
                <w:delText>=</w:delText>
              </w:r>
              <w:r w:rsidDel="0057625F">
                <w:rPr>
                  <w:rFonts w:hint="eastAsia"/>
                  <w:sz w:val="20"/>
                  <w:szCs w:val="20"/>
                </w:rPr>
                <w:delText>0</w:delText>
              </w:r>
            </w:del>
          </w:p>
        </w:tc>
        <w:tc>
          <w:tcPr>
            <w:tcW w:w="1071" w:type="dxa"/>
            <w:shd w:val="clear" w:color="auto" w:fill="auto"/>
          </w:tcPr>
          <w:p w14:paraId="25286160" w14:textId="0AF4352A" w:rsidR="001839E9" w:rsidRPr="006F0296" w:rsidDel="0057625F" w:rsidRDefault="001839E9" w:rsidP="00674708">
            <w:pPr>
              <w:rPr>
                <w:del w:id="4487" w:author="Shi Mengtao" w:date="2019-01-15T09:24:00Z"/>
                <w:sz w:val="20"/>
                <w:szCs w:val="20"/>
              </w:rPr>
            </w:pPr>
          </w:p>
        </w:tc>
      </w:tr>
    </w:tbl>
    <w:p w14:paraId="2EDADA24" w14:textId="42548505" w:rsidR="00A32A29" w:rsidDel="00CD5115" w:rsidRDefault="00A32A29">
      <w:pPr>
        <w:rPr>
          <w:del w:id="4488" w:author="Shi Mengtao" w:date="2019-01-15T09:43:00Z"/>
          <w:b/>
        </w:rPr>
      </w:pPr>
    </w:p>
    <w:p w14:paraId="53961667" w14:textId="28E42602" w:rsidR="00D844C7" w:rsidRPr="00D844C7" w:rsidDel="00CD5115" w:rsidRDefault="00D844C7">
      <w:pPr>
        <w:rPr>
          <w:del w:id="4489" w:author="Shi Mengtao" w:date="2019-01-15T09:43:00Z"/>
          <w:b/>
        </w:rPr>
      </w:pPr>
      <w:del w:id="4490" w:author="Shi Mengtao" w:date="2019-01-15T09:43:00Z">
        <w:r w:rsidRPr="00D844C7" w:rsidDel="00CD5115">
          <w:rPr>
            <w:rFonts w:hint="eastAsia"/>
            <w:b/>
          </w:rPr>
          <w:delText>标签反馈统计信息</w:delText>
        </w:r>
      </w:del>
    </w:p>
    <w:tbl>
      <w:tblPr>
        <w:tblpPr w:leftFromText="180" w:rightFromText="180" w:vertAnchor="text" w:horzAnchor="margin" w:tblpY="253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381"/>
        <w:gridCol w:w="1163"/>
        <w:gridCol w:w="1071"/>
      </w:tblGrid>
      <w:tr w:rsidR="00C014B7" w:rsidRPr="00795F84" w:rsidDel="00CD5115" w14:paraId="0A88D195" w14:textId="4E3F3582" w:rsidTr="00674708">
        <w:trPr>
          <w:del w:id="4491" w:author="Shi Mengtao" w:date="2019-01-15T09:43:00Z"/>
        </w:trPr>
        <w:tc>
          <w:tcPr>
            <w:tcW w:w="1555" w:type="dxa"/>
            <w:shd w:val="clear" w:color="auto" w:fill="D9D9D9"/>
          </w:tcPr>
          <w:p w14:paraId="68635D4D" w14:textId="4869FBBA" w:rsidR="00C014B7" w:rsidRPr="00795F84" w:rsidDel="00CD5115" w:rsidRDefault="00C014B7" w:rsidP="00674708">
            <w:pPr>
              <w:jc w:val="center"/>
              <w:rPr>
                <w:del w:id="4492" w:author="Shi Mengtao" w:date="2019-01-15T09:43:00Z"/>
                <w:b/>
                <w:bCs/>
                <w:color w:val="000000"/>
                <w:sz w:val="18"/>
              </w:rPr>
            </w:pPr>
            <w:del w:id="4493" w:author="Shi Mengtao" w:date="2019-01-15T09:43:00Z">
              <w:r w:rsidRPr="00795F84" w:rsidDel="00CD5115">
                <w:rPr>
                  <w:rFonts w:hint="eastAsia"/>
                  <w:b/>
                  <w:bCs/>
                  <w:color w:val="000000"/>
                  <w:sz w:val="18"/>
                </w:rPr>
                <w:delText>数据元素</w:delText>
              </w:r>
            </w:del>
          </w:p>
        </w:tc>
        <w:tc>
          <w:tcPr>
            <w:tcW w:w="2126" w:type="dxa"/>
            <w:shd w:val="clear" w:color="auto" w:fill="D9D9D9"/>
          </w:tcPr>
          <w:p w14:paraId="46FF2F0F" w14:textId="60EEAC51" w:rsidR="00C014B7" w:rsidRPr="00795F84" w:rsidDel="00CD5115" w:rsidRDefault="00C014B7" w:rsidP="00674708">
            <w:pPr>
              <w:jc w:val="center"/>
              <w:rPr>
                <w:del w:id="4494" w:author="Shi Mengtao" w:date="2019-01-15T09:43:00Z"/>
                <w:b/>
                <w:bCs/>
                <w:color w:val="000000"/>
                <w:sz w:val="18"/>
              </w:rPr>
            </w:pPr>
            <w:del w:id="4495" w:author="Shi Mengtao" w:date="2019-01-15T09:43:00Z">
              <w:r w:rsidRPr="00795F84" w:rsidDel="00CD5115">
                <w:rPr>
                  <w:rFonts w:hint="eastAsia"/>
                  <w:b/>
                  <w:bCs/>
                  <w:color w:val="000000"/>
                  <w:sz w:val="18"/>
                </w:rPr>
                <w:delText>描述</w:delText>
              </w:r>
            </w:del>
          </w:p>
        </w:tc>
        <w:tc>
          <w:tcPr>
            <w:tcW w:w="2381" w:type="dxa"/>
            <w:shd w:val="clear" w:color="auto" w:fill="D9D9D9"/>
          </w:tcPr>
          <w:p w14:paraId="46BD355B" w14:textId="51024A5E" w:rsidR="00C014B7" w:rsidRPr="00795F84" w:rsidDel="00CD5115" w:rsidRDefault="00C014B7" w:rsidP="00674708">
            <w:pPr>
              <w:jc w:val="center"/>
              <w:rPr>
                <w:del w:id="4496" w:author="Shi Mengtao" w:date="2019-01-15T09:43:00Z"/>
                <w:b/>
                <w:bCs/>
                <w:color w:val="000000"/>
                <w:sz w:val="18"/>
              </w:rPr>
            </w:pPr>
            <w:del w:id="4497" w:author="Shi Mengtao" w:date="2019-01-15T09:43:00Z">
              <w:r w:rsidRPr="00795F84" w:rsidDel="00CD5115">
                <w:rPr>
                  <w:rFonts w:hint="eastAsia"/>
                  <w:b/>
                  <w:bCs/>
                  <w:color w:val="000000"/>
                  <w:sz w:val="18"/>
                </w:rPr>
                <w:delText>数据构成或者数据类型</w:delText>
              </w:r>
            </w:del>
          </w:p>
        </w:tc>
        <w:tc>
          <w:tcPr>
            <w:tcW w:w="1163" w:type="dxa"/>
            <w:shd w:val="clear" w:color="auto" w:fill="D9D9D9"/>
          </w:tcPr>
          <w:p w14:paraId="63B4B4E8" w14:textId="785EC07D" w:rsidR="00C014B7" w:rsidRPr="00795F84" w:rsidDel="00CD5115" w:rsidRDefault="00C014B7" w:rsidP="00674708">
            <w:pPr>
              <w:jc w:val="center"/>
              <w:rPr>
                <w:del w:id="4498" w:author="Shi Mengtao" w:date="2019-01-15T09:43:00Z"/>
                <w:b/>
                <w:bCs/>
                <w:color w:val="000000"/>
                <w:sz w:val="18"/>
              </w:rPr>
            </w:pPr>
            <w:del w:id="4499" w:author="Shi Mengtao" w:date="2019-01-15T09:43:00Z">
              <w:r w:rsidRPr="00795F84" w:rsidDel="00CD5115">
                <w:rPr>
                  <w:rFonts w:hint="eastAsia"/>
                  <w:b/>
                  <w:bCs/>
                  <w:color w:val="000000"/>
                  <w:sz w:val="18"/>
                </w:rPr>
                <w:delText>数据长度</w:delText>
              </w:r>
            </w:del>
          </w:p>
        </w:tc>
        <w:tc>
          <w:tcPr>
            <w:tcW w:w="1071" w:type="dxa"/>
            <w:shd w:val="clear" w:color="auto" w:fill="D9D9D9"/>
          </w:tcPr>
          <w:p w14:paraId="268D01BF" w14:textId="5FC61C79" w:rsidR="00C014B7" w:rsidRPr="00795F84" w:rsidDel="00CD5115" w:rsidRDefault="00C014B7" w:rsidP="00674708">
            <w:pPr>
              <w:jc w:val="center"/>
              <w:rPr>
                <w:del w:id="4500" w:author="Shi Mengtao" w:date="2019-01-15T09:43:00Z"/>
                <w:b/>
                <w:bCs/>
                <w:color w:val="000000"/>
                <w:sz w:val="18"/>
              </w:rPr>
            </w:pPr>
            <w:del w:id="4501" w:author="Shi Mengtao" w:date="2019-01-15T09:43:00Z">
              <w:r w:rsidRPr="00795F84" w:rsidDel="00CD5115">
                <w:rPr>
                  <w:rFonts w:hint="eastAsia"/>
                  <w:b/>
                  <w:bCs/>
                  <w:color w:val="000000"/>
                  <w:sz w:val="18"/>
                </w:rPr>
                <w:delText>位置</w:delText>
              </w:r>
            </w:del>
          </w:p>
        </w:tc>
      </w:tr>
      <w:tr w:rsidR="00A32A29" w:rsidRPr="006F0296" w:rsidDel="00CD5115" w14:paraId="165D6A35" w14:textId="545C4DCE" w:rsidTr="00674708">
        <w:trPr>
          <w:del w:id="4502" w:author="Shi Mengtao" w:date="2019-01-15T09:43:00Z"/>
        </w:trPr>
        <w:tc>
          <w:tcPr>
            <w:tcW w:w="1555" w:type="dxa"/>
            <w:shd w:val="clear" w:color="auto" w:fill="auto"/>
          </w:tcPr>
          <w:p w14:paraId="3DDD08C3" w14:textId="67561A09" w:rsidR="00A32A29" w:rsidRPr="006F0296" w:rsidDel="00CD5115" w:rsidRDefault="00A32A29" w:rsidP="00A32A29">
            <w:pPr>
              <w:rPr>
                <w:del w:id="4503" w:author="Shi Mengtao" w:date="2019-01-15T09:43:00Z"/>
                <w:sz w:val="20"/>
                <w:szCs w:val="20"/>
              </w:rPr>
            </w:pPr>
            <w:del w:id="4504" w:author="Shi Mengtao" w:date="2019-01-06T09:30:00Z">
              <w:r w:rsidDel="00F966DC">
                <w:rPr>
                  <w:rFonts w:hint="eastAsia"/>
                  <w:sz w:val="20"/>
                  <w:szCs w:val="20"/>
                </w:rPr>
                <w:delText>标签</w:delText>
              </w:r>
            </w:del>
            <w:del w:id="4505" w:author="Shi Mengtao" w:date="2019-01-15T09:43:00Z">
              <w:r w:rsidDel="00CD5115">
                <w:rPr>
                  <w:rFonts w:hint="eastAsia"/>
                  <w:sz w:val="20"/>
                  <w:szCs w:val="20"/>
                </w:rPr>
                <w:delText>编号</w:delText>
              </w:r>
            </w:del>
          </w:p>
        </w:tc>
        <w:tc>
          <w:tcPr>
            <w:tcW w:w="2126" w:type="dxa"/>
            <w:shd w:val="clear" w:color="auto" w:fill="auto"/>
          </w:tcPr>
          <w:p w14:paraId="63A5ED31" w14:textId="48CF70E4" w:rsidR="00A32A29" w:rsidRPr="006F0296" w:rsidDel="00CD5115" w:rsidRDefault="00A32A29" w:rsidP="00A32A29">
            <w:pPr>
              <w:rPr>
                <w:del w:id="4506" w:author="Shi Mengtao" w:date="2019-01-15T09:43:00Z"/>
                <w:sz w:val="20"/>
                <w:szCs w:val="20"/>
              </w:rPr>
            </w:pPr>
            <w:del w:id="4507" w:author="Shi Mengtao" w:date="2019-01-15T09:43:00Z">
              <w:r w:rsidDel="00CD5115">
                <w:rPr>
                  <w:rFonts w:hint="eastAsia"/>
                  <w:sz w:val="20"/>
                  <w:szCs w:val="20"/>
                </w:rPr>
                <w:delText>有些标签有着对应的反馈信息，通过标签编号（标签信息唯一标识）到标签信息表中寻找标签详细地址、标签经纬度等标签信息</w:delText>
              </w:r>
            </w:del>
          </w:p>
        </w:tc>
        <w:tc>
          <w:tcPr>
            <w:tcW w:w="2381" w:type="dxa"/>
            <w:shd w:val="clear" w:color="auto" w:fill="auto"/>
          </w:tcPr>
          <w:p w14:paraId="6F894E29" w14:textId="72F26771" w:rsidR="00A32A29" w:rsidRPr="006F0296" w:rsidDel="00CD5115" w:rsidRDefault="00A32A29" w:rsidP="00A32A29">
            <w:pPr>
              <w:rPr>
                <w:del w:id="4508" w:author="Shi Mengtao" w:date="2019-01-15T09:43:00Z"/>
                <w:sz w:val="20"/>
                <w:szCs w:val="20"/>
              </w:rPr>
            </w:pPr>
            <w:del w:id="4509" w:author="Shi Mengtao" w:date="2019-01-15T09:43:00Z">
              <w:r w:rsidDel="00CD5115">
                <w:rPr>
                  <w:rFonts w:hint="eastAsia"/>
                  <w:sz w:val="20"/>
                  <w:szCs w:val="20"/>
                </w:rPr>
                <w:delText>[</w:delText>
              </w:r>
              <w:r w:rsidDel="00CD5115">
                <w:rPr>
                  <w:sz w:val="20"/>
                  <w:szCs w:val="20"/>
                </w:rPr>
                <w:delText>\d]{</w:delText>
              </w:r>
              <w:r w:rsidDel="00CD5115">
                <w:rPr>
                  <w:rFonts w:hint="eastAsia"/>
                  <w:sz w:val="20"/>
                  <w:szCs w:val="20"/>
                </w:rPr>
                <w:delText>4,</w:delText>
              </w:r>
              <w:r w:rsidDel="00CD5115">
                <w:rPr>
                  <w:sz w:val="20"/>
                  <w:szCs w:val="20"/>
                </w:rPr>
                <w:delText>}</w:delText>
              </w:r>
            </w:del>
          </w:p>
        </w:tc>
        <w:tc>
          <w:tcPr>
            <w:tcW w:w="1163" w:type="dxa"/>
            <w:shd w:val="clear" w:color="auto" w:fill="auto"/>
          </w:tcPr>
          <w:p w14:paraId="0188612D" w14:textId="7CD47C4F" w:rsidR="00A32A29" w:rsidRPr="006F0296" w:rsidDel="00CD5115" w:rsidRDefault="00A32A29" w:rsidP="00A32A29">
            <w:pPr>
              <w:rPr>
                <w:del w:id="4510" w:author="Shi Mengtao" w:date="2019-01-15T09:43:00Z"/>
                <w:sz w:val="20"/>
                <w:szCs w:val="20"/>
              </w:rPr>
            </w:pPr>
            <w:del w:id="4511" w:author="Shi Mengtao" w:date="2019-01-15T09:43:00Z">
              <w:r w:rsidDel="00CD5115">
                <w:rPr>
                  <w:rFonts w:hint="eastAsia"/>
                  <w:sz w:val="20"/>
                  <w:szCs w:val="20"/>
                </w:rPr>
                <w:delText>&gt;</w:delText>
              </w:r>
              <w:r w:rsidDel="00CD5115">
                <w:rPr>
                  <w:sz w:val="20"/>
                  <w:szCs w:val="20"/>
                </w:rPr>
                <w:delText>=4</w:delText>
              </w:r>
            </w:del>
          </w:p>
        </w:tc>
        <w:tc>
          <w:tcPr>
            <w:tcW w:w="1071" w:type="dxa"/>
            <w:shd w:val="clear" w:color="auto" w:fill="auto"/>
          </w:tcPr>
          <w:p w14:paraId="6804AC93" w14:textId="0635ADE1" w:rsidR="00A32A29" w:rsidRPr="006F0296" w:rsidDel="00CD5115" w:rsidRDefault="00A32A29" w:rsidP="00A32A29">
            <w:pPr>
              <w:rPr>
                <w:del w:id="4512" w:author="Shi Mengtao" w:date="2019-01-15T09:43:00Z"/>
                <w:sz w:val="20"/>
                <w:szCs w:val="20"/>
              </w:rPr>
            </w:pPr>
            <w:del w:id="4513" w:author="Shi Mengtao" w:date="2019-01-15T09:43:00Z">
              <w:r w:rsidDel="00CD5115">
                <w:rPr>
                  <w:rFonts w:hint="eastAsia"/>
                  <w:sz w:val="20"/>
                  <w:szCs w:val="20"/>
                </w:rPr>
                <w:delText>标签信息的第一条数据元素</w:delText>
              </w:r>
            </w:del>
          </w:p>
        </w:tc>
      </w:tr>
      <w:tr w:rsidR="00C014B7" w:rsidRPr="006F0296" w:rsidDel="00CD5115" w14:paraId="020D5AB6" w14:textId="2500E2B6" w:rsidTr="00674708">
        <w:trPr>
          <w:del w:id="4514" w:author="Shi Mengtao" w:date="2019-01-15T09:43:00Z"/>
        </w:trPr>
        <w:tc>
          <w:tcPr>
            <w:tcW w:w="1555" w:type="dxa"/>
            <w:shd w:val="clear" w:color="auto" w:fill="auto"/>
          </w:tcPr>
          <w:p w14:paraId="18C03A4A" w14:textId="4BE0A910" w:rsidR="00C014B7" w:rsidRPr="006F0296" w:rsidDel="00CD5115" w:rsidRDefault="00D844C7" w:rsidP="00674708">
            <w:pPr>
              <w:rPr>
                <w:del w:id="4515" w:author="Shi Mengtao" w:date="2019-01-15T09:43:00Z"/>
                <w:sz w:val="20"/>
                <w:szCs w:val="20"/>
              </w:rPr>
            </w:pPr>
            <w:del w:id="4516" w:author="Shi Mengtao" w:date="2019-01-15T09:43:00Z">
              <w:r w:rsidDel="00CD5115">
                <w:rPr>
                  <w:rFonts w:hint="eastAsia"/>
                  <w:sz w:val="20"/>
                  <w:szCs w:val="20"/>
                </w:rPr>
                <w:delText>反馈数量</w:delText>
              </w:r>
            </w:del>
          </w:p>
        </w:tc>
        <w:tc>
          <w:tcPr>
            <w:tcW w:w="2126" w:type="dxa"/>
            <w:shd w:val="clear" w:color="auto" w:fill="auto"/>
          </w:tcPr>
          <w:p w14:paraId="2188E3DB" w14:textId="39E8AFB4" w:rsidR="00C014B7" w:rsidRPr="006F0296" w:rsidDel="00CD5115" w:rsidRDefault="00D844C7" w:rsidP="00674708">
            <w:pPr>
              <w:rPr>
                <w:del w:id="4517" w:author="Shi Mengtao" w:date="2019-01-15T09:43:00Z"/>
                <w:sz w:val="20"/>
                <w:szCs w:val="20"/>
              </w:rPr>
            </w:pPr>
            <w:del w:id="4518" w:author="Shi Mengtao" w:date="2019-01-15T09:43:00Z">
              <w:r w:rsidDel="00CD5115">
                <w:rPr>
                  <w:rFonts w:hint="eastAsia"/>
                  <w:sz w:val="20"/>
                  <w:szCs w:val="20"/>
                </w:rPr>
                <w:delText>对标签的反馈数量进行统计、反馈数量越多表明标签信息有问题的概率越大</w:delText>
              </w:r>
            </w:del>
          </w:p>
        </w:tc>
        <w:tc>
          <w:tcPr>
            <w:tcW w:w="2381" w:type="dxa"/>
            <w:shd w:val="clear" w:color="auto" w:fill="auto"/>
          </w:tcPr>
          <w:p w14:paraId="1B99FA2A" w14:textId="37860C72" w:rsidR="00C014B7" w:rsidRPr="006F0296" w:rsidDel="00CD5115" w:rsidRDefault="00A32A29" w:rsidP="00674708">
            <w:pPr>
              <w:rPr>
                <w:del w:id="4519" w:author="Shi Mengtao" w:date="2019-01-15T09:43:00Z"/>
                <w:sz w:val="20"/>
                <w:szCs w:val="20"/>
              </w:rPr>
            </w:pPr>
            <w:del w:id="4520" w:author="Shi Mengtao" w:date="2019-01-15T09:43:00Z">
              <w:r w:rsidDel="00CD5115">
                <w:rPr>
                  <w:rFonts w:hint="eastAsia"/>
                  <w:sz w:val="20"/>
                  <w:szCs w:val="20"/>
                </w:rPr>
                <w:delText>I</w:delText>
              </w:r>
              <w:r w:rsidDel="00CD5115">
                <w:rPr>
                  <w:sz w:val="20"/>
                  <w:szCs w:val="20"/>
                </w:rPr>
                <w:delText>nt</w:delText>
              </w:r>
            </w:del>
          </w:p>
        </w:tc>
        <w:tc>
          <w:tcPr>
            <w:tcW w:w="1163" w:type="dxa"/>
            <w:shd w:val="clear" w:color="auto" w:fill="auto"/>
          </w:tcPr>
          <w:p w14:paraId="7D1EDA2C" w14:textId="67444889" w:rsidR="00C014B7" w:rsidRPr="006F0296" w:rsidDel="00CD5115" w:rsidRDefault="00A32A29" w:rsidP="00674708">
            <w:pPr>
              <w:rPr>
                <w:del w:id="4521" w:author="Shi Mengtao" w:date="2019-01-15T09:43:00Z"/>
                <w:sz w:val="20"/>
                <w:szCs w:val="20"/>
              </w:rPr>
            </w:pPr>
            <w:del w:id="4522" w:author="Shi Mengtao" w:date="2019-01-15T09:43:00Z">
              <w:r w:rsidDel="00CD5115">
                <w:rPr>
                  <w:sz w:val="20"/>
                  <w:szCs w:val="20"/>
                </w:rPr>
                <w:delText>4</w:delText>
              </w:r>
            </w:del>
          </w:p>
        </w:tc>
        <w:tc>
          <w:tcPr>
            <w:tcW w:w="1071" w:type="dxa"/>
            <w:shd w:val="clear" w:color="auto" w:fill="auto"/>
          </w:tcPr>
          <w:p w14:paraId="23A4BDAD" w14:textId="419FA81B" w:rsidR="00C014B7" w:rsidRPr="006F0296" w:rsidDel="00CD5115" w:rsidRDefault="00C014B7" w:rsidP="00674708">
            <w:pPr>
              <w:rPr>
                <w:del w:id="4523" w:author="Shi Mengtao" w:date="2019-01-15T09:43:00Z"/>
                <w:sz w:val="20"/>
                <w:szCs w:val="20"/>
              </w:rPr>
            </w:pPr>
          </w:p>
        </w:tc>
      </w:tr>
      <w:tr w:rsidR="00D844C7" w:rsidRPr="006F0296" w:rsidDel="00CD5115" w14:paraId="634AF550" w14:textId="46753E06" w:rsidTr="00674708">
        <w:trPr>
          <w:del w:id="4524" w:author="Shi Mengtao" w:date="2019-01-15T09:43:00Z"/>
        </w:trPr>
        <w:tc>
          <w:tcPr>
            <w:tcW w:w="1555" w:type="dxa"/>
            <w:shd w:val="clear" w:color="auto" w:fill="auto"/>
          </w:tcPr>
          <w:p w14:paraId="52ACA19B" w14:textId="3BB44E2C" w:rsidR="00D844C7" w:rsidRPr="006F0296" w:rsidDel="00CD5115" w:rsidRDefault="00D844C7" w:rsidP="00674708">
            <w:pPr>
              <w:rPr>
                <w:del w:id="4525" w:author="Shi Mengtao" w:date="2019-01-15T09:43:00Z"/>
                <w:sz w:val="20"/>
                <w:szCs w:val="20"/>
              </w:rPr>
            </w:pPr>
            <w:del w:id="4526" w:author="Shi Mengtao" w:date="2019-01-15T09:43:00Z">
              <w:r w:rsidDel="00CD5115">
                <w:rPr>
                  <w:rFonts w:hint="eastAsia"/>
                  <w:sz w:val="20"/>
                  <w:szCs w:val="20"/>
                </w:rPr>
                <w:delText>是否回复</w:delText>
              </w:r>
            </w:del>
          </w:p>
        </w:tc>
        <w:tc>
          <w:tcPr>
            <w:tcW w:w="2126" w:type="dxa"/>
            <w:shd w:val="clear" w:color="auto" w:fill="auto"/>
          </w:tcPr>
          <w:p w14:paraId="43C0A767" w14:textId="05B9495A" w:rsidR="00D844C7" w:rsidRPr="006F0296" w:rsidDel="00CD5115" w:rsidRDefault="00A32A29" w:rsidP="00674708">
            <w:pPr>
              <w:rPr>
                <w:del w:id="4527" w:author="Shi Mengtao" w:date="2019-01-15T09:43:00Z"/>
                <w:sz w:val="20"/>
                <w:szCs w:val="20"/>
              </w:rPr>
            </w:pPr>
            <w:del w:id="4528" w:author="Shi Mengtao" w:date="2019-01-15T09:43:00Z">
              <w:r w:rsidDel="00CD5115">
                <w:rPr>
                  <w:rFonts w:hint="eastAsia"/>
                  <w:sz w:val="20"/>
                  <w:szCs w:val="20"/>
                </w:rPr>
                <w:delText>管理员是否对用户的反馈进行回复</w:delText>
              </w:r>
            </w:del>
          </w:p>
        </w:tc>
        <w:tc>
          <w:tcPr>
            <w:tcW w:w="2381" w:type="dxa"/>
            <w:shd w:val="clear" w:color="auto" w:fill="auto"/>
          </w:tcPr>
          <w:p w14:paraId="50E2EA11" w14:textId="46694740" w:rsidR="00D844C7" w:rsidRPr="006F0296" w:rsidDel="00CD5115" w:rsidRDefault="00A32A29" w:rsidP="00674708">
            <w:pPr>
              <w:rPr>
                <w:del w:id="4529" w:author="Shi Mengtao" w:date="2019-01-15T09:43:00Z"/>
                <w:sz w:val="20"/>
                <w:szCs w:val="20"/>
              </w:rPr>
            </w:pPr>
            <w:del w:id="4530" w:author="Shi Mengtao" w:date="2019-01-15T09:43:00Z">
              <w:r w:rsidDel="00CD5115">
                <w:rPr>
                  <w:rFonts w:hint="eastAsia"/>
                  <w:sz w:val="20"/>
                  <w:szCs w:val="20"/>
                </w:rPr>
                <w:delText>Bo</w:delText>
              </w:r>
              <w:r w:rsidDel="00CD5115">
                <w:rPr>
                  <w:sz w:val="20"/>
                  <w:szCs w:val="20"/>
                </w:rPr>
                <w:delText>olean</w:delText>
              </w:r>
            </w:del>
          </w:p>
        </w:tc>
        <w:tc>
          <w:tcPr>
            <w:tcW w:w="1163" w:type="dxa"/>
            <w:shd w:val="clear" w:color="auto" w:fill="auto"/>
          </w:tcPr>
          <w:p w14:paraId="2C3A6B3D" w14:textId="41F45152" w:rsidR="00D844C7" w:rsidRPr="006F0296" w:rsidDel="00CD5115" w:rsidRDefault="00A32A29" w:rsidP="00674708">
            <w:pPr>
              <w:rPr>
                <w:del w:id="4531" w:author="Shi Mengtao" w:date="2019-01-15T09:43:00Z"/>
                <w:sz w:val="20"/>
                <w:szCs w:val="20"/>
              </w:rPr>
            </w:pPr>
            <w:del w:id="4532" w:author="Shi Mengtao" w:date="2019-01-15T09:43:00Z">
              <w:r w:rsidDel="00CD5115">
                <w:rPr>
                  <w:rFonts w:hint="eastAsia"/>
                  <w:sz w:val="20"/>
                  <w:szCs w:val="20"/>
                </w:rPr>
                <w:delText>1</w:delText>
              </w:r>
            </w:del>
          </w:p>
        </w:tc>
        <w:tc>
          <w:tcPr>
            <w:tcW w:w="1071" w:type="dxa"/>
            <w:shd w:val="clear" w:color="auto" w:fill="auto"/>
          </w:tcPr>
          <w:p w14:paraId="5830CD90" w14:textId="54E09306" w:rsidR="00D844C7" w:rsidRPr="006F0296" w:rsidDel="00CD5115" w:rsidRDefault="00D844C7" w:rsidP="00674708">
            <w:pPr>
              <w:rPr>
                <w:del w:id="4533" w:author="Shi Mengtao" w:date="2019-01-15T09:43:00Z"/>
                <w:sz w:val="20"/>
                <w:szCs w:val="20"/>
              </w:rPr>
            </w:pPr>
          </w:p>
        </w:tc>
      </w:tr>
      <w:tr w:rsidR="00F966DC" w:rsidRPr="006F0296" w:rsidDel="00CD5115" w14:paraId="4FFC1AF4" w14:textId="1881BDCA" w:rsidTr="00674708">
        <w:trPr>
          <w:del w:id="4534" w:author="Shi Mengtao" w:date="2019-01-15T09:43:00Z"/>
        </w:trPr>
        <w:tc>
          <w:tcPr>
            <w:tcW w:w="1555" w:type="dxa"/>
            <w:shd w:val="clear" w:color="auto" w:fill="auto"/>
          </w:tcPr>
          <w:p w14:paraId="550E4BAD" w14:textId="19CADD3C" w:rsidR="00F966DC" w:rsidRPr="006F0296" w:rsidDel="00CD5115" w:rsidRDefault="00F966DC" w:rsidP="00F966DC">
            <w:pPr>
              <w:rPr>
                <w:del w:id="4535" w:author="Shi Mengtao" w:date="2019-01-15T09:43:00Z"/>
                <w:sz w:val="20"/>
                <w:szCs w:val="20"/>
              </w:rPr>
            </w:pPr>
            <w:del w:id="4536" w:author="Shi Mengtao" w:date="2019-01-15T09:43:00Z">
              <w:r w:rsidDel="00CD5115">
                <w:rPr>
                  <w:rFonts w:hint="eastAsia"/>
                  <w:sz w:val="20"/>
                  <w:szCs w:val="20"/>
                </w:rPr>
                <w:delText>回复信息</w:delText>
              </w:r>
            </w:del>
          </w:p>
        </w:tc>
        <w:tc>
          <w:tcPr>
            <w:tcW w:w="2126" w:type="dxa"/>
            <w:shd w:val="clear" w:color="auto" w:fill="auto"/>
          </w:tcPr>
          <w:p w14:paraId="2079FD12" w14:textId="16AE7310" w:rsidR="00F966DC" w:rsidRPr="006F0296" w:rsidDel="00CD5115" w:rsidRDefault="00F966DC" w:rsidP="00F966DC">
            <w:pPr>
              <w:rPr>
                <w:del w:id="4537" w:author="Shi Mengtao" w:date="2019-01-15T09:43:00Z"/>
                <w:sz w:val="20"/>
                <w:szCs w:val="20"/>
              </w:rPr>
            </w:pPr>
            <w:del w:id="4538" w:author="Shi Mengtao" w:date="2019-01-15T09:43:00Z">
              <w:r w:rsidDel="00CD5115">
                <w:rPr>
                  <w:rFonts w:hint="eastAsia"/>
                  <w:sz w:val="20"/>
                  <w:szCs w:val="20"/>
                </w:rPr>
                <w:delText>管理员根据用户对标签信息的反馈统一填写反馈的回复信息</w:delText>
              </w:r>
            </w:del>
          </w:p>
        </w:tc>
        <w:tc>
          <w:tcPr>
            <w:tcW w:w="2381" w:type="dxa"/>
            <w:shd w:val="clear" w:color="auto" w:fill="auto"/>
          </w:tcPr>
          <w:p w14:paraId="02EE717C" w14:textId="79C91A80" w:rsidR="00F966DC" w:rsidRPr="006F0296" w:rsidDel="00CD5115" w:rsidRDefault="00F966DC" w:rsidP="00F966DC">
            <w:pPr>
              <w:rPr>
                <w:del w:id="4539" w:author="Shi Mengtao" w:date="2019-01-15T09:43:00Z"/>
                <w:sz w:val="20"/>
                <w:szCs w:val="20"/>
              </w:rPr>
            </w:pPr>
            <w:del w:id="4540" w:author="Shi Mengtao" w:date="2019-01-06T09:32:00Z">
              <w:r w:rsidDel="00AE5593">
                <w:rPr>
                  <w:rFonts w:hint="eastAsia"/>
                  <w:sz w:val="20"/>
                  <w:szCs w:val="20"/>
                </w:rPr>
                <w:delText>[</w:delText>
              </w:r>
              <w:r w:rsidDel="00AE5593">
                <w:rPr>
                  <w:sz w:val="20"/>
                  <w:szCs w:val="20"/>
                </w:rPr>
                <w:delText>\p]+</w:delText>
              </w:r>
            </w:del>
          </w:p>
        </w:tc>
        <w:tc>
          <w:tcPr>
            <w:tcW w:w="1163" w:type="dxa"/>
            <w:shd w:val="clear" w:color="auto" w:fill="auto"/>
          </w:tcPr>
          <w:p w14:paraId="108462A3" w14:textId="1963DBFF" w:rsidR="00F966DC" w:rsidRPr="006F0296" w:rsidDel="00CD5115" w:rsidRDefault="00F966DC" w:rsidP="00F966DC">
            <w:pPr>
              <w:rPr>
                <w:del w:id="4541" w:author="Shi Mengtao" w:date="2019-01-15T09:43:00Z"/>
                <w:sz w:val="20"/>
                <w:szCs w:val="20"/>
              </w:rPr>
            </w:pPr>
            <w:del w:id="4542" w:author="Shi Mengtao" w:date="2019-01-06T09:32:00Z">
              <w:r w:rsidDel="00AE5593">
                <w:rPr>
                  <w:rFonts w:hint="eastAsia"/>
                  <w:sz w:val="20"/>
                  <w:szCs w:val="20"/>
                </w:rPr>
                <w:delText>&gt;</w:delText>
              </w:r>
              <w:r w:rsidDel="00AE5593">
                <w:rPr>
                  <w:sz w:val="20"/>
                  <w:szCs w:val="20"/>
                </w:rPr>
                <w:delText>=1</w:delText>
              </w:r>
            </w:del>
          </w:p>
        </w:tc>
        <w:tc>
          <w:tcPr>
            <w:tcW w:w="1071" w:type="dxa"/>
            <w:shd w:val="clear" w:color="auto" w:fill="auto"/>
          </w:tcPr>
          <w:p w14:paraId="41C8D0B9" w14:textId="26FB79F0" w:rsidR="00F966DC" w:rsidRPr="006F0296" w:rsidDel="00CD5115" w:rsidRDefault="00F966DC" w:rsidP="00F966DC">
            <w:pPr>
              <w:rPr>
                <w:del w:id="4543" w:author="Shi Mengtao" w:date="2019-01-15T09:43:00Z"/>
                <w:sz w:val="20"/>
                <w:szCs w:val="20"/>
              </w:rPr>
            </w:pPr>
          </w:p>
        </w:tc>
      </w:tr>
    </w:tbl>
    <w:p w14:paraId="2A04E96F" w14:textId="445A9A71" w:rsidR="00A32A29" w:rsidDel="00CD5115" w:rsidRDefault="00A32A29">
      <w:pPr>
        <w:rPr>
          <w:del w:id="4544" w:author="Shi Mengtao" w:date="2019-01-15T09:43:00Z"/>
          <w:b/>
        </w:rPr>
      </w:pPr>
    </w:p>
    <w:p w14:paraId="0E014A7D" w14:textId="54661B6E" w:rsidR="00D844C7" w:rsidRPr="00A32A29" w:rsidDel="00CD5115" w:rsidRDefault="00A32A29">
      <w:pPr>
        <w:rPr>
          <w:del w:id="4545" w:author="Shi Mengtao" w:date="2019-01-15T09:43:00Z"/>
          <w:b/>
        </w:rPr>
      </w:pPr>
      <w:del w:id="4546" w:author="Shi Mengtao" w:date="2019-01-15T09:43:00Z">
        <w:r w:rsidRPr="00A32A29" w:rsidDel="00CD5115">
          <w:rPr>
            <w:rFonts w:hint="eastAsia"/>
            <w:b/>
          </w:rPr>
          <w:delText>标签反馈信息</w:delText>
        </w:r>
      </w:del>
    </w:p>
    <w:tbl>
      <w:tblPr>
        <w:tblpPr w:leftFromText="180" w:rightFromText="180" w:vertAnchor="text" w:horzAnchor="margin" w:tblpY="253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381"/>
        <w:gridCol w:w="1163"/>
        <w:gridCol w:w="1071"/>
      </w:tblGrid>
      <w:tr w:rsidR="00C014B7" w:rsidRPr="00795F84" w:rsidDel="00CD5115" w14:paraId="5A888347" w14:textId="490FAB10" w:rsidTr="00674708">
        <w:trPr>
          <w:del w:id="4547" w:author="Shi Mengtao" w:date="2019-01-15T09:43:00Z"/>
        </w:trPr>
        <w:tc>
          <w:tcPr>
            <w:tcW w:w="1555" w:type="dxa"/>
            <w:shd w:val="clear" w:color="auto" w:fill="D9D9D9"/>
          </w:tcPr>
          <w:p w14:paraId="34546728" w14:textId="4A754770" w:rsidR="00C014B7" w:rsidRPr="00795F84" w:rsidDel="00CD5115" w:rsidRDefault="00C014B7" w:rsidP="00674708">
            <w:pPr>
              <w:jc w:val="center"/>
              <w:rPr>
                <w:del w:id="4548" w:author="Shi Mengtao" w:date="2019-01-15T09:43:00Z"/>
                <w:b/>
                <w:bCs/>
                <w:color w:val="000000"/>
                <w:sz w:val="18"/>
              </w:rPr>
            </w:pPr>
            <w:del w:id="4549" w:author="Shi Mengtao" w:date="2019-01-15T09:43:00Z">
              <w:r w:rsidRPr="00795F84" w:rsidDel="00CD5115">
                <w:rPr>
                  <w:rFonts w:hint="eastAsia"/>
                  <w:b/>
                  <w:bCs/>
                  <w:color w:val="000000"/>
                  <w:sz w:val="18"/>
                </w:rPr>
                <w:delText>数据元素</w:delText>
              </w:r>
            </w:del>
          </w:p>
        </w:tc>
        <w:tc>
          <w:tcPr>
            <w:tcW w:w="2126" w:type="dxa"/>
            <w:shd w:val="clear" w:color="auto" w:fill="D9D9D9"/>
          </w:tcPr>
          <w:p w14:paraId="250631EA" w14:textId="612B51CC" w:rsidR="00C014B7" w:rsidRPr="00795F84" w:rsidDel="00CD5115" w:rsidRDefault="00C014B7" w:rsidP="00674708">
            <w:pPr>
              <w:jc w:val="center"/>
              <w:rPr>
                <w:del w:id="4550" w:author="Shi Mengtao" w:date="2019-01-15T09:43:00Z"/>
                <w:b/>
                <w:bCs/>
                <w:color w:val="000000"/>
                <w:sz w:val="18"/>
              </w:rPr>
            </w:pPr>
            <w:del w:id="4551" w:author="Shi Mengtao" w:date="2019-01-15T09:43:00Z">
              <w:r w:rsidRPr="00795F84" w:rsidDel="00CD5115">
                <w:rPr>
                  <w:rFonts w:hint="eastAsia"/>
                  <w:b/>
                  <w:bCs/>
                  <w:color w:val="000000"/>
                  <w:sz w:val="18"/>
                </w:rPr>
                <w:delText>描述</w:delText>
              </w:r>
            </w:del>
          </w:p>
        </w:tc>
        <w:tc>
          <w:tcPr>
            <w:tcW w:w="2381" w:type="dxa"/>
            <w:shd w:val="clear" w:color="auto" w:fill="D9D9D9"/>
          </w:tcPr>
          <w:p w14:paraId="79B5A350" w14:textId="23381677" w:rsidR="00C014B7" w:rsidRPr="00795F84" w:rsidDel="00CD5115" w:rsidRDefault="00C014B7" w:rsidP="00674708">
            <w:pPr>
              <w:jc w:val="center"/>
              <w:rPr>
                <w:del w:id="4552" w:author="Shi Mengtao" w:date="2019-01-15T09:43:00Z"/>
                <w:b/>
                <w:bCs/>
                <w:color w:val="000000"/>
                <w:sz w:val="18"/>
              </w:rPr>
            </w:pPr>
            <w:del w:id="4553" w:author="Shi Mengtao" w:date="2019-01-15T09:43:00Z">
              <w:r w:rsidRPr="00795F84" w:rsidDel="00CD5115">
                <w:rPr>
                  <w:rFonts w:hint="eastAsia"/>
                  <w:b/>
                  <w:bCs/>
                  <w:color w:val="000000"/>
                  <w:sz w:val="18"/>
                </w:rPr>
                <w:delText>数据构成或者数据类型</w:delText>
              </w:r>
            </w:del>
          </w:p>
        </w:tc>
        <w:tc>
          <w:tcPr>
            <w:tcW w:w="1163" w:type="dxa"/>
            <w:shd w:val="clear" w:color="auto" w:fill="D9D9D9"/>
          </w:tcPr>
          <w:p w14:paraId="484734F0" w14:textId="7990BE93" w:rsidR="00C014B7" w:rsidRPr="00795F84" w:rsidDel="00CD5115" w:rsidRDefault="00C014B7" w:rsidP="00674708">
            <w:pPr>
              <w:jc w:val="center"/>
              <w:rPr>
                <w:del w:id="4554" w:author="Shi Mengtao" w:date="2019-01-15T09:43:00Z"/>
                <w:b/>
                <w:bCs/>
                <w:color w:val="000000"/>
                <w:sz w:val="18"/>
              </w:rPr>
            </w:pPr>
            <w:del w:id="4555" w:author="Shi Mengtao" w:date="2019-01-15T09:43:00Z">
              <w:r w:rsidRPr="00795F84" w:rsidDel="00CD5115">
                <w:rPr>
                  <w:rFonts w:hint="eastAsia"/>
                  <w:b/>
                  <w:bCs/>
                  <w:color w:val="000000"/>
                  <w:sz w:val="18"/>
                </w:rPr>
                <w:delText>数据长度</w:delText>
              </w:r>
            </w:del>
          </w:p>
        </w:tc>
        <w:tc>
          <w:tcPr>
            <w:tcW w:w="1071" w:type="dxa"/>
            <w:shd w:val="clear" w:color="auto" w:fill="D9D9D9"/>
          </w:tcPr>
          <w:p w14:paraId="6EC6C535" w14:textId="391DD8B7" w:rsidR="00C014B7" w:rsidRPr="00795F84" w:rsidDel="00CD5115" w:rsidRDefault="00C014B7" w:rsidP="00674708">
            <w:pPr>
              <w:jc w:val="center"/>
              <w:rPr>
                <w:del w:id="4556" w:author="Shi Mengtao" w:date="2019-01-15T09:43:00Z"/>
                <w:b/>
                <w:bCs/>
                <w:color w:val="000000"/>
                <w:sz w:val="18"/>
              </w:rPr>
            </w:pPr>
            <w:del w:id="4557" w:author="Shi Mengtao" w:date="2019-01-15T09:43:00Z">
              <w:r w:rsidRPr="00795F84" w:rsidDel="00CD5115">
                <w:rPr>
                  <w:rFonts w:hint="eastAsia"/>
                  <w:b/>
                  <w:bCs/>
                  <w:color w:val="000000"/>
                  <w:sz w:val="18"/>
                </w:rPr>
                <w:delText>位置</w:delText>
              </w:r>
            </w:del>
          </w:p>
        </w:tc>
      </w:tr>
      <w:tr w:rsidR="00A32A29" w:rsidRPr="006F0296" w:rsidDel="00CD5115" w14:paraId="4AA09D2F" w14:textId="483E4F6C" w:rsidTr="00674708">
        <w:trPr>
          <w:del w:id="4558" w:author="Shi Mengtao" w:date="2019-01-15T09:43:00Z"/>
        </w:trPr>
        <w:tc>
          <w:tcPr>
            <w:tcW w:w="1555" w:type="dxa"/>
            <w:shd w:val="clear" w:color="auto" w:fill="auto"/>
          </w:tcPr>
          <w:p w14:paraId="422132E7" w14:textId="3731375B" w:rsidR="00A32A29" w:rsidRPr="006F0296" w:rsidDel="00CD5115" w:rsidRDefault="00A32A29" w:rsidP="00A32A29">
            <w:pPr>
              <w:rPr>
                <w:del w:id="4559" w:author="Shi Mengtao" w:date="2019-01-15T09:43:00Z"/>
                <w:sz w:val="20"/>
                <w:szCs w:val="20"/>
              </w:rPr>
            </w:pPr>
            <w:del w:id="4560" w:author="Shi Mengtao" w:date="2019-01-15T09:43:00Z">
              <w:r w:rsidDel="00CD5115">
                <w:rPr>
                  <w:rFonts w:hint="eastAsia"/>
                  <w:sz w:val="20"/>
                  <w:szCs w:val="20"/>
                </w:rPr>
                <w:delText>创建者手机号</w:delText>
              </w:r>
            </w:del>
          </w:p>
        </w:tc>
        <w:tc>
          <w:tcPr>
            <w:tcW w:w="2126" w:type="dxa"/>
            <w:shd w:val="clear" w:color="auto" w:fill="auto"/>
          </w:tcPr>
          <w:p w14:paraId="0EAAA847" w14:textId="0FC6341E" w:rsidR="00A32A29" w:rsidRPr="006F0296" w:rsidDel="00CD5115" w:rsidRDefault="00A32A29" w:rsidP="00A32A29">
            <w:pPr>
              <w:rPr>
                <w:del w:id="4561" w:author="Shi Mengtao" w:date="2019-01-15T09:43:00Z"/>
                <w:sz w:val="20"/>
                <w:szCs w:val="20"/>
              </w:rPr>
            </w:pPr>
            <w:del w:id="4562" w:author="Shi Mengtao" w:date="2019-01-15T09:43:00Z">
              <w:r w:rsidDel="00CD5115">
                <w:rPr>
                  <w:rFonts w:hint="eastAsia"/>
                  <w:sz w:val="20"/>
                  <w:szCs w:val="20"/>
                </w:rPr>
                <w:delText>每个标签有每个标签的创建者，通过创建者手机号（身份唯一标识）到用户信息找到创建者的姓名、昵称等信息</w:delText>
              </w:r>
            </w:del>
          </w:p>
        </w:tc>
        <w:tc>
          <w:tcPr>
            <w:tcW w:w="2381" w:type="dxa"/>
            <w:shd w:val="clear" w:color="auto" w:fill="auto"/>
          </w:tcPr>
          <w:p w14:paraId="440675E6" w14:textId="535E945B" w:rsidR="00A32A29" w:rsidRPr="006F0296" w:rsidDel="00CD5115" w:rsidRDefault="00A32A29" w:rsidP="00A32A29">
            <w:pPr>
              <w:rPr>
                <w:del w:id="4563" w:author="Shi Mengtao" w:date="2019-01-15T09:43:00Z"/>
                <w:sz w:val="20"/>
                <w:szCs w:val="20"/>
              </w:rPr>
            </w:pPr>
            <w:del w:id="4564" w:author="Shi Mengtao" w:date="2019-01-15T09:43:00Z">
              <w:r w:rsidDel="00CD5115">
                <w:rPr>
                  <w:rFonts w:hint="eastAsia"/>
                  <w:sz w:val="20"/>
                  <w:szCs w:val="20"/>
                </w:rPr>
                <w:delText>[</w:delText>
              </w:r>
              <w:r w:rsidDel="00CD5115">
                <w:rPr>
                  <w:sz w:val="20"/>
                  <w:szCs w:val="20"/>
                </w:rPr>
                <w:delText>\d]{11}</w:delText>
              </w:r>
            </w:del>
          </w:p>
        </w:tc>
        <w:tc>
          <w:tcPr>
            <w:tcW w:w="1163" w:type="dxa"/>
            <w:shd w:val="clear" w:color="auto" w:fill="auto"/>
          </w:tcPr>
          <w:p w14:paraId="46E5C4AF" w14:textId="1AB0672C" w:rsidR="00A32A29" w:rsidRPr="006F0296" w:rsidDel="00CD5115" w:rsidRDefault="00A32A29" w:rsidP="00A32A29">
            <w:pPr>
              <w:rPr>
                <w:del w:id="4565" w:author="Shi Mengtao" w:date="2019-01-15T09:43:00Z"/>
                <w:sz w:val="20"/>
                <w:szCs w:val="20"/>
              </w:rPr>
            </w:pPr>
            <w:del w:id="4566" w:author="Shi Mengtao" w:date="2019-01-15T09:43:00Z">
              <w:r w:rsidDel="00CD5115">
                <w:rPr>
                  <w:rFonts w:hint="eastAsia"/>
                  <w:sz w:val="20"/>
                  <w:szCs w:val="20"/>
                </w:rPr>
                <w:delText>11</w:delText>
              </w:r>
            </w:del>
          </w:p>
        </w:tc>
        <w:tc>
          <w:tcPr>
            <w:tcW w:w="1071" w:type="dxa"/>
            <w:shd w:val="clear" w:color="auto" w:fill="auto"/>
          </w:tcPr>
          <w:p w14:paraId="77B73607" w14:textId="57A0A09B" w:rsidR="00A32A29" w:rsidRPr="006F0296" w:rsidDel="00CD5115" w:rsidRDefault="00A32A29" w:rsidP="00A32A29">
            <w:pPr>
              <w:rPr>
                <w:del w:id="4567" w:author="Shi Mengtao" w:date="2019-01-15T09:43:00Z"/>
                <w:sz w:val="20"/>
                <w:szCs w:val="20"/>
              </w:rPr>
            </w:pPr>
            <w:del w:id="4568" w:author="Shi Mengtao" w:date="2019-01-15T09:43:00Z">
              <w:r w:rsidDel="00CD5115">
                <w:rPr>
                  <w:rFonts w:hint="eastAsia"/>
                  <w:sz w:val="20"/>
                  <w:szCs w:val="20"/>
                </w:rPr>
                <w:delText>用户信息的第一条数据元素</w:delText>
              </w:r>
            </w:del>
          </w:p>
        </w:tc>
      </w:tr>
      <w:tr w:rsidR="00A32A29" w:rsidRPr="006F0296" w:rsidDel="00CD5115" w14:paraId="749A8EC0" w14:textId="149CA467" w:rsidTr="00674708">
        <w:trPr>
          <w:del w:id="4569" w:author="Shi Mengtao" w:date="2019-01-15T09:43:00Z"/>
        </w:trPr>
        <w:tc>
          <w:tcPr>
            <w:tcW w:w="1555" w:type="dxa"/>
            <w:shd w:val="clear" w:color="auto" w:fill="auto"/>
          </w:tcPr>
          <w:p w14:paraId="0EBAEA9F" w14:textId="6DA41CE9" w:rsidR="00A32A29" w:rsidRPr="006F0296" w:rsidDel="00CD5115" w:rsidRDefault="00A32A29" w:rsidP="00A32A29">
            <w:pPr>
              <w:rPr>
                <w:del w:id="4570" w:author="Shi Mengtao" w:date="2019-01-15T09:43:00Z"/>
                <w:sz w:val="20"/>
                <w:szCs w:val="20"/>
              </w:rPr>
            </w:pPr>
            <w:del w:id="4571" w:author="Shi Mengtao" w:date="2019-01-15T09:43:00Z">
              <w:r w:rsidDel="00CD5115">
                <w:rPr>
                  <w:rFonts w:hint="eastAsia"/>
                  <w:sz w:val="20"/>
                  <w:szCs w:val="20"/>
                </w:rPr>
                <w:delText>标签编号</w:delText>
              </w:r>
            </w:del>
          </w:p>
        </w:tc>
        <w:tc>
          <w:tcPr>
            <w:tcW w:w="2126" w:type="dxa"/>
            <w:shd w:val="clear" w:color="auto" w:fill="auto"/>
          </w:tcPr>
          <w:p w14:paraId="33C7815F" w14:textId="368A6609" w:rsidR="00A32A29" w:rsidRPr="006F0296" w:rsidDel="00CD5115" w:rsidRDefault="00A32A29" w:rsidP="00A32A29">
            <w:pPr>
              <w:rPr>
                <w:del w:id="4572" w:author="Shi Mengtao" w:date="2019-01-15T09:43:00Z"/>
                <w:sz w:val="20"/>
                <w:szCs w:val="20"/>
              </w:rPr>
            </w:pPr>
            <w:del w:id="4573" w:author="Shi Mengtao" w:date="2019-01-15T09:43:00Z">
              <w:r w:rsidDel="00CD5115">
                <w:rPr>
                  <w:rFonts w:hint="eastAsia"/>
                  <w:sz w:val="20"/>
                  <w:szCs w:val="20"/>
                </w:rPr>
                <w:delText>有些标签有着对应的反馈信息，通过标签编号（标签信息唯一标识）到标签信息表中寻找标签详细地址、标签经纬度等标签信息</w:delText>
              </w:r>
            </w:del>
          </w:p>
        </w:tc>
        <w:tc>
          <w:tcPr>
            <w:tcW w:w="2381" w:type="dxa"/>
            <w:shd w:val="clear" w:color="auto" w:fill="auto"/>
          </w:tcPr>
          <w:p w14:paraId="07BAE86A" w14:textId="1E63822C" w:rsidR="00A32A29" w:rsidRPr="006F0296" w:rsidDel="00CD5115" w:rsidRDefault="00A32A29" w:rsidP="00A32A29">
            <w:pPr>
              <w:rPr>
                <w:del w:id="4574" w:author="Shi Mengtao" w:date="2019-01-15T09:43:00Z"/>
                <w:sz w:val="20"/>
                <w:szCs w:val="20"/>
              </w:rPr>
            </w:pPr>
            <w:del w:id="4575" w:author="Shi Mengtao" w:date="2019-01-15T09:43:00Z">
              <w:r w:rsidDel="00CD5115">
                <w:rPr>
                  <w:rFonts w:hint="eastAsia"/>
                  <w:sz w:val="20"/>
                  <w:szCs w:val="20"/>
                </w:rPr>
                <w:delText>[</w:delText>
              </w:r>
              <w:r w:rsidDel="00CD5115">
                <w:rPr>
                  <w:sz w:val="20"/>
                  <w:szCs w:val="20"/>
                </w:rPr>
                <w:delText>\d]{</w:delText>
              </w:r>
              <w:r w:rsidDel="00CD5115">
                <w:rPr>
                  <w:rFonts w:hint="eastAsia"/>
                  <w:sz w:val="20"/>
                  <w:szCs w:val="20"/>
                </w:rPr>
                <w:delText>4,</w:delText>
              </w:r>
              <w:r w:rsidDel="00CD5115">
                <w:rPr>
                  <w:sz w:val="20"/>
                  <w:szCs w:val="20"/>
                </w:rPr>
                <w:delText>}</w:delText>
              </w:r>
            </w:del>
          </w:p>
        </w:tc>
        <w:tc>
          <w:tcPr>
            <w:tcW w:w="1163" w:type="dxa"/>
            <w:shd w:val="clear" w:color="auto" w:fill="auto"/>
          </w:tcPr>
          <w:p w14:paraId="2872E840" w14:textId="747AAD74" w:rsidR="00A32A29" w:rsidRPr="006F0296" w:rsidDel="00CD5115" w:rsidRDefault="00A32A29" w:rsidP="00A32A29">
            <w:pPr>
              <w:rPr>
                <w:del w:id="4576" w:author="Shi Mengtao" w:date="2019-01-15T09:43:00Z"/>
                <w:sz w:val="20"/>
                <w:szCs w:val="20"/>
              </w:rPr>
            </w:pPr>
            <w:del w:id="4577" w:author="Shi Mengtao" w:date="2019-01-15T09:43:00Z">
              <w:r w:rsidDel="00CD5115">
                <w:rPr>
                  <w:rFonts w:hint="eastAsia"/>
                  <w:sz w:val="20"/>
                  <w:szCs w:val="20"/>
                </w:rPr>
                <w:delText>&gt;</w:delText>
              </w:r>
              <w:r w:rsidDel="00CD5115">
                <w:rPr>
                  <w:sz w:val="20"/>
                  <w:szCs w:val="20"/>
                </w:rPr>
                <w:delText>=4</w:delText>
              </w:r>
            </w:del>
          </w:p>
        </w:tc>
        <w:tc>
          <w:tcPr>
            <w:tcW w:w="1071" w:type="dxa"/>
            <w:shd w:val="clear" w:color="auto" w:fill="auto"/>
          </w:tcPr>
          <w:p w14:paraId="5B44AC80" w14:textId="10C5F034" w:rsidR="00A32A29" w:rsidRPr="006F0296" w:rsidDel="00CD5115" w:rsidRDefault="00A32A29" w:rsidP="00A32A29">
            <w:pPr>
              <w:rPr>
                <w:del w:id="4578" w:author="Shi Mengtao" w:date="2019-01-15T09:43:00Z"/>
                <w:sz w:val="20"/>
                <w:szCs w:val="20"/>
              </w:rPr>
            </w:pPr>
            <w:del w:id="4579" w:author="Shi Mengtao" w:date="2019-01-15T09:43:00Z">
              <w:r w:rsidDel="00CD5115">
                <w:rPr>
                  <w:rFonts w:hint="eastAsia"/>
                  <w:sz w:val="20"/>
                  <w:szCs w:val="20"/>
                </w:rPr>
                <w:delText>标签信息的第一条数据元素</w:delText>
              </w:r>
            </w:del>
          </w:p>
        </w:tc>
      </w:tr>
      <w:tr w:rsidR="00F966DC" w:rsidRPr="006F0296" w:rsidDel="00CD5115" w14:paraId="2C2B42C4" w14:textId="3323E863" w:rsidTr="00674708">
        <w:trPr>
          <w:del w:id="4580" w:author="Shi Mengtao" w:date="2019-01-15T09:43:00Z"/>
        </w:trPr>
        <w:tc>
          <w:tcPr>
            <w:tcW w:w="1555" w:type="dxa"/>
            <w:shd w:val="clear" w:color="auto" w:fill="auto"/>
          </w:tcPr>
          <w:p w14:paraId="3A18E559" w14:textId="5521D738" w:rsidR="00F966DC" w:rsidRPr="006F0296" w:rsidDel="00CD5115" w:rsidRDefault="00F966DC" w:rsidP="00F966DC">
            <w:pPr>
              <w:rPr>
                <w:del w:id="4581" w:author="Shi Mengtao" w:date="2019-01-15T09:43:00Z"/>
                <w:sz w:val="20"/>
                <w:szCs w:val="20"/>
              </w:rPr>
            </w:pPr>
            <w:del w:id="4582" w:author="Shi Mengtao" w:date="2019-01-15T09:43:00Z">
              <w:r w:rsidDel="00CD5115">
                <w:rPr>
                  <w:rFonts w:hint="eastAsia"/>
                  <w:sz w:val="20"/>
                  <w:szCs w:val="20"/>
                </w:rPr>
                <w:delText>反馈信息</w:delText>
              </w:r>
            </w:del>
          </w:p>
        </w:tc>
        <w:tc>
          <w:tcPr>
            <w:tcW w:w="2126" w:type="dxa"/>
            <w:shd w:val="clear" w:color="auto" w:fill="auto"/>
          </w:tcPr>
          <w:p w14:paraId="68235568" w14:textId="5796975D" w:rsidR="00F966DC" w:rsidRPr="006F0296" w:rsidDel="00CD5115" w:rsidRDefault="00F966DC" w:rsidP="00F966DC">
            <w:pPr>
              <w:rPr>
                <w:del w:id="4583" w:author="Shi Mengtao" w:date="2019-01-15T09:43:00Z"/>
                <w:sz w:val="20"/>
                <w:szCs w:val="20"/>
              </w:rPr>
            </w:pPr>
            <w:del w:id="4584" w:author="Shi Mengtao" w:date="2019-01-15T09:43:00Z">
              <w:r w:rsidDel="00CD5115">
                <w:rPr>
                  <w:rFonts w:hint="eastAsia"/>
                  <w:sz w:val="20"/>
                  <w:szCs w:val="20"/>
                </w:rPr>
                <w:delText>用户针对于特定的标签所存在的错误对错误进行反馈</w:delText>
              </w:r>
            </w:del>
          </w:p>
        </w:tc>
        <w:tc>
          <w:tcPr>
            <w:tcW w:w="2381" w:type="dxa"/>
            <w:shd w:val="clear" w:color="auto" w:fill="auto"/>
          </w:tcPr>
          <w:p w14:paraId="2E905AF6" w14:textId="701E5A6D" w:rsidR="00F966DC" w:rsidRPr="006F0296" w:rsidDel="00CD5115" w:rsidRDefault="00F966DC" w:rsidP="00F966DC">
            <w:pPr>
              <w:rPr>
                <w:del w:id="4585" w:author="Shi Mengtao" w:date="2019-01-15T09:43:00Z"/>
                <w:sz w:val="20"/>
                <w:szCs w:val="20"/>
              </w:rPr>
            </w:pPr>
            <w:del w:id="4586" w:author="Shi Mengtao" w:date="2019-01-06T09:32:00Z">
              <w:r w:rsidDel="00540AC2">
                <w:rPr>
                  <w:rFonts w:hint="eastAsia"/>
                  <w:sz w:val="20"/>
                  <w:szCs w:val="20"/>
                </w:rPr>
                <w:delText>[</w:delText>
              </w:r>
              <w:r w:rsidDel="00540AC2">
                <w:rPr>
                  <w:sz w:val="20"/>
                  <w:szCs w:val="20"/>
                </w:rPr>
                <w:delText>\p]+</w:delText>
              </w:r>
            </w:del>
          </w:p>
        </w:tc>
        <w:tc>
          <w:tcPr>
            <w:tcW w:w="1163" w:type="dxa"/>
            <w:shd w:val="clear" w:color="auto" w:fill="auto"/>
          </w:tcPr>
          <w:p w14:paraId="72FE6395" w14:textId="7E12237F" w:rsidR="00F966DC" w:rsidRPr="006F0296" w:rsidDel="00CD5115" w:rsidRDefault="00F966DC" w:rsidP="00F966DC">
            <w:pPr>
              <w:rPr>
                <w:del w:id="4587" w:author="Shi Mengtao" w:date="2019-01-15T09:43:00Z"/>
                <w:sz w:val="20"/>
                <w:szCs w:val="20"/>
              </w:rPr>
            </w:pPr>
            <w:del w:id="4588" w:author="Shi Mengtao" w:date="2019-01-06T09:32:00Z">
              <w:r w:rsidDel="00540AC2">
                <w:rPr>
                  <w:rFonts w:hint="eastAsia"/>
                  <w:sz w:val="20"/>
                  <w:szCs w:val="20"/>
                </w:rPr>
                <w:delText>&gt;</w:delText>
              </w:r>
              <w:r w:rsidDel="00540AC2">
                <w:rPr>
                  <w:sz w:val="20"/>
                  <w:szCs w:val="20"/>
                </w:rPr>
                <w:delText>=1</w:delText>
              </w:r>
            </w:del>
          </w:p>
        </w:tc>
        <w:tc>
          <w:tcPr>
            <w:tcW w:w="1071" w:type="dxa"/>
            <w:shd w:val="clear" w:color="auto" w:fill="auto"/>
          </w:tcPr>
          <w:p w14:paraId="243F51A1" w14:textId="18E8B993" w:rsidR="00F966DC" w:rsidRPr="006F0296" w:rsidDel="00CD5115" w:rsidRDefault="00F966DC" w:rsidP="00F966DC">
            <w:pPr>
              <w:rPr>
                <w:del w:id="4589" w:author="Shi Mengtao" w:date="2019-01-15T09:43:00Z"/>
                <w:sz w:val="20"/>
                <w:szCs w:val="20"/>
              </w:rPr>
            </w:pPr>
          </w:p>
        </w:tc>
      </w:tr>
    </w:tbl>
    <w:p w14:paraId="2986073F" w14:textId="0D6EB469" w:rsidR="006B6AD0" w:rsidRDefault="006B6AD0" w:rsidP="006B6AD0">
      <w:pPr>
        <w:pStyle w:val="2"/>
        <w:jc w:val="center"/>
        <w:rPr>
          <w:ins w:id="4590" w:author="Shi Mengtao" w:date="2019-01-15T10:06:00Z"/>
        </w:rPr>
      </w:pPr>
      <w:bookmarkStart w:id="4591" w:name="_Toc535312377"/>
      <w:ins w:id="4592" w:author="Shi Mengtao" w:date="2019-01-15T10:07:00Z">
        <w:r>
          <w:rPr>
            <w:rFonts w:hint="eastAsia"/>
          </w:rPr>
          <w:t>活动</w:t>
        </w:r>
      </w:ins>
      <w:ins w:id="4593" w:author="Shi Mengtao" w:date="2019-01-15T10:06:00Z">
        <w:r w:rsidRPr="007A07F0">
          <w:rPr>
            <w:rFonts w:hint="eastAsia"/>
          </w:rPr>
          <w:t>信息</w:t>
        </w:r>
        <w:bookmarkEnd w:id="4591"/>
      </w:ins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709"/>
        <w:gridCol w:w="1701"/>
        <w:gridCol w:w="1843"/>
      </w:tblGrid>
      <w:tr w:rsidR="006B6AD0" w:rsidRPr="00795F84" w14:paraId="75291945" w14:textId="77777777" w:rsidTr="00743451">
        <w:trPr>
          <w:trHeight w:val="558"/>
          <w:ins w:id="4594" w:author="Shi Mengtao" w:date="2019-01-15T10:09:00Z"/>
        </w:trPr>
        <w:tc>
          <w:tcPr>
            <w:tcW w:w="1271" w:type="dxa"/>
            <w:shd w:val="clear" w:color="auto" w:fill="D9D9D9"/>
          </w:tcPr>
          <w:p w14:paraId="1115779F" w14:textId="77777777" w:rsidR="006B6AD0" w:rsidRPr="00795F84" w:rsidRDefault="006B6AD0" w:rsidP="00743451">
            <w:pPr>
              <w:jc w:val="center"/>
              <w:rPr>
                <w:ins w:id="4595" w:author="Shi Mengtao" w:date="2019-01-15T10:09:00Z"/>
                <w:b/>
                <w:bCs/>
                <w:color w:val="000000"/>
                <w:sz w:val="18"/>
              </w:rPr>
            </w:pPr>
            <w:ins w:id="4596" w:author="Shi Mengtao" w:date="2019-01-15T10:09:00Z">
              <w:r>
                <w:rPr>
                  <w:rFonts w:hint="eastAsia"/>
                  <w:b/>
                  <w:bCs/>
                  <w:color w:val="000000"/>
                  <w:sz w:val="18"/>
                </w:rPr>
                <w:t>编号</w:t>
              </w:r>
            </w:ins>
          </w:p>
        </w:tc>
        <w:tc>
          <w:tcPr>
            <w:tcW w:w="1701" w:type="dxa"/>
            <w:shd w:val="clear" w:color="auto" w:fill="D9D9D9"/>
          </w:tcPr>
          <w:p w14:paraId="7F9ABCC4" w14:textId="77777777" w:rsidR="006B6AD0" w:rsidRPr="00795F84" w:rsidRDefault="006B6AD0" w:rsidP="00743451">
            <w:pPr>
              <w:jc w:val="center"/>
              <w:rPr>
                <w:ins w:id="4597" w:author="Shi Mengtao" w:date="2019-01-15T10:09:00Z"/>
                <w:b/>
                <w:bCs/>
                <w:color w:val="000000"/>
                <w:sz w:val="18"/>
              </w:rPr>
            </w:pPr>
            <w:ins w:id="4598" w:author="Shi Mengtao" w:date="2019-01-15T10:09:00Z">
              <w:r w:rsidRPr="00795F84">
                <w:rPr>
                  <w:rFonts w:hint="eastAsia"/>
                  <w:b/>
                  <w:bCs/>
                  <w:color w:val="000000"/>
                  <w:sz w:val="18"/>
                </w:rPr>
                <w:t>数据元素</w:t>
              </w:r>
              <w:r>
                <w:rPr>
                  <w:rFonts w:hint="eastAsia"/>
                  <w:b/>
                  <w:bCs/>
                  <w:color w:val="000000"/>
                  <w:sz w:val="18"/>
                </w:rPr>
                <w:t>名称</w:t>
              </w:r>
            </w:ins>
          </w:p>
        </w:tc>
        <w:tc>
          <w:tcPr>
            <w:tcW w:w="992" w:type="dxa"/>
            <w:shd w:val="clear" w:color="auto" w:fill="D9D9D9"/>
          </w:tcPr>
          <w:p w14:paraId="6E489945" w14:textId="77777777" w:rsidR="006B6AD0" w:rsidRPr="00795F84" w:rsidRDefault="006B6AD0" w:rsidP="00743451">
            <w:pPr>
              <w:jc w:val="center"/>
              <w:rPr>
                <w:ins w:id="4599" w:author="Shi Mengtao" w:date="2019-01-15T10:09:00Z"/>
                <w:b/>
                <w:bCs/>
                <w:color w:val="000000"/>
                <w:sz w:val="18"/>
              </w:rPr>
            </w:pPr>
            <w:ins w:id="4600" w:author="Shi Mengtao" w:date="2019-01-15T10:09:00Z">
              <w:r>
                <w:rPr>
                  <w:rFonts w:hint="eastAsia"/>
                  <w:b/>
                  <w:bCs/>
                  <w:color w:val="000000"/>
                  <w:sz w:val="18"/>
                </w:rPr>
                <w:t>类型</w:t>
              </w:r>
            </w:ins>
          </w:p>
        </w:tc>
        <w:tc>
          <w:tcPr>
            <w:tcW w:w="709" w:type="dxa"/>
            <w:shd w:val="clear" w:color="auto" w:fill="D9D9D9"/>
          </w:tcPr>
          <w:p w14:paraId="722CE5D2" w14:textId="77777777" w:rsidR="006B6AD0" w:rsidRPr="00795F84" w:rsidRDefault="006B6AD0" w:rsidP="00743451">
            <w:pPr>
              <w:jc w:val="center"/>
              <w:rPr>
                <w:ins w:id="4601" w:author="Shi Mengtao" w:date="2019-01-15T10:09:00Z"/>
                <w:b/>
                <w:bCs/>
                <w:color w:val="000000"/>
                <w:sz w:val="18"/>
              </w:rPr>
            </w:pPr>
            <w:ins w:id="4602" w:author="Shi Mengtao" w:date="2019-01-15T10:09:00Z">
              <w:r>
                <w:rPr>
                  <w:rFonts w:hint="eastAsia"/>
                  <w:b/>
                  <w:bCs/>
                  <w:color w:val="000000"/>
                  <w:sz w:val="18"/>
                </w:rPr>
                <w:t>长度</w:t>
              </w:r>
            </w:ins>
          </w:p>
        </w:tc>
        <w:tc>
          <w:tcPr>
            <w:tcW w:w="1701" w:type="dxa"/>
            <w:shd w:val="clear" w:color="auto" w:fill="D9D9D9"/>
          </w:tcPr>
          <w:p w14:paraId="3F79AFF0" w14:textId="77777777" w:rsidR="006B6AD0" w:rsidRPr="00795F84" w:rsidRDefault="006B6AD0" w:rsidP="00743451">
            <w:pPr>
              <w:jc w:val="center"/>
              <w:rPr>
                <w:ins w:id="4603" w:author="Shi Mengtao" w:date="2019-01-15T10:09:00Z"/>
                <w:b/>
                <w:bCs/>
                <w:color w:val="000000"/>
                <w:sz w:val="18"/>
              </w:rPr>
            </w:pPr>
            <w:ins w:id="4604" w:author="Shi Mengtao" w:date="2019-01-15T10:09:00Z">
              <w:r>
                <w:rPr>
                  <w:rFonts w:hint="eastAsia"/>
                  <w:b/>
                  <w:bCs/>
                  <w:color w:val="000000"/>
                  <w:sz w:val="18"/>
                </w:rPr>
                <w:t>正则表达式定义</w:t>
              </w:r>
            </w:ins>
          </w:p>
        </w:tc>
        <w:tc>
          <w:tcPr>
            <w:tcW w:w="1843" w:type="dxa"/>
            <w:shd w:val="clear" w:color="auto" w:fill="D9D9D9"/>
          </w:tcPr>
          <w:p w14:paraId="3A5F4D66" w14:textId="77777777" w:rsidR="006B6AD0" w:rsidRPr="00795F84" w:rsidRDefault="006B6AD0" w:rsidP="00743451">
            <w:pPr>
              <w:jc w:val="center"/>
              <w:rPr>
                <w:ins w:id="4605" w:author="Shi Mengtao" w:date="2019-01-15T10:09:00Z"/>
                <w:b/>
                <w:bCs/>
                <w:color w:val="000000"/>
                <w:sz w:val="18"/>
              </w:rPr>
            </w:pPr>
            <w:ins w:id="4606" w:author="Shi Mengtao" w:date="2019-01-15T10:09:00Z">
              <w:r>
                <w:rPr>
                  <w:rFonts w:hint="eastAsia"/>
                  <w:b/>
                  <w:bCs/>
                  <w:color w:val="000000"/>
                  <w:sz w:val="18"/>
                </w:rPr>
                <w:t>简述</w:t>
              </w:r>
            </w:ins>
          </w:p>
        </w:tc>
      </w:tr>
      <w:tr w:rsidR="006631A5" w14:paraId="4AACC0CA" w14:textId="77777777" w:rsidTr="00743451">
        <w:trPr>
          <w:trHeight w:val="150"/>
          <w:ins w:id="4607" w:author="Shi Mengtao" w:date="2019-01-15T10:09:00Z"/>
        </w:trPr>
        <w:tc>
          <w:tcPr>
            <w:tcW w:w="1271" w:type="dxa"/>
          </w:tcPr>
          <w:p w14:paraId="44BB5664" w14:textId="3AFE993F" w:rsidR="006631A5" w:rsidRPr="00A25154" w:rsidRDefault="00091B8F" w:rsidP="006631A5">
            <w:pPr>
              <w:spacing w:line="240" w:lineRule="auto"/>
              <w:jc w:val="center"/>
              <w:rPr>
                <w:ins w:id="4608" w:author="Shi Mengtao" w:date="2019-01-15T10:09:00Z"/>
                <w:sz w:val="18"/>
                <w:szCs w:val="18"/>
                <w:rPrChange w:id="4609" w:author="Shi Mengtao" w:date="2019-01-16T09:32:00Z">
                  <w:rPr>
                    <w:ins w:id="4610" w:author="Shi Mengtao" w:date="2019-01-15T10:09:00Z"/>
                    <w:sz w:val="20"/>
                    <w:szCs w:val="20"/>
                  </w:rPr>
                </w:rPrChange>
              </w:rPr>
            </w:pPr>
            <w:ins w:id="4611" w:author="Shi Mengtao" w:date="2019-01-15T10:27:00Z">
              <w:r w:rsidRPr="00A25154">
                <w:rPr>
                  <w:sz w:val="18"/>
                  <w:szCs w:val="18"/>
                  <w:rPrChange w:id="4612" w:author="Shi Mengtao" w:date="2019-01-16T09:32:00Z">
                    <w:rPr>
                      <w:sz w:val="20"/>
                      <w:szCs w:val="20"/>
                    </w:rPr>
                  </w:rPrChange>
                </w:rPr>
                <w:t>CJ</w:t>
              </w:r>
            </w:ins>
            <w:ins w:id="4613" w:author="Shi Mengtao" w:date="2019-01-15T10:09:00Z">
              <w:r w:rsidR="006631A5" w:rsidRPr="00A25154">
                <w:rPr>
                  <w:rFonts w:hint="eastAsia"/>
                  <w:sz w:val="18"/>
                  <w:szCs w:val="18"/>
                  <w:rPrChange w:id="4614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1</w:t>
              </w:r>
            </w:ins>
          </w:p>
        </w:tc>
        <w:tc>
          <w:tcPr>
            <w:tcW w:w="1701" w:type="dxa"/>
            <w:shd w:val="clear" w:color="auto" w:fill="auto"/>
          </w:tcPr>
          <w:p w14:paraId="61EE0A93" w14:textId="7DEFC7F4" w:rsidR="006631A5" w:rsidRPr="00A25154" w:rsidRDefault="006631A5" w:rsidP="006631A5">
            <w:pPr>
              <w:spacing w:line="240" w:lineRule="auto"/>
              <w:jc w:val="center"/>
              <w:rPr>
                <w:ins w:id="4615" w:author="Shi Mengtao" w:date="2019-01-15T10:09:00Z"/>
                <w:sz w:val="18"/>
                <w:szCs w:val="18"/>
                <w:rPrChange w:id="4616" w:author="Shi Mengtao" w:date="2019-01-16T09:32:00Z">
                  <w:rPr>
                    <w:ins w:id="4617" w:author="Shi Mengtao" w:date="2019-01-15T10:09:00Z"/>
                    <w:sz w:val="20"/>
                    <w:szCs w:val="20"/>
                  </w:rPr>
                </w:rPrChange>
              </w:rPr>
            </w:pPr>
            <w:ins w:id="4618" w:author="Shi Mengtao" w:date="2019-01-15T10:10:00Z">
              <w:r w:rsidRPr="00A25154">
                <w:rPr>
                  <w:rFonts w:hint="eastAsia"/>
                  <w:sz w:val="18"/>
                  <w:szCs w:val="18"/>
                  <w:rPrChange w:id="4619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活动名称</w:t>
              </w:r>
            </w:ins>
          </w:p>
        </w:tc>
        <w:tc>
          <w:tcPr>
            <w:tcW w:w="992" w:type="dxa"/>
          </w:tcPr>
          <w:p w14:paraId="041897DA" w14:textId="77777777" w:rsidR="006631A5" w:rsidRPr="00A25154" w:rsidRDefault="006631A5" w:rsidP="006631A5">
            <w:pPr>
              <w:spacing w:line="240" w:lineRule="auto"/>
              <w:jc w:val="center"/>
              <w:rPr>
                <w:ins w:id="4620" w:author="Shi Mengtao" w:date="2019-01-15T10:09:00Z"/>
                <w:sz w:val="18"/>
                <w:szCs w:val="18"/>
                <w:rPrChange w:id="4621" w:author="Shi Mengtao" w:date="2019-01-16T09:32:00Z">
                  <w:rPr>
                    <w:ins w:id="4622" w:author="Shi Mengtao" w:date="2019-01-15T10:09:00Z"/>
                    <w:sz w:val="20"/>
                    <w:szCs w:val="20"/>
                  </w:rPr>
                </w:rPrChange>
              </w:rPr>
            </w:pPr>
            <w:ins w:id="4623" w:author="Shi Mengtao" w:date="2019-01-15T10:09:00Z">
              <w:r w:rsidRPr="00A25154">
                <w:rPr>
                  <w:rFonts w:hint="eastAsia"/>
                  <w:sz w:val="18"/>
                  <w:szCs w:val="18"/>
                  <w:rPrChange w:id="4624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4625" w:author="Shi Mengtao" w:date="2019-01-16T09:32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709" w:type="dxa"/>
          </w:tcPr>
          <w:p w14:paraId="3E862FA2" w14:textId="77777777" w:rsidR="006631A5" w:rsidRPr="00A25154" w:rsidRDefault="006631A5" w:rsidP="006631A5">
            <w:pPr>
              <w:spacing w:line="240" w:lineRule="auto"/>
              <w:jc w:val="center"/>
              <w:rPr>
                <w:ins w:id="4626" w:author="Shi Mengtao" w:date="2019-01-15T10:09:00Z"/>
                <w:sz w:val="18"/>
                <w:szCs w:val="18"/>
                <w:rPrChange w:id="4627" w:author="Shi Mengtao" w:date="2019-01-16T09:32:00Z">
                  <w:rPr>
                    <w:ins w:id="4628" w:author="Shi Mengtao" w:date="2019-01-15T10:09:00Z"/>
                    <w:sz w:val="20"/>
                    <w:szCs w:val="20"/>
                  </w:rPr>
                </w:rPrChange>
              </w:rPr>
            </w:pPr>
            <w:ins w:id="4629" w:author="Shi Mengtao" w:date="2019-01-15T10:09:00Z">
              <w:r w:rsidRPr="00A25154">
                <w:rPr>
                  <w:rFonts w:hint="eastAsia"/>
                  <w:sz w:val="18"/>
                  <w:szCs w:val="18"/>
                  <w:rPrChange w:id="4630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1</w:t>
              </w:r>
              <w:r w:rsidRPr="00A25154">
                <w:rPr>
                  <w:sz w:val="18"/>
                  <w:szCs w:val="18"/>
                  <w:rPrChange w:id="4631" w:author="Shi Mengtao" w:date="2019-01-16T09:32:00Z">
                    <w:rPr>
                      <w:sz w:val="20"/>
                      <w:szCs w:val="20"/>
                    </w:rPr>
                  </w:rPrChange>
                </w:rPr>
                <w:t>5</w:t>
              </w:r>
            </w:ins>
          </w:p>
        </w:tc>
        <w:tc>
          <w:tcPr>
            <w:tcW w:w="1701" w:type="dxa"/>
            <w:shd w:val="clear" w:color="auto" w:fill="auto"/>
          </w:tcPr>
          <w:p w14:paraId="3CDE1E7D" w14:textId="77777777" w:rsidR="006631A5" w:rsidRPr="00A25154" w:rsidRDefault="006631A5" w:rsidP="006631A5">
            <w:pPr>
              <w:spacing w:line="240" w:lineRule="auto"/>
              <w:jc w:val="center"/>
              <w:rPr>
                <w:ins w:id="4632" w:author="Shi Mengtao" w:date="2019-01-15T10:09:00Z"/>
                <w:sz w:val="18"/>
                <w:szCs w:val="18"/>
                <w:rPrChange w:id="4633" w:author="Shi Mengtao" w:date="2019-01-16T09:32:00Z">
                  <w:rPr>
                    <w:ins w:id="4634" w:author="Shi Mengtao" w:date="2019-01-15T10:09:00Z"/>
                    <w:sz w:val="20"/>
                    <w:szCs w:val="20"/>
                  </w:rPr>
                </w:rPrChange>
              </w:rPr>
            </w:pPr>
            <w:ins w:id="4635" w:author="Shi Mengtao" w:date="2019-01-15T10:09:00Z">
              <w:r w:rsidRPr="00A25154">
                <w:rPr>
                  <w:rFonts w:hint="eastAsia"/>
                  <w:sz w:val="18"/>
                  <w:szCs w:val="18"/>
                  <w:rPrChange w:id="4636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4637" w:author="Shi Mengtao" w:date="2019-01-16T09:32:00Z">
                    <w:rPr>
                      <w:sz w:val="20"/>
                      <w:szCs w:val="20"/>
                    </w:rPr>
                  </w:rPrChange>
                </w:rPr>
                <w:t>\u4e00-\u9fa5]|\w){15}</w:t>
              </w:r>
            </w:ins>
          </w:p>
        </w:tc>
        <w:tc>
          <w:tcPr>
            <w:tcW w:w="1843" w:type="dxa"/>
            <w:shd w:val="clear" w:color="auto" w:fill="auto"/>
          </w:tcPr>
          <w:p w14:paraId="30446393" w14:textId="0AB98A03" w:rsidR="006631A5" w:rsidRPr="00A25154" w:rsidRDefault="006631A5" w:rsidP="006631A5">
            <w:pPr>
              <w:tabs>
                <w:tab w:val="center" w:pos="813"/>
              </w:tabs>
              <w:spacing w:line="240" w:lineRule="auto"/>
              <w:jc w:val="center"/>
              <w:rPr>
                <w:ins w:id="4638" w:author="Shi Mengtao" w:date="2019-01-15T10:09:00Z"/>
                <w:sz w:val="18"/>
                <w:szCs w:val="18"/>
                <w:rPrChange w:id="4639" w:author="Shi Mengtao" w:date="2019-01-16T09:32:00Z">
                  <w:rPr>
                    <w:ins w:id="4640" w:author="Shi Mengtao" w:date="2019-01-15T10:09:00Z"/>
                    <w:sz w:val="20"/>
                    <w:szCs w:val="20"/>
                  </w:rPr>
                </w:rPrChange>
              </w:rPr>
            </w:pPr>
            <w:ins w:id="4641" w:author="Shi Mengtao" w:date="2019-01-15T10:10:00Z">
              <w:r w:rsidRPr="00A25154">
                <w:rPr>
                  <w:rFonts w:hint="eastAsia"/>
                  <w:sz w:val="18"/>
                  <w:szCs w:val="18"/>
                  <w:rPrChange w:id="4642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每个活动的活动名称，通过活动名称可以大致了解活动是干什么的</w:t>
              </w:r>
            </w:ins>
          </w:p>
        </w:tc>
      </w:tr>
      <w:tr w:rsidR="006631A5" w14:paraId="743E5336" w14:textId="77777777" w:rsidTr="00743451">
        <w:trPr>
          <w:trHeight w:val="150"/>
          <w:ins w:id="4643" w:author="Shi Mengtao" w:date="2019-01-15T10:09:00Z"/>
        </w:trPr>
        <w:tc>
          <w:tcPr>
            <w:tcW w:w="1271" w:type="dxa"/>
          </w:tcPr>
          <w:p w14:paraId="606CDCAC" w14:textId="29F1901C" w:rsidR="006631A5" w:rsidRPr="00A25154" w:rsidRDefault="00091B8F" w:rsidP="006631A5">
            <w:pPr>
              <w:spacing w:line="240" w:lineRule="auto"/>
              <w:jc w:val="center"/>
              <w:rPr>
                <w:ins w:id="4644" w:author="Shi Mengtao" w:date="2019-01-15T10:09:00Z"/>
                <w:sz w:val="18"/>
                <w:szCs w:val="18"/>
                <w:rPrChange w:id="4645" w:author="Shi Mengtao" w:date="2019-01-16T09:32:00Z">
                  <w:rPr>
                    <w:ins w:id="4646" w:author="Shi Mengtao" w:date="2019-01-15T10:09:00Z"/>
                    <w:sz w:val="20"/>
                    <w:szCs w:val="20"/>
                  </w:rPr>
                </w:rPrChange>
              </w:rPr>
            </w:pPr>
            <w:ins w:id="4647" w:author="Shi Mengtao" w:date="2019-01-15T10:27:00Z">
              <w:r w:rsidRPr="00A25154">
                <w:rPr>
                  <w:rFonts w:hint="eastAsia"/>
                  <w:sz w:val="18"/>
                  <w:szCs w:val="18"/>
                  <w:rPrChange w:id="4648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CJ</w:t>
              </w:r>
            </w:ins>
            <w:ins w:id="4649" w:author="Shi Mengtao" w:date="2019-01-15T10:09:00Z">
              <w:r w:rsidR="006631A5" w:rsidRPr="00A25154">
                <w:rPr>
                  <w:sz w:val="18"/>
                  <w:szCs w:val="18"/>
                  <w:rPrChange w:id="4650" w:author="Shi Mengtao" w:date="2019-01-16T09:32:00Z">
                    <w:rPr>
                      <w:sz w:val="20"/>
                      <w:szCs w:val="20"/>
                    </w:rPr>
                  </w:rPrChange>
                </w:rPr>
                <w:t>2</w:t>
              </w:r>
            </w:ins>
          </w:p>
        </w:tc>
        <w:tc>
          <w:tcPr>
            <w:tcW w:w="1701" w:type="dxa"/>
            <w:shd w:val="clear" w:color="auto" w:fill="auto"/>
          </w:tcPr>
          <w:p w14:paraId="4B5AA3C7" w14:textId="3829FA4D" w:rsidR="006631A5" w:rsidRPr="00A25154" w:rsidRDefault="006631A5" w:rsidP="006631A5">
            <w:pPr>
              <w:spacing w:line="240" w:lineRule="auto"/>
              <w:jc w:val="center"/>
              <w:rPr>
                <w:ins w:id="4651" w:author="Shi Mengtao" w:date="2019-01-15T10:09:00Z"/>
                <w:sz w:val="18"/>
                <w:szCs w:val="18"/>
                <w:rPrChange w:id="4652" w:author="Shi Mengtao" w:date="2019-01-16T09:32:00Z">
                  <w:rPr>
                    <w:ins w:id="4653" w:author="Shi Mengtao" w:date="2019-01-15T10:09:00Z"/>
                    <w:sz w:val="20"/>
                    <w:szCs w:val="20"/>
                  </w:rPr>
                </w:rPrChange>
              </w:rPr>
            </w:pPr>
            <w:ins w:id="4654" w:author="Shi Mengtao" w:date="2019-01-15T10:10:00Z">
              <w:r w:rsidRPr="00A25154">
                <w:rPr>
                  <w:rFonts w:hint="eastAsia"/>
                  <w:sz w:val="18"/>
                  <w:szCs w:val="18"/>
                  <w:rPrChange w:id="4655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活动公告</w:t>
              </w:r>
            </w:ins>
          </w:p>
        </w:tc>
        <w:tc>
          <w:tcPr>
            <w:tcW w:w="992" w:type="dxa"/>
          </w:tcPr>
          <w:p w14:paraId="6F49D558" w14:textId="77777777" w:rsidR="006631A5" w:rsidRPr="00A25154" w:rsidRDefault="006631A5" w:rsidP="006631A5">
            <w:pPr>
              <w:spacing w:line="240" w:lineRule="auto"/>
              <w:jc w:val="center"/>
              <w:rPr>
                <w:ins w:id="4656" w:author="Shi Mengtao" w:date="2019-01-15T10:09:00Z"/>
                <w:sz w:val="18"/>
                <w:szCs w:val="18"/>
                <w:rPrChange w:id="4657" w:author="Shi Mengtao" w:date="2019-01-16T09:32:00Z">
                  <w:rPr>
                    <w:ins w:id="4658" w:author="Shi Mengtao" w:date="2019-01-15T10:09:00Z"/>
                    <w:sz w:val="20"/>
                    <w:szCs w:val="20"/>
                  </w:rPr>
                </w:rPrChange>
              </w:rPr>
            </w:pPr>
            <w:ins w:id="4659" w:author="Shi Mengtao" w:date="2019-01-15T10:09:00Z">
              <w:r w:rsidRPr="00A25154">
                <w:rPr>
                  <w:rFonts w:hint="eastAsia"/>
                  <w:sz w:val="18"/>
                  <w:szCs w:val="18"/>
                  <w:rPrChange w:id="4660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4661" w:author="Shi Mengtao" w:date="2019-01-16T09:32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709" w:type="dxa"/>
          </w:tcPr>
          <w:p w14:paraId="7E8A78D1" w14:textId="53EF5186" w:rsidR="006631A5" w:rsidRPr="00A25154" w:rsidRDefault="006631A5" w:rsidP="006631A5">
            <w:pPr>
              <w:spacing w:line="240" w:lineRule="auto"/>
              <w:jc w:val="center"/>
              <w:rPr>
                <w:ins w:id="4662" w:author="Shi Mengtao" w:date="2019-01-15T10:09:00Z"/>
                <w:sz w:val="18"/>
                <w:szCs w:val="18"/>
                <w:rPrChange w:id="4663" w:author="Shi Mengtao" w:date="2019-01-16T09:32:00Z">
                  <w:rPr>
                    <w:ins w:id="4664" w:author="Shi Mengtao" w:date="2019-01-15T10:09:00Z"/>
                    <w:sz w:val="20"/>
                    <w:szCs w:val="20"/>
                  </w:rPr>
                </w:rPrChange>
              </w:rPr>
            </w:pPr>
            <w:ins w:id="4665" w:author="Shi Mengtao" w:date="2019-01-15T10:11:00Z">
              <w:r w:rsidRPr="00A25154">
                <w:rPr>
                  <w:rFonts w:hint="eastAsia"/>
                  <w:sz w:val="18"/>
                  <w:szCs w:val="18"/>
                  <w:rPrChange w:id="4666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200</w:t>
              </w:r>
            </w:ins>
          </w:p>
        </w:tc>
        <w:tc>
          <w:tcPr>
            <w:tcW w:w="1701" w:type="dxa"/>
            <w:shd w:val="clear" w:color="auto" w:fill="auto"/>
          </w:tcPr>
          <w:p w14:paraId="2149E0D7" w14:textId="70C2500F" w:rsidR="006631A5" w:rsidRPr="00A25154" w:rsidRDefault="006631A5" w:rsidP="006631A5">
            <w:pPr>
              <w:spacing w:line="240" w:lineRule="auto"/>
              <w:jc w:val="center"/>
              <w:rPr>
                <w:ins w:id="4667" w:author="Shi Mengtao" w:date="2019-01-15T10:09:00Z"/>
                <w:sz w:val="18"/>
                <w:szCs w:val="18"/>
                <w:rPrChange w:id="4668" w:author="Shi Mengtao" w:date="2019-01-16T09:32:00Z">
                  <w:rPr>
                    <w:ins w:id="4669" w:author="Shi Mengtao" w:date="2019-01-15T10:09:00Z"/>
                    <w:sz w:val="20"/>
                    <w:szCs w:val="20"/>
                  </w:rPr>
                </w:rPrChange>
              </w:rPr>
            </w:pPr>
            <w:ins w:id="4670" w:author="Shi Mengtao" w:date="2019-01-15T10:11:00Z">
              <w:r w:rsidRPr="00A25154">
                <w:rPr>
                  <w:rFonts w:hint="eastAsia"/>
                  <w:sz w:val="18"/>
                  <w:szCs w:val="18"/>
                  <w:rPrChange w:id="4671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4672" w:author="Shi Mengtao" w:date="2019-01-16T09:32:00Z">
                    <w:rPr>
                      <w:sz w:val="20"/>
                      <w:szCs w:val="20"/>
                    </w:rPr>
                  </w:rPrChange>
                </w:rPr>
                <w:t>\u4e00-\u9fa5]|\w){</w:t>
              </w:r>
              <w:r w:rsidRPr="00A25154">
                <w:rPr>
                  <w:rFonts w:hint="eastAsia"/>
                  <w:sz w:val="18"/>
                  <w:szCs w:val="18"/>
                  <w:rPrChange w:id="4673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200</w:t>
              </w:r>
              <w:r w:rsidRPr="00A25154">
                <w:rPr>
                  <w:sz w:val="18"/>
                  <w:szCs w:val="18"/>
                  <w:rPrChange w:id="4674" w:author="Shi Mengtao" w:date="2019-01-16T09:32:00Z">
                    <w:rPr>
                      <w:sz w:val="20"/>
                      <w:szCs w:val="20"/>
                    </w:rPr>
                  </w:rPrChange>
                </w:rPr>
                <w:t>}</w:t>
              </w:r>
            </w:ins>
          </w:p>
        </w:tc>
        <w:tc>
          <w:tcPr>
            <w:tcW w:w="1843" w:type="dxa"/>
            <w:shd w:val="clear" w:color="auto" w:fill="auto"/>
          </w:tcPr>
          <w:p w14:paraId="2A4355C6" w14:textId="698608F8" w:rsidR="006631A5" w:rsidRPr="00A25154" w:rsidRDefault="006631A5" w:rsidP="006631A5">
            <w:pPr>
              <w:spacing w:line="240" w:lineRule="auto"/>
              <w:jc w:val="center"/>
              <w:rPr>
                <w:ins w:id="4675" w:author="Shi Mengtao" w:date="2019-01-15T10:09:00Z"/>
                <w:sz w:val="18"/>
                <w:szCs w:val="18"/>
                <w:rPrChange w:id="4676" w:author="Shi Mengtao" w:date="2019-01-16T09:32:00Z">
                  <w:rPr>
                    <w:ins w:id="4677" w:author="Shi Mengtao" w:date="2019-01-15T10:09:00Z"/>
                    <w:sz w:val="20"/>
                    <w:szCs w:val="20"/>
                  </w:rPr>
                </w:rPrChange>
              </w:rPr>
            </w:pPr>
            <w:ins w:id="4678" w:author="Shi Mengtao" w:date="2019-01-15T10:10:00Z">
              <w:r w:rsidRPr="00A25154">
                <w:rPr>
                  <w:rFonts w:hint="eastAsia"/>
                  <w:sz w:val="18"/>
                  <w:szCs w:val="18"/>
                  <w:rPrChange w:id="4679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活动对应的活动公告，通过活动公告参与成员能够知晓参与活动的细节</w:t>
              </w:r>
            </w:ins>
          </w:p>
        </w:tc>
      </w:tr>
      <w:tr w:rsidR="006631A5" w14:paraId="43F6DD70" w14:textId="77777777" w:rsidTr="00743451">
        <w:trPr>
          <w:trHeight w:val="150"/>
          <w:ins w:id="4680" w:author="Shi Mengtao" w:date="2019-01-15T10:09:00Z"/>
        </w:trPr>
        <w:tc>
          <w:tcPr>
            <w:tcW w:w="1271" w:type="dxa"/>
          </w:tcPr>
          <w:p w14:paraId="160B26FF" w14:textId="07619E32" w:rsidR="006631A5" w:rsidRPr="00A25154" w:rsidRDefault="00091B8F" w:rsidP="006631A5">
            <w:pPr>
              <w:spacing w:line="240" w:lineRule="auto"/>
              <w:jc w:val="center"/>
              <w:rPr>
                <w:ins w:id="4681" w:author="Shi Mengtao" w:date="2019-01-15T10:09:00Z"/>
                <w:sz w:val="18"/>
                <w:szCs w:val="18"/>
                <w:rPrChange w:id="4682" w:author="Shi Mengtao" w:date="2019-01-16T09:32:00Z">
                  <w:rPr>
                    <w:ins w:id="4683" w:author="Shi Mengtao" w:date="2019-01-15T10:09:00Z"/>
                    <w:sz w:val="20"/>
                    <w:szCs w:val="20"/>
                  </w:rPr>
                </w:rPrChange>
              </w:rPr>
            </w:pPr>
            <w:ins w:id="4684" w:author="Shi Mengtao" w:date="2019-01-15T10:27:00Z">
              <w:r w:rsidRPr="00A25154">
                <w:rPr>
                  <w:rFonts w:hint="eastAsia"/>
                  <w:sz w:val="18"/>
                  <w:szCs w:val="18"/>
                  <w:rPrChange w:id="4685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CJ</w:t>
              </w:r>
            </w:ins>
            <w:ins w:id="4686" w:author="Shi Mengtao" w:date="2019-01-15T10:09:00Z">
              <w:r w:rsidR="006631A5" w:rsidRPr="00A25154">
                <w:rPr>
                  <w:rFonts w:hint="eastAsia"/>
                  <w:sz w:val="18"/>
                  <w:szCs w:val="18"/>
                  <w:rPrChange w:id="4687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3</w:t>
              </w:r>
            </w:ins>
          </w:p>
        </w:tc>
        <w:tc>
          <w:tcPr>
            <w:tcW w:w="1701" w:type="dxa"/>
            <w:shd w:val="clear" w:color="auto" w:fill="auto"/>
          </w:tcPr>
          <w:p w14:paraId="44E3B929" w14:textId="2EC57849" w:rsidR="006631A5" w:rsidRPr="00A25154" w:rsidRDefault="006631A5" w:rsidP="006631A5">
            <w:pPr>
              <w:spacing w:line="240" w:lineRule="auto"/>
              <w:jc w:val="center"/>
              <w:rPr>
                <w:ins w:id="4688" w:author="Shi Mengtao" w:date="2019-01-15T10:09:00Z"/>
                <w:sz w:val="18"/>
                <w:szCs w:val="18"/>
                <w:rPrChange w:id="4689" w:author="Shi Mengtao" w:date="2019-01-16T09:32:00Z">
                  <w:rPr>
                    <w:ins w:id="4690" w:author="Shi Mengtao" w:date="2019-01-15T10:09:00Z"/>
                    <w:sz w:val="20"/>
                    <w:szCs w:val="20"/>
                  </w:rPr>
                </w:rPrChange>
              </w:rPr>
            </w:pPr>
            <w:ins w:id="4691" w:author="Shi Mengtao" w:date="2019-01-15T10:10:00Z">
              <w:r w:rsidRPr="00A25154">
                <w:rPr>
                  <w:rFonts w:hint="eastAsia"/>
                  <w:sz w:val="18"/>
                  <w:szCs w:val="18"/>
                  <w:rPrChange w:id="4692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举办人身份</w:t>
              </w:r>
            </w:ins>
          </w:p>
        </w:tc>
        <w:tc>
          <w:tcPr>
            <w:tcW w:w="992" w:type="dxa"/>
          </w:tcPr>
          <w:p w14:paraId="6F434065" w14:textId="3ED0CFC2" w:rsidR="006631A5" w:rsidRPr="00A25154" w:rsidRDefault="006631A5" w:rsidP="006631A5">
            <w:pPr>
              <w:spacing w:line="240" w:lineRule="auto"/>
              <w:jc w:val="center"/>
              <w:rPr>
                <w:ins w:id="4693" w:author="Shi Mengtao" w:date="2019-01-15T10:09:00Z"/>
                <w:sz w:val="18"/>
                <w:szCs w:val="18"/>
                <w:rPrChange w:id="4694" w:author="Shi Mengtao" w:date="2019-01-16T09:32:00Z">
                  <w:rPr>
                    <w:ins w:id="4695" w:author="Shi Mengtao" w:date="2019-01-15T10:09:00Z"/>
                    <w:sz w:val="20"/>
                    <w:szCs w:val="20"/>
                  </w:rPr>
                </w:rPrChange>
              </w:rPr>
            </w:pPr>
            <w:ins w:id="4696" w:author="Shi Mengtao" w:date="2019-01-15T10:12:00Z">
              <w:r w:rsidRPr="00A25154">
                <w:rPr>
                  <w:rFonts w:hint="eastAsia"/>
                  <w:sz w:val="18"/>
                  <w:szCs w:val="18"/>
                  <w:rPrChange w:id="4697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4698" w:author="Shi Mengtao" w:date="2019-01-16T09:32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709" w:type="dxa"/>
          </w:tcPr>
          <w:p w14:paraId="020A4F1E" w14:textId="459DAF42" w:rsidR="006631A5" w:rsidRPr="00A25154" w:rsidRDefault="006631A5" w:rsidP="006631A5">
            <w:pPr>
              <w:spacing w:line="240" w:lineRule="auto"/>
              <w:jc w:val="center"/>
              <w:rPr>
                <w:ins w:id="4699" w:author="Shi Mengtao" w:date="2019-01-15T10:09:00Z"/>
                <w:sz w:val="18"/>
                <w:szCs w:val="18"/>
                <w:rPrChange w:id="4700" w:author="Shi Mengtao" w:date="2019-01-16T09:32:00Z">
                  <w:rPr>
                    <w:ins w:id="4701" w:author="Shi Mengtao" w:date="2019-01-15T10:09:00Z"/>
                    <w:sz w:val="20"/>
                    <w:szCs w:val="20"/>
                  </w:rPr>
                </w:rPrChange>
              </w:rPr>
            </w:pPr>
            <w:ins w:id="4702" w:author="Shi Mengtao" w:date="2019-01-15T10:12:00Z">
              <w:r w:rsidRPr="00A25154">
                <w:rPr>
                  <w:rFonts w:hint="eastAsia"/>
                  <w:sz w:val="18"/>
                  <w:szCs w:val="18"/>
                  <w:rPrChange w:id="4703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5</w:t>
              </w:r>
            </w:ins>
          </w:p>
        </w:tc>
        <w:tc>
          <w:tcPr>
            <w:tcW w:w="1701" w:type="dxa"/>
            <w:shd w:val="clear" w:color="auto" w:fill="auto"/>
          </w:tcPr>
          <w:p w14:paraId="6089DF14" w14:textId="230C1F44" w:rsidR="006631A5" w:rsidRPr="00A25154" w:rsidRDefault="006631A5" w:rsidP="006631A5">
            <w:pPr>
              <w:spacing w:line="240" w:lineRule="auto"/>
              <w:jc w:val="center"/>
              <w:rPr>
                <w:ins w:id="4704" w:author="Shi Mengtao" w:date="2019-01-15T10:09:00Z"/>
                <w:sz w:val="18"/>
                <w:szCs w:val="18"/>
                <w:rPrChange w:id="4705" w:author="Shi Mengtao" w:date="2019-01-16T09:32:00Z">
                  <w:rPr>
                    <w:ins w:id="4706" w:author="Shi Mengtao" w:date="2019-01-15T10:09:00Z"/>
                    <w:sz w:val="20"/>
                    <w:szCs w:val="20"/>
                  </w:rPr>
                </w:rPrChange>
              </w:rPr>
            </w:pPr>
            <w:ins w:id="4707" w:author="Shi Mengtao" w:date="2019-01-15T10:11:00Z">
              <w:r w:rsidRPr="00A25154">
                <w:rPr>
                  <w:rFonts w:hint="eastAsia"/>
                  <w:sz w:val="18"/>
                  <w:szCs w:val="18"/>
                  <w:rPrChange w:id="4708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rFonts w:hint="eastAsia"/>
                  <w:sz w:val="18"/>
                  <w:szCs w:val="18"/>
                  <w:rPrChange w:id="4709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钓鱼人</w:t>
              </w:r>
              <w:r w:rsidRPr="00A25154">
                <w:rPr>
                  <w:rFonts w:hint="eastAsia"/>
                  <w:sz w:val="18"/>
                  <w:szCs w:val="18"/>
                  <w:rPrChange w:id="4710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|</w:t>
              </w:r>
              <w:r w:rsidRPr="00A25154">
                <w:rPr>
                  <w:rFonts w:hint="eastAsia"/>
                  <w:sz w:val="18"/>
                  <w:szCs w:val="18"/>
                  <w:rPrChange w:id="4711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钓场老板</w:t>
              </w:r>
              <w:r w:rsidRPr="00A25154">
                <w:rPr>
                  <w:rFonts w:hint="eastAsia"/>
                  <w:sz w:val="18"/>
                  <w:szCs w:val="18"/>
                  <w:rPrChange w:id="4712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|</w:t>
              </w:r>
              <w:r w:rsidRPr="00A25154">
                <w:rPr>
                  <w:rFonts w:hint="eastAsia"/>
                  <w:sz w:val="18"/>
                  <w:szCs w:val="18"/>
                  <w:rPrChange w:id="4713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消费者</w:t>
              </w:r>
              <w:r w:rsidRPr="00A25154">
                <w:rPr>
                  <w:rFonts w:hint="eastAsia"/>
                  <w:sz w:val="18"/>
                  <w:szCs w:val="18"/>
                  <w:rPrChange w:id="4714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|</w:t>
              </w:r>
              <w:r w:rsidRPr="00A25154">
                <w:rPr>
                  <w:rFonts w:hint="eastAsia"/>
                  <w:sz w:val="18"/>
                  <w:szCs w:val="18"/>
                  <w:rPrChange w:id="4715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渔具店老板</w:t>
              </w:r>
              <w:r w:rsidRPr="00A25154">
                <w:rPr>
                  <w:sz w:val="18"/>
                  <w:szCs w:val="18"/>
                  <w:rPrChange w:id="4716" w:author="Shi Mengtao" w:date="2019-01-16T09:32:00Z">
                    <w:rPr>
                      <w:sz w:val="20"/>
                      <w:szCs w:val="20"/>
                    </w:rPr>
                  </w:rPrChange>
                </w:rPr>
                <w:t>]</w:t>
              </w:r>
            </w:ins>
          </w:p>
        </w:tc>
        <w:tc>
          <w:tcPr>
            <w:tcW w:w="1843" w:type="dxa"/>
            <w:shd w:val="clear" w:color="auto" w:fill="auto"/>
          </w:tcPr>
          <w:p w14:paraId="243FF06A" w14:textId="20EE7864" w:rsidR="006631A5" w:rsidRPr="00A25154" w:rsidRDefault="006631A5" w:rsidP="006631A5">
            <w:pPr>
              <w:spacing w:line="240" w:lineRule="auto"/>
              <w:jc w:val="center"/>
              <w:rPr>
                <w:ins w:id="4717" w:author="Shi Mengtao" w:date="2019-01-15T10:09:00Z"/>
                <w:sz w:val="18"/>
                <w:szCs w:val="18"/>
                <w:rPrChange w:id="4718" w:author="Shi Mengtao" w:date="2019-01-16T09:32:00Z">
                  <w:rPr>
                    <w:ins w:id="4719" w:author="Shi Mengtao" w:date="2019-01-15T10:09:00Z"/>
                    <w:sz w:val="20"/>
                    <w:szCs w:val="20"/>
                  </w:rPr>
                </w:rPrChange>
              </w:rPr>
            </w:pPr>
            <w:ins w:id="4720" w:author="Shi Mengtao" w:date="2019-01-15T10:10:00Z">
              <w:r w:rsidRPr="00A25154">
                <w:rPr>
                  <w:rFonts w:hint="eastAsia"/>
                  <w:sz w:val="18"/>
                  <w:szCs w:val="18"/>
                  <w:rPrChange w:id="4721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活动举办者的身份，有些活动是以渔具店老板的身份发起的，而有些活动可以是以钓鱼发烧友身份发起</w:t>
              </w:r>
            </w:ins>
          </w:p>
        </w:tc>
      </w:tr>
      <w:tr w:rsidR="006631A5" w14:paraId="1E401EAE" w14:textId="77777777" w:rsidTr="00743451">
        <w:trPr>
          <w:trHeight w:val="150"/>
          <w:ins w:id="4722" w:author="Shi Mengtao" w:date="2019-01-15T10:09:00Z"/>
        </w:trPr>
        <w:tc>
          <w:tcPr>
            <w:tcW w:w="1271" w:type="dxa"/>
          </w:tcPr>
          <w:p w14:paraId="7099DDBD" w14:textId="41452F71" w:rsidR="006631A5" w:rsidRPr="00A25154" w:rsidRDefault="00091B8F" w:rsidP="006631A5">
            <w:pPr>
              <w:spacing w:line="240" w:lineRule="auto"/>
              <w:jc w:val="center"/>
              <w:rPr>
                <w:ins w:id="4723" w:author="Shi Mengtao" w:date="2019-01-15T10:09:00Z"/>
                <w:sz w:val="18"/>
                <w:szCs w:val="18"/>
                <w:rPrChange w:id="4724" w:author="Shi Mengtao" w:date="2019-01-16T09:32:00Z">
                  <w:rPr>
                    <w:ins w:id="4725" w:author="Shi Mengtao" w:date="2019-01-15T10:09:00Z"/>
                    <w:sz w:val="20"/>
                    <w:szCs w:val="20"/>
                  </w:rPr>
                </w:rPrChange>
              </w:rPr>
            </w:pPr>
            <w:ins w:id="4726" w:author="Shi Mengtao" w:date="2019-01-15T10:27:00Z">
              <w:r w:rsidRPr="00A25154">
                <w:rPr>
                  <w:sz w:val="18"/>
                  <w:szCs w:val="18"/>
                  <w:rPrChange w:id="4727" w:author="Shi Mengtao" w:date="2019-01-16T09:32:00Z">
                    <w:rPr>
                      <w:sz w:val="20"/>
                      <w:szCs w:val="20"/>
                    </w:rPr>
                  </w:rPrChange>
                </w:rPr>
                <w:t>CJ</w:t>
              </w:r>
            </w:ins>
            <w:ins w:id="4728" w:author="Shi Mengtao" w:date="2019-01-15T10:09:00Z">
              <w:r w:rsidR="006631A5" w:rsidRPr="00A25154">
                <w:rPr>
                  <w:rFonts w:hint="eastAsia"/>
                  <w:sz w:val="18"/>
                  <w:szCs w:val="18"/>
                  <w:rPrChange w:id="4729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4</w:t>
              </w:r>
            </w:ins>
          </w:p>
        </w:tc>
        <w:tc>
          <w:tcPr>
            <w:tcW w:w="1701" w:type="dxa"/>
            <w:shd w:val="clear" w:color="auto" w:fill="auto"/>
          </w:tcPr>
          <w:p w14:paraId="59DC8382" w14:textId="05A331FE" w:rsidR="006631A5" w:rsidRPr="00A25154" w:rsidRDefault="006631A5" w:rsidP="006631A5">
            <w:pPr>
              <w:spacing w:line="240" w:lineRule="auto"/>
              <w:jc w:val="center"/>
              <w:rPr>
                <w:ins w:id="4730" w:author="Shi Mengtao" w:date="2019-01-15T10:09:00Z"/>
                <w:sz w:val="18"/>
                <w:szCs w:val="18"/>
                <w:rPrChange w:id="4731" w:author="Shi Mengtao" w:date="2019-01-16T09:32:00Z">
                  <w:rPr>
                    <w:ins w:id="4732" w:author="Shi Mengtao" w:date="2019-01-15T10:09:00Z"/>
                    <w:sz w:val="20"/>
                    <w:szCs w:val="20"/>
                  </w:rPr>
                </w:rPrChange>
              </w:rPr>
            </w:pPr>
            <w:ins w:id="4733" w:author="Shi Mengtao" w:date="2019-01-15T10:10:00Z">
              <w:r w:rsidRPr="00A25154">
                <w:rPr>
                  <w:rFonts w:hint="eastAsia"/>
                  <w:sz w:val="18"/>
                  <w:szCs w:val="18"/>
                  <w:rPrChange w:id="4734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举办人电话</w:t>
              </w:r>
            </w:ins>
          </w:p>
        </w:tc>
        <w:tc>
          <w:tcPr>
            <w:tcW w:w="992" w:type="dxa"/>
          </w:tcPr>
          <w:p w14:paraId="7BAE0922" w14:textId="77777777" w:rsidR="006631A5" w:rsidRPr="00A25154" w:rsidRDefault="006631A5" w:rsidP="006631A5">
            <w:pPr>
              <w:spacing w:line="240" w:lineRule="auto"/>
              <w:jc w:val="center"/>
              <w:rPr>
                <w:ins w:id="4735" w:author="Shi Mengtao" w:date="2019-01-15T10:09:00Z"/>
                <w:sz w:val="18"/>
                <w:szCs w:val="18"/>
                <w:rPrChange w:id="4736" w:author="Shi Mengtao" w:date="2019-01-16T09:32:00Z">
                  <w:rPr>
                    <w:ins w:id="4737" w:author="Shi Mengtao" w:date="2019-01-15T10:09:00Z"/>
                    <w:sz w:val="20"/>
                    <w:szCs w:val="20"/>
                  </w:rPr>
                </w:rPrChange>
              </w:rPr>
            </w:pPr>
            <w:ins w:id="4738" w:author="Shi Mengtao" w:date="2019-01-15T10:09:00Z">
              <w:r w:rsidRPr="00A25154">
                <w:rPr>
                  <w:rFonts w:hint="eastAsia"/>
                  <w:sz w:val="18"/>
                  <w:szCs w:val="18"/>
                  <w:rPrChange w:id="4739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4740" w:author="Shi Mengtao" w:date="2019-01-16T09:32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709" w:type="dxa"/>
          </w:tcPr>
          <w:p w14:paraId="5EA167AB" w14:textId="75D170D2" w:rsidR="006631A5" w:rsidRPr="00A25154" w:rsidRDefault="006631A5" w:rsidP="006631A5">
            <w:pPr>
              <w:spacing w:line="240" w:lineRule="auto"/>
              <w:jc w:val="center"/>
              <w:rPr>
                <w:ins w:id="4741" w:author="Shi Mengtao" w:date="2019-01-15T10:09:00Z"/>
                <w:sz w:val="18"/>
                <w:szCs w:val="18"/>
                <w:rPrChange w:id="4742" w:author="Shi Mengtao" w:date="2019-01-16T09:32:00Z">
                  <w:rPr>
                    <w:ins w:id="4743" w:author="Shi Mengtao" w:date="2019-01-15T10:09:00Z"/>
                    <w:sz w:val="20"/>
                    <w:szCs w:val="20"/>
                  </w:rPr>
                </w:rPrChange>
              </w:rPr>
            </w:pPr>
            <w:ins w:id="4744" w:author="Shi Mengtao" w:date="2019-01-15T10:12:00Z">
              <w:r w:rsidRPr="00A25154">
                <w:rPr>
                  <w:rFonts w:hint="eastAsia"/>
                  <w:sz w:val="18"/>
                  <w:szCs w:val="18"/>
                  <w:rPrChange w:id="4745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11</w:t>
              </w:r>
            </w:ins>
          </w:p>
        </w:tc>
        <w:tc>
          <w:tcPr>
            <w:tcW w:w="1701" w:type="dxa"/>
            <w:shd w:val="clear" w:color="auto" w:fill="auto"/>
          </w:tcPr>
          <w:p w14:paraId="7112F0F2" w14:textId="5B832FBF" w:rsidR="006631A5" w:rsidRPr="00A25154" w:rsidRDefault="006631A5" w:rsidP="006631A5">
            <w:pPr>
              <w:spacing w:line="240" w:lineRule="auto"/>
              <w:jc w:val="center"/>
              <w:rPr>
                <w:ins w:id="4746" w:author="Shi Mengtao" w:date="2019-01-15T10:09:00Z"/>
                <w:sz w:val="18"/>
                <w:szCs w:val="18"/>
                <w:rPrChange w:id="4747" w:author="Shi Mengtao" w:date="2019-01-16T09:32:00Z">
                  <w:rPr>
                    <w:ins w:id="4748" w:author="Shi Mengtao" w:date="2019-01-15T10:09:00Z"/>
                    <w:sz w:val="20"/>
                    <w:szCs w:val="20"/>
                  </w:rPr>
                </w:rPrChange>
              </w:rPr>
            </w:pPr>
            <w:ins w:id="4749" w:author="Shi Mengtao" w:date="2019-01-15T10:11:00Z">
              <w:r w:rsidRPr="00A25154">
                <w:rPr>
                  <w:rFonts w:hint="eastAsia"/>
                  <w:sz w:val="18"/>
                  <w:szCs w:val="18"/>
                  <w:rPrChange w:id="4750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4751" w:author="Shi Mengtao" w:date="2019-01-16T09:32:00Z">
                    <w:rPr>
                      <w:sz w:val="20"/>
                      <w:szCs w:val="20"/>
                    </w:rPr>
                  </w:rPrChange>
                </w:rPr>
                <w:t>\d]{11}</w:t>
              </w:r>
            </w:ins>
          </w:p>
        </w:tc>
        <w:tc>
          <w:tcPr>
            <w:tcW w:w="1843" w:type="dxa"/>
            <w:shd w:val="clear" w:color="auto" w:fill="auto"/>
          </w:tcPr>
          <w:p w14:paraId="7EB26E58" w14:textId="05F63246" w:rsidR="006631A5" w:rsidRPr="00A25154" w:rsidRDefault="006631A5" w:rsidP="006631A5">
            <w:pPr>
              <w:spacing w:line="240" w:lineRule="auto"/>
              <w:jc w:val="center"/>
              <w:rPr>
                <w:ins w:id="4752" w:author="Shi Mengtao" w:date="2019-01-15T10:09:00Z"/>
                <w:sz w:val="18"/>
                <w:szCs w:val="18"/>
                <w:rPrChange w:id="4753" w:author="Shi Mengtao" w:date="2019-01-16T09:32:00Z">
                  <w:rPr>
                    <w:ins w:id="4754" w:author="Shi Mengtao" w:date="2019-01-15T10:09:00Z"/>
                    <w:sz w:val="20"/>
                    <w:szCs w:val="20"/>
                  </w:rPr>
                </w:rPrChange>
              </w:rPr>
            </w:pPr>
            <w:ins w:id="4755" w:author="Shi Mengtao" w:date="2019-01-15T10:10:00Z">
              <w:r w:rsidRPr="00A25154">
                <w:rPr>
                  <w:rFonts w:hint="eastAsia"/>
                  <w:sz w:val="18"/>
                  <w:szCs w:val="18"/>
                  <w:rPrChange w:id="4756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活动举办者的联系方式，也可以通过联系方式（用户信息的唯一标识）寻找到用户昵称等信息</w:t>
              </w:r>
            </w:ins>
          </w:p>
        </w:tc>
      </w:tr>
      <w:tr w:rsidR="006631A5" w14:paraId="6BF016DB" w14:textId="77777777" w:rsidTr="00743451">
        <w:trPr>
          <w:trHeight w:val="150"/>
          <w:ins w:id="4757" w:author="Shi Mengtao" w:date="2019-01-15T10:09:00Z"/>
        </w:trPr>
        <w:tc>
          <w:tcPr>
            <w:tcW w:w="1271" w:type="dxa"/>
          </w:tcPr>
          <w:p w14:paraId="1CE5C4AB" w14:textId="13691BD5" w:rsidR="006631A5" w:rsidRPr="00A25154" w:rsidRDefault="00091B8F" w:rsidP="006631A5">
            <w:pPr>
              <w:spacing w:line="240" w:lineRule="auto"/>
              <w:jc w:val="center"/>
              <w:rPr>
                <w:ins w:id="4758" w:author="Shi Mengtao" w:date="2019-01-15T10:09:00Z"/>
                <w:sz w:val="18"/>
                <w:szCs w:val="18"/>
                <w:rPrChange w:id="4759" w:author="Shi Mengtao" w:date="2019-01-16T09:32:00Z">
                  <w:rPr>
                    <w:ins w:id="4760" w:author="Shi Mengtao" w:date="2019-01-15T10:09:00Z"/>
                    <w:sz w:val="20"/>
                    <w:szCs w:val="20"/>
                  </w:rPr>
                </w:rPrChange>
              </w:rPr>
            </w:pPr>
            <w:ins w:id="4761" w:author="Shi Mengtao" w:date="2019-01-15T10:27:00Z">
              <w:r w:rsidRPr="00A25154">
                <w:rPr>
                  <w:sz w:val="18"/>
                  <w:szCs w:val="18"/>
                  <w:rPrChange w:id="4762" w:author="Shi Mengtao" w:date="2019-01-16T09:32:00Z">
                    <w:rPr>
                      <w:sz w:val="20"/>
                      <w:szCs w:val="20"/>
                    </w:rPr>
                  </w:rPrChange>
                </w:rPr>
                <w:t>CJ</w:t>
              </w:r>
            </w:ins>
            <w:ins w:id="4763" w:author="Shi Mengtao" w:date="2019-01-15T10:09:00Z">
              <w:r w:rsidR="006631A5" w:rsidRPr="00A25154">
                <w:rPr>
                  <w:rFonts w:hint="eastAsia"/>
                  <w:sz w:val="18"/>
                  <w:szCs w:val="18"/>
                  <w:rPrChange w:id="4764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5</w:t>
              </w:r>
            </w:ins>
          </w:p>
        </w:tc>
        <w:tc>
          <w:tcPr>
            <w:tcW w:w="1701" w:type="dxa"/>
            <w:shd w:val="clear" w:color="auto" w:fill="auto"/>
          </w:tcPr>
          <w:p w14:paraId="35B6843A" w14:textId="75E4DA01" w:rsidR="006631A5" w:rsidRPr="00A25154" w:rsidRDefault="006631A5" w:rsidP="006631A5">
            <w:pPr>
              <w:spacing w:line="240" w:lineRule="auto"/>
              <w:jc w:val="center"/>
              <w:rPr>
                <w:ins w:id="4765" w:author="Shi Mengtao" w:date="2019-01-15T10:09:00Z"/>
                <w:sz w:val="18"/>
                <w:szCs w:val="18"/>
                <w:rPrChange w:id="4766" w:author="Shi Mengtao" w:date="2019-01-16T09:32:00Z">
                  <w:rPr>
                    <w:ins w:id="4767" w:author="Shi Mengtao" w:date="2019-01-15T10:09:00Z"/>
                    <w:sz w:val="20"/>
                    <w:szCs w:val="20"/>
                  </w:rPr>
                </w:rPrChange>
              </w:rPr>
            </w:pPr>
            <w:ins w:id="4768" w:author="Shi Mengtao" w:date="2019-01-15T10:10:00Z">
              <w:r w:rsidRPr="00A25154">
                <w:rPr>
                  <w:rFonts w:hint="eastAsia"/>
                  <w:sz w:val="18"/>
                  <w:szCs w:val="18"/>
                  <w:rPrChange w:id="4769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当前状态</w:t>
              </w:r>
            </w:ins>
          </w:p>
        </w:tc>
        <w:tc>
          <w:tcPr>
            <w:tcW w:w="992" w:type="dxa"/>
          </w:tcPr>
          <w:p w14:paraId="35FB7013" w14:textId="0BFD3B54" w:rsidR="006631A5" w:rsidRPr="00A25154" w:rsidRDefault="006631A5" w:rsidP="006631A5">
            <w:pPr>
              <w:spacing w:line="240" w:lineRule="auto"/>
              <w:jc w:val="center"/>
              <w:rPr>
                <w:ins w:id="4770" w:author="Shi Mengtao" w:date="2019-01-15T10:09:00Z"/>
                <w:sz w:val="18"/>
                <w:szCs w:val="18"/>
                <w:rPrChange w:id="4771" w:author="Shi Mengtao" w:date="2019-01-16T09:32:00Z">
                  <w:rPr>
                    <w:ins w:id="4772" w:author="Shi Mengtao" w:date="2019-01-15T10:09:00Z"/>
                    <w:sz w:val="20"/>
                    <w:szCs w:val="20"/>
                  </w:rPr>
                </w:rPrChange>
              </w:rPr>
            </w:pPr>
            <w:ins w:id="4773" w:author="Shi Mengtao" w:date="2019-01-15T10:12:00Z">
              <w:r w:rsidRPr="00A25154">
                <w:rPr>
                  <w:rFonts w:hint="eastAsia"/>
                  <w:sz w:val="18"/>
                  <w:szCs w:val="18"/>
                  <w:rPrChange w:id="4774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4775" w:author="Shi Mengtao" w:date="2019-01-16T09:32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709" w:type="dxa"/>
          </w:tcPr>
          <w:p w14:paraId="0A075BED" w14:textId="07C07AF6" w:rsidR="006631A5" w:rsidRPr="00A25154" w:rsidRDefault="006631A5" w:rsidP="006631A5">
            <w:pPr>
              <w:spacing w:line="240" w:lineRule="auto"/>
              <w:jc w:val="center"/>
              <w:rPr>
                <w:ins w:id="4776" w:author="Shi Mengtao" w:date="2019-01-15T10:09:00Z"/>
                <w:sz w:val="18"/>
                <w:szCs w:val="18"/>
                <w:rPrChange w:id="4777" w:author="Shi Mengtao" w:date="2019-01-16T09:32:00Z">
                  <w:rPr>
                    <w:ins w:id="4778" w:author="Shi Mengtao" w:date="2019-01-15T10:09:00Z"/>
                    <w:sz w:val="20"/>
                    <w:szCs w:val="20"/>
                  </w:rPr>
                </w:rPrChange>
              </w:rPr>
            </w:pPr>
            <w:ins w:id="4779" w:author="Shi Mengtao" w:date="2019-01-15T10:12:00Z">
              <w:r w:rsidRPr="00A25154">
                <w:rPr>
                  <w:rFonts w:hint="eastAsia"/>
                  <w:sz w:val="18"/>
                  <w:szCs w:val="18"/>
                  <w:rPrChange w:id="4780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3</w:t>
              </w:r>
            </w:ins>
          </w:p>
        </w:tc>
        <w:tc>
          <w:tcPr>
            <w:tcW w:w="1701" w:type="dxa"/>
            <w:shd w:val="clear" w:color="auto" w:fill="auto"/>
          </w:tcPr>
          <w:p w14:paraId="575E5076" w14:textId="52CB93A5" w:rsidR="006631A5" w:rsidRPr="00A25154" w:rsidRDefault="006631A5" w:rsidP="006631A5">
            <w:pPr>
              <w:spacing w:line="240" w:lineRule="auto"/>
              <w:jc w:val="center"/>
              <w:rPr>
                <w:ins w:id="4781" w:author="Shi Mengtao" w:date="2019-01-15T10:09:00Z"/>
                <w:sz w:val="18"/>
                <w:szCs w:val="18"/>
                <w:rPrChange w:id="4782" w:author="Shi Mengtao" w:date="2019-01-16T09:32:00Z">
                  <w:rPr>
                    <w:ins w:id="4783" w:author="Shi Mengtao" w:date="2019-01-15T10:09:00Z"/>
                    <w:sz w:val="20"/>
                    <w:szCs w:val="20"/>
                  </w:rPr>
                </w:rPrChange>
              </w:rPr>
            </w:pPr>
            <w:ins w:id="4784" w:author="Shi Mengtao" w:date="2019-01-15T10:11:00Z">
              <w:r w:rsidRPr="00A25154">
                <w:rPr>
                  <w:sz w:val="18"/>
                  <w:szCs w:val="18"/>
                  <w:rPrChange w:id="4785" w:author="Shi Mengtao" w:date="2019-01-16T09:32:00Z">
                    <w:rPr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rFonts w:hint="eastAsia"/>
                  <w:sz w:val="18"/>
                  <w:szCs w:val="18"/>
                  <w:rPrChange w:id="4786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已删除</w:t>
              </w:r>
              <w:r w:rsidRPr="00A25154">
                <w:rPr>
                  <w:rFonts w:hint="eastAsia"/>
                  <w:sz w:val="18"/>
                  <w:szCs w:val="18"/>
                  <w:rPrChange w:id="4787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|</w:t>
              </w:r>
              <w:r w:rsidRPr="00A25154">
                <w:rPr>
                  <w:rFonts w:hint="eastAsia"/>
                  <w:sz w:val="18"/>
                  <w:szCs w:val="18"/>
                  <w:rPrChange w:id="4788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未删除</w:t>
              </w:r>
              <w:r w:rsidRPr="00A25154">
                <w:rPr>
                  <w:sz w:val="18"/>
                  <w:szCs w:val="18"/>
                  <w:rPrChange w:id="4789" w:author="Shi Mengtao" w:date="2019-01-16T09:32:00Z">
                    <w:rPr>
                      <w:sz w:val="20"/>
                      <w:szCs w:val="20"/>
                    </w:rPr>
                  </w:rPrChange>
                </w:rPr>
                <w:t>]</w:t>
              </w:r>
            </w:ins>
          </w:p>
        </w:tc>
        <w:tc>
          <w:tcPr>
            <w:tcW w:w="1843" w:type="dxa"/>
            <w:shd w:val="clear" w:color="auto" w:fill="auto"/>
          </w:tcPr>
          <w:p w14:paraId="5841B601" w14:textId="19106358" w:rsidR="006631A5" w:rsidRPr="00A25154" w:rsidRDefault="006631A5" w:rsidP="006631A5">
            <w:pPr>
              <w:spacing w:line="240" w:lineRule="auto"/>
              <w:jc w:val="center"/>
              <w:rPr>
                <w:ins w:id="4790" w:author="Shi Mengtao" w:date="2019-01-15T10:09:00Z"/>
                <w:sz w:val="18"/>
                <w:szCs w:val="18"/>
                <w:rPrChange w:id="4791" w:author="Shi Mengtao" w:date="2019-01-16T09:32:00Z">
                  <w:rPr>
                    <w:ins w:id="4792" w:author="Shi Mengtao" w:date="2019-01-15T10:09:00Z"/>
                    <w:sz w:val="20"/>
                    <w:szCs w:val="20"/>
                  </w:rPr>
                </w:rPrChange>
              </w:rPr>
            </w:pPr>
            <w:ins w:id="4793" w:author="Shi Mengtao" w:date="2019-01-15T10:10:00Z">
              <w:r w:rsidRPr="00A25154">
                <w:rPr>
                  <w:rFonts w:hint="eastAsia"/>
                  <w:sz w:val="18"/>
                  <w:szCs w:val="18"/>
                  <w:rPrChange w:id="4794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活动当前是否被删除</w:t>
              </w:r>
            </w:ins>
          </w:p>
        </w:tc>
      </w:tr>
      <w:tr w:rsidR="006631A5" w14:paraId="06955895" w14:textId="77777777" w:rsidTr="00743451">
        <w:trPr>
          <w:trHeight w:val="150"/>
          <w:ins w:id="4795" w:author="Shi Mengtao" w:date="2019-01-15T10:09:00Z"/>
        </w:trPr>
        <w:tc>
          <w:tcPr>
            <w:tcW w:w="1271" w:type="dxa"/>
          </w:tcPr>
          <w:p w14:paraId="74A9CF3C" w14:textId="328F4877" w:rsidR="006631A5" w:rsidRPr="00A25154" w:rsidRDefault="00091B8F" w:rsidP="006631A5">
            <w:pPr>
              <w:spacing w:line="240" w:lineRule="auto"/>
              <w:jc w:val="center"/>
              <w:rPr>
                <w:ins w:id="4796" w:author="Shi Mengtao" w:date="2019-01-15T10:09:00Z"/>
                <w:sz w:val="18"/>
                <w:szCs w:val="18"/>
                <w:rPrChange w:id="4797" w:author="Shi Mengtao" w:date="2019-01-16T09:32:00Z">
                  <w:rPr>
                    <w:ins w:id="4798" w:author="Shi Mengtao" w:date="2019-01-15T10:09:00Z"/>
                    <w:sz w:val="20"/>
                    <w:szCs w:val="20"/>
                  </w:rPr>
                </w:rPrChange>
              </w:rPr>
            </w:pPr>
            <w:ins w:id="4799" w:author="Shi Mengtao" w:date="2019-01-15T10:27:00Z">
              <w:r w:rsidRPr="00A25154">
                <w:rPr>
                  <w:rFonts w:hint="eastAsia"/>
                  <w:sz w:val="18"/>
                  <w:szCs w:val="18"/>
                  <w:rPrChange w:id="4800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CJ</w:t>
              </w:r>
            </w:ins>
            <w:ins w:id="4801" w:author="Shi Mengtao" w:date="2019-01-15T10:09:00Z">
              <w:r w:rsidR="006631A5" w:rsidRPr="00A25154">
                <w:rPr>
                  <w:sz w:val="18"/>
                  <w:szCs w:val="18"/>
                  <w:rPrChange w:id="4802" w:author="Shi Mengtao" w:date="2019-01-16T09:32:00Z">
                    <w:rPr>
                      <w:sz w:val="20"/>
                      <w:szCs w:val="20"/>
                    </w:rPr>
                  </w:rPrChange>
                </w:rPr>
                <w:t>6</w:t>
              </w:r>
            </w:ins>
          </w:p>
        </w:tc>
        <w:tc>
          <w:tcPr>
            <w:tcW w:w="1701" w:type="dxa"/>
            <w:shd w:val="clear" w:color="auto" w:fill="auto"/>
          </w:tcPr>
          <w:p w14:paraId="31801E6B" w14:textId="1B85D229" w:rsidR="006631A5" w:rsidRPr="00A25154" w:rsidRDefault="006631A5" w:rsidP="006631A5">
            <w:pPr>
              <w:spacing w:line="240" w:lineRule="auto"/>
              <w:jc w:val="center"/>
              <w:rPr>
                <w:ins w:id="4803" w:author="Shi Mengtao" w:date="2019-01-15T10:09:00Z"/>
                <w:sz w:val="18"/>
                <w:szCs w:val="18"/>
                <w:rPrChange w:id="4804" w:author="Shi Mengtao" w:date="2019-01-16T09:32:00Z">
                  <w:rPr>
                    <w:ins w:id="4805" w:author="Shi Mengtao" w:date="2019-01-15T10:09:00Z"/>
                    <w:sz w:val="20"/>
                    <w:szCs w:val="20"/>
                  </w:rPr>
                </w:rPrChange>
              </w:rPr>
            </w:pPr>
            <w:ins w:id="4806" w:author="Shi Mengtao" w:date="2019-01-15T10:10:00Z">
              <w:r w:rsidRPr="00A25154">
                <w:rPr>
                  <w:rFonts w:hint="eastAsia"/>
                  <w:sz w:val="18"/>
                  <w:szCs w:val="18"/>
                  <w:rPrChange w:id="4807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回复信息</w:t>
              </w:r>
            </w:ins>
          </w:p>
        </w:tc>
        <w:tc>
          <w:tcPr>
            <w:tcW w:w="992" w:type="dxa"/>
          </w:tcPr>
          <w:p w14:paraId="1B1BBED2" w14:textId="7919AA0E" w:rsidR="006631A5" w:rsidRPr="00A25154" w:rsidRDefault="006631A5" w:rsidP="006631A5">
            <w:pPr>
              <w:spacing w:line="240" w:lineRule="auto"/>
              <w:jc w:val="center"/>
              <w:rPr>
                <w:ins w:id="4808" w:author="Shi Mengtao" w:date="2019-01-15T10:09:00Z"/>
                <w:sz w:val="18"/>
                <w:szCs w:val="18"/>
                <w:rPrChange w:id="4809" w:author="Shi Mengtao" w:date="2019-01-16T09:32:00Z">
                  <w:rPr>
                    <w:ins w:id="4810" w:author="Shi Mengtao" w:date="2019-01-15T10:09:00Z"/>
                    <w:sz w:val="20"/>
                    <w:szCs w:val="20"/>
                  </w:rPr>
                </w:rPrChange>
              </w:rPr>
            </w:pPr>
            <w:ins w:id="4811" w:author="Shi Mengtao" w:date="2019-01-15T10:12:00Z">
              <w:r w:rsidRPr="00A25154">
                <w:rPr>
                  <w:rFonts w:hint="eastAsia"/>
                  <w:sz w:val="18"/>
                  <w:szCs w:val="18"/>
                  <w:rPrChange w:id="4812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4813" w:author="Shi Mengtao" w:date="2019-01-16T09:32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709" w:type="dxa"/>
          </w:tcPr>
          <w:p w14:paraId="127450DD" w14:textId="2340769F" w:rsidR="006631A5" w:rsidRPr="00A25154" w:rsidRDefault="006631A5" w:rsidP="006631A5">
            <w:pPr>
              <w:spacing w:line="240" w:lineRule="auto"/>
              <w:jc w:val="center"/>
              <w:rPr>
                <w:ins w:id="4814" w:author="Shi Mengtao" w:date="2019-01-15T10:09:00Z"/>
                <w:sz w:val="18"/>
                <w:szCs w:val="18"/>
                <w:rPrChange w:id="4815" w:author="Shi Mengtao" w:date="2019-01-16T09:32:00Z">
                  <w:rPr>
                    <w:ins w:id="4816" w:author="Shi Mengtao" w:date="2019-01-15T10:09:00Z"/>
                    <w:sz w:val="20"/>
                    <w:szCs w:val="20"/>
                  </w:rPr>
                </w:rPrChange>
              </w:rPr>
            </w:pPr>
            <w:ins w:id="4817" w:author="Shi Mengtao" w:date="2019-01-15T10:12:00Z">
              <w:r w:rsidRPr="00A25154">
                <w:rPr>
                  <w:rFonts w:hint="eastAsia"/>
                  <w:sz w:val="18"/>
                  <w:szCs w:val="18"/>
                  <w:rPrChange w:id="4818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200</w:t>
              </w:r>
            </w:ins>
          </w:p>
        </w:tc>
        <w:tc>
          <w:tcPr>
            <w:tcW w:w="1701" w:type="dxa"/>
            <w:shd w:val="clear" w:color="auto" w:fill="auto"/>
          </w:tcPr>
          <w:p w14:paraId="134EE835" w14:textId="6986484E" w:rsidR="006631A5" w:rsidRPr="00A25154" w:rsidRDefault="006631A5" w:rsidP="006631A5">
            <w:pPr>
              <w:spacing w:line="240" w:lineRule="auto"/>
              <w:jc w:val="center"/>
              <w:rPr>
                <w:ins w:id="4819" w:author="Shi Mengtao" w:date="2019-01-15T10:09:00Z"/>
                <w:sz w:val="18"/>
                <w:szCs w:val="18"/>
                <w:rPrChange w:id="4820" w:author="Shi Mengtao" w:date="2019-01-16T09:32:00Z">
                  <w:rPr>
                    <w:ins w:id="4821" w:author="Shi Mengtao" w:date="2019-01-15T10:09:00Z"/>
                    <w:sz w:val="20"/>
                    <w:szCs w:val="20"/>
                  </w:rPr>
                </w:rPrChange>
              </w:rPr>
            </w:pPr>
            <w:ins w:id="4822" w:author="Shi Mengtao" w:date="2019-01-15T10:11:00Z">
              <w:r w:rsidRPr="00A25154">
                <w:rPr>
                  <w:rFonts w:hint="eastAsia"/>
                  <w:sz w:val="18"/>
                  <w:szCs w:val="18"/>
                  <w:rPrChange w:id="4823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4824" w:author="Shi Mengtao" w:date="2019-01-16T09:32:00Z">
                    <w:rPr>
                      <w:sz w:val="20"/>
                      <w:szCs w:val="20"/>
                    </w:rPr>
                  </w:rPrChange>
                </w:rPr>
                <w:t>\u4e00-\u9fa5]|\w){</w:t>
              </w:r>
              <w:r w:rsidRPr="00A25154">
                <w:rPr>
                  <w:rFonts w:hint="eastAsia"/>
                  <w:sz w:val="18"/>
                  <w:szCs w:val="18"/>
                  <w:rPrChange w:id="4825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200</w:t>
              </w:r>
              <w:r w:rsidRPr="00A25154">
                <w:rPr>
                  <w:sz w:val="18"/>
                  <w:szCs w:val="18"/>
                  <w:rPrChange w:id="4826" w:author="Shi Mengtao" w:date="2019-01-16T09:32:00Z">
                    <w:rPr>
                      <w:sz w:val="20"/>
                      <w:szCs w:val="20"/>
                    </w:rPr>
                  </w:rPrChange>
                </w:rPr>
                <w:t>}</w:t>
              </w:r>
            </w:ins>
          </w:p>
        </w:tc>
        <w:tc>
          <w:tcPr>
            <w:tcW w:w="1843" w:type="dxa"/>
            <w:shd w:val="clear" w:color="auto" w:fill="auto"/>
          </w:tcPr>
          <w:p w14:paraId="552EFC64" w14:textId="36D67C36" w:rsidR="006631A5" w:rsidRPr="00A25154" w:rsidRDefault="006631A5" w:rsidP="006631A5">
            <w:pPr>
              <w:spacing w:line="240" w:lineRule="auto"/>
              <w:jc w:val="center"/>
              <w:rPr>
                <w:ins w:id="4827" w:author="Shi Mengtao" w:date="2019-01-15T10:09:00Z"/>
                <w:sz w:val="18"/>
                <w:szCs w:val="18"/>
                <w:rPrChange w:id="4828" w:author="Shi Mengtao" w:date="2019-01-16T09:32:00Z">
                  <w:rPr>
                    <w:ins w:id="4829" w:author="Shi Mengtao" w:date="2019-01-15T10:09:00Z"/>
                    <w:sz w:val="20"/>
                    <w:szCs w:val="20"/>
                  </w:rPr>
                </w:rPrChange>
              </w:rPr>
            </w:pPr>
            <w:ins w:id="4830" w:author="Shi Mengtao" w:date="2019-01-15T10:10:00Z">
              <w:r w:rsidRPr="00A25154">
                <w:rPr>
                  <w:rFonts w:hint="eastAsia"/>
                  <w:sz w:val="18"/>
                  <w:szCs w:val="18"/>
                  <w:rPrChange w:id="4831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当活动最近一次被删除时，管理员对该活动的回复</w:t>
              </w:r>
            </w:ins>
          </w:p>
        </w:tc>
      </w:tr>
      <w:tr w:rsidR="006B6AD0" w14:paraId="5C6C73AA" w14:textId="77777777" w:rsidTr="00743451">
        <w:trPr>
          <w:trHeight w:val="150"/>
          <w:ins w:id="4832" w:author="Shi Mengtao" w:date="2019-01-15T10:09:00Z"/>
        </w:trPr>
        <w:tc>
          <w:tcPr>
            <w:tcW w:w="1271" w:type="dxa"/>
          </w:tcPr>
          <w:p w14:paraId="2A73EDD9" w14:textId="70C47050" w:rsidR="006B6AD0" w:rsidRPr="00A25154" w:rsidRDefault="006B6AD0" w:rsidP="006B6AD0">
            <w:pPr>
              <w:spacing w:line="240" w:lineRule="auto"/>
              <w:jc w:val="center"/>
              <w:rPr>
                <w:ins w:id="4833" w:author="Shi Mengtao" w:date="2019-01-15T10:09:00Z"/>
                <w:sz w:val="18"/>
                <w:szCs w:val="18"/>
                <w:rPrChange w:id="4834" w:author="Shi Mengtao" w:date="2019-01-16T09:32:00Z">
                  <w:rPr>
                    <w:ins w:id="4835" w:author="Shi Mengtao" w:date="2019-01-15T10:09:00Z"/>
                    <w:sz w:val="20"/>
                    <w:szCs w:val="20"/>
                  </w:rPr>
                </w:rPrChange>
              </w:rPr>
            </w:pPr>
            <w:ins w:id="4836" w:author="Shi Mengtao" w:date="2019-01-15T10:09:00Z">
              <w:r w:rsidRPr="00A25154">
                <w:rPr>
                  <w:rFonts w:hint="eastAsia"/>
                  <w:sz w:val="18"/>
                  <w:szCs w:val="18"/>
                  <w:rPrChange w:id="4837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C</w:t>
              </w:r>
            </w:ins>
            <w:ins w:id="4838" w:author="Shi Mengtao" w:date="2019-01-15T10:27:00Z">
              <w:r w:rsidR="00091B8F" w:rsidRPr="00A25154">
                <w:rPr>
                  <w:sz w:val="18"/>
                  <w:szCs w:val="18"/>
                  <w:rPrChange w:id="4839" w:author="Shi Mengtao" w:date="2019-01-16T09:32:00Z">
                    <w:rPr>
                      <w:sz w:val="20"/>
                      <w:szCs w:val="20"/>
                    </w:rPr>
                  </w:rPrChange>
                </w:rPr>
                <w:t>J</w:t>
              </w:r>
            </w:ins>
            <w:ins w:id="4840" w:author="Shi Mengtao" w:date="2019-01-15T10:09:00Z">
              <w:r w:rsidRPr="00A25154">
                <w:rPr>
                  <w:sz w:val="18"/>
                  <w:szCs w:val="18"/>
                  <w:rPrChange w:id="4841" w:author="Shi Mengtao" w:date="2019-01-16T09:32:00Z">
                    <w:rPr>
                      <w:sz w:val="20"/>
                      <w:szCs w:val="20"/>
                    </w:rPr>
                  </w:rPrChange>
                </w:rPr>
                <w:t>7</w:t>
              </w:r>
            </w:ins>
          </w:p>
        </w:tc>
        <w:tc>
          <w:tcPr>
            <w:tcW w:w="1701" w:type="dxa"/>
            <w:shd w:val="clear" w:color="auto" w:fill="auto"/>
          </w:tcPr>
          <w:p w14:paraId="3C786DA2" w14:textId="2AB91EF5" w:rsidR="006B6AD0" w:rsidRPr="00A25154" w:rsidRDefault="006B6AD0" w:rsidP="006B6AD0">
            <w:pPr>
              <w:spacing w:line="240" w:lineRule="auto"/>
              <w:jc w:val="center"/>
              <w:rPr>
                <w:ins w:id="4842" w:author="Shi Mengtao" w:date="2019-01-15T10:09:00Z"/>
                <w:sz w:val="18"/>
                <w:szCs w:val="18"/>
                <w:rPrChange w:id="4843" w:author="Shi Mengtao" w:date="2019-01-16T09:32:00Z">
                  <w:rPr>
                    <w:ins w:id="4844" w:author="Shi Mengtao" w:date="2019-01-15T10:09:00Z"/>
                    <w:sz w:val="20"/>
                    <w:szCs w:val="20"/>
                  </w:rPr>
                </w:rPrChange>
              </w:rPr>
            </w:pPr>
            <w:ins w:id="4845" w:author="Shi Mengtao" w:date="2019-01-15T10:10:00Z">
              <w:r w:rsidRPr="00A25154">
                <w:rPr>
                  <w:rFonts w:hint="eastAsia"/>
                  <w:sz w:val="18"/>
                  <w:szCs w:val="18"/>
                  <w:rPrChange w:id="4846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详细地址</w:t>
              </w:r>
            </w:ins>
          </w:p>
        </w:tc>
        <w:tc>
          <w:tcPr>
            <w:tcW w:w="992" w:type="dxa"/>
          </w:tcPr>
          <w:p w14:paraId="7312A47C" w14:textId="37E5AF2A" w:rsidR="006B6AD0" w:rsidRPr="00A25154" w:rsidRDefault="006631A5" w:rsidP="006B6AD0">
            <w:pPr>
              <w:spacing w:line="240" w:lineRule="auto"/>
              <w:jc w:val="center"/>
              <w:rPr>
                <w:ins w:id="4847" w:author="Shi Mengtao" w:date="2019-01-15T10:09:00Z"/>
                <w:sz w:val="18"/>
                <w:szCs w:val="18"/>
                <w:rPrChange w:id="4848" w:author="Shi Mengtao" w:date="2019-01-16T09:32:00Z">
                  <w:rPr>
                    <w:ins w:id="4849" w:author="Shi Mengtao" w:date="2019-01-15T10:09:00Z"/>
                    <w:sz w:val="20"/>
                    <w:szCs w:val="20"/>
                  </w:rPr>
                </w:rPrChange>
              </w:rPr>
            </w:pPr>
            <w:ins w:id="4850" w:author="Shi Mengtao" w:date="2019-01-15T10:11:00Z">
              <w:r w:rsidRPr="00A25154">
                <w:rPr>
                  <w:rFonts w:hint="eastAsia"/>
                  <w:sz w:val="18"/>
                  <w:szCs w:val="18"/>
                  <w:rPrChange w:id="4851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4852" w:author="Shi Mengtao" w:date="2019-01-16T09:32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709" w:type="dxa"/>
          </w:tcPr>
          <w:p w14:paraId="2D3D1193" w14:textId="57CCB9C7" w:rsidR="006B6AD0" w:rsidRPr="00A25154" w:rsidRDefault="006631A5" w:rsidP="006B6AD0">
            <w:pPr>
              <w:spacing w:line="240" w:lineRule="auto"/>
              <w:jc w:val="center"/>
              <w:rPr>
                <w:ins w:id="4853" w:author="Shi Mengtao" w:date="2019-01-15T10:09:00Z"/>
                <w:sz w:val="18"/>
                <w:szCs w:val="18"/>
                <w:rPrChange w:id="4854" w:author="Shi Mengtao" w:date="2019-01-16T09:32:00Z">
                  <w:rPr>
                    <w:ins w:id="4855" w:author="Shi Mengtao" w:date="2019-01-15T10:09:00Z"/>
                    <w:sz w:val="20"/>
                    <w:szCs w:val="20"/>
                  </w:rPr>
                </w:rPrChange>
              </w:rPr>
            </w:pPr>
            <w:ins w:id="4856" w:author="Shi Mengtao" w:date="2019-01-15T10:12:00Z">
              <w:r w:rsidRPr="00A25154">
                <w:rPr>
                  <w:rFonts w:hint="eastAsia"/>
                  <w:sz w:val="18"/>
                  <w:szCs w:val="18"/>
                  <w:rPrChange w:id="4857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200</w:t>
              </w:r>
            </w:ins>
          </w:p>
        </w:tc>
        <w:tc>
          <w:tcPr>
            <w:tcW w:w="1701" w:type="dxa"/>
            <w:shd w:val="clear" w:color="auto" w:fill="auto"/>
          </w:tcPr>
          <w:p w14:paraId="1AD7F6DE" w14:textId="5F90D816" w:rsidR="006B6AD0" w:rsidRPr="00A25154" w:rsidRDefault="006631A5" w:rsidP="006B6AD0">
            <w:pPr>
              <w:spacing w:line="240" w:lineRule="auto"/>
              <w:jc w:val="center"/>
              <w:rPr>
                <w:ins w:id="4858" w:author="Shi Mengtao" w:date="2019-01-15T10:09:00Z"/>
                <w:sz w:val="18"/>
                <w:szCs w:val="18"/>
                <w:rPrChange w:id="4859" w:author="Shi Mengtao" w:date="2019-01-16T09:32:00Z">
                  <w:rPr>
                    <w:ins w:id="4860" w:author="Shi Mengtao" w:date="2019-01-15T10:09:00Z"/>
                    <w:sz w:val="20"/>
                    <w:szCs w:val="20"/>
                  </w:rPr>
                </w:rPrChange>
              </w:rPr>
            </w:pPr>
            <w:ins w:id="4861" w:author="Shi Mengtao" w:date="2019-01-15T10:11:00Z">
              <w:r w:rsidRPr="00A25154">
                <w:rPr>
                  <w:rFonts w:hint="eastAsia"/>
                  <w:sz w:val="18"/>
                  <w:szCs w:val="18"/>
                  <w:rPrChange w:id="4862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4863" w:author="Shi Mengtao" w:date="2019-01-16T09:32:00Z">
                    <w:rPr>
                      <w:sz w:val="20"/>
                      <w:szCs w:val="20"/>
                    </w:rPr>
                  </w:rPrChange>
                </w:rPr>
                <w:t>\u4e00-\u9fa5]|\w){</w:t>
              </w:r>
              <w:r w:rsidRPr="00A25154">
                <w:rPr>
                  <w:rFonts w:hint="eastAsia"/>
                  <w:sz w:val="18"/>
                  <w:szCs w:val="18"/>
                  <w:rPrChange w:id="4864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200</w:t>
              </w:r>
              <w:r w:rsidRPr="00A25154">
                <w:rPr>
                  <w:sz w:val="18"/>
                  <w:szCs w:val="18"/>
                  <w:rPrChange w:id="4865" w:author="Shi Mengtao" w:date="2019-01-16T09:32:00Z">
                    <w:rPr>
                      <w:sz w:val="20"/>
                      <w:szCs w:val="20"/>
                    </w:rPr>
                  </w:rPrChange>
                </w:rPr>
                <w:t>}</w:t>
              </w:r>
            </w:ins>
          </w:p>
        </w:tc>
        <w:tc>
          <w:tcPr>
            <w:tcW w:w="1843" w:type="dxa"/>
            <w:shd w:val="clear" w:color="auto" w:fill="auto"/>
          </w:tcPr>
          <w:p w14:paraId="6A265A8B" w14:textId="7B993AD8" w:rsidR="006B6AD0" w:rsidRPr="00A25154" w:rsidRDefault="006631A5" w:rsidP="006B6AD0">
            <w:pPr>
              <w:spacing w:line="240" w:lineRule="auto"/>
              <w:jc w:val="center"/>
              <w:rPr>
                <w:ins w:id="4866" w:author="Shi Mengtao" w:date="2019-01-15T10:09:00Z"/>
                <w:sz w:val="18"/>
                <w:szCs w:val="18"/>
                <w:rPrChange w:id="4867" w:author="Shi Mengtao" w:date="2019-01-16T09:32:00Z">
                  <w:rPr>
                    <w:ins w:id="4868" w:author="Shi Mengtao" w:date="2019-01-15T10:09:00Z"/>
                    <w:sz w:val="20"/>
                    <w:szCs w:val="20"/>
                  </w:rPr>
                </w:rPrChange>
              </w:rPr>
            </w:pPr>
            <w:ins w:id="4869" w:author="Shi Mengtao" w:date="2019-01-15T10:12:00Z">
              <w:r w:rsidRPr="00A25154">
                <w:rPr>
                  <w:rFonts w:hint="eastAsia"/>
                  <w:sz w:val="18"/>
                  <w:szCs w:val="18"/>
                  <w:rPrChange w:id="4870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活动的举办地址，一个活动可以有多个举办地址，也可以没有</w:t>
              </w:r>
            </w:ins>
          </w:p>
        </w:tc>
      </w:tr>
    </w:tbl>
    <w:p w14:paraId="48DAA7E6" w14:textId="6DACB9BD" w:rsidR="00A32A29" w:rsidRPr="006B6AD0" w:rsidDel="00515475" w:rsidRDefault="00A32A29">
      <w:pPr>
        <w:rPr>
          <w:del w:id="4871" w:author="Shi Mengtao" w:date="2019-01-15T10:12:00Z"/>
          <w:b/>
        </w:rPr>
      </w:pPr>
    </w:p>
    <w:p w14:paraId="327AAB4E" w14:textId="2FDC2DC6" w:rsidR="00B227F4" w:rsidRPr="00A32A29" w:rsidDel="00FC5042" w:rsidRDefault="00A32A29">
      <w:pPr>
        <w:rPr>
          <w:del w:id="4872" w:author="Shi Mengtao" w:date="2019-01-15T09:57:00Z"/>
          <w:b/>
        </w:rPr>
      </w:pPr>
      <w:del w:id="4873" w:author="Shi Mengtao" w:date="2019-01-15T09:57:00Z">
        <w:r w:rsidRPr="00A32A29" w:rsidDel="00FC5042">
          <w:rPr>
            <w:rFonts w:hint="eastAsia"/>
            <w:b/>
          </w:rPr>
          <w:delText>动态信息</w:delText>
        </w:r>
      </w:del>
    </w:p>
    <w:tbl>
      <w:tblPr>
        <w:tblpPr w:leftFromText="180" w:rightFromText="180" w:vertAnchor="text" w:horzAnchor="margin" w:tblpY="253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381"/>
        <w:gridCol w:w="1163"/>
        <w:gridCol w:w="1071"/>
      </w:tblGrid>
      <w:tr w:rsidR="00C014B7" w:rsidRPr="00795F84" w:rsidDel="00FC5042" w14:paraId="74FDCAB9" w14:textId="053FC46D" w:rsidTr="00674708">
        <w:trPr>
          <w:del w:id="4874" w:author="Shi Mengtao" w:date="2019-01-15T09:57:00Z"/>
        </w:trPr>
        <w:tc>
          <w:tcPr>
            <w:tcW w:w="1555" w:type="dxa"/>
            <w:shd w:val="clear" w:color="auto" w:fill="D9D9D9"/>
          </w:tcPr>
          <w:p w14:paraId="246F945D" w14:textId="031E0866" w:rsidR="00C014B7" w:rsidRPr="00795F84" w:rsidDel="00FC5042" w:rsidRDefault="00C014B7" w:rsidP="00674708">
            <w:pPr>
              <w:jc w:val="center"/>
              <w:rPr>
                <w:del w:id="4875" w:author="Shi Mengtao" w:date="2019-01-15T09:57:00Z"/>
                <w:b/>
                <w:bCs/>
                <w:color w:val="000000"/>
                <w:sz w:val="18"/>
              </w:rPr>
            </w:pPr>
            <w:del w:id="4876" w:author="Shi Mengtao" w:date="2019-01-15T09:57:00Z">
              <w:r w:rsidRPr="00795F84" w:rsidDel="00FC5042">
                <w:rPr>
                  <w:rFonts w:hint="eastAsia"/>
                  <w:b/>
                  <w:bCs/>
                  <w:color w:val="000000"/>
                  <w:sz w:val="18"/>
                </w:rPr>
                <w:delText>数据元素</w:delText>
              </w:r>
            </w:del>
          </w:p>
        </w:tc>
        <w:tc>
          <w:tcPr>
            <w:tcW w:w="2126" w:type="dxa"/>
            <w:shd w:val="clear" w:color="auto" w:fill="D9D9D9"/>
          </w:tcPr>
          <w:p w14:paraId="679B6FA7" w14:textId="30EE1591" w:rsidR="00C014B7" w:rsidRPr="00795F84" w:rsidDel="00FC5042" w:rsidRDefault="00C014B7" w:rsidP="00674708">
            <w:pPr>
              <w:jc w:val="center"/>
              <w:rPr>
                <w:del w:id="4877" w:author="Shi Mengtao" w:date="2019-01-15T09:57:00Z"/>
                <w:b/>
                <w:bCs/>
                <w:color w:val="000000"/>
                <w:sz w:val="18"/>
              </w:rPr>
            </w:pPr>
            <w:del w:id="4878" w:author="Shi Mengtao" w:date="2019-01-15T09:57:00Z">
              <w:r w:rsidRPr="00795F84" w:rsidDel="00FC5042">
                <w:rPr>
                  <w:rFonts w:hint="eastAsia"/>
                  <w:b/>
                  <w:bCs/>
                  <w:color w:val="000000"/>
                  <w:sz w:val="18"/>
                </w:rPr>
                <w:delText>描述</w:delText>
              </w:r>
            </w:del>
          </w:p>
        </w:tc>
        <w:tc>
          <w:tcPr>
            <w:tcW w:w="2381" w:type="dxa"/>
            <w:shd w:val="clear" w:color="auto" w:fill="D9D9D9"/>
          </w:tcPr>
          <w:p w14:paraId="51173887" w14:textId="71E753D7" w:rsidR="00C014B7" w:rsidRPr="00795F84" w:rsidDel="00FC5042" w:rsidRDefault="00C014B7" w:rsidP="00674708">
            <w:pPr>
              <w:jc w:val="center"/>
              <w:rPr>
                <w:del w:id="4879" w:author="Shi Mengtao" w:date="2019-01-15T09:57:00Z"/>
                <w:b/>
                <w:bCs/>
                <w:color w:val="000000"/>
                <w:sz w:val="18"/>
              </w:rPr>
            </w:pPr>
            <w:del w:id="4880" w:author="Shi Mengtao" w:date="2019-01-15T09:57:00Z">
              <w:r w:rsidRPr="00795F84" w:rsidDel="00FC5042">
                <w:rPr>
                  <w:rFonts w:hint="eastAsia"/>
                  <w:b/>
                  <w:bCs/>
                  <w:color w:val="000000"/>
                  <w:sz w:val="18"/>
                </w:rPr>
                <w:delText>数据构成或者数据类型</w:delText>
              </w:r>
            </w:del>
          </w:p>
        </w:tc>
        <w:tc>
          <w:tcPr>
            <w:tcW w:w="1163" w:type="dxa"/>
            <w:shd w:val="clear" w:color="auto" w:fill="D9D9D9"/>
          </w:tcPr>
          <w:p w14:paraId="02E06B3D" w14:textId="545E4FCA" w:rsidR="00C014B7" w:rsidRPr="00795F84" w:rsidDel="00FC5042" w:rsidRDefault="00C014B7" w:rsidP="00674708">
            <w:pPr>
              <w:jc w:val="center"/>
              <w:rPr>
                <w:del w:id="4881" w:author="Shi Mengtao" w:date="2019-01-15T09:57:00Z"/>
                <w:b/>
                <w:bCs/>
                <w:color w:val="000000"/>
                <w:sz w:val="18"/>
              </w:rPr>
            </w:pPr>
            <w:del w:id="4882" w:author="Shi Mengtao" w:date="2019-01-15T09:57:00Z">
              <w:r w:rsidRPr="00795F84" w:rsidDel="00FC5042">
                <w:rPr>
                  <w:rFonts w:hint="eastAsia"/>
                  <w:b/>
                  <w:bCs/>
                  <w:color w:val="000000"/>
                  <w:sz w:val="18"/>
                </w:rPr>
                <w:delText>数据长度</w:delText>
              </w:r>
            </w:del>
          </w:p>
        </w:tc>
        <w:tc>
          <w:tcPr>
            <w:tcW w:w="1071" w:type="dxa"/>
            <w:shd w:val="clear" w:color="auto" w:fill="D9D9D9"/>
          </w:tcPr>
          <w:p w14:paraId="767EAE9E" w14:textId="2F204D3C" w:rsidR="00C014B7" w:rsidRPr="00795F84" w:rsidDel="00FC5042" w:rsidRDefault="00C014B7" w:rsidP="00674708">
            <w:pPr>
              <w:jc w:val="center"/>
              <w:rPr>
                <w:del w:id="4883" w:author="Shi Mengtao" w:date="2019-01-15T09:57:00Z"/>
                <w:b/>
                <w:bCs/>
                <w:color w:val="000000"/>
                <w:sz w:val="18"/>
              </w:rPr>
            </w:pPr>
            <w:del w:id="4884" w:author="Shi Mengtao" w:date="2019-01-15T09:57:00Z">
              <w:r w:rsidRPr="00795F84" w:rsidDel="00FC5042">
                <w:rPr>
                  <w:rFonts w:hint="eastAsia"/>
                  <w:b/>
                  <w:bCs/>
                  <w:color w:val="000000"/>
                  <w:sz w:val="18"/>
                </w:rPr>
                <w:delText>位置</w:delText>
              </w:r>
            </w:del>
          </w:p>
        </w:tc>
      </w:tr>
      <w:tr w:rsidR="00674708" w:rsidRPr="006F0296" w:rsidDel="00FC5042" w14:paraId="12E742A7" w14:textId="5AE199F6" w:rsidTr="00674708">
        <w:trPr>
          <w:del w:id="4885" w:author="Shi Mengtao" w:date="2019-01-15T09:57:00Z"/>
        </w:trPr>
        <w:tc>
          <w:tcPr>
            <w:tcW w:w="1555" w:type="dxa"/>
            <w:shd w:val="clear" w:color="auto" w:fill="auto"/>
          </w:tcPr>
          <w:p w14:paraId="47571E8E" w14:textId="33BF47AD" w:rsidR="00674708" w:rsidRPr="006F0296" w:rsidDel="00FC5042" w:rsidRDefault="00674708" w:rsidP="00674708">
            <w:pPr>
              <w:rPr>
                <w:del w:id="4886" w:author="Shi Mengtao" w:date="2019-01-15T09:57:00Z"/>
                <w:sz w:val="20"/>
                <w:szCs w:val="20"/>
              </w:rPr>
            </w:pPr>
            <w:del w:id="4887" w:author="Shi Mengtao" w:date="2019-01-15T09:57:00Z">
              <w:r w:rsidDel="00FC5042">
                <w:rPr>
                  <w:rFonts w:hint="eastAsia"/>
                  <w:sz w:val="20"/>
                  <w:szCs w:val="20"/>
                </w:rPr>
                <w:delText>动态编号</w:delText>
              </w:r>
            </w:del>
          </w:p>
        </w:tc>
        <w:tc>
          <w:tcPr>
            <w:tcW w:w="2126" w:type="dxa"/>
            <w:shd w:val="clear" w:color="auto" w:fill="auto"/>
          </w:tcPr>
          <w:p w14:paraId="743C1775" w14:textId="0BDBD75F" w:rsidR="00674708" w:rsidRPr="006F0296" w:rsidDel="00FC5042" w:rsidRDefault="00674708" w:rsidP="00674708">
            <w:pPr>
              <w:rPr>
                <w:del w:id="4888" w:author="Shi Mengtao" w:date="2019-01-15T09:57:00Z"/>
                <w:sz w:val="20"/>
                <w:szCs w:val="20"/>
              </w:rPr>
            </w:pPr>
            <w:del w:id="4889" w:author="Shi Mengtao" w:date="2019-01-15T09:57:00Z">
              <w:r w:rsidDel="00FC5042">
                <w:rPr>
                  <w:rFonts w:hint="eastAsia"/>
                  <w:sz w:val="20"/>
                  <w:szCs w:val="20"/>
                </w:rPr>
                <w:delText>区分于不同动态的唯一标识</w:delText>
              </w:r>
            </w:del>
          </w:p>
        </w:tc>
        <w:tc>
          <w:tcPr>
            <w:tcW w:w="2381" w:type="dxa"/>
            <w:shd w:val="clear" w:color="auto" w:fill="auto"/>
          </w:tcPr>
          <w:p w14:paraId="405CD698" w14:textId="0B56AE6E" w:rsidR="00674708" w:rsidRPr="006F0296" w:rsidDel="00FC5042" w:rsidRDefault="00674708" w:rsidP="00674708">
            <w:pPr>
              <w:rPr>
                <w:del w:id="4890" w:author="Shi Mengtao" w:date="2019-01-15T09:57:00Z"/>
                <w:sz w:val="20"/>
                <w:szCs w:val="20"/>
              </w:rPr>
            </w:pPr>
            <w:del w:id="4891" w:author="Shi Mengtao" w:date="2019-01-15T09:57:00Z">
              <w:r w:rsidDel="00FC5042">
                <w:rPr>
                  <w:rFonts w:hint="eastAsia"/>
                  <w:sz w:val="20"/>
                  <w:szCs w:val="20"/>
                </w:rPr>
                <w:delText>[</w:delText>
              </w:r>
              <w:r w:rsidDel="00FC5042">
                <w:rPr>
                  <w:sz w:val="20"/>
                  <w:szCs w:val="20"/>
                </w:rPr>
                <w:delText>\d]{</w:delText>
              </w:r>
              <w:r w:rsidDel="00FC5042">
                <w:rPr>
                  <w:rFonts w:hint="eastAsia"/>
                  <w:sz w:val="20"/>
                  <w:szCs w:val="20"/>
                </w:rPr>
                <w:delText>4,</w:delText>
              </w:r>
              <w:r w:rsidDel="00FC5042">
                <w:rPr>
                  <w:sz w:val="20"/>
                  <w:szCs w:val="20"/>
                </w:rPr>
                <w:delText>}</w:delText>
              </w:r>
            </w:del>
          </w:p>
        </w:tc>
        <w:tc>
          <w:tcPr>
            <w:tcW w:w="1163" w:type="dxa"/>
            <w:shd w:val="clear" w:color="auto" w:fill="auto"/>
          </w:tcPr>
          <w:p w14:paraId="44A15F0F" w14:textId="77064129" w:rsidR="00674708" w:rsidRPr="006F0296" w:rsidDel="00FC5042" w:rsidRDefault="00674708" w:rsidP="00674708">
            <w:pPr>
              <w:rPr>
                <w:del w:id="4892" w:author="Shi Mengtao" w:date="2019-01-15T09:57:00Z"/>
                <w:sz w:val="20"/>
                <w:szCs w:val="20"/>
              </w:rPr>
            </w:pPr>
            <w:del w:id="4893" w:author="Shi Mengtao" w:date="2019-01-15T09:57:00Z">
              <w:r w:rsidDel="00FC5042">
                <w:rPr>
                  <w:rFonts w:hint="eastAsia"/>
                  <w:sz w:val="20"/>
                  <w:szCs w:val="20"/>
                </w:rPr>
                <w:delText>&gt;</w:delText>
              </w:r>
              <w:r w:rsidDel="00FC5042">
                <w:rPr>
                  <w:sz w:val="20"/>
                  <w:szCs w:val="20"/>
                </w:rPr>
                <w:delText>=4</w:delText>
              </w:r>
            </w:del>
          </w:p>
        </w:tc>
        <w:tc>
          <w:tcPr>
            <w:tcW w:w="1071" w:type="dxa"/>
            <w:shd w:val="clear" w:color="auto" w:fill="auto"/>
          </w:tcPr>
          <w:p w14:paraId="7DC8941E" w14:textId="45FECBEA" w:rsidR="00674708" w:rsidRPr="006F0296" w:rsidDel="00FC5042" w:rsidRDefault="00674708" w:rsidP="00674708">
            <w:pPr>
              <w:rPr>
                <w:del w:id="4894" w:author="Shi Mengtao" w:date="2019-01-15T09:57:00Z"/>
                <w:sz w:val="20"/>
                <w:szCs w:val="20"/>
              </w:rPr>
            </w:pPr>
          </w:p>
        </w:tc>
      </w:tr>
      <w:tr w:rsidR="00BA54F7" w:rsidRPr="006F0296" w:rsidDel="00FC5042" w14:paraId="655977C3" w14:textId="1920F296" w:rsidTr="00674708">
        <w:trPr>
          <w:del w:id="4895" w:author="Shi Mengtao" w:date="2019-01-15T09:57:00Z"/>
        </w:trPr>
        <w:tc>
          <w:tcPr>
            <w:tcW w:w="1555" w:type="dxa"/>
            <w:shd w:val="clear" w:color="auto" w:fill="auto"/>
          </w:tcPr>
          <w:p w14:paraId="4CF4CEF8" w14:textId="6EFF6C6E" w:rsidR="00BA54F7" w:rsidRPr="006F0296" w:rsidDel="00FC5042" w:rsidRDefault="00BA54F7" w:rsidP="00BA54F7">
            <w:pPr>
              <w:rPr>
                <w:del w:id="4896" w:author="Shi Mengtao" w:date="2019-01-15T09:57:00Z"/>
                <w:sz w:val="20"/>
                <w:szCs w:val="20"/>
              </w:rPr>
            </w:pPr>
            <w:del w:id="4897" w:author="Shi Mengtao" w:date="2019-01-15T09:57:00Z">
              <w:r w:rsidDel="00FC5042">
                <w:rPr>
                  <w:rFonts w:hint="eastAsia"/>
                  <w:sz w:val="20"/>
                  <w:szCs w:val="20"/>
                </w:rPr>
                <w:delText>用户手机号</w:delText>
              </w:r>
            </w:del>
          </w:p>
        </w:tc>
        <w:tc>
          <w:tcPr>
            <w:tcW w:w="2126" w:type="dxa"/>
            <w:shd w:val="clear" w:color="auto" w:fill="auto"/>
          </w:tcPr>
          <w:p w14:paraId="66B4D2D0" w14:textId="2053EDA2" w:rsidR="00BA54F7" w:rsidRPr="006F0296" w:rsidDel="00FC5042" w:rsidRDefault="00BA54F7" w:rsidP="00BA54F7">
            <w:pPr>
              <w:rPr>
                <w:del w:id="4898" w:author="Shi Mengtao" w:date="2019-01-15T09:57:00Z"/>
                <w:sz w:val="20"/>
                <w:szCs w:val="20"/>
              </w:rPr>
            </w:pPr>
            <w:del w:id="4899" w:author="Shi Mengtao" w:date="2019-01-15T09:57:00Z">
              <w:r w:rsidDel="00FC5042">
                <w:rPr>
                  <w:rFonts w:hint="eastAsia"/>
                  <w:sz w:val="20"/>
                  <w:szCs w:val="20"/>
                </w:rPr>
                <w:delText>每条动态有其创建者，通过创建者手机号（身份唯一标识）到用户信息找到创建者的姓名、昵称等信息</w:delText>
              </w:r>
            </w:del>
          </w:p>
        </w:tc>
        <w:tc>
          <w:tcPr>
            <w:tcW w:w="2381" w:type="dxa"/>
            <w:shd w:val="clear" w:color="auto" w:fill="auto"/>
          </w:tcPr>
          <w:p w14:paraId="420863C8" w14:textId="7661DF81" w:rsidR="00BA54F7" w:rsidRPr="006F0296" w:rsidDel="00FC5042" w:rsidRDefault="00BA54F7" w:rsidP="00BA54F7">
            <w:pPr>
              <w:rPr>
                <w:del w:id="4900" w:author="Shi Mengtao" w:date="2019-01-15T09:57:00Z"/>
                <w:sz w:val="20"/>
                <w:szCs w:val="20"/>
              </w:rPr>
            </w:pPr>
            <w:del w:id="4901" w:author="Shi Mengtao" w:date="2019-01-15T09:57:00Z">
              <w:r w:rsidDel="00FC5042">
                <w:rPr>
                  <w:rFonts w:hint="eastAsia"/>
                  <w:sz w:val="20"/>
                  <w:szCs w:val="20"/>
                </w:rPr>
                <w:delText>[</w:delText>
              </w:r>
              <w:r w:rsidDel="00FC5042">
                <w:rPr>
                  <w:sz w:val="20"/>
                  <w:szCs w:val="20"/>
                </w:rPr>
                <w:delText>\d]{11}</w:delText>
              </w:r>
            </w:del>
          </w:p>
        </w:tc>
        <w:tc>
          <w:tcPr>
            <w:tcW w:w="1163" w:type="dxa"/>
            <w:shd w:val="clear" w:color="auto" w:fill="auto"/>
          </w:tcPr>
          <w:p w14:paraId="56E8D0E9" w14:textId="5934C6EB" w:rsidR="00BA54F7" w:rsidRPr="006F0296" w:rsidDel="00FC5042" w:rsidRDefault="00BA54F7" w:rsidP="00BA54F7">
            <w:pPr>
              <w:rPr>
                <w:del w:id="4902" w:author="Shi Mengtao" w:date="2019-01-15T09:57:00Z"/>
                <w:sz w:val="20"/>
                <w:szCs w:val="20"/>
              </w:rPr>
            </w:pPr>
            <w:del w:id="4903" w:author="Shi Mengtao" w:date="2019-01-15T09:57:00Z">
              <w:r w:rsidDel="00FC5042">
                <w:rPr>
                  <w:rFonts w:hint="eastAsia"/>
                  <w:sz w:val="20"/>
                  <w:szCs w:val="20"/>
                </w:rPr>
                <w:delText>11</w:delText>
              </w:r>
            </w:del>
          </w:p>
        </w:tc>
        <w:tc>
          <w:tcPr>
            <w:tcW w:w="1071" w:type="dxa"/>
            <w:shd w:val="clear" w:color="auto" w:fill="auto"/>
          </w:tcPr>
          <w:p w14:paraId="3CA37201" w14:textId="5CC1FD58" w:rsidR="00BA54F7" w:rsidRPr="006F0296" w:rsidDel="00FC5042" w:rsidRDefault="00BA54F7" w:rsidP="00BA54F7">
            <w:pPr>
              <w:rPr>
                <w:del w:id="4904" w:author="Shi Mengtao" w:date="2019-01-15T09:57:00Z"/>
                <w:sz w:val="20"/>
                <w:szCs w:val="20"/>
              </w:rPr>
            </w:pPr>
            <w:del w:id="4905" w:author="Shi Mengtao" w:date="2019-01-15T09:57:00Z">
              <w:r w:rsidDel="00FC5042">
                <w:rPr>
                  <w:rFonts w:hint="eastAsia"/>
                  <w:sz w:val="20"/>
                  <w:szCs w:val="20"/>
                </w:rPr>
                <w:delText>用户信息的第一条数据元素</w:delText>
              </w:r>
            </w:del>
          </w:p>
        </w:tc>
      </w:tr>
      <w:tr w:rsidR="00674708" w:rsidRPr="006F0296" w:rsidDel="00FC5042" w14:paraId="78221486" w14:textId="6C6F48D4" w:rsidTr="00674708">
        <w:trPr>
          <w:del w:id="4906" w:author="Shi Mengtao" w:date="2019-01-15T09:57:00Z"/>
        </w:trPr>
        <w:tc>
          <w:tcPr>
            <w:tcW w:w="1555" w:type="dxa"/>
            <w:shd w:val="clear" w:color="auto" w:fill="auto"/>
          </w:tcPr>
          <w:p w14:paraId="7689A3CC" w14:textId="4C93C6BB" w:rsidR="00674708" w:rsidRPr="006F0296" w:rsidDel="00FC5042" w:rsidRDefault="00674708" w:rsidP="00674708">
            <w:pPr>
              <w:rPr>
                <w:del w:id="4907" w:author="Shi Mengtao" w:date="2019-01-15T09:57:00Z"/>
                <w:sz w:val="20"/>
                <w:szCs w:val="20"/>
              </w:rPr>
            </w:pPr>
            <w:del w:id="4908" w:author="Shi Mengtao" w:date="2019-01-15T09:57:00Z">
              <w:r w:rsidDel="00FC5042">
                <w:rPr>
                  <w:rFonts w:hint="eastAsia"/>
                  <w:sz w:val="20"/>
                  <w:szCs w:val="20"/>
                </w:rPr>
                <w:delText>动态所在详细地址</w:delText>
              </w:r>
            </w:del>
          </w:p>
        </w:tc>
        <w:tc>
          <w:tcPr>
            <w:tcW w:w="2126" w:type="dxa"/>
            <w:shd w:val="clear" w:color="auto" w:fill="auto"/>
          </w:tcPr>
          <w:p w14:paraId="195DC245" w14:textId="7B694C95" w:rsidR="00674708" w:rsidRPr="006F0296" w:rsidDel="00FC5042" w:rsidRDefault="00BA54F7" w:rsidP="00674708">
            <w:pPr>
              <w:rPr>
                <w:del w:id="4909" w:author="Shi Mengtao" w:date="2019-01-15T09:57:00Z"/>
                <w:sz w:val="20"/>
                <w:szCs w:val="20"/>
              </w:rPr>
            </w:pPr>
            <w:del w:id="4910" w:author="Shi Mengtao" w:date="2019-01-15T09:57:00Z">
              <w:r w:rsidDel="00FC5042">
                <w:rPr>
                  <w:rFonts w:hint="eastAsia"/>
                  <w:sz w:val="20"/>
                  <w:szCs w:val="20"/>
                </w:rPr>
                <w:delText>动态所在的地址信息</w:delText>
              </w:r>
            </w:del>
          </w:p>
        </w:tc>
        <w:tc>
          <w:tcPr>
            <w:tcW w:w="2381" w:type="dxa"/>
            <w:shd w:val="clear" w:color="auto" w:fill="auto"/>
          </w:tcPr>
          <w:p w14:paraId="3CF29FF7" w14:textId="28C8D91B" w:rsidR="00674708" w:rsidRPr="006F0296" w:rsidDel="00FC5042" w:rsidRDefault="00BA54F7" w:rsidP="00674708">
            <w:pPr>
              <w:rPr>
                <w:del w:id="4911" w:author="Shi Mengtao" w:date="2019-01-15T09:57:00Z"/>
                <w:sz w:val="20"/>
                <w:szCs w:val="20"/>
              </w:rPr>
            </w:pPr>
            <w:del w:id="4912" w:author="Shi Mengtao" w:date="2019-01-15T09:57:00Z">
              <w:r w:rsidDel="00FC5042">
                <w:rPr>
                  <w:rFonts w:hint="eastAsia"/>
                  <w:sz w:val="20"/>
                  <w:szCs w:val="20"/>
                </w:rPr>
                <w:delText>[</w:delText>
              </w:r>
              <w:r w:rsidDel="00FC5042">
                <w:rPr>
                  <w:sz w:val="20"/>
                  <w:szCs w:val="20"/>
                </w:rPr>
                <w:delText>\p]</w:delText>
              </w:r>
              <w:r w:rsidDel="00FC5042">
                <w:rPr>
                  <w:rFonts w:hint="eastAsia"/>
                  <w:sz w:val="20"/>
                  <w:szCs w:val="20"/>
                </w:rPr>
                <w:delText>+</w:delText>
              </w:r>
            </w:del>
          </w:p>
        </w:tc>
        <w:tc>
          <w:tcPr>
            <w:tcW w:w="1163" w:type="dxa"/>
            <w:shd w:val="clear" w:color="auto" w:fill="auto"/>
          </w:tcPr>
          <w:p w14:paraId="42EFAAD6" w14:textId="26A055B1" w:rsidR="00674708" w:rsidRPr="006F0296" w:rsidDel="00FC5042" w:rsidRDefault="00BA54F7" w:rsidP="00674708">
            <w:pPr>
              <w:rPr>
                <w:del w:id="4913" w:author="Shi Mengtao" w:date="2019-01-15T09:57:00Z"/>
                <w:sz w:val="20"/>
                <w:szCs w:val="20"/>
              </w:rPr>
            </w:pPr>
            <w:del w:id="4914" w:author="Shi Mengtao" w:date="2019-01-15T09:57:00Z">
              <w:r w:rsidDel="00FC5042">
                <w:rPr>
                  <w:rFonts w:hint="eastAsia"/>
                  <w:sz w:val="20"/>
                  <w:szCs w:val="20"/>
                </w:rPr>
                <w:delText>&gt;</w:delText>
              </w:r>
              <w:r w:rsidDel="00FC5042">
                <w:rPr>
                  <w:sz w:val="20"/>
                  <w:szCs w:val="20"/>
                </w:rPr>
                <w:delText>=</w:delText>
              </w:r>
              <w:r w:rsidDel="00FC5042">
                <w:rPr>
                  <w:rFonts w:hint="eastAsia"/>
                  <w:sz w:val="20"/>
                  <w:szCs w:val="20"/>
                </w:rPr>
                <w:delText>1</w:delText>
              </w:r>
            </w:del>
          </w:p>
        </w:tc>
        <w:tc>
          <w:tcPr>
            <w:tcW w:w="1071" w:type="dxa"/>
            <w:shd w:val="clear" w:color="auto" w:fill="auto"/>
          </w:tcPr>
          <w:p w14:paraId="7F79A0FD" w14:textId="700434ED" w:rsidR="00674708" w:rsidRPr="006F0296" w:rsidDel="00FC5042" w:rsidRDefault="00674708" w:rsidP="00674708">
            <w:pPr>
              <w:rPr>
                <w:del w:id="4915" w:author="Shi Mengtao" w:date="2019-01-15T09:57:00Z"/>
                <w:sz w:val="20"/>
                <w:szCs w:val="20"/>
              </w:rPr>
            </w:pPr>
          </w:p>
        </w:tc>
      </w:tr>
      <w:tr w:rsidR="00674708" w:rsidRPr="006F0296" w:rsidDel="00FC5042" w14:paraId="68DDD68A" w14:textId="0683CC62" w:rsidTr="00674708">
        <w:trPr>
          <w:del w:id="4916" w:author="Shi Mengtao" w:date="2019-01-15T09:57:00Z"/>
        </w:trPr>
        <w:tc>
          <w:tcPr>
            <w:tcW w:w="1555" w:type="dxa"/>
            <w:shd w:val="clear" w:color="auto" w:fill="auto"/>
          </w:tcPr>
          <w:p w14:paraId="6CE6D355" w14:textId="203E7033" w:rsidR="00674708" w:rsidRPr="006F0296" w:rsidDel="00FC5042" w:rsidRDefault="00674708" w:rsidP="00674708">
            <w:pPr>
              <w:rPr>
                <w:del w:id="4917" w:author="Shi Mengtao" w:date="2019-01-15T09:57:00Z"/>
                <w:sz w:val="20"/>
                <w:szCs w:val="20"/>
              </w:rPr>
            </w:pPr>
            <w:del w:id="4918" w:author="Shi Mengtao" w:date="2019-01-15T09:57:00Z">
              <w:r w:rsidDel="00FC5042">
                <w:rPr>
                  <w:rFonts w:hint="eastAsia"/>
                  <w:sz w:val="20"/>
                  <w:szCs w:val="20"/>
                </w:rPr>
                <w:delText>动态文字内容</w:delText>
              </w:r>
            </w:del>
          </w:p>
        </w:tc>
        <w:tc>
          <w:tcPr>
            <w:tcW w:w="2126" w:type="dxa"/>
            <w:shd w:val="clear" w:color="auto" w:fill="auto"/>
          </w:tcPr>
          <w:p w14:paraId="6E466281" w14:textId="7410D3AC" w:rsidR="00674708" w:rsidRPr="006F0296" w:rsidDel="00FC5042" w:rsidRDefault="00BA54F7" w:rsidP="00674708">
            <w:pPr>
              <w:rPr>
                <w:del w:id="4919" w:author="Shi Mengtao" w:date="2019-01-15T09:57:00Z"/>
                <w:sz w:val="20"/>
                <w:szCs w:val="20"/>
              </w:rPr>
            </w:pPr>
            <w:del w:id="4920" w:author="Shi Mengtao" w:date="2019-01-15T09:57:00Z">
              <w:r w:rsidDel="00FC5042">
                <w:rPr>
                  <w:rFonts w:hint="eastAsia"/>
                  <w:sz w:val="20"/>
                  <w:szCs w:val="20"/>
                </w:rPr>
                <w:delText>动态内容重要组成部分</w:delText>
              </w:r>
            </w:del>
          </w:p>
        </w:tc>
        <w:tc>
          <w:tcPr>
            <w:tcW w:w="2381" w:type="dxa"/>
            <w:shd w:val="clear" w:color="auto" w:fill="auto"/>
          </w:tcPr>
          <w:p w14:paraId="1D3DEE2B" w14:textId="3986CE15" w:rsidR="00674708" w:rsidRPr="006F0296" w:rsidDel="00FC5042" w:rsidRDefault="00BA54F7" w:rsidP="00674708">
            <w:pPr>
              <w:rPr>
                <w:del w:id="4921" w:author="Shi Mengtao" w:date="2019-01-15T09:57:00Z"/>
                <w:sz w:val="20"/>
                <w:szCs w:val="20"/>
              </w:rPr>
            </w:pPr>
            <w:del w:id="4922" w:author="Shi Mengtao" w:date="2019-01-15T09:57:00Z">
              <w:r w:rsidDel="00FC5042">
                <w:rPr>
                  <w:rFonts w:hint="eastAsia"/>
                  <w:sz w:val="20"/>
                  <w:szCs w:val="20"/>
                </w:rPr>
                <w:delText>[</w:delText>
              </w:r>
              <w:r w:rsidDel="00FC5042">
                <w:rPr>
                  <w:sz w:val="20"/>
                  <w:szCs w:val="20"/>
                </w:rPr>
                <w:delText>\p]{10,}</w:delText>
              </w:r>
            </w:del>
          </w:p>
        </w:tc>
        <w:tc>
          <w:tcPr>
            <w:tcW w:w="1163" w:type="dxa"/>
            <w:shd w:val="clear" w:color="auto" w:fill="auto"/>
          </w:tcPr>
          <w:p w14:paraId="6BE6B279" w14:textId="7B08D51C" w:rsidR="00674708" w:rsidRPr="006F0296" w:rsidDel="00FC5042" w:rsidRDefault="00BA54F7" w:rsidP="00674708">
            <w:pPr>
              <w:rPr>
                <w:del w:id="4923" w:author="Shi Mengtao" w:date="2019-01-15T09:57:00Z"/>
                <w:sz w:val="20"/>
                <w:szCs w:val="20"/>
              </w:rPr>
            </w:pPr>
            <w:del w:id="4924" w:author="Shi Mengtao" w:date="2019-01-15T09:57:00Z">
              <w:r w:rsidDel="00FC5042">
                <w:rPr>
                  <w:rFonts w:hint="eastAsia"/>
                  <w:sz w:val="20"/>
                  <w:szCs w:val="20"/>
                </w:rPr>
                <w:delText>&gt;</w:delText>
              </w:r>
              <w:r w:rsidDel="00FC5042">
                <w:rPr>
                  <w:sz w:val="20"/>
                  <w:szCs w:val="20"/>
                </w:rPr>
                <w:delText>=10</w:delText>
              </w:r>
            </w:del>
          </w:p>
        </w:tc>
        <w:tc>
          <w:tcPr>
            <w:tcW w:w="1071" w:type="dxa"/>
            <w:shd w:val="clear" w:color="auto" w:fill="auto"/>
          </w:tcPr>
          <w:p w14:paraId="0C59B768" w14:textId="1CE489B6" w:rsidR="00674708" w:rsidRPr="006F0296" w:rsidDel="00FC5042" w:rsidRDefault="00674708" w:rsidP="00674708">
            <w:pPr>
              <w:rPr>
                <w:del w:id="4925" w:author="Shi Mengtao" w:date="2019-01-15T09:57:00Z"/>
                <w:sz w:val="20"/>
                <w:szCs w:val="20"/>
              </w:rPr>
            </w:pPr>
          </w:p>
        </w:tc>
      </w:tr>
      <w:tr w:rsidR="00674708" w:rsidRPr="006F0296" w:rsidDel="00FC5042" w14:paraId="57171F78" w14:textId="4C6B651B" w:rsidTr="00674708">
        <w:trPr>
          <w:del w:id="4926" w:author="Shi Mengtao" w:date="2019-01-15T09:57:00Z"/>
        </w:trPr>
        <w:tc>
          <w:tcPr>
            <w:tcW w:w="1555" w:type="dxa"/>
            <w:shd w:val="clear" w:color="auto" w:fill="auto"/>
          </w:tcPr>
          <w:p w14:paraId="55686FCD" w14:textId="24FF861A" w:rsidR="00674708" w:rsidRPr="006F0296" w:rsidDel="00FC5042" w:rsidRDefault="00BA54F7" w:rsidP="00674708">
            <w:pPr>
              <w:rPr>
                <w:del w:id="4927" w:author="Shi Mengtao" w:date="2019-01-15T09:57:00Z"/>
                <w:sz w:val="20"/>
                <w:szCs w:val="20"/>
              </w:rPr>
            </w:pPr>
            <w:del w:id="4928" w:author="Shi Mengtao" w:date="2019-01-15T09:57:00Z">
              <w:r w:rsidDel="00FC5042">
                <w:rPr>
                  <w:rFonts w:hint="eastAsia"/>
                  <w:sz w:val="20"/>
                  <w:szCs w:val="20"/>
                </w:rPr>
                <w:delText>点赞数</w:delText>
              </w:r>
            </w:del>
          </w:p>
        </w:tc>
        <w:tc>
          <w:tcPr>
            <w:tcW w:w="2126" w:type="dxa"/>
            <w:shd w:val="clear" w:color="auto" w:fill="auto"/>
          </w:tcPr>
          <w:p w14:paraId="2295ED8E" w14:textId="162CDCB1" w:rsidR="00674708" w:rsidRPr="006F0296" w:rsidDel="00FC5042" w:rsidRDefault="00BA54F7" w:rsidP="00674708">
            <w:pPr>
              <w:rPr>
                <w:del w:id="4929" w:author="Shi Mengtao" w:date="2019-01-15T09:57:00Z"/>
                <w:sz w:val="20"/>
                <w:szCs w:val="20"/>
              </w:rPr>
            </w:pPr>
            <w:del w:id="4930" w:author="Shi Mengtao" w:date="2019-01-15T09:57:00Z">
              <w:r w:rsidDel="00FC5042">
                <w:rPr>
                  <w:rFonts w:hint="eastAsia"/>
                  <w:sz w:val="20"/>
                  <w:szCs w:val="20"/>
                </w:rPr>
                <w:delText>动态点赞的个数，点赞越多标识这条动态越受欢迎</w:delText>
              </w:r>
            </w:del>
          </w:p>
        </w:tc>
        <w:tc>
          <w:tcPr>
            <w:tcW w:w="2381" w:type="dxa"/>
            <w:shd w:val="clear" w:color="auto" w:fill="auto"/>
          </w:tcPr>
          <w:p w14:paraId="6CC73182" w14:textId="75712161" w:rsidR="00674708" w:rsidRPr="006F0296" w:rsidDel="00FC5042" w:rsidRDefault="00BA54F7" w:rsidP="00674708">
            <w:pPr>
              <w:rPr>
                <w:del w:id="4931" w:author="Shi Mengtao" w:date="2019-01-15T09:57:00Z"/>
                <w:sz w:val="20"/>
                <w:szCs w:val="20"/>
              </w:rPr>
            </w:pPr>
            <w:del w:id="4932" w:author="Shi Mengtao" w:date="2019-01-15T09:57:00Z">
              <w:r w:rsidDel="00FC5042">
                <w:rPr>
                  <w:rFonts w:hint="eastAsia"/>
                  <w:sz w:val="20"/>
                  <w:szCs w:val="20"/>
                </w:rPr>
                <w:delText>Int</w:delText>
              </w:r>
            </w:del>
          </w:p>
        </w:tc>
        <w:tc>
          <w:tcPr>
            <w:tcW w:w="1163" w:type="dxa"/>
            <w:shd w:val="clear" w:color="auto" w:fill="auto"/>
          </w:tcPr>
          <w:p w14:paraId="30C328A9" w14:textId="609F5D18" w:rsidR="00674708" w:rsidRPr="006F0296" w:rsidDel="00FC5042" w:rsidRDefault="00BA54F7" w:rsidP="00674708">
            <w:pPr>
              <w:rPr>
                <w:del w:id="4933" w:author="Shi Mengtao" w:date="2019-01-15T09:57:00Z"/>
                <w:sz w:val="20"/>
                <w:szCs w:val="20"/>
              </w:rPr>
            </w:pPr>
            <w:del w:id="4934" w:author="Shi Mengtao" w:date="2019-01-15T09:57:00Z">
              <w:r w:rsidDel="00FC5042">
                <w:rPr>
                  <w:rFonts w:hint="eastAsia"/>
                  <w:sz w:val="20"/>
                  <w:szCs w:val="20"/>
                </w:rPr>
                <w:delText>4</w:delText>
              </w:r>
            </w:del>
          </w:p>
        </w:tc>
        <w:tc>
          <w:tcPr>
            <w:tcW w:w="1071" w:type="dxa"/>
            <w:shd w:val="clear" w:color="auto" w:fill="auto"/>
          </w:tcPr>
          <w:p w14:paraId="49FBAC8B" w14:textId="5CC3539C" w:rsidR="00674708" w:rsidRPr="006F0296" w:rsidDel="00FC5042" w:rsidRDefault="00674708" w:rsidP="00674708">
            <w:pPr>
              <w:rPr>
                <w:del w:id="4935" w:author="Shi Mengtao" w:date="2019-01-15T09:57:00Z"/>
                <w:sz w:val="20"/>
                <w:szCs w:val="20"/>
              </w:rPr>
            </w:pPr>
          </w:p>
        </w:tc>
      </w:tr>
      <w:tr w:rsidR="00BA54F7" w:rsidRPr="006F0296" w:rsidDel="00FC5042" w14:paraId="3700E18D" w14:textId="5F520886" w:rsidTr="00674708">
        <w:trPr>
          <w:del w:id="4936" w:author="Shi Mengtao" w:date="2019-01-15T09:57:00Z"/>
        </w:trPr>
        <w:tc>
          <w:tcPr>
            <w:tcW w:w="1555" w:type="dxa"/>
            <w:shd w:val="clear" w:color="auto" w:fill="auto"/>
          </w:tcPr>
          <w:p w14:paraId="6C9074D6" w14:textId="1A12AE7C" w:rsidR="00BA54F7" w:rsidDel="00FC5042" w:rsidRDefault="00BA54F7" w:rsidP="00674708">
            <w:pPr>
              <w:rPr>
                <w:del w:id="4937" w:author="Shi Mengtao" w:date="2019-01-15T09:57:00Z"/>
                <w:sz w:val="20"/>
                <w:szCs w:val="20"/>
              </w:rPr>
            </w:pPr>
            <w:del w:id="4938" w:author="Shi Mengtao" w:date="2019-01-15T09:57:00Z">
              <w:r w:rsidDel="00FC5042">
                <w:rPr>
                  <w:rFonts w:hint="eastAsia"/>
                  <w:sz w:val="20"/>
                  <w:szCs w:val="20"/>
                </w:rPr>
                <w:delText>动态发送时间</w:delText>
              </w:r>
            </w:del>
          </w:p>
        </w:tc>
        <w:tc>
          <w:tcPr>
            <w:tcW w:w="2126" w:type="dxa"/>
            <w:shd w:val="clear" w:color="auto" w:fill="auto"/>
          </w:tcPr>
          <w:p w14:paraId="7CDF1785" w14:textId="1597FACB" w:rsidR="00BA54F7" w:rsidDel="00FC5042" w:rsidRDefault="00BA54F7" w:rsidP="00674708">
            <w:pPr>
              <w:rPr>
                <w:del w:id="4939" w:author="Shi Mengtao" w:date="2019-01-15T09:57:00Z"/>
                <w:sz w:val="20"/>
                <w:szCs w:val="20"/>
              </w:rPr>
            </w:pPr>
            <w:del w:id="4940" w:author="Shi Mengtao" w:date="2019-01-15T09:57:00Z">
              <w:r w:rsidDel="00FC5042">
                <w:rPr>
                  <w:rFonts w:hint="eastAsia"/>
                  <w:sz w:val="20"/>
                  <w:szCs w:val="20"/>
                </w:rPr>
                <w:delText>每条动态的都有其发送时间，以用户点击发送按钮的当前时间作为当前时间</w:delText>
              </w:r>
            </w:del>
          </w:p>
        </w:tc>
        <w:tc>
          <w:tcPr>
            <w:tcW w:w="2381" w:type="dxa"/>
            <w:shd w:val="clear" w:color="auto" w:fill="auto"/>
          </w:tcPr>
          <w:p w14:paraId="15964B2C" w14:textId="6CCFB61B" w:rsidR="00BA54F7" w:rsidDel="00FC5042" w:rsidRDefault="00BA54F7" w:rsidP="00674708">
            <w:pPr>
              <w:rPr>
                <w:del w:id="4941" w:author="Shi Mengtao" w:date="2019-01-15T09:57:00Z"/>
                <w:sz w:val="20"/>
                <w:szCs w:val="20"/>
              </w:rPr>
            </w:pPr>
            <w:del w:id="4942" w:author="Shi Mengtao" w:date="2019-01-15T09:57:00Z">
              <w:r w:rsidDel="00FC5042">
                <w:rPr>
                  <w:rFonts w:hint="eastAsia"/>
                  <w:sz w:val="20"/>
                  <w:szCs w:val="20"/>
                </w:rPr>
                <w:delText>Tim</w:delText>
              </w:r>
              <w:r w:rsidDel="00FC5042">
                <w:rPr>
                  <w:sz w:val="20"/>
                  <w:szCs w:val="20"/>
                </w:rPr>
                <w:delText>estamp</w:delText>
              </w:r>
            </w:del>
          </w:p>
        </w:tc>
        <w:tc>
          <w:tcPr>
            <w:tcW w:w="1163" w:type="dxa"/>
            <w:shd w:val="clear" w:color="auto" w:fill="auto"/>
          </w:tcPr>
          <w:p w14:paraId="41CE8238" w14:textId="0A18CB3D" w:rsidR="00BA54F7" w:rsidDel="00FC5042" w:rsidRDefault="00BA54F7" w:rsidP="00674708">
            <w:pPr>
              <w:rPr>
                <w:del w:id="4943" w:author="Shi Mengtao" w:date="2019-01-15T09:57:00Z"/>
                <w:sz w:val="20"/>
                <w:szCs w:val="20"/>
              </w:rPr>
            </w:pPr>
            <w:del w:id="4944" w:author="Shi Mengtao" w:date="2019-01-15T09:57:00Z">
              <w:r w:rsidDel="00FC5042">
                <w:rPr>
                  <w:sz w:val="20"/>
                  <w:szCs w:val="20"/>
                </w:rPr>
                <w:delText>&gt;=0</w:delText>
              </w:r>
            </w:del>
          </w:p>
        </w:tc>
        <w:tc>
          <w:tcPr>
            <w:tcW w:w="1071" w:type="dxa"/>
            <w:shd w:val="clear" w:color="auto" w:fill="auto"/>
          </w:tcPr>
          <w:p w14:paraId="2A6670C4" w14:textId="74398FE4" w:rsidR="00BA54F7" w:rsidRPr="006F0296" w:rsidDel="00FC5042" w:rsidRDefault="00BA54F7" w:rsidP="00674708">
            <w:pPr>
              <w:rPr>
                <w:del w:id="4945" w:author="Shi Mengtao" w:date="2019-01-15T09:57:00Z"/>
                <w:sz w:val="20"/>
                <w:szCs w:val="20"/>
              </w:rPr>
            </w:pPr>
          </w:p>
        </w:tc>
      </w:tr>
    </w:tbl>
    <w:p w14:paraId="5D3749F8" w14:textId="2E439558" w:rsidR="00B227F4" w:rsidDel="00FC5042" w:rsidRDefault="00B227F4">
      <w:pPr>
        <w:rPr>
          <w:del w:id="4946" w:author="Shi Mengtao" w:date="2019-01-15T09:57:00Z"/>
        </w:rPr>
      </w:pPr>
    </w:p>
    <w:p w14:paraId="06550F41" w14:textId="1A53D4DE" w:rsidR="001E1F90" w:rsidRPr="00E92C30" w:rsidDel="00FC5042" w:rsidRDefault="001E1F90" w:rsidP="001E1F90">
      <w:pPr>
        <w:rPr>
          <w:del w:id="4947" w:author="Shi Mengtao" w:date="2019-01-15T09:57:00Z"/>
          <w:b/>
        </w:rPr>
      </w:pPr>
      <w:del w:id="4948" w:author="Shi Mengtao" w:date="2019-01-15T09:57:00Z">
        <w:r w:rsidDel="00FC5042">
          <w:rPr>
            <w:rFonts w:hint="eastAsia"/>
            <w:b/>
          </w:rPr>
          <w:delText>动态</w:delText>
        </w:r>
        <w:r w:rsidRPr="00E92C30" w:rsidDel="00FC5042">
          <w:rPr>
            <w:rFonts w:hint="eastAsia"/>
            <w:b/>
          </w:rPr>
          <w:delText>内容</w:delText>
        </w:r>
      </w:del>
    </w:p>
    <w:tbl>
      <w:tblPr>
        <w:tblpPr w:leftFromText="180" w:rightFromText="180" w:vertAnchor="text" w:horzAnchor="margin" w:tblpY="253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381"/>
        <w:gridCol w:w="1163"/>
        <w:gridCol w:w="1071"/>
      </w:tblGrid>
      <w:tr w:rsidR="001E1F90" w:rsidRPr="00795F84" w:rsidDel="00FC5042" w14:paraId="0442D66A" w14:textId="529708CC" w:rsidTr="00224A40">
        <w:trPr>
          <w:del w:id="4949" w:author="Shi Mengtao" w:date="2019-01-15T09:57:00Z"/>
        </w:trPr>
        <w:tc>
          <w:tcPr>
            <w:tcW w:w="1555" w:type="dxa"/>
            <w:shd w:val="clear" w:color="auto" w:fill="D9D9D9"/>
          </w:tcPr>
          <w:p w14:paraId="0836EB36" w14:textId="0C45A2A2" w:rsidR="001E1F90" w:rsidRPr="00795F84" w:rsidDel="00FC5042" w:rsidRDefault="001E1F90" w:rsidP="00224A40">
            <w:pPr>
              <w:jc w:val="center"/>
              <w:rPr>
                <w:del w:id="4950" w:author="Shi Mengtao" w:date="2019-01-15T09:57:00Z"/>
                <w:b/>
                <w:bCs/>
                <w:color w:val="000000"/>
                <w:sz w:val="18"/>
              </w:rPr>
            </w:pPr>
            <w:del w:id="4951" w:author="Shi Mengtao" w:date="2019-01-15T09:57:00Z">
              <w:r w:rsidRPr="00795F84" w:rsidDel="00FC5042">
                <w:rPr>
                  <w:rFonts w:hint="eastAsia"/>
                  <w:b/>
                  <w:bCs/>
                  <w:color w:val="000000"/>
                  <w:sz w:val="18"/>
                </w:rPr>
                <w:delText>数据元素</w:delText>
              </w:r>
            </w:del>
          </w:p>
        </w:tc>
        <w:tc>
          <w:tcPr>
            <w:tcW w:w="2126" w:type="dxa"/>
            <w:shd w:val="clear" w:color="auto" w:fill="D9D9D9"/>
          </w:tcPr>
          <w:p w14:paraId="3DEA2BBE" w14:textId="5D29D4DA" w:rsidR="001E1F90" w:rsidRPr="00795F84" w:rsidDel="00FC5042" w:rsidRDefault="001E1F90" w:rsidP="00224A40">
            <w:pPr>
              <w:jc w:val="center"/>
              <w:rPr>
                <w:del w:id="4952" w:author="Shi Mengtao" w:date="2019-01-15T09:57:00Z"/>
                <w:b/>
                <w:bCs/>
                <w:color w:val="000000"/>
                <w:sz w:val="18"/>
              </w:rPr>
            </w:pPr>
            <w:del w:id="4953" w:author="Shi Mengtao" w:date="2019-01-15T09:57:00Z">
              <w:r w:rsidRPr="00795F84" w:rsidDel="00FC5042">
                <w:rPr>
                  <w:rFonts w:hint="eastAsia"/>
                  <w:b/>
                  <w:bCs/>
                  <w:color w:val="000000"/>
                  <w:sz w:val="18"/>
                </w:rPr>
                <w:delText>描述</w:delText>
              </w:r>
            </w:del>
          </w:p>
        </w:tc>
        <w:tc>
          <w:tcPr>
            <w:tcW w:w="2381" w:type="dxa"/>
            <w:shd w:val="clear" w:color="auto" w:fill="D9D9D9"/>
          </w:tcPr>
          <w:p w14:paraId="5B9CE98B" w14:textId="70C203A7" w:rsidR="001E1F90" w:rsidRPr="00795F84" w:rsidDel="00FC5042" w:rsidRDefault="001E1F90" w:rsidP="00224A40">
            <w:pPr>
              <w:jc w:val="center"/>
              <w:rPr>
                <w:del w:id="4954" w:author="Shi Mengtao" w:date="2019-01-15T09:57:00Z"/>
                <w:b/>
                <w:bCs/>
                <w:color w:val="000000"/>
                <w:sz w:val="18"/>
              </w:rPr>
            </w:pPr>
            <w:del w:id="4955" w:author="Shi Mengtao" w:date="2019-01-15T09:57:00Z">
              <w:r w:rsidRPr="00795F84" w:rsidDel="00FC5042">
                <w:rPr>
                  <w:rFonts w:hint="eastAsia"/>
                  <w:b/>
                  <w:bCs/>
                  <w:color w:val="000000"/>
                  <w:sz w:val="18"/>
                </w:rPr>
                <w:delText>数据构成或者数据类型</w:delText>
              </w:r>
            </w:del>
          </w:p>
        </w:tc>
        <w:tc>
          <w:tcPr>
            <w:tcW w:w="1163" w:type="dxa"/>
            <w:shd w:val="clear" w:color="auto" w:fill="D9D9D9"/>
          </w:tcPr>
          <w:p w14:paraId="2DB86B50" w14:textId="1D2EB40B" w:rsidR="001E1F90" w:rsidRPr="00795F84" w:rsidDel="00FC5042" w:rsidRDefault="001E1F90" w:rsidP="00224A40">
            <w:pPr>
              <w:jc w:val="center"/>
              <w:rPr>
                <w:del w:id="4956" w:author="Shi Mengtao" w:date="2019-01-15T09:57:00Z"/>
                <w:b/>
                <w:bCs/>
                <w:color w:val="000000"/>
                <w:sz w:val="18"/>
              </w:rPr>
            </w:pPr>
            <w:del w:id="4957" w:author="Shi Mengtao" w:date="2019-01-15T09:57:00Z">
              <w:r w:rsidRPr="00795F84" w:rsidDel="00FC5042">
                <w:rPr>
                  <w:rFonts w:hint="eastAsia"/>
                  <w:b/>
                  <w:bCs/>
                  <w:color w:val="000000"/>
                  <w:sz w:val="18"/>
                </w:rPr>
                <w:delText>数据长度</w:delText>
              </w:r>
            </w:del>
          </w:p>
        </w:tc>
        <w:tc>
          <w:tcPr>
            <w:tcW w:w="1071" w:type="dxa"/>
            <w:shd w:val="clear" w:color="auto" w:fill="D9D9D9"/>
          </w:tcPr>
          <w:p w14:paraId="16F9B288" w14:textId="40994273" w:rsidR="001E1F90" w:rsidRPr="00795F84" w:rsidDel="00FC5042" w:rsidRDefault="001E1F90" w:rsidP="00224A40">
            <w:pPr>
              <w:jc w:val="center"/>
              <w:rPr>
                <w:del w:id="4958" w:author="Shi Mengtao" w:date="2019-01-15T09:57:00Z"/>
                <w:b/>
                <w:bCs/>
                <w:color w:val="000000"/>
                <w:sz w:val="18"/>
              </w:rPr>
            </w:pPr>
            <w:del w:id="4959" w:author="Shi Mengtao" w:date="2019-01-15T09:57:00Z">
              <w:r w:rsidRPr="00795F84" w:rsidDel="00FC5042">
                <w:rPr>
                  <w:rFonts w:hint="eastAsia"/>
                  <w:b/>
                  <w:bCs/>
                  <w:color w:val="000000"/>
                  <w:sz w:val="18"/>
                </w:rPr>
                <w:delText>位置</w:delText>
              </w:r>
            </w:del>
          </w:p>
        </w:tc>
      </w:tr>
      <w:tr w:rsidR="001E1F90" w:rsidRPr="006F0296" w:rsidDel="00FC5042" w14:paraId="0C4CFCD2" w14:textId="5FE0451D" w:rsidTr="00224A40">
        <w:trPr>
          <w:del w:id="4960" w:author="Shi Mengtao" w:date="2019-01-15T09:57:00Z"/>
        </w:trPr>
        <w:tc>
          <w:tcPr>
            <w:tcW w:w="1555" w:type="dxa"/>
            <w:shd w:val="clear" w:color="auto" w:fill="auto"/>
          </w:tcPr>
          <w:p w14:paraId="13284D2B" w14:textId="3ED1D1E1" w:rsidR="001E1F90" w:rsidRPr="006F0296" w:rsidDel="00FC5042" w:rsidRDefault="001E1F90" w:rsidP="00224A40">
            <w:pPr>
              <w:rPr>
                <w:del w:id="4961" w:author="Shi Mengtao" w:date="2019-01-15T09:57:00Z"/>
                <w:sz w:val="20"/>
                <w:szCs w:val="20"/>
              </w:rPr>
            </w:pPr>
            <w:del w:id="4962" w:author="Shi Mengtao" w:date="2019-01-15T09:57:00Z">
              <w:r w:rsidDel="00FC5042">
                <w:rPr>
                  <w:rFonts w:hint="eastAsia"/>
                  <w:sz w:val="20"/>
                  <w:szCs w:val="20"/>
                </w:rPr>
                <w:delText>动态价编号</w:delText>
              </w:r>
            </w:del>
          </w:p>
        </w:tc>
        <w:tc>
          <w:tcPr>
            <w:tcW w:w="2126" w:type="dxa"/>
            <w:shd w:val="clear" w:color="auto" w:fill="auto"/>
          </w:tcPr>
          <w:p w14:paraId="0C2527FE" w14:textId="0C84121D" w:rsidR="001E1F90" w:rsidRPr="006F0296" w:rsidDel="00FC5042" w:rsidRDefault="001E1F90" w:rsidP="00224A40">
            <w:pPr>
              <w:rPr>
                <w:del w:id="4963" w:author="Shi Mengtao" w:date="2019-01-15T09:57:00Z"/>
                <w:sz w:val="20"/>
                <w:szCs w:val="20"/>
              </w:rPr>
            </w:pPr>
            <w:del w:id="4964" w:author="Shi Mengtao" w:date="2019-01-15T09:57:00Z">
              <w:r w:rsidDel="00FC5042">
                <w:rPr>
                  <w:rFonts w:hint="eastAsia"/>
                  <w:sz w:val="20"/>
                  <w:szCs w:val="20"/>
                </w:rPr>
                <w:delText>每条动态对应的唯一标识</w:delText>
              </w:r>
            </w:del>
          </w:p>
        </w:tc>
        <w:tc>
          <w:tcPr>
            <w:tcW w:w="2381" w:type="dxa"/>
            <w:shd w:val="clear" w:color="auto" w:fill="auto"/>
          </w:tcPr>
          <w:p w14:paraId="087BE5B0" w14:textId="044F1591" w:rsidR="001E1F90" w:rsidRPr="006F0296" w:rsidDel="00FC5042" w:rsidRDefault="001E1F90" w:rsidP="00224A40">
            <w:pPr>
              <w:rPr>
                <w:del w:id="4965" w:author="Shi Mengtao" w:date="2019-01-15T09:57:00Z"/>
                <w:sz w:val="20"/>
                <w:szCs w:val="20"/>
              </w:rPr>
            </w:pPr>
            <w:del w:id="4966" w:author="Shi Mengtao" w:date="2019-01-15T09:57:00Z">
              <w:r w:rsidDel="00FC5042">
                <w:rPr>
                  <w:rFonts w:hint="eastAsia"/>
                  <w:sz w:val="20"/>
                  <w:szCs w:val="20"/>
                </w:rPr>
                <w:delText>[</w:delText>
              </w:r>
              <w:r w:rsidDel="00FC5042">
                <w:rPr>
                  <w:sz w:val="20"/>
                  <w:szCs w:val="20"/>
                </w:rPr>
                <w:delText>\d]{</w:delText>
              </w:r>
              <w:r w:rsidDel="00FC5042">
                <w:rPr>
                  <w:rFonts w:hint="eastAsia"/>
                  <w:sz w:val="20"/>
                  <w:szCs w:val="20"/>
                </w:rPr>
                <w:delText>4,</w:delText>
              </w:r>
              <w:r w:rsidDel="00FC5042">
                <w:rPr>
                  <w:sz w:val="20"/>
                  <w:szCs w:val="20"/>
                </w:rPr>
                <w:delText>}</w:delText>
              </w:r>
            </w:del>
          </w:p>
        </w:tc>
        <w:tc>
          <w:tcPr>
            <w:tcW w:w="1163" w:type="dxa"/>
            <w:shd w:val="clear" w:color="auto" w:fill="auto"/>
          </w:tcPr>
          <w:p w14:paraId="14273D13" w14:textId="49F4BC5A" w:rsidR="001E1F90" w:rsidRPr="006F0296" w:rsidDel="00FC5042" w:rsidRDefault="001E1F90" w:rsidP="00224A40">
            <w:pPr>
              <w:rPr>
                <w:del w:id="4967" w:author="Shi Mengtao" w:date="2019-01-15T09:57:00Z"/>
                <w:sz w:val="20"/>
                <w:szCs w:val="20"/>
              </w:rPr>
            </w:pPr>
            <w:del w:id="4968" w:author="Shi Mengtao" w:date="2019-01-15T09:57:00Z">
              <w:r w:rsidDel="00FC5042">
                <w:rPr>
                  <w:rFonts w:hint="eastAsia"/>
                  <w:sz w:val="20"/>
                  <w:szCs w:val="20"/>
                </w:rPr>
                <w:delText>&gt;</w:delText>
              </w:r>
              <w:r w:rsidDel="00FC5042">
                <w:rPr>
                  <w:sz w:val="20"/>
                  <w:szCs w:val="20"/>
                </w:rPr>
                <w:delText>=4</w:delText>
              </w:r>
            </w:del>
          </w:p>
        </w:tc>
        <w:tc>
          <w:tcPr>
            <w:tcW w:w="1071" w:type="dxa"/>
            <w:shd w:val="clear" w:color="auto" w:fill="auto"/>
          </w:tcPr>
          <w:p w14:paraId="405EB4DB" w14:textId="4CEA9EF0" w:rsidR="001E1F90" w:rsidRPr="006F0296" w:rsidDel="00FC5042" w:rsidRDefault="001E1F90" w:rsidP="00224A40">
            <w:pPr>
              <w:rPr>
                <w:del w:id="4969" w:author="Shi Mengtao" w:date="2019-01-15T09:57:00Z"/>
                <w:sz w:val="20"/>
                <w:szCs w:val="20"/>
              </w:rPr>
            </w:pPr>
          </w:p>
        </w:tc>
      </w:tr>
      <w:tr w:rsidR="001E1F90" w:rsidRPr="006F0296" w:rsidDel="00FC5042" w14:paraId="26F8C128" w14:textId="6D63D131" w:rsidTr="00224A40">
        <w:trPr>
          <w:del w:id="4970" w:author="Shi Mengtao" w:date="2019-01-15T09:57:00Z"/>
        </w:trPr>
        <w:tc>
          <w:tcPr>
            <w:tcW w:w="1555" w:type="dxa"/>
            <w:shd w:val="clear" w:color="auto" w:fill="auto"/>
          </w:tcPr>
          <w:p w14:paraId="008BADCE" w14:textId="526EAFD0" w:rsidR="001E1F90" w:rsidRPr="006F0296" w:rsidDel="00FC5042" w:rsidRDefault="001E1F90" w:rsidP="00224A40">
            <w:pPr>
              <w:rPr>
                <w:del w:id="4971" w:author="Shi Mengtao" w:date="2019-01-15T09:57:00Z"/>
                <w:sz w:val="20"/>
                <w:szCs w:val="20"/>
              </w:rPr>
            </w:pPr>
            <w:del w:id="4972" w:author="Shi Mengtao" w:date="2019-01-15T09:57:00Z">
              <w:r w:rsidDel="00FC5042">
                <w:rPr>
                  <w:rFonts w:hint="eastAsia"/>
                  <w:sz w:val="20"/>
                  <w:szCs w:val="20"/>
                </w:rPr>
                <w:delText>动态内容形式</w:delText>
              </w:r>
            </w:del>
          </w:p>
        </w:tc>
        <w:tc>
          <w:tcPr>
            <w:tcW w:w="2126" w:type="dxa"/>
            <w:shd w:val="clear" w:color="auto" w:fill="auto"/>
          </w:tcPr>
          <w:p w14:paraId="09975D14" w14:textId="21332CF9" w:rsidR="001E1F90" w:rsidRPr="006F0296" w:rsidDel="00FC5042" w:rsidRDefault="001E1F90" w:rsidP="00224A40">
            <w:pPr>
              <w:rPr>
                <w:del w:id="4973" w:author="Shi Mengtao" w:date="2019-01-15T09:57:00Z"/>
                <w:sz w:val="20"/>
                <w:szCs w:val="20"/>
              </w:rPr>
            </w:pPr>
            <w:del w:id="4974" w:author="Shi Mengtao" w:date="2019-01-15T09:57:00Z">
              <w:r w:rsidDel="00FC5042">
                <w:rPr>
                  <w:rFonts w:hint="eastAsia"/>
                  <w:sz w:val="20"/>
                  <w:szCs w:val="20"/>
                </w:rPr>
                <w:delText>一条动态可以有多张图片，多条语音，每条评价内容可以有图片、语音的呈现形式</w:delText>
              </w:r>
            </w:del>
          </w:p>
        </w:tc>
        <w:tc>
          <w:tcPr>
            <w:tcW w:w="2381" w:type="dxa"/>
            <w:shd w:val="clear" w:color="auto" w:fill="auto"/>
          </w:tcPr>
          <w:p w14:paraId="0EDA8650" w14:textId="1D76A1AE" w:rsidR="001E1F90" w:rsidRPr="006F0296" w:rsidDel="00FC5042" w:rsidRDefault="001E1F90" w:rsidP="00224A40">
            <w:pPr>
              <w:rPr>
                <w:del w:id="4975" w:author="Shi Mengtao" w:date="2019-01-15T09:57:00Z"/>
                <w:sz w:val="20"/>
                <w:szCs w:val="20"/>
              </w:rPr>
            </w:pPr>
            <w:del w:id="4976" w:author="Shi Mengtao" w:date="2019-01-15T09:57:00Z">
              <w:r w:rsidDel="00FC5042">
                <w:rPr>
                  <w:rFonts w:hint="eastAsia"/>
                  <w:sz w:val="20"/>
                  <w:szCs w:val="20"/>
                </w:rPr>
                <w:delText>[</w:delText>
              </w:r>
              <w:r w:rsidDel="00FC5042">
                <w:rPr>
                  <w:rFonts w:hint="eastAsia"/>
                  <w:sz w:val="20"/>
                  <w:szCs w:val="20"/>
                </w:rPr>
                <w:delText>图片</w:delText>
              </w:r>
              <w:r w:rsidDel="00FC5042">
                <w:rPr>
                  <w:rFonts w:hint="eastAsia"/>
                  <w:sz w:val="20"/>
                  <w:szCs w:val="20"/>
                </w:rPr>
                <w:delText>|</w:delText>
              </w:r>
              <w:r w:rsidDel="00FC5042">
                <w:rPr>
                  <w:rFonts w:hint="eastAsia"/>
                  <w:sz w:val="20"/>
                  <w:szCs w:val="20"/>
                </w:rPr>
                <w:delText>语音</w:delText>
              </w:r>
              <w:r w:rsidDel="00FC5042">
                <w:rPr>
                  <w:sz w:val="20"/>
                  <w:szCs w:val="20"/>
                </w:rPr>
                <w:delText>]</w:delText>
              </w:r>
            </w:del>
          </w:p>
        </w:tc>
        <w:tc>
          <w:tcPr>
            <w:tcW w:w="1163" w:type="dxa"/>
            <w:shd w:val="clear" w:color="auto" w:fill="auto"/>
          </w:tcPr>
          <w:p w14:paraId="705F52F6" w14:textId="62B20D2A" w:rsidR="001E1F90" w:rsidRPr="006F0296" w:rsidDel="00FC5042" w:rsidRDefault="001E1F90" w:rsidP="00224A40">
            <w:pPr>
              <w:rPr>
                <w:del w:id="4977" w:author="Shi Mengtao" w:date="2019-01-15T09:57:00Z"/>
                <w:sz w:val="20"/>
                <w:szCs w:val="20"/>
              </w:rPr>
            </w:pPr>
            <w:del w:id="4978" w:author="Shi Mengtao" w:date="2019-01-15T09:57:00Z">
              <w:r w:rsidDel="00FC5042">
                <w:rPr>
                  <w:rFonts w:hint="eastAsia"/>
                  <w:sz w:val="20"/>
                  <w:szCs w:val="20"/>
                </w:rPr>
                <w:delText>&gt;</w:delText>
              </w:r>
              <w:r w:rsidDel="00FC5042">
                <w:rPr>
                  <w:sz w:val="20"/>
                  <w:szCs w:val="20"/>
                </w:rPr>
                <w:delText>=1</w:delText>
              </w:r>
            </w:del>
          </w:p>
        </w:tc>
        <w:tc>
          <w:tcPr>
            <w:tcW w:w="1071" w:type="dxa"/>
            <w:shd w:val="clear" w:color="auto" w:fill="auto"/>
          </w:tcPr>
          <w:p w14:paraId="13FE89CA" w14:textId="63AFE151" w:rsidR="001E1F90" w:rsidRPr="006F0296" w:rsidDel="00FC5042" w:rsidRDefault="001E1F90" w:rsidP="00224A40">
            <w:pPr>
              <w:rPr>
                <w:del w:id="4979" w:author="Shi Mengtao" w:date="2019-01-15T09:57:00Z"/>
                <w:sz w:val="20"/>
                <w:szCs w:val="20"/>
              </w:rPr>
            </w:pPr>
          </w:p>
        </w:tc>
      </w:tr>
      <w:tr w:rsidR="001E1F90" w:rsidRPr="006F0296" w:rsidDel="00FC5042" w14:paraId="2F3D59AD" w14:textId="2C52981C" w:rsidTr="00224A40">
        <w:trPr>
          <w:del w:id="4980" w:author="Shi Mengtao" w:date="2019-01-15T09:57:00Z"/>
        </w:trPr>
        <w:tc>
          <w:tcPr>
            <w:tcW w:w="1555" w:type="dxa"/>
            <w:shd w:val="clear" w:color="auto" w:fill="auto"/>
          </w:tcPr>
          <w:p w14:paraId="3016ECE8" w14:textId="768C92CE" w:rsidR="001E1F90" w:rsidRPr="006F0296" w:rsidDel="00FC5042" w:rsidRDefault="001E1F90" w:rsidP="00224A40">
            <w:pPr>
              <w:rPr>
                <w:del w:id="4981" w:author="Shi Mengtao" w:date="2019-01-15T09:57:00Z"/>
                <w:sz w:val="20"/>
                <w:szCs w:val="20"/>
              </w:rPr>
            </w:pPr>
            <w:del w:id="4982" w:author="Shi Mengtao" w:date="2019-01-15T09:57:00Z">
              <w:r w:rsidDel="00FC5042">
                <w:rPr>
                  <w:rFonts w:hint="eastAsia"/>
                  <w:sz w:val="20"/>
                  <w:szCs w:val="20"/>
                </w:rPr>
                <w:delText>动态内容</w:delText>
              </w:r>
            </w:del>
          </w:p>
        </w:tc>
        <w:tc>
          <w:tcPr>
            <w:tcW w:w="2126" w:type="dxa"/>
            <w:shd w:val="clear" w:color="auto" w:fill="auto"/>
          </w:tcPr>
          <w:p w14:paraId="7A8B3DCB" w14:textId="45722B47" w:rsidR="001E1F90" w:rsidRPr="006F0296" w:rsidDel="00FC5042" w:rsidRDefault="001E1F90" w:rsidP="00224A40">
            <w:pPr>
              <w:rPr>
                <w:del w:id="4983" w:author="Shi Mengtao" w:date="2019-01-15T09:57:00Z"/>
                <w:sz w:val="20"/>
                <w:szCs w:val="20"/>
              </w:rPr>
            </w:pPr>
            <w:del w:id="4984" w:author="Shi Mengtao" w:date="2019-01-15T09:57:00Z">
              <w:r w:rsidDel="00FC5042">
                <w:rPr>
                  <w:rFonts w:hint="eastAsia"/>
                  <w:sz w:val="20"/>
                  <w:szCs w:val="20"/>
                </w:rPr>
                <w:delText>具体的图片、语音对应的数据</w:delText>
              </w:r>
            </w:del>
          </w:p>
        </w:tc>
        <w:tc>
          <w:tcPr>
            <w:tcW w:w="2381" w:type="dxa"/>
            <w:shd w:val="clear" w:color="auto" w:fill="auto"/>
          </w:tcPr>
          <w:p w14:paraId="4ACE99D2" w14:textId="5EEEC3DC" w:rsidR="001E1F90" w:rsidRPr="006F0296" w:rsidDel="00FC5042" w:rsidRDefault="001E1F90" w:rsidP="00224A40">
            <w:pPr>
              <w:rPr>
                <w:del w:id="4985" w:author="Shi Mengtao" w:date="2019-01-15T09:57:00Z"/>
                <w:sz w:val="20"/>
                <w:szCs w:val="20"/>
              </w:rPr>
            </w:pPr>
            <w:del w:id="4986" w:author="Shi Mengtao" w:date="2019-01-15T09:57:00Z">
              <w:r w:rsidDel="00FC5042">
                <w:rPr>
                  <w:rFonts w:hint="eastAsia"/>
                  <w:sz w:val="20"/>
                  <w:szCs w:val="20"/>
                </w:rPr>
                <w:delText>B</w:delText>
              </w:r>
              <w:r w:rsidDel="00FC5042">
                <w:rPr>
                  <w:sz w:val="20"/>
                  <w:szCs w:val="20"/>
                </w:rPr>
                <w:delText>lob</w:delText>
              </w:r>
            </w:del>
          </w:p>
        </w:tc>
        <w:tc>
          <w:tcPr>
            <w:tcW w:w="1163" w:type="dxa"/>
            <w:shd w:val="clear" w:color="auto" w:fill="auto"/>
          </w:tcPr>
          <w:p w14:paraId="72EFD78A" w14:textId="13DB972C" w:rsidR="001E1F90" w:rsidRPr="006F0296" w:rsidDel="00FC5042" w:rsidRDefault="001E1F90" w:rsidP="00224A40">
            <w:pPr>
              <w:rPr>
                <w:del w:id="4987" w:author="Shi Mengtao" w:date="2019-01-15T09:57:00Z"/>
                <w:sz w:val="20"/>
                <w:szCs w:val="20"/>
              </w:rPr>
            </w:pPr>
            <w:del w:id="4988" w:author="Shi Mengtao" w:date="2019-01-15T09:57:00Z">
              <w:r w:rsidDel="00FC5042">
                <w:rPr>
                  <w:sz w:val="20"/>
                  <w:szCs w:val="20"/>
                </w:rPr>
                <w:delText>&gt;=0</w:delText>
              </w:r>
            </w:del>
          </w:p>
        </w:tc>
        <w:tc>
          <w:tcPr>
            <w:tcW w:w="1071" w:type="dxa"/>
            <w:shd w:val="clear" w:color="auto" w:fill="auto"/>
          </w:tcPr>
          <w:p w14:paraId="762CC98F" w14:textId="6A4320EA" w:rsidR="001E1F90" w:rsidRPr="006F0296" w:rsidDel="00FC5042" w:rsidRDefault="001E1F90" w:rsidP="00224A40">
            <w:pPr>
              <w:rPr>
                <w:del w:id="4989" w:author="Shi Mengtao" w:date="2019-01-15T09:57:00Z"/>
                <w:sz w:val="20"/>
                <w:szCs w:val="20"/>
              </w:rPr>
            </w:pPr>
          </w:p>
        </w:tc>
      </w:tr>
      <w:tr w:rsidR="001E1F90" w:rsidRPr="006F0296" w:rsidDel="00FC5042" w14:paraId="71EF7DBD" w14:textId="0AFEDEFF" w:rsidTr="00224A40">
        <w:trPr>
          <w:del w:id="4990" w:author="Shi Mengtao" w:date="2019-01-15T09:57:00Z"/>
        </w:trPr>
        <w:tc>
          <w:tcPr>
            <w:tcW w:w="1555" w:type="dxa"/>
            <w:shd w:val="clear" w:color="auto" w:fill="auto"/>
          </w:tcPr>
          <w:p w14:paraId="5FA61CE2" w14:textId="26BBFCE7" w:rsidR="001E1F90" w:rsidDel="00FC5042" w:rsidRDefault="001E1F90" w:rsidP="00224A40">
            <w:pPr>
              <w:rPr>
                <w:del w:id="4991" w:author="Shi Mengtao" w:date="2019-01-15T09:57:00Z"/>
                <w:sz w:val="20"/>
                <w:szCs w:val="20"/>
              </w:rPr>
            </w:pPr>
            <w:del w:id="4992" w:author="Shi Mengtao" w:date="2019-01-15T09:57:00Z">
              <w:r w:rsidDel="00FC5042">
                <w:rPr>
                  <w:rFonts w:hint="eastAsia"/>
                  <w:sz w:val="20"/>
                  <w:szCs w:val="20"/>
                </w:rPr>
                <w:delText>文件后缀</w:delText>
              </w:r>
            </w:del>
          </w:p>
        </w:tc>
        <w:tc>
          <w:tcPr>
            <w:tcW w:w="2126" w:type="dxa"/>
            <w:shd w:val="clear" w:color="auto" w:fill="auto"/>
          </w:tcPr>
          <w:p w14:paraId="02AEFE8B" w14:textId="689396EC" w:rsidR="001E1F90" w:rsidDel="00FC5042" w:rsidRDefault="001E1F90" w:rsidP="00224A40">
            <w:pPr>
              <w:rPr>
                <w:del w:id="4993" w:author="Shi Mengtao" w:date="2019-01-15T09:57:00Z"/>
                <w:sz w:val="20"/>
                <w:szCs w:val="20"/>
              </w:rPr>
            </w:pPr>
            <w:del w:id="4994" w:author="Shi Mengtao" w:date="2019-01-15T09:57:00Z">
              <w:r w:rsidDel="00FC5042">
                <w:rPr>
                  <w:rFonts w:hint="eastAsia"/>
                  <w:sz w:val="20"/>
                  <w:szCs w:val="20"/>
                </w:rPr>
                <w:delText>针对于不同类型的图片、语音，有着特有的文件后缀（</w:delText>
              </w:r>
              <w:r w:rsidDel="00FC5042">
                <w:rPr>
                  <w:rFonts w:hint="eastAsia"/>
                  <w:sz w:val="20"/>
                  <w:szCs w:val="20"/>
                </w:rPr>
                <w:delText>.</w:delText>
              </w:r>
              <w:r w:rsidDel="00FC5042">
                <w:rPr>
                  <w:sz w:val="20"/>
                  <w:szCs w:val="20"/>
                </w:rPr>
                <w:delText>jpg, .jpeg, .gif, .mp3</w:delText>
              </w:r>
              <w:r w:rsidDel="00FC5042">
                <w:rPr>
                  <w:rFonts w:hint="eastAsia"/>
                  <w:sz w:val="20"/>
                  <w:szCs w:val="20"/>
                </w:rPr>
                <w:delText>等）</w:delText>
              </w:r>
            </w:del>
          </w:p>
        </w:tc>
        <w:tc>
          <w:tcPr>
            <w:tcW w:w="2381" w:type="dxa"/>
            <w:shd w:val="clear" w:color="auto" w:fill="auto"/>
          </w:tcPr>
          <w:p w14:paraId="0E67D851" w14:textId="24C21CC7" w:rsidR="001E1F90" w:rsidRPr="001E1F90" w:rsidDel="00FC5042" w:rsidRDefault="001E1F90" w:rsidP="00224A40">
            <w:pPr>
              <w:rPr>
                <w:del w:id="4995" w:author="Shi Mengtao" w:date="2019-01-15T09:57:00Z"/>
                <w:sz w:val="20"/>
                <w:szCs w:val="20"/>
              </w:rPr>
            </w:pPr>
            <w:del w:id="4996" w:author="Shi Mengtao" w:date="2019-01-15T09:57:00Z">
              <w:r w:rsidDel="00FC5042">
                <w:rPr>
                  <w:sz w:val="20"/>
                  <w:szCs w:val="20"/>
                </w:rPr>
                <w:delText>.[\p]+</w:delText>
              </w:r>
            </w:del>
          </w:p>
        </w:tc>
        <w:tc>
          <w:tcPr>
            <w:tcW w:w="1163" w:type="dxa"/>
            <w:shd w:val="clear" w:color="auto" w:fill="auto"/>
          </w:tcPr>
          <w:p w14:paraId="40E24949" w14:textId="2B3FB1BA" w:rsidR="001E1F90" w:rsidDel="00FC5042" w:rsidRDefault="001E1F90" w:rsidP="00224A40">
            <w:pPr>
              <w:rPr>
                <w:del w:id="4997" w:author="Shi Mengtao" w:date="2019-01-15T09:57:00Z"/>
                <w:sz w:val="20"/>
                <w:szCs w:val="20"/>
              </w:rPr>
            </w:pPr>
            <w:del w:id="4998" w:author="Shi Mengtao" w:date="2019-01-15T09:57:00Z">
              <w:r w:rsidDel="00FC5042">
                <w:rPr>
                  <w:rFonts w:hint="eastAsia"/>
                  <w:sz w:val="20"/>
                  <w:szCs w:val="20"/>
                </w:rPr>
                <w:delText>&gt;</w:delText>
              </w:r>
              <w:r w:rsidDel="00FC5042">
                <w:rPr>
                  <w:sz w:val="20"/>
                  <w:szCs w:val="20"/>
                </w:rPr>
                <w:delText>=2</w:delText>
              </w:r>
            </w:del>
          </w:p>
        </w:tc>
        <w:tc>
          <w:tcPr>
            <w:tcW w:w="1071" w:type="dxa"/>
            <w:shd w:val="clear" w:color="auto" w:fill="auto"/>
          </w:tcPr>
          <w:p w14:paraId="4422464B" w14:textId="4591F207" w:rsidR="001E1F90" w:rsidRPr="006F0296" w:rsidDel="00FC5042" w:rsidRDefault="001E1F90" w:rsidP="00224A40">
            <w:pPr>
              <w:rPr>
                <w:del w:id="4999" w:author="Shi Mengtao" w:date="2019-01-15T09:57:00Z"/>
                <w:sz w:val="20"/>
                <w:szCs w:val="20"/>
              </w:rPr>
            </w:pPr>
          </w:p>
        </w:tc>
      </w:tr>
    </w:tbl>
    <w:p w14:paraId="03EBC0EE" w14:textId="586C439D" w:rsidR="001E1F90" w:rsidDel="00F756CE" w:rsidRDefault="001E1F90">
      <w:pPr>
        <w:rPr>
          <w:del w:id="5000" w:author="Shi Mengtao" w:date="2019-01-15T09:59:00Z"/>
        </w:rPr>
      </w:pPr>
    </w:p>
    <w:p w14:paraId="5F9856A2" w14:textId="4EE675A0" w:rsidR="00BA54F7" w:rsidRPr="00D844C7" w:rsidDel="00F756CE" w:rsidRDefault="00BA54F7" w:rsidP="00BA54F7">
      <w:pPr>
        <w:rPr>
          <w:del w:id="5001" w:author="Shi Mengtao" w:date="2019-01-15T09:59:00Z"/>
          <w:b/>
        </w:rPr>
      </w:pPr>
      <w:del w:id="5002" w:author="Shi Mengtao" w:date="2019-01-15T09:59:00Z">
        <w:r w:rsidDel="00F756CE">
          <w:rPr>
            <w:rFonts w:hint="eastAsia"/>
            <w:b/>
          </w:rPr>
          <w:delText>动态</w:delText>
        </w:r>
        <w:r w:rsidRPr="00D844C7" w:rsidDel="00F756CE">
          <w:rPr>
            <w:rFonts w:hint="eastAsia"/>
            <w:b/>
          </w:rPr>
          <w:delText>反馈统计信息</w:delText>
        </w:r>
      </w:del>
    </w:p>
    <w:tbl>
      <w:tblPr>
        <w:tblpPr w:leftFromText="180" w:rightFromText="180" w:vertAnchor="text" w:horzAnchor="margin" w:tblpY="253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381"/>
        <w:gridCol w:w="1163"/>
        <w:gridCol w:w="1071"/>
      </w:tblGrid>
      <w:tr w:rsidR="00BA54F7" w:rsidRPr="00795F84" w:rsidDel="00F756CE" w14:paraId="03B1D5D0" w14:textId="140344EB" w:rsidTr="00224A40">
        <w:trPr>
          <w:del w:id="5003" w:author="Shi Mengtao" w:date="2019-01-15T09:59:00Z"/>
        </w:trPr>
        <w:tc>
          <w:tcPr>
            <w:tcW w:w="1555" w:type="dxa"/>
            <w:shd w:val="clear" w:color="auto" w:fill="D9D9D9"/>
          </w:tcPr>
          <w:p w14:paraId="72407A30" w14:textId="529EA93C" w:rsidR="00BA54F7" w:rsidRPr="00795F84" w:rsidDel="00F756CE" w:rsidRDefault="00BA54F7" w:rsidP="00224A40">
            <w:pPr>
              <w:jc w:val="center"/>
              <w:rPr>
                <w:del w:id="5004" w:author="Shi Mengtao" w:date="2019-01-15T09:59:00Z"/>
                <w:b/>
                <w:bCs/>
                <w:color w:val="000000"/>
                <w:sz w:val="18"/>
              </w:rPr>
            </w:pPr>
            <w:del w:id="5005" w:author="Shi Mengtao" w:date="2019-01-15T09:59:00Z">
              <w:r w:rsidRPr="00795F84" w:rsidDel="00F756CE">
                <w:rPr>
                  <w:rFonts w:hint="eastAsia"/>
                  <w:b/>
                  <w:bCs/>
                  <w:color w:val="000000"/>
                  <w:sz w:val="18"/>
                </w:rPr>
                <w:delText>数据元素</w:delText>
              </w:r>
            </w:del>
          </w:p>
        </w:tc>
        <w:tc>
          <w:tcPr>
            <w:tcW w:w="2126" w:type="dxa"/>
            <w:shd w:val="clear" w:color="auto" w:fill="D9D9D9"/>
          </w:tcPr>
          <w:p w14:paraId="2E9C6E83" w14:textId="4B91E5A4" w:rsidR="00BA54F7" w:rsidRPr="00795F84" w:rsidDel="00F756CE" w:rsidRDefault="00BA54F7" w:rsidP="00224A40">
            <w:pPr>
              <w:jc w:val="center"/>
              <w:rPr>
                <w:del w:id="5006" w:author="Shi Mengtao" w:date="2019-01-15T09:59:00Z"/>
                <w:b/>
                <w:bCs/>
                <w:color w:val="000000"/>
                <w:sz w:val="18"/>
              </w:rPr>
            </w:pPr>
            <w:del w:id="5007" w:author="Shi Mengtao" w:date="2019-01-15T09:59:00Z">
              <w:r w:rsidRPr="00795F84" w:rsidDel="00F756CE">
                <w:rPr>
                  <w:rFonts w:hint="eastAsia"/>
                  <w:b/>
                  <w:bCs/>
                  <w:color w:val="000000"/>
                  <w:sz w:val="18"/>
                </w:rPr>
                <w:delText>描述</w:delText>
              </w:r>
            </w:del>
          </w:p>
        </w:tc>
        <w:tc>
          <w:tcPr>
            <w:tcW w:w="2381" w:type="dxa"/>
            <w:shd w:val="clear" w:color="auto" w:fill="D9D9D9"/>
          </w:tcPr>
          <w:p w14:paraId="424860CC" w14:textId="6CCBFD2E" w:rsidR="00BA54F7" w:rsidRPr="00795F84" w:rsidDel="00F756CE" w:rsidRDefault="00BA54F7" w:rsidP="00224A40">
            <w:pPr>
              <w:jc w:val="center"/>
              <w:rPr>
                <w:del w:id="5008" w:author="Shi Mengtao" w:date="2019-01-15T09:59:00Z"/>
                <w:b/>
                <w:bCs/>
                <w:color w:val="000000"/>
                <w:sz w:val="18"/>
              </w:rPr>
            </w:pPr>
            <w:del w:id="5009" w:author="Shi Mengtao" w:date="2019-01-15T09:59:00Z">
              <w:r w:rsidRPr="00795F84" w:rsidDel="00F756CE">
                <w:rPr>
                  <w:rFonts w:hint="eastAsia"/>
                  <w:b/>
                  <w:bCs/>
                  <w:color w:val="000000"/>
                  <w:sz w:val="18"/>
                </w:rPr>
                <w:delText>数据构成或者数据类型</w:delText>
              </w:r>
            </w:del>
          </w:p>
        </w:tc>
        <w:tc>
          <w:tcPr>
            <w:tcW w:w="1163" w:type="dxa"/>
            <w:shd w:val="clear" w:color="auto" w:fill="D9D9D9"/>
          </w:tcPr>
          <w:p w14:paraId="6DB63757" w14:textId="2994110A" w:rsidR="00BA54F7" w:rsidRPr="00795F84" w:rsidDel="00F756CE" w:rsidRDefault="00BA54F7" w:rsidP="00224A40">
            <w:pPr>
              <w:jc w:val="center"/>
              <w:rPr>
                <w:del w:id="5010" w:author="Shi Mengtao" w:date="2019-01-15T09:59:00Z"/>
                <w:b/>
                <w:bCs/>
                <w:color w:val="000000"/>
                <w:sz w:val="18"/>
              </w:rPr>
            </w:pPr>
            <w:del w:id="5011" w:author="Shi Mengtao" w:date="2019-01-15T09:59:00Z">
              <w:r w:rsidRPr="00795F84" w:rsidDel="00F756CE">
                <w:rPr>
                  <w:rFonts w:hint="eastAsia"/>
                  <w:b/>
                  <w:bCs/>
                  <w:color w:val="000000"/>
                  <w:sz w:val="18"/>
                </w:rPr>
                <w:delText>数据长度</w:delText>
              </w:r>
            </w:del>
          </w:p>
        </w:tc>
        <w:tc>
          <w:tcPr>
            <w:tcW w:w="1071" w:type="dxa"/>
            <w:shd w:val="clear" w:color="auto" w:fill="D9D9D9"/>
          </w:tcPr>
          <w:p w14:paraId="0275FE85" w14:textId="320F6786" w:rsidR="00BA54F7" w:rsidRPr="00795F84" w:rsidDel="00F756CE" w:rsidRDefault="00BA54F7" w:rsidP="00224A40">
            <w:pPr>
              <w:jc w:val="center"/>
              <w:rPr>
                <w:del w:id="5012" w:author="Shi Mengtao" w:date="2019-01-15T09:59:00Z"/>
                <w:b/>
                <w:bCs/>
                <w:color w:val="000000"/>
                <w:sz w:val="18"/>
              </w:rPr>
            </w:pPr>
            <w:del w:id="5013" w:author="Shi Mengtao" w:date="2019-01-15T09:59:00Z">
              <w:r w:rsidRPr="00795F84" w:rsidDel="00F756CE">
                <w:rPr>
                  <w:rFonts w:hint="eastAsia"/>
                  <w:b/>
                  <w:bCs/>
                  <w:color w:val="000000"/>
                  <w:sz w:val="18"/>
                </w:rPr>
                <w:delText>位置</w:delText>
              </w:r>
            </w:del>
          </w:p>
        </w:tc>
      </w:tr>
      <w:tr w:rsidR="00BA54F7" w:rsidRPr="006F0296" w:rsidDel="00F756CE" w14:paraId="025C034A" w14:textId="2395FED7" w:rsidTr="00224A40">
        <w:trPr>
          <w:del w:id="5014" w:author="Shi Mengtao" w:date="2019-01-15T09:59:00Z"/>
        </w:trPr>
        <w:tc>
          <w:tcPr>
            <w:tcW w:w="1555" w:type="dxa"/>
            <w:shd w:val="clear" w:color="auto" w:fill="auto"/>
          </w:tcPr>
          <w:p w14:paraId="58644775" w14:textId="7324475D" w:rsidR="00BA54F7" w:rsidRPr="006F0296" w:rsidDel="00F756CE" w:rsidRDefault="00BA54F7" w:rsidP="00224A40">
            <w:pPr>
              <w:rPr>
                <w:del w:id="5015" w:author="Shi Mengtao" w:date="2019-01-15T09:59:00Z"/>
                <w:sz w:val="20"/>
                <w:szCs w:val="20"/>
              </w:rPr>
            </w:pPr>
            <w:del w:id="5016" w:author="Shi Mengtao" w:date="2019-01-15T09:59:00Z">
              <w:r w:rsidDel="00F756CE">
                <w:rPr>
                  <w:rFonts w:hint="eastAsia"/>
                  <w:sz w:val="20"/>
                  <w:szCs w:val="20"/>
                </w:rPr>
                <w:delText>动态编号</w:delText>
              </w:r>
            </w:del>
          </w:p>
        </w:tc>
        <w:tc>
          <w:tcPr>
            <w:tcW w:w="2126" w:type="dxa"/>
            <w:shd w:val="clear" w:color="auto" w:fill="auto"/>
          </w:tcPr>
          <w:p w14:paraId="1A163B7F" w14:textId="7BBE6508" w:rsidR="00BA54F7" w:rsidRPr="006F0296" w:rsidDel="00F756CE" w:rsidRDefault="00BA54F7" w:rsidP="00224A40">
            <w:pPr>
              <w:rPr>
                <w:del w:id="5017" w:author="Shi Mengtao" w:date="2019-01-15T09:59:00Z"/>
                <w:sz w:val="20"/>
                <w:szCs w:val="20"/>
              </w:rPr>
            </w:pPr>
            <w:del w:id="5018" w:author="Shi Mengtao" w:date="2019-01-15T09:59:00Z">
              <w:r w:rsidDel="00F756CE">
                <w:rPr>
                  <w:rFonts w:hint="eastAsia"/>
                  <w:sz w:val="20"/>
                  <w:szCs w:val="20"/>
                </w:rPr>
                <w:delText>有些动态有</w:delText>
              </w:r>
              <w:r w:rsidR="00F849FA" w:rsidDel="00F756CE">
                <w:rPr>
                  <w:rFonts w:hint="eastAsia"/>
                  <w:sz w:val="20"/>
                  <w:szCs w:val="20"/>
                </w:rPr>
                <w:delText>其</w:delText>
              </w:r>
              <w:r w:rsidDel="00F756CE">
                <w:rPr>
                  <w:rFonts w:hint="eastAsia"/>
                  <w:sz w:val="20"/>
                  <w:szCs w:val="20"/>
                </w:rPr>
                <w:delText>对应的反馈信息，通过</w:delText>
              </w:r>
              <w:r w:rsidR="00F849FA" w:rsidDel="00F756CE">
                <w:rPr>
                  <w:rFonts w:hint="eastAsia"/>
                  <w:sz w:val="20"/>
                  <w:szCs w:val="20"/>
                </w:rPr>
                <w:delText>动态</w:delText>
              </w:r>
              <w:r w:rsidDel="00F756CE">
                <w:rPr>
                  <w:rFonts w:hint="eastAsia"/>
                  <w:sz w:val="20"/>
                  <w:szCs w:val="20"/>
                </w:rPr>
                <w:delText>编号（</w:delText>
              </w:r>
              <w:r w:rsidR="00F849FA" w:rsidDel="00F756CE">
                <w:rPr>
                  <w:rFonts w:hint="eastAsia"/>
                  <w:sz w:val="20"/>
                  <w:szCs w:val="20"/>
                </w:rPr>
                <w:delText>动态</w:delText>
              </w:r>
              <w:r w:rsidDel="00F756CE">
                <w:rPr>
                  <w:rFonts w:hint="eastAsia"/>
                  <w:sz w:val="20"/>
                  <w:szCs w:val="20"/>
                </w:rPr>
                <w:delText>信息唯一标识）到</w:delText>
              </w:r>
              <w:r w:rsidR="00F849FA" w:rsidDel="00F756CE">
                <w:rPr>
                  <w:rFonts w:hint="eastAsia"/>
                  <w:sz w:val="20"/>
                  <w:szCs w:val="20"/>
                </w:rPr>
                <w:delText>动态</w:delText>
              </w:r>
              <w:r w:rsidDel="00F756CE">
                <w:rPr>
                  <w:rFonts w:hint="eastAsia"/>
                  <w:sz w:val="20"/>
                  <w:szCs w:val="20"/>
                </w:rPr>
                <w:delText>信息中寻找</w:delText>
              </w:r>
              <w:r w:rsidR="00F849FA" w:rsidDel="00F756CE">
                <w:rPr>
                  <w:rFonts w:hint="eastAsia"/>
                  <w:sz w:val="20"/>
                  <w:szCs w:val="20"/>
                </w:rPr>
                <w:delText>动态文字内容</w:delText>
              </w:r>
              <w:r w:rsidDel="00F756CE">
                <w:rPr>
                  <w:rFonts w:hint="eastAsia"/>
                  <w:sz w:val="20"/>
                  <w:szCs w:val="20"/>
                </w:rPr>
                <w:delText>等</w:delText>
              </w:r>
              <w:r w:rsidR="00F849FA" w:rsidDel="00F756CE">
                <w:rPr>
                  <w:rFonts w:hint="eastAsia"/>
                  <w:sz w:val="20"/>
                  <w:szCs w:val="20"/>
                </w:rPr>
                <w:delText>动态</w:delText>
              </w:r>
              <w:r w:rsidDel="00F756CE">
                <w:rPr>
                  <w:rFonts w:hint="eastAsia"/>
                  <w:sz w:val="20"/>
                  <w:szCs w:val="20"/>
                </w:rPr>
                <w:delText>信息</w:delText>
              </w:r>
            </w:del>
          </w:p>
        </w:tc>
        <w:tc>
          <w:tcPr>
            <w:tcW w:w="2381" w:type="dxa"/>
            <w:shd w:val="clear" w:color="auto" w:fill="auto"/>
          </w:tcPr>
          <w:p w14:paraId="61F5462F" w14:textId="16890119" w:rsidR="00BA54F7" w:rsidRPr="006F0296" w:rsidDel="00F756CE" w:rsidRDefault="00BA54F7" w:rsidP="00224A40">
            <w:pPr>
              <w:rPr>
                <w:del w:id="5019" w:author="Shi Mengtao" w:date="2019-01-15T09:59:00Z"/>
                <w:sz w:val="20"/>
                <w:szCs w:val="20"/>
              </w:rPr>
            </w:pPr>
            <w:del w:id="5020" w:author="Shi Mengtao" w:date="2019-01-15T09:59:00Z">
              <w:r w:rsidDel="00F756CE">
                <w:rPr>
                  <w:rFonts w:hint="eastAsia"/>
                  <w:sz w:val="20"/>
                  <w:szCs w:val="20"/>
                </w:rPr>
                <w:delText>[</w:delText>
              </w:r>
              <w:r w:rsidDel="00F756CE">
                <w:rPr>
                  <w:sz w:val="20"/>
                  <w:szCs w:val="20"/>
                </w:rPr>
                <w:delText>\d]{</w:delText>
              </w:r>
              <w:r w:rsidDel="00F756CE">
                <w:rPr>
                  <w:rFonts w:hint="eastAsia"/>
                  <w:sz w:val="20"/>
                  <w:szCs w:val="20"/>
                </w:rPr>
                <w:delText>4,</w:delText>
              </w:r>
              <w:r w:rsidDel="00F756CE">
                <w:rPr>
                  <w:sz w:val="20"/>
                  <w:szCs w:val="20"/>
                </w:rPr>
                <w:delText>}</w:delText>
              </w:r>
            </w:del>
          </w:p>
        </w:tc>
        <w:tc>
          <w:tcPr>
            <w:tcW w:w="1163" w:type="dxa"/>
            <w:shd w:val="clear" w:color="auto" w:fill="auto"/>
          </w:tcPr>
          <w:p w14:paraId="19926B1E" w14:textId="227C742A" w:rsidR="00BA54F7" w:rsidRPr="006F0296" w:rsidDel="00F756CE" w:rsidRDefault="00BA54F7" w:rsidP="00224A40">
            <w:pPr>
              <w:rPr>
                <w:del w:id="5021" w:author="Shi Mengtao" w:date="2019-01-15T09:59:00Z"/>
                <w:sz w:val="20"/>
                <w:szCs w:val="20"/>
              </w:rPr>
            </w:pPr>
            <w:del w:id="5022" w:author="Shi Mengtao" w:date="2019-01-15T09:59:00Z">
              <w:r w:rsidDel="00F756CE">
                <w:rPr>
                  <w:rFonts w:hint="eastAsia"/>
                  <w:sz w:val="20"/>
                  <w:szCs w:val="20"/>
                </w:rPr>
                <w:delText>&gt;</w:delText>
              </w:r>
              <w:r w:rsidDel="00F756CE">
                <w:rPr>
                  <w:sz w:val="20"/>
                  <w:szCs w:val="20"/>
                </w:rPr>
                <w:delText>=4</w:delText>
              </w:r>
            </w:del>
          </w:p>
        </w:tc>
        <w:tc>
          <w:tcPr>
            <w:tcW w:w="1071" w:type="dxa"/>
            <w:shd w:val="clear" w:color="auto" w:fill="auto"/>
          </w:tcPr>
          <w:p w14:paraId="212422E9" w14:textId="23342C58" w:rsidR="00BA54F7" w:rsidRPr="006F0296" w:rsidDel="00F756CE" w:rsidRDefault="00F849FA" w:rsidP="00224A40">
            <w:pPr>
              <w:rPr>
                <w:del w:id="5023" w:author="Shi Mengtao" w:date="2019-01-15T09:59:00Z"/>
                <w:sz w:val="20"/>
                <w:szCs w:val="20"/>
              </w:rPr>
            </w:pPr>
            <w:del w:id="5024" w:author="Shi Mengtao" w:date="2019-01-15T09:59:00Z">
              <w:r w:rsidDel="00F756CE">
                <w:rPr>
                  <w:rFonts w:hint="eastAsia"/>
                  <w:sz w:val="20"/>
                  <w:szCs w:val="20"/>
                </w:rPr>
                <w:delText>动态</w:delText>
              </w:r>
              <w:r w:rsidR="00BA54F7" w:rsidDel="00F756CE">
                <w:rPr>
                  <w:rFonts w:hint="eastAsia"/>
                  <w:sz w:val="20"/>
                  <w:szCs w:val="20"/>
                </w:rPr>
                <w:delText>信息的第一条数据元素</w:delText>
              </w:r>
            </w:del>
          </w:p>
        </w:tc>
      </w:tr>
      <w:tr w:rsidR="00BA54F7" w:rsidRPr="006F0296" w:rsidDel="00F756CE" w14:paraId="541A7889" w14:textId="3D21C49E" w:rsidTr="00224A40">
        <w:trPr>
          <w:del w:id="5025" w:author="Shi Mengtao" w:date="2019-01-15T09:59:00Z"/>
        </w:trPr>
        <w:tc>
          <w:tcPr>
            <w:tcW w:w="1555" w:type="dxa"/>
            <w:shd w:val="clear" w:color="auto" w:fill="auto"/>
          </w:tcPr>
          <w:p w14:paraId="1EF6DBAB" w14:textId="59C57791" w:rsidR="00BA54F7" w:rsidRPr="006F0296" w:rsidDel="00F756CE" w:rsidRDefault="00BA54F7" w:rsidP="00224A40">
            <w:pPr>
              <w:rPr>
                <w:del w:id="5026" w:author="Shi Mengtao" w:date="2019-01-15T09:59:00Z"/>
                <w:sz w:val="20"/>
                <w:szCs w:val="20"/>
              </w:rPr>
            </w:pPr>
            <w:del w:id="5027" w:author="Shi Mengtao" w:date="2019-01-15T09:59:00Z">
              <w:r w:rsidDel="00F756CE">
                <w:rPr>
                  <w:rFonts w:hint="eastAsia"/>
                  <w:sz w:val="20"/>
                  <w:szCs w:val="20"/>
                </w:rPr>
                <w:delText>反馈数量</w:delText>
              </w:r>
            </w:del>
          </w:p>
        </w:tc>
        <w:tc>
          <w:tcPr>
            <w:tcW w:w="2126" w:type="dxa"/>
            <w:shd w:val="clear" w:color="auto" w:fill="auto"/>
          </w:tcPr>
          <w:p w14:paraId="7F55E1EC" w14:textId="4D1DCA89" w:rsidR="00BA54F7" w:rsidRPr="006F0296" w:rsidDel="00F756CE" w:rsidRDefault="00BA54F7" w:rsidP="00224A40">
            <w:pPr>
              <w:rPr>
                <w:del w:id="5028" w:author="Shi Mengtao" w:date="2019-01-15T09:59:00Z"/>
                <w:sz w:val="20"/>
                <w:szCs w:val="20"/>
              </w:rPr>
            </w:pPr>
            <w:del w:id="5029" w:author="Shi Mengtao" w:date="2019-01-15T09:59:00Z">
              <w:r w:rsidDel="00F756CE">
                <w:rPr>
                  <w:rFonts w:hint="eastAsia"/>
                  <w:sz w:val="20"/>
                  <w:szCs w:val="20"/>
                </w:rPr>
                <w:delText>对</w:delText>
              </w:r>
              <w:r w:rsidR="00F849FA" w:rsidDel="00F756CE">
                <w:rPr>
                  <w:rFonts w:hint="eastAsia"/>
                  <w:sz w:val="20"/>
                  <w:szCs w:val="20"/>
                </w:rPr>
                <w:delText>动态</w:delText>
              </w:r>
              <w:r w:rsidDel="00F756CE">
                <w:rPr>
                  <w:rFonts w:hint="eastAsia"/>
                  <w:sz w:val="20"/>
                  <w:szCs w:val="20"/>
                </w:rPr>
                <w:delText>的反馈数量进行统计、反馈数量越多表明</w:delText>
              </w:r>
              <w:r w:rsidR="00F849FA" w:rsidDel="00F756CE">
                <w:rPr>
                  <w:rFonts w:hint="eastAsia"/>
                  <w:sz w:val="20"/>
                  <w:szCs w:val="20"/>
                </w:rPr>
                <w:delText>动态</w:delText>
              </w:r>
              <w:r w:rsidDel="00F756CE">
                <w:rPr>
                  <w:rFonts w:hint="eastAsia"/>
                  <w:sz w:val="20"/>
                  <w:szCs w:val="20"/>
                </w:rPr>
                <w:delText>信息有问题的概率越大</w:delText>
              </w:r>
            </w:del>
          </w:p>
        </w:tc>
        <w:tc>
          <w:tcPr>
            <w:tcW w:w="2381" w:type="dxa"/>
            <w:shd w:val="clear" w:color="auto" w:fill="auto"/>
          </w:tcPr>
          <w:p w14:paraId="1CC9116C" w14:textId="1FACB832" w:rsidR="00BA54F7" w:rsidRPr="006F0296" w:rsidDel="00F756CE" w:rsidRDefault="00BA54F7" w:rsidP="00224A40">
            <w:pPr>
              <w:rPr>
                <w:del w:id="5030" w:author="Shi Mengtao" w:date="2019-01-15T09:59:00Z"/>
                <w:sz w:val="20"/>
                <w:szCs w:val="20"/>
              </w:rPr>
            </w:pPr>
            <w:del w:id="5031" w:author="Shi Mengtao" w:date="2019-01-15T09:59:00Z">
              <w:r w:rsidDel="00F756CE">
                <w:rPr>
                  <w:rFonts w:hint="eastAsia"/>
                  <w:sz w:val="20"/>
                  <w:szCs w:val="20"/>
                </w:rPr>
                <w:delText>I</w:delText>
              </w:r>
              <w:r w:rsidDel="00F756CE">
                <w:rPr>
                  <w:sz w:val="20"/>
                  <w:szCs w:val="20"/>
                </w:rPr>
                <w:delText>nt</w:delText>
              </w:r>
            </w:del>
          </w:p>
        </w:tc>
        <w:tc>
          <w:tcPr>
            <w:tcW w:w="1163" w:type="dxa"/>
            <w:shd w:val="clear" w:color="auto" w:fill="auto"/>
          </w:tcPr>
          <w:p w14:paraId="68AE2B48" w14:textId="2020B19C" w:rsidR="00BA54F7" w:rsidRPr="006F0296" w:rsidDel="00F756CE" w:rsidRDefault="00BA54F7" w:rsidP="00224A40">
            <w:pPr>
              <w:rPr>
                <w:del w:id="5032" w:author="Shi Mengtao" w:date="2019-01-15T09:59:00Z"/>
                <w:sz w:val="20"/>
                <w:szCs w:val="20"/>
              </w:rPr>
            </w:pPr>
            <w:del w:id="5033" w:author="Shi Mengtao" w:date="2019-01-15T09:59:00Z">
              <w:r w:rsidDel="00F756CE">
                <w:rPr>
                  <w:sz w:val="20"/>
                  <w:szCs w:val="20"/>
                </w:rPr>
                <w:delText>4</w:delText>
              </w:r>
            </w:del>
          </w:p>
        </w:tc>
        <w:tc>
          <w:tcPr>
            <w:tcW w:w="1071" w:type="dxa"/>
            <w:shd w:val="clear" w:color="auto" w:fill="auto"/>
          </w:tcPr>
          <w:p w14:paraId="7CBF5B32" w14:textId="214A5EC1" w:rsidR="00BA54F7" w:rsidRPr="006F0296" w:rsidDel="00F756CE" w:rsidRDefault="00BA54F7" w:rsidP="00224A40">
            <w:pPr>
              <w:rPr>
                <w:del w:id="5034" w:author="Shi Mengtao" w:date="2019-01-15T09:59:00Z"/>
                <w:sz w:val="20"/>
                <w:szCs w:val="20"/>
              </w:rPr>
            </w:pPr>
          </w:p>
        </w:tc>
      </w:tr>
      <w:tr w:rsidR="00BA54F7" w:rsidRPr="006F0296" w:rsidDel="00F756CE" w14:paraId="6F008E35" w14:textId="471772D9" w:rsidTr="00224A40">
        <w:trPr>
          <w:del w:id="5035" w:author="Shi Mengtao" w:date="2019-01-15T09:59:00Z"/>
        </w:trPr>
        <w:tc>
          <w:tcPr>
            <w:tcW w:w="1555" w:type="dxa"/>
            <w:shd w:val="clear" w:color="auto" w:fill="auto"/>
          </w:tcPr>
          <w:p w14:paraId="168F04DA" w14:textId="094ECADC" w:rsidR="00BA54F7" w:rsidRPr="006F0296" w:rsidDel="00F756CE" w:rsidRDefault="00BA54F7" w:rsidP="00224A40">
            <w:pPr>
              <w:rPr>
                <w:del w:id="5036" w:author="Shi Mengtao" w:date="2019-01-15T09:59:00Z"/>
                <w:sz w:val="20"/>
                <w:szCs w:val="20"/>
              </w:rPr>
            </w:pPr>
            <w:del w:id="5037" w:author="Shi Mengtao" w:date="2019-01-15T09:59:00Z">
              <w:r w:rsidDel="00F756CE">
                <w:rPr>
                  <w:rFonts w:hint="eastAsia"/>
                  <w:sz w:val="20"/>
                  <w:szCs w:val="20"/>
                </w:rPr>
                <w:delText>是否回复</w:delText>
              </w:r>
            </w:del>
          </w:p>
        </w:tc>
        <w:tc>
          <w:tcPr>
            <w:tcW w:w="2126" w:type="dxa"/>
            <w:shd w:val="clear" w:color="auto" w:fill="auto"/>
          </w:tcPr>
          <w:p w14:paraId="07B9D3F3" w14:textId="6F9B702D" w:rsidR="00BA54F7" w:rsidRPr="006F0296" w:rsidDel="00F756CE" w:rsidRDefault="00BA54F7" w:rsidP="00224A40">
            <w:pPr>
              <w:rPr>
                <w:del w:id="5038" w:author="Shi Mengtao" w:date="2019-01-15T09:59:00Z"/>
                <w:sz w:val="20"/>
                <w:szCs w:val="20"/>
              </w:rPr>
            </w:pPr>
            <w:del w:id="5039" w:author="Shi Mengtao" w:date="2019-01-15T09:59:00Z">
              <w:r w:rsidDel="00F756CE">
                <w:rPr>
                  <w:rFonts w:hint="eastAsia"/>
                  <w:sz w:val="20"/>
                  <w:szCs w:val="20"/>
                </w:rPr>
                <w:delText>管理员是否对用户的反馈进行回复</w:delText>
              </w:r>
            </w:del>
          </w:p>
        </w:tc>
        <w:tc>
          <w:tcPr>
            <w:tcW w:w="2381" w:type="dxa"/>
            <w:shd w:val="clear" w:color="auto" w:fill="auto"/>
          </w:tcPr>
          <w:p w14:paraId="7F04BFF4" w14:textId="746613A9" w:rsidR="00BA54F7" w:rsidRPr="006F0296" w:rsidDel="00F756CE" w:rsidRDefault="00BA54F7" w:rsidP="00224A40">
            <w:pPr>
              <w:rPr>
                <w:del w:id="5040" w:author="Shi Mengtao" w:date="2019-01-15T09:59:00Z"/>
                <w:sz w:val="20"/>
                <w:szCs w:val="20"/>
              </w:rPr>
            </w:pPr>
            <w:del w:id="5041" w:author="Shi Mengtao" w:date="2019-01-15T09:59:00Z">
              <w:r w:rsidDel="00F756CE">
                <w:rPr>
                  <w:rFonts w:hint="eastAsia"/>
                  <w:sz w:val="20"/>
                  <w:szCs w:val="20"/>
                </w:rPr>
                <w:delText>Bo</w:delText>
              </w:r>
              <w:r w:rsidDel="00F756CE">
                <w:rPr>
                  <w:sz w:val="20"/>
                  <w:szCs w:val="20"/>
                </w:rPr>
                <w:delText>olean</w:delText>
              </w:r>
            </w:del>
          </w:p>
        </w:tc>
        <w:tc>
          <w:tcPr>
            <w:tcW w:w="1163" w:type="dxa"/>
            <w:shd w:val="clear" w:color="auto" w:fill="auto"/>
          </w:tcPr>
          <w:p w14:paraId="7444FA0F" w14:textId="13CD6582" w:rsidR="00BA54F7" w:rsidRPr="006F0296" w:rsidDel="00F756CE" w:rsidRDefault="00BA54F7" w:rsidP="00224A40">
            <w:pPr>
              <w:rPr>
                <w:del w:id="5042" w:author="Shi Mengtao" w:date="2019-01-15T09:59:00Z"/>
                <w:sz w:val="20"/>
                <w:szCs w:val="20"/>
              </w:rPr>
            </w:pPr>
            <w:del w:id="5043" w:author="Shi Mengtao" w:date="2019-01-15T09:59:00Z">
              <w:r w:rsidDel="00F756CE">
                <w:rPr>
                  <w:rFonts w:hint="eastAsia"/>
                  <w:sz w:val="20"/>
                  <w:szCs w:val="20"/>
                </w:rPr>
                <w:delText>1</w:delText>
              </w:r>
            </w:del>
          </w:p>
        </w:tc>
        <w:tc>
          <w:tcPr>
            <w:tcW w:w="1071" w:type="dxa"/>
            <w:shd w:val="clear" w:color="auto" w:fill="auto"/>
          </w:tcPr>
          <w:p w14:paraId="153A0C8F" w14:textId="49BBDCEE" w:rsidR="00BA54F7" w:rsidRPr="006F0296" w:rsidDel="00F756CE" w:rsidRDefault="00BA54F7" w:rsidP="00224A40">
            <w:pPr>
              <w:rPr>
                <w:del w:id="5044" w:author="Shi Mengtao" w:date="2019-01-15T09:59:00Z"/>
                <w:sz w:val="20"/>
                <w:szCs w:val="20"/>
              </w:rPr>
            </w:pPr>
          </w:p>
        </w:tc>
      </w:tr>
      <w:tr w:rsidR="00BA54F7" w:rsidRPr="006F0296" w:rsidDel="00F756CE" w14:paraId="2DD2A93A" w14:textId="5F8C671B" w:rsidTr="00224A40">
        <w:trPr>
          <w:del w:id="5045" w:author="Shi Mengtao" w:date="2019-01-15T09:59:00Z"/>
        </w:trPr>
        <w:tc>
          <w:tcPr>
            <w:tcW w:w="1555" w:type="dxa"/>
            <w:shd w:val="clear" w:color="auto" w:fill="auto"/>
          </w:tcPr>
          <w:p w14:paraId="035C734E" w14:textId="64F1A29D" w:rsidR="00BA54F7" w:rsidRPr="006F0296" w:rsidDel="00F756CE" w:rsidRDefault="00BA54F7" w:rsidP="00224A40">
            <w:pPr>
              <w:rPr>
                <w:del w:id="5046" w:author="Shi Mengtao" w:date="2019-01-15T09:59:00Z"/>
                <w:sz w:val="20"/>
                <w:szCs w:val="20"/>
              </w:rPr>
            </w:pPr>
            <w:del w:id="5047" w:author="Shi Mengtao" w:date="2019-01-15T09:59:00Z">
              <w:r w:rsidDel="00F756CE">
                <w:rPr>
                  <w:rFonts w:hint="eastAsia"/>
                  <w:sz w:val="20"/>
                  <w:szCs w:val="20"/>
                </w:rPr>
                <w:delText>回复信息</w:delText>
              </w:r>
            </w:del>
          </w:p>
        </w:tc>
        <w:tc>
          <w:tcPr>
            <w:tcW w:w="2126" w:type="dxa"/>
            <w:shd w:val="clear" w:color="auto" w:fill="auto"/>
          </w:tcPr>
          <w:p w14:paraId="0CC0281E" w14:textId="5E191E1B" w:rsidR="00BA54F7" w:rsidRPr="006F0296" w:rsidDel="00F756CE" w:rsidRDefault="00BA54F7" w:rsidP="00224A40">
            <w:pPr>
              <w:rPr>
                <w:del w:id="5048" w:author="Shi Mengtao" w:date="2019-01-15T09:59:00Z"/>
                <w:sz w:val="20"/>
                <w:szCs w:val="20"/>
              </w:rPr>
            </w:pPr>
            <w:del w:id="5049" w:author="Shi Mengtao" w:date="2019-01-15T09:59:00Z">
              <w:r w:rsidDel="00F756CE">
                <w:rPr>
                  <w:rFonts w:hint="eastAsia"/>
                  <w:sz w:val="20"/>
                  <w:szCs w:val="20"/>
                </w:rPr>
                <w:delText>管理员根据用户对</w:delText>
              </w:r>
              <w:r w:rsidR="00F849FA" w:rsidDel="00F756CE">
                <w:rPr>
                  <w:rFonts w:hint="eastAsia"/>
                  <w:sz w:val="20"/>
                  <w:szCs w:val="20"/>
                </w:rPr>
                <w:delText>动态</w:delText>
              </w:r>
              <w:r w:rsidDel="00F756CE">
                <w:rPr>
                  <w:rFonts w:hint="eastAsia"/>
                  <w:sz w:val="20"/>
                  <w:szCs w:val="20"/>
                </w:rPr>
                <w:delText>信息的反馈统一填写反馈的回复信息</w:delText>
              </w:r>
            </w:del>
          </w:p>
        </w:tc>
        <w:tc>
          <w:tcPr>
            <w:tcW w:w="2381" w:type="dxa"/>
            <w:shd w:val="clear" w:color="auto" w:fill="auto"/>
          </w:tcPr>
          <w:p w14:paraId="42CFC3E4" w14:textId="326343A1" w:rsidR="00BA54F7" w:rsidRPr="006F0296" w:rsidDel="00F756CE" w:rsidRDefault="00BA54F7" w:rsidP="00224A40">
            <w:pPr>
              <w:rPr>
                <w:del w:id="5050" w:author="Shi Mengtao" w:date="2019-01-15T09:59:00Z"/>
                <w:sz w:val="20"/>
                <w:szCs w:val="20"/>
              </w:rPr>
            </w:pPr>
            <w:del w:id="5051" w:author="Shi Mengtao" w:date="2019-01-15T09:59:00Z">
              <w:r w:rsidDel="00F756CE">
                <w:rPr>
                  <w:rFonts w:hint="eastAsia"/>
                  <w:sz w:val="20"/>
                  <w:szCs w:val="20"/>
                </w:rPr>
                <w:delText>[</w:delText>
              </w:r>
              <w:r w:rsidDel="00F756CE">
                <w:rPr>
                  <w:sz w:val="20"/>
                  <w:szCs w:val="20"/>
                </w:rPr>
                <w:delText>\p]+</w:delText>
              </w:r>
            </w:del>
          </w:p>
        </w:tc>
        <w:tc>
          <w:tcPr>
            <w:tcW w:w="1163" w:type="dxa"/>
            <w:shd w:val="clear" w:color="auto" w:fill="auto"/>
          </w:tcPr>
          <w:p w14:paraId="379AD620" w14:textId="075847CF" w:rsidR="00BA54F7" w:rsidRPr="006F0296" w:rsidDel="00F756CE" w:rsidRDefault="00BA54F7" w:rsidP="00224A40">
            <w:pPr>
              <w:rPr>
                <w:del w:id="5052" w:author="Shi Mengtao" w:date="2019-01-15T09:59:00Z"/>
                <w:sz w:val="20"/>
                <w:szCs w:val="20"/>
              </w:rPr>
            </w:pPr>
            <w:del w:id="5053" w:author="Shi Mengtao" w:date="2019-01-15T09:59:00Z">
              <w:r w:rsidDel="00F756CE">
                <w:rPr>
                  <w:rFonts w:hint="eastAsia"/>
                  <w:sz w:val="20"/>
                  <w:szCs w:val="20"/>
                </w:rPr>
                <w:delText>&gt;</w:delText>
              </w:r>
              <w:r w:rsidDel="00F756CE">
                <w:rPr>
                  <w:sz w:val="20"/>
                  <w:szCs w:val="20"/>
                </w:rPr>
                <w:delText>=1</w:delText>
              </w:r>
            </w:del>
          </w:p>
        </w:tc>
        <w:tc>
          <w:tcPr>
            <w:tcW w:w="1071" w:type="dxa"/>
            <w:shd w:val="clear" w:color="auto" w:fill="auto"/>
          </w:tcPr>
          <w:p w14:paraId="4A154A5D" w14:textId="60C7797C" w:rsidR="00BA54F7" w:rsidRPr="006F0296" w:rsidDel="00F756CE" w:rsidRDefault="00BA54F7" w:rsidP="00224A40">
            <w:pPr>
              <w:rPr>
                <w:del w:id="5054" w:author="Shi Mengtao" w:date="2019-01-15T09:59:00Z"/>
                <w:sz w:val="20"/>
                <w:szCs w:val="20"/>
              </w:rPr>
            </w:pPr>
          </w:p>
        </w:tc>
      </w:tr>
    </w:tbl>
    <w:p w14:paraId="7FB815B8" w14:textId="77CF6C40" w:rsidR="00BA54F7" w:rsidDel="00051C29" w:rsidRDefault="00BA54F7">
      <w:pPr>
        <w:rPr>
          <w:del w:id="5055" w:author="Shi Mengtao" w:date="2019-01-15T09:59:00Z"/>
        </w:rPr>
      </w:pPr>
    </w:p>
    <w:p w14:paraId="2390ACFA" w14:textId="5A0610A9" w:rsidR="00F849FA" w:rsidRPr="00A32A29" w:rsidDel="00051C29" w:rsidRDefault="00F849FA" w:rsidP="00F849FA">
      <w:pPr>
        <w:rPr>
          <w:del w:id="5056" w:author="Shi Mengtao" w:date="2019-01-15T09:59:00Z"/>
          <w:b/>
        </w:rPr>
      </w:pPr>
      <w:del w:id="5057" w:author="Shi Mengtao" w:date="2019-01-15T09:59:00Z">
        <w:r w:rsidDel="00051C29">
          <w:rPr>
            <w:rFonts w:hint="eastAsia"/>
            <w:b/>
          </w:rPr>
          <w:delText>动态</w:delText>
        </w:r>
        <w:r w:rsidRPr="00A32A29" w:rsidDel="00051C29">
          <w:rPr>
            <w:rFonts w:hint="eastAsia"/>
            <w:b/>
          </w:rPr>
          <w:delText>反馈信息</w:delText>
        </w:r>
      </w:del>
    </w:p>
    <w:tbl>
      <w:tblPr>
        <w:tblpPr w:leftFromText="180" w:rightFromText="180" w:vertAnchor="text" w:horzAnchor="margin" w:tblpY="253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381"/>
        <w:gridCol w:w="1163"/>
        <w:gridCol w:w="1071"/>
      </w:tblGrid>
      <w:tr w:rsidR="00F849FA" w:rsidRPr="00795F84" w:rsidDel="00051C29" w14:paraId="41B3381A" w14:textId="0376FD0B" w:rsidTr="00224A40">
        <w:trPr>
          <w:del w:id="5058" w:author="Shi Mengtao" w:date="2019-01-15T09:59:00Z"/>
        </w:trPr>
        <w:tc>
          <w:tcPr>
            <w:tcW w:w="1555" w:type="dxa"/>
            <w:shd w:val="clear" w:color="auto" w:fill="D9D9D9"/>
          </w:tcPr>
          <w:p w14:paraId="0048BB94" w14:textId="3DFAB887" w:rsidR="00F849FA" w:rsidRPr="00795F84" w:rsidDel="00051C29" w:rsidRDefault="00F849FA" w:rsidP="00224A40">
            <w:pPr>
              <w:jc w:val="center"/>
              <w:rPr>
                <w:del w:id="5059" w:author="Shi Mengtao" w:date="2019-01-15T09:59:00Z"/>
                <w:b/>
                <w:bCs/>
                <w:color w:val="000000"/>
                <w:sz w:val="18"/>
              </w:rPr>
            </w:pPr>
            <w:del w:id="5060" w:author="Shi Mengtao" w:date="2019-01-15T09:59:00Z">
              <w:r w:rsidRPr="00795F84" w:rsidDel="00051C29">
                <w:rPr>
                  <w:rFonts w:hint="eastAsia"/>
                  <w:b/>
                  <w:bCs/>
                  <w:color w:val="000000"/>
                  <w:sz w:val="18"/>
                </w:rPr>
                <w:delText>数据元素</w:delText>
              </w:r>
            </w:del>
          </w:p>
        </w:tc>
        <w:tc>
          <w:tcPr>
            <w:tcW w:w="2126" w:type="dxa"/>
            <w:shd w:val="clear" w:color="auto" w:fill="D9D9D9"/>
          </w:tcPr>
          <w:p w14:paraId="0150DE8F" w14:textId="67BB6FDA" w:rsidR="00F849FA" w:rsidRPr="00795F84" w:rsidDel="00051C29" w:rsidRDefault="00F849FA" w:rsidP="00224A40">
            <w:pPr>
              <w:jc w:val="center"/>
              <w:rPr>
                <w:del w:id="5061" w:author="Shi Mengtao" w:date="2019-01-15T09:59:00Z"/>
                <w:b/>
                <w:bCs/>
                <w:color w:val="000000"/>
                <w:sz w:val="18"/>
              </w:rPr>
            </w:pPr>
            <w:del w:id="5062" w:author="Shi Mengtao" w:date="2019-01-15T09:59:00Z">
              <w:r w:rsidRPr="00795F84" w:rsidDel="00051C29">
                <w:rPr>
                  <w:rFonts w:hint="eastAsia"/>
                  <w:b/>
                  <w:bCs/>
                  <w:color w:val="000000"/>
                  <w:sz w:val="18"/>
                </w:rPr>
                <w:delText>描述</w:delText>
              </w:r>
            </w:del>
          </w:p>
        </w:tc>
        <w:tc>
          <w:tcPr>
            <w:tcW w:w="2381" w:type="dxa"/>
            <w:shd w:val="clear" w:color="auto" w:fill="D9D9D9"/>
          </w:tcPr>
          <w:p w14:paraId="1676B380" w14:textId="65F60371" w:rsidR="00F849FA" w:rsidRPr="00795F84" w:rsidDel="00051C29" w:rsidRDefault="00F849FA" w:rsidP="00224A40">
            <w:pPr>
              <w:jc w:val="center"/>
              <w:rPr>
                <w:del w:id="5063" w:author="Shi Mengtao" w:date="2019-01-15T09:59:00Z"/>
                <w:b/>
                <w:bCs/>
                <w:color w:val="000000"/>
                <w:sz w:val="18"/>
              </w:rPr>
            </w:pPr>
            <w:del w:id="5064" w:author="Shi Mengtao" w:date="2019-01-15T09:59:00Z">
              <w:r w:rsidRPr="00795F84" w:rsidDel="00051C29">
                <w:rPr>
                  <w:rFonts w:hint="eastAsia"/>
                  <w:b/>
                  <w:bCs/>
                  <w:color w:val="000000"/>
                  <w:sz w:val="18"/>
                </w:rPr>
                <w:delText>数据构成或者数据类型</w:delText>
              </w:r>
            </w:del>
          </w:p>
        </w:tc>
        <w:tc>
          <w:tcPr>
            <w:tcW w:w="1163" w:type="dxa"/>
            <w:shd w:val="clear" w:color="auto" w:fill="D9D9D9"/>
          </w:tcPr>
          <w:p w14:paraId="62D0E30B" w14:textId="4D774F55" w:rsidR="00F849FA" w:rsidRPr="00795F84" w:rsidDel="00051C29" w:rsidRDefault="00F849FA" w:rsidP="00224A40">
            <w:pPr>
              <w:jc w:val="center"/>
              <w:rPr>
                <w:del w:id="5065" w:author="Shi Mengtao" w:date="2019-01-15T09:59:00Z"/>
                <w:b/>
                <w:bCs/>
                <w:color w:val="000000"/>
                <w:sz w:val="18"/>
              </w:rPr>
            </w:pPr>
            <w:del w:id="5066" w:author="Shi Mengtao" w:date="2019-01-15T09:59:00Z">
              <w:r w:rsidRPr="00795F84" w:rsidDel="00051C29">
                <w:rPr>
                  <w:rFonts w:hint="eastAsia"/>
                  <w:b/>
                  <w:bCs/>
                  <w:color w:val="000000"/>
                  <w:sz w:val="18"/>
                </w:rPr>
                <w:delText>数据长度</w:delText>
              </w:r>
            </w:del>
          </w:p>
        </w:tc>
        <w:tc>
          <w:tcPr>
            <w:tcW w:w="1071" w:type="dxa"/>
            <w:shd w:val="clear" w:color="auto" w:fill="D9D9D9"/>
          </w:tcPr>
          <w:p w14:paraId="02A2FC3C" w14:textId="1BF0E467" w:rsidR="00F849FA" w:rsidRPr="00795F84" w:rsidDel="00051C29" w:rsidRDefault="00F849FA" w:rsidP="00224A40">
            <w:pPr>
              <w:jc w:val="center"/>
              <w:rPr>
                <w:del w:id="5067" w:author="Shi Mengtao" w:date="2019-01-15T09:59:00Z"/>
                <w:b/>
                <w:bCs/>
                <w:color w:val="000000"/>
                <w:sz w:val="18"/>
              </w:rPr>
            </w:pPr>
            <w:del w:id="5068" w:author="Shi Mengtao" w:date="2019-01-15T09:59:00Z">
              <w:r w:rsidRPr="00795F84" w:rsidDel="00051C29">
                <w:rPr>
                  <w:rFonts w:hint="eastAsia"/>
                  <w:b/>
                  <w:bCs/>
                  <w:color w:val="000000"/>
                  <w:sz w:val="18"/>
                </w:rPr>
                <w:delText>位置</w:delText>
              </w:r>
            </w:del>
          </w:p>
        </w:tc>
      </w:tr>
      <w:tr w:rsidR="00F849FA" w:rsidRPr="006F0296" w:rsidDel="00051C29" w14:paraId="1BC55FB5" w14:textId="4C485320" w:rsidTr="00224A40">
        <w:trPr>
          <w:del w:id="5069" w:author="Shi Mengtao" w:date="2019-01-15T09:59:00Z"/>
        </w:trPr>
        <w:tc>
          <w:tcPr>
            <w:tcW w:w="1555" w:type="dxa"/>
            <w:shd w:val="clear" w:color="auto" w:fill="auto"/>
          </w:tcPr>
          <w:p w14:paraId="137C2108" w14:textId="62EC62B5" w:rsidR="00F849FA" w:rsidRPr="006F0296" w:rsidDel="00051C29" w:rsidRDefault="00F849FA" w:rsidP="00224A40">
            <w:pPr>
              <w:rPr>
                <w:del w:id="5070" w:author="Shi Mengtao" w:date="2019-01-15T09:59:00Z"/>
                <w:sz w:val="20"/>
                <w:szCs w:val="20"/>
              </w:rPr>
            </w:pPr>
            <w:del w:id="5071" w:author="Shi Mengtao" w:date="2019-01-15T09:59:00Z">
              <w:r w:rsidDel="00051C29">
                <w:rPr>
                  <w:rFonts w:hint="eastAsia"/>
                  <w:sz w:val="20"/>
                  <w:szCs w:val="20"/>
                </w:rPr>
                <w:delText>创建者手机号</w:delText>
              </w:r>
            </w:del>
          </w:p>
        </w:tc>
        <w:tc>
          <w:tcPr>
            <w:tcW w:w="2126" w:type="dxa"/>
            <w:shd w:val="clear" w:color="auto" w:fill="auto"/>
          </w:tcPr>
          <w:p w14:paraId="1C0BE362" w14:textId="386EFEEA" w:rsidR="00F849FA" w:rsidRPr="006F0296" w:rsidDel="00051C29" w:rsidRDefault="00F849FA" w:rsidP="00224A40">
            <w:pPr>
              <w:rPr>
                <w:del w:id="5072" w:author="Shi Mengtao" w:date="2019-01-15T09:59:00Z"/>
                <w:sz w:val="20"/>
                <w:szCs w:val="20"/>
              </w:rPr>
            </w:pPr>
            <w:del w:id="5073" w:author="Shi Mengtao" w:date="2019-01-15T09:59:00Z">
              <w:r w:rsidDel="00051C29">
                <w:rPr>
                  <w:rFonts w:hint="eastAsia"/>
                  <w:sz w:val="20"/>
                  <w:szCs w:val="20"/>
                </w:rPr>
                <w:delText>每条动态有每条动态的创建者，通过创建者手机号（身份唯一标识）到用户信息找到创建者的姓名、昵称等信息</w:delText>
              </w:r>
            </w:del>
          </w:p>
        </w:tc>
        <w:tc>
          <w:tcPr>
            <w:tcW w:w="2381" w:type="dxa"/>
            <w:shd w:val="clear" w:color="auto" w:fill="auto"/>
          </w:tcPr>
          <w:p w14:paraId="0F1EF847" w14:textId="03687CE4" w:rsidR="00F849FA" w:rsidRPr="006F0296" w:rsidDel="00051C29" w:rsidRDefault="00F849FA" w:rsidP="00224A40">
            <w:pPr>
              <w:rPr>
                <w:del w:id="5074" w:author="Shi Mengtao" w:date="2019-01-15T09:59:00Z"/>
                <w:sz w:val="20"/>
                <w:szCs w:val="20"/>
              </w:rPr>
            </w:pPr>
            <w:del w:id="5075" w:author="Shi Mengtao" w:date="2019-01-15T09:59:00Z">
              <w:r w:rsidDel="00051C29">
                <w:rPr>
                  <w:rFonts w:hint="eastAsia"/>
                  <w:sz w:val="20"/>
                  <w:szCs w:val="20"/>
                </w:rPr>
                <w:delText>[</w:delText>
              </w:r>
              <w:r w:rsidDel="00051C29">
                <w:rPr>
                  <w:sz w:val="20"/>
                  <w:szCs w:val="20"/>
                </w:rPr>
                <w:delText>\d]{11}</w:delText>
              </w:r>
            </w:del>
          </w:p>
        </w:tc>
        <w:tc>
          <w:tcPr>
            <w:tcW w:w="1163" w:type="dxa"/>
            <w:shd w:val="clear" w:color="auto" w:fill="auto"/>
          </w:tcPr>
          <w:p w14:paraId="32276ED2" w14:textId="42CB597A" w:rsidR="00F849FA" w:rsidRPr="006F0296" w:rsidDel="00051C29" w:rsidRDefault="00F849FA" w:rsidP="00224A40">
            <w:pPr>
              <w:rPr>
                <w:del w:id="5076" w:author="Shi Mengtao" w:date="2019-01-15T09:59:00Z"/>
                <w:sz w:val="20"/>
                <w:szCs w:val="20"/>
              </w:rPr>
            </w:pPr>
            <w:del w:id="5077" w:author="Shi Mengtao" w:date="2019-01-15T09:59:00Z">
              <w:r w:rsidDel="00051C29">
                <w:rPr>
                  <w:rFonts w:hint="eastAsia"/>
                  <w:sz w:val="20"/>
                  <w:szCs w:val="20"/>
                </w:rPr>
                <w:delText>11</w:delText>
              </w:r>
            </w:del>
          </w:p>
        </w:tc>
        <w:tc>
          <w:tcPr>
            <w:tcW w:w="1071" w:type="dxa"/>
            <w:shd w:val="clear" w:color="auto" w:fill="auto"/>
          </w:tcPr>
          <w:p w14:paraId="2DD33C84" w14:textId="0CC3BD78" w:rsidR="00F849FA" w:rsidRPr="006F0296" w:rsidDel="00051C29" w:rsidRDefault="00F849FA" w:rsidP="00224A40">
            <w:pPr>
              <w:rPr>
                <w:del w:id="5078" w:author="Shi Mengtao" w:date="2019-01-15T09:59:00Z"/>
                <w:sz w:val="20"/>
                <w:szCs w:val="20"/>
              </w:rPr>
            </w:pPr>
            <w:del w:id="5079" w:author="Shi Mengtao" w:date="2019-01-15T09:59:00Z">
              <w:r w:rsidDel="00051C29">
                <w:rPr>
                  <w:rFonts w:hint="eastAsia"/>
                  <w:sz w:val="20"/>
                  <w:szCs w:val="20"/>
                </w:rPr>
                <w:delText>用户信息的第一条数据元素</w:delText>
              </w:r>
            </w:del>
          </w:p>
        </w:tc>
      </w:tr>
      <w:tr w:rsidR="00F849FA" w:rsidRPr="006F0296" w:rsidDel="00051C29" w14:paraId="39D5E43C" w14:textId="14B9907B" w:rsidTr="00224A40">
        <w:trPr>
          <w:del w:id="5080" w:author="Shi Mengtao" w:date="2019-01-15T09:59:00Z"/>
        </w:trPr>
        <w:tc>
          <w:tcPr>
            <w:tcW w:w="1555" w:type="dxa"/>
            <w:shd w:val="clear" w:color="auto" w:fill="auto"/>
          </w:tcPr>
          <w:p w14:paraId="7DF56EBA" w14:textId="44EDB039" w:rsidR="00F849FA" w:rsidRPr="006F0296" w:rsidDel="00051C29" w:rsidRDefault="00F849FA" w:rsidP="00224A40">
            <w:pPr>
              <w:rPr>
                <w:del w:id="5081" w:author="Shi Mengtao" w:date="2019-01-15T09:59:00Z"/>
                <w:sz w:val="20"/>
                <w:szCs w:val="20"/>
              </w:rPr>
            </w:pPr>
            <w:del w:id="5082" w:author="Shi Mengtao" w:date="2019-01-15T09:59:00Z">
              <w:r w:rsidDel="00051C29">
                <w:rPr>
                  <w:rFonts w:hint="eastAsia"/>
                  <w:sz w:val="20"/>
                  <w:szCs w:val="20"/>
                </w:rPr>
                <w:delText>标签编号</w:delText>
              </w:r>
            </w:del>
          </w:p>
        </w:tc>
        <w:tc>
          <w:tcPr>
            <w:tcW w:w="2126" w:type="dxa"/>
            <w:shd w:val="clear" w:color="auto" w:fill="auto"/>
          </w:tcPr>
          <w:p w14:paraId="4BA5DCD1" w14:textId="60E175EB" w:rsidR="00F849FA" w:rsidRPr="006F0296" w:rsidDel="00051C29" w:rsidRDefault="00F849FA" w:rsidP="00224A40">
            <w:pPr>
              <w:rPr>
                <w:del w:id="5083" w:author="Shi Mengtao" w:date="2019-01-15T09:59:00Z"/>
                <w:sz w:val="20"/>
                <w:szCs w:val="20"/>
              </w:rPr>
            </w:pPr>
            <w:del w:id="5084" w:author="Shi Mengtao" w:date="2019-01-15T09:59:00Z">
              <w:r w:rsidDel="00051C29">
                <w:rPr>
                  <w:rFonts w:hint="eastAsia"/>
                  <w:sz w:val="20"/>
                  <w:szCs w:val="20"/>
                </w:rPr>
                <w:delText>有些动态有其对应的反馈信息，通过动态编号（动态信息唯一标识）到动态信息表中寻找动态文字内容信息</w:delText>
              </w:r>
            </w:del>
          </w:p>
        </w:tc>
        <w:tc>
          <w:tcPr>
            <w:tcW w:w="2381" w:type="dxa"/>
            <w:shd w:val="clear" w:color="auto" w:fill="auto"/>
          </w:tcPr>
          <w:p w14:paraId="35151285" w14:textId="27C7908A" w:rsidR="00F849FA" w:rsidRPr="006F0296" w:rsidDel="00051C29" w:rsidRDefault="00F849FA" w:rsidP="00224A40">
            <w:pPr>
              <w:rPr>
                <w:del w:id="5085" w:author="Shi Mengtao" w:date="2019-01-15T09:59:00Z"/>
                <w:sz w:val="20"/>
                <w:szCs w:val="20"/>
              </w:rPr>
            </w:pPr>
            <w:del w:id="5086" w:author="Shi Mengtao" w:date="2019-01-15T09:59:00Z">
              <w:r w:rsidDel="00051C29">
                <w:rPr>
                  <w:rFonts w:hint="eastAsia"/>
                  <w:sz w:val="20"/>
                  <w:szCs w:val="20"/>
                </w:rPr>
                <w:delText>[</w:delText>
              </w:r>
              <w:r w:rsidDel="00051C29">
                <w:rPr>
                  <w:sz w:val="20"/>
                  <w:szCs w:val="20"/>
                </w:rPr>
                <w:delText>\d]{</w:delText>
              </w:r>
              <w:r w:rsidDel="00051C29">
                <w:rPr>
                  <w:rFonts w:hint="eastAsia"/>
                  <w:sz w:val="20"/>
                  <w:szCs w:val="20"/>
                </w:rPr>
                <w:delText>4,</w:delText>
              </w:r>
              <w:r w:rsidDel="00051C29">
                <w:rPr>
                  <w:sz w:val="20"/>
                  <w:szCs w:val="20"/>
                </w:rPr>
                <w:delText>}</w:delText>
              </w:r>
            </w:del>
          </w:p>
        </w:tc>
        <w:tc>
          <w:tcPr>
            <w:tcW w:w="1163" w:type="dxa"/>
            <w:shd w:val="clear" w:color="auto" w:fill="auto"/>
          </w:tcPr>
          <w:p w14:paraId="047454EF" w14:textId="7C2C9C75" w:rsidR="00F849FA" w:rsidRPr="006F0296" w:rsidDel="00051C29" w:rsidRDefault="00F849FA" w:rsidP="00224A40">
            <w:pPr>
              <w:rPr>
                <w:del w:id="5087" w:author="Shi Mengtao" w:date="2019-01-15T09:59:00Z"/>
                <w:sz w:val="20"/>
                <w:szCs w:val="20"/>
              </w:rPr>
            </w:pPr>
            <w:del w:id="5088" w:author="Shi Mengtao" w:date="2019-01-15T09:59:00Z">
              <w:r w:rsidDel="00051C29">
                <w:rPr>
                  <w:rFonts w:hint="eastAsia"/>
                  <w:sz w:val="20"/>
                  <w:szCs w:val="20"/>
                </w:rPr>
                <w:delText>&gt;</w:delText>
              </w:r>
              <w:r w:rsidDel="00051C29">
                <w:rPr>
                  <w:sz w:val="20"/>
                  <w:szCs w:val="20"/>
                </w:rPr>
                <w:delText>=4</w:delText>
              </w:r>
            </w:del>
          </w:p>
        </w:tc>
        <w:tc>
          <w:tcPr>
            <w:tcW w:w="1071" w:type="dxa"/>
            <w:shd w:val="clear" w:color="auto" w:fill="auto"/>
          </w:tcPr>
          <w:p w14:paraId="7DEAF56A" w14:textId="4DECE928" w:rsidR="00F849FA" w:rsidRPr="006F0296" w:rsidDel="00051C29" w:rsidRDefault="00F849FA" w:rsidP="00224A40">
            <w:pPr>
              <w:rPr>
                <w:del w:id="5089" w:author="Shi Mengtao" w:date="2019-01-15T09:59:00Z"/>
                <w:sz w:val="20"/>
                <w:szCs w:val="20"/>
              </w:rPr>
            </w:pPr>
            <w:del w:id="5090" w:author="Shi Mengtao" w:date="2019-01-15T09:59:00Z">
              <w:r w:rsidDel="00051C29">
                <w:rPr>
                  <w:rFonts w:hint="eastAsia"/>
                  <w:sz w:val="20"/>
                  <w:szCs w:val="20"/>
                </w:rPr>
                <w:delText>动态信息的第一条数据元素</w:delText>
              </w:r>
            </w:del>
          </w:p>
        </w:tc>
      </w:tr>
      <w:tr w:rsidR="00F849FA" w:rsidRPr="006F0296" w:rsidDel="00051C29" w14:paraId="5EA5EBFD" w14:textId="6EEEB9E1" w:rsidTr="00224A40">
        <w:trPr>
          <w:del w:id="5091" w:author="Shi Mengtao" w:date="2019-01-15T09:59:00Z"/>
        </w:trPr>
        <w:tc>
          <w:tcPr>
            <w:tcW w:w="1555" w:type="dxa"/>
            <w:shd w:val="clear" w:color="auto" w:fill="auto"/>
          </w:tcPr>
          <w:p w14:paraId="5DA1AE08" w14:textId="4A0B9995" w:rsidR="00F849FA" w:rsidRPr="006F0296" w:rsidDel="00051C29" w:rsidRDefault="00F849FA" w:rsidP="00224A40">
            <w:pPr>
              <w:rPr>
                <w:del w:id="5092" w:author="Shi Mengtao" w:date="2019-01-15T09:59:00Z"/>
                <w:sz w:val="20"/>
                <w:szCs w:val="20"/>
              </w:rPr>
            </w:pPr>
            <w:del w:id="5093" w:author="Shi Mengtao" w:date="2019-01-15T09:59:00Z">
              <w:r w:rsidDel="00051C29">
                <w:rPr>
                  <w:rFonts w:hint="eastAsia"/>
                  <w:sz w:val="20"/>
                  <w:szCs w:val="20"/>
                </w:rPr>
                <w:delText>反馈信息</w:delText>
              </w:r>
            </w:del>
          </w:p>
        </w:tc>
        <w:tc>
          <w:tcPr>
            <w:tcW w:w="2126" w:type="dxa"/>
            <w:shd w:val="clear" w:color="auto" w:fill="auto"/>
          </w:tcPr>
          <w:p w14:paraId="1E9E59C0" w14:textId="38956F19" w:rsidR="00F849FA" w:rsidRPr="006F0296" w:rsidDel="00051C29" w:rsidRDefault="00F849FA" w:rsidP="00224A40">
            <w:pPr>
              <w:rPr>
                <w:del w:id="5094" w:author="Shi Mengtao" w:date="2019-01-15T09:59:00Z"/>
                <w:sz w:val="20"/>
                <w:szCs w:val="20"/>
              </w:rPr>
            </w:pPr>
            <w:del w:id="5095" w:author="Shi Mengtao" w:date="2019-01-15T09:59:00Z">
              <w:r w:rsidDel="00051C29">
                <w:rPr>
                  <w:rFonts w:hint="eastAsia"/>
                  <w:sz w:val="20"/>
                  <w:szCs w:val="20"/>
                </w:rPr>
                <w:delText>用户针对于特定的动态所存在的错误对错误进行反馈</w:delText>
              </w:r>
            </w:del>
          </w:p>
        </w:tc>
        <w:tc>
          <w:tcPr>
            <w:tcW w:w="2381" w:type="dxa"/>
            <w:shd w:val="clear" w:color="auto" w:fill="auto"/>
          </w:tcPr>
          <w:p w14:paraId="3BE5E35B" w14:textId="540AAB9E" w:rsidR="00F849FA" w:rsidRPr="006F0296" w:rsidDel="00051C29" w:rsidRDefault="00F849FA" w:rsidP="00224A40">
            <w:pPr>
              <w:rPr>
                <w:del w:id="5096" w:author="Shi Mengtao" w:date="2019-01-15T09:59:00Z"/>
                <w:sz w:val="20"/>
                <w:szCs w:val="20"/>
              </w:rPr>
            </w:pPr>
            <w:del w:id="5097" w:author="Shi Mengtao" w:date="2019-01-15T09:59:00Z">
              <w:r w:rsidDel="00051C29">
                <w:rPr>
                  <w:rFonts w:hint="eastAsia"/>
                  <w:sz w:val="20"/>
                  <w:szCs w:val="20"/>
                </w:rPr>
                <w:delText>[</w:delText>
              </w:r>
              <w:r w:rsidDel="00051C29">
                <w:rPr>
                  <w:sz w:val="20"/>
                  <w:szCs w:val="20"/>
                </w:rPr>
                <w:delText>\p]+</w:delText>
              </w:r>
            </w:del>
          </w:p>
        </w:tc>
        <w:tc>
          <w:tcPr>
            <w:tcW w:w="1163" w:type="dxa"/>
            <w:shd w:val="clear" w:color="auto" w:fill="auto"/>
          </w:tcPr>
          <w:p w14:paraId="7D4FF445" w14:textId="0E10A2C5" w:rsidR="00F849FA" w:rsidRPr="006F0296" w:rsidDel="00051C29" w:rsidRDefault="00F849FA" w:rsidP="00224A40">
            <w:pPr>
              <w:rPr>
                <w:del w:id="5098" w:author="Shi Mengtao" w:date="2019-01-15T09:59:00Z"/>
                <w:sz w:val="20"/>
                <w:szCs w:val="20"/>
              </w:rPr>
            </w:pPr>
            <w:del w:id="5099" w:author="Shi Mengtao" w:date="2019-01-15T09:59:00Z">
              <w:r w:rsidDel="00051C29">
                <w:rPr>
                  <w:rFonts w:hint="eastAsia"/>
                  <w:sz w:val="20"/>
                  <w:szCs w:val="20"/>
                </w:rPr>
                <w:delText>&gt;</w:delText>
              </w:r>
              <w:r w:rsidDel="00051C29">
                <w:rPr>
                  <w:sz w:val="20"/>
                  <w:szCs w:val="20"/>
                </w:rPr>
                <w:delText>=1</w:delText>
              </w:r>
            </w:del>
          </w:p>
        </w:tc>
        <w:tc>
          <w:tcPr>
            <w:tcW w:w="1071" w:type="dxa"/>
            <w:shd w:val="clear" w:color="auto" w:fill="auto"/>
          </w:tcPr>
          <w:p w14:paraId="7F5AEF94" w14:textId="2F4115D1" w:rsidR="00F849FA" w:rsidRPr="006F0296" w:rsidDel="00051C29" w:rsidRDefault="00F849FA" w:rsidP="00224A40">
            <w:pPr>
              <w:rPr>
                <w:del w:id="5100" w:author="Shi Mengtao" w:date="2019-01-15T09:59:00Z"/>
                <w:sz w:val="20"/>
                <w:szCs w:val="20"/>
              </w:rPr>
            </w:pPr>
          </w:p>
        </w:tc>
      </w:tr>
    </w:tbl>
    <w:p w14:paraId="379A2680" w14:textId="1E5B200E" w:rsidR="00F849FA" w:rsidRDefault="00F849FA"/>
    <w:p w14:paraId="28E97614" w14:textId="1EDDAF5D" w:rsidR="00F849FA" w:rsidRPr="00F849FA" w:rsidDel="006B6AD0" w:rsidRDefault="00F849FA">
      <w:pPr>
        <w:rPr>
          <w:del w:id="5101" w:author="Shi Mengtao" w:date="2019-01-15T10:05:00Z"/>
          <w:b/>
        </w:rPr>
      </w:pPr>
      <w:del w:id="5102" w:author="Shi Mengtao" w:date="2019-01-15T10:05:00Z">
        <w:r w:rsidRPr="00F849FA" w:rsidDel="006B6AD0">
          <w:rPr>
            <w:rFonts w:hint="eastAsia"/>
            <w:b/>
          </w:rPr>
          <w:delText>评价信息</w:delText>
        </w:r>
      </w:del>
    </w:p>
    <w:tbl>
      <w:tblPr>
        <w:tblpPr w:leftFromText="180" w:rightFromText="180" w:vertAnchor="text" w:horzAnchor="margin" w:tblpY="253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381"/>
        <w:gridCol w:w="1163"/>
        <w:gridCol w:w="1071"/>
      </w:tblGrid>
      <w:tr w:rsidR="00C014B7" w:rsidRPr="00795F84" w:rsidDel="006B6AD0" w14:paraId="7568D067" w14:textId="02C0B7DD" w:rsidTr="00674708">
        <w:trPr>
          <w:del w:id="5103" w:author="Shi Mengtao" w:date="2019-01-15T10:05:00Z"/>
        </w:trPr>
        <w:tc>
          <w:tcPr>
            <w:tcW w:w="1555" w:type="dxa"/>
            <w:shd w:val="clear" w:color="auto" w:fill="D9D9D9"/>
          </w:tcPr>
          <w:p w14:paraId="29F199F2" w14:textId="62119929" w:rsidR="00C014B7" w:rsidRPr="00795F84" w:rsidDel="006B6AD0" w:rsidRDefault="00C014B7" w:rsidP="00674708">
            <w:pPr>
              <w:jc w:val="center"/>
              <w:rPr>
                <w:del w:id="5104" w:author="Shi Mengtao" w:date="2019-01-15T10:05:00Z"/>
                <w:b/>
                <w:bCs/>
                <w:color w:val="000000"/>
                <w:sz w:val="18"/>
              </w:rPr>
            </w:pPr>
            <w:del w:id="5105" w:author="Shi Mengtao" w:date="2019-01-15T10:05:00Z">
              <w:r w:rsidRPr="00795F84" w:rsidDel="006B6AD0">
                <w:rPr>
                  <w:rFonts w:hint="eastAsia"/>
                  <w:b/>
                  <w:bCs/>
                  <w:color w:val="000000"/>
                  <w:sz w:val="18"/>
                </w:rPr>
                <w:delText>数据元素</w:delText>
              </w:r>
            </w:del>
          </w:p>
        </w:tc>
        <w:tc>
          <w:tcPr>
            <w:tcW w:w="2126" w:type="dxa"/>
            <w:shd w:val="clear" w:color="auto" w:fill="D9D9D9"/>
          </w:tcPr>
          <w:p w14:paraId="34ABA6FE" w14:textId="6B943669" w:rsidR="00C014B7" w:rsidRPr="00795F84" w:rsidDel="006B6AD0" w:rsidRDefault="00C014B7" w:rsidP="00674708">
            <w:pPr>
              <w:jc w:val="center"/>
              <w:rPr>
                <w:del w:id="5106" w:author="Shi Mengtao" w:date="2019-01-15T10:05:00Z"/>
                <w:b/>
                <w:bCs/>
                <w:color w:val="000000"/>
                <w:sz w:val="18"/>
              </w:rPr>
            </w:pPr>
            <w:del w:id="5107" w:author="Shi Mengtao" w:date="2019-01-15T10:05:00Z">
              <w:r w:rsidRPr="00795F84" w:rsidDel="006B6AD0">
                <w:rPr>
                  <w:rFonts w:hint="eastAsia"/>
                  <w:b/>
                  <w:bCs/>
                  <w:color w:val="000000"/>
                  <w:sz w:val="18"/>
                </w:rPr>
                <w:delText>描述</w:delText>
              </w:r>
            </w:del>
          </w:p>
        </w:tc>
        <w:tc>
          <w:tcPr>
            <w:tcW w:w="2381" w:type="dxa"/>
            <w:shd w:val="clear" w:color="auto" w:fill="D9D9D9"/>
          </w:tcPr>
          <w:p w14:paraId="38321C17" w14:textId="61C0C757" w:rsidR="00C014B7" w:rsidRPr="00795F84" w:rsidDel="006B6AD0" w:rsidRDefault="00C014B7" w:rsidP="00674708">
            <w:pPr>
              <w:jc w:val="center"/>
              <w:rPr>
                <w:del w:id="5108" w:author="Shi Mengtao" w:date="2019-01-15T10:05:00Z"/>
                <w:b/>
                <w:bCs/>
                <w:color w:val="000000"/>
                <w:sz w:val="18"/>
              </w:rPr>
            </w:pPr>
            <w:del w:id="5109" w:author="Shi Mengtao" w:date="2019-01-15T10:05:00Z">
              <w:r w:rsidRPr="00795F84" w:rsidDel="006B6AD0">
                <w:rPr>
                  <w:rFonts w:hint="eastAsia"/>
                  <w:b/>
                  <w:bCs/>
                  <w:color w:val="000000"/>
                  <w:sz w:val="18"/>
                </w:rPr>
                <w:delText>数据构成或者数据类型</w:delText>
              </w:r>
            </w:del>
          </w:p>
        </w:tc>
        <w:tc>
          <w:tcPr>
            <w:tcW w:w="1163" w:type="dxa"/>
            <w:shd w:val="clear" w:color="auto" w:fill="D9D9D9"/>
          </w:tcPr>
          <w:p w14:paraId="756C7292" w14:textId="5BE84A42" w:rsidR="00C014B7" w:rsidRPr="00795F84" w:rsidDel="006B6AD0" w:rsidRDefault="00C014B7" w:rsidP="00674708">
            <w:pPr>
              <w:jc w:val="center"/>
              <w:rPr>
                <w:del w:id="5110" w:author="Shi Mengtao" w:date="2019-01-15T10:05:00Z"/>
                <w:b/>
                <w:bCs/>
                <w:color w:val="000000"/>
                <w:sz w:val="18"/>
              </w:rPr>
            </w:pPr>
            <w:del w:id="5111" w:author="Shi Mengtao" w:date="2019-01-15T10:05:00Z">
              <w:r w:rsidRPr="00795F84" w:rsidDel="006B6AD0">
                <w:rPr>
                  <w:rFonts w:hint="eastAsia"/>
                  <w:b/>
                  <w:bCs/>
                  <w:color w:val="000000"/>
                  <w:sz w:val="18"/>
                </w:rPr>
                <w:delText>数据长度</w:delText>
              </w:r>
            </w:del>
          </w:p>
        </w:tc>
        <w:tc>
          <w:tcPr>
            <w:tcW w:w="1071" w:type="dxa"/>
            <w:shd w:val="clear" w:color="auto" w:fill="D9D9D9"/>
          </w:tcPr>
          <w:p w14:paraId="5C745189" w14:textId="34F05384" w:rsidR="00C014B7" w:rsidRPr="00795F84" w:rsidDel="006B6AD0" w:rsidRDefault="00C014B7" w:rsidP="00674708">
            <w:pPr>
              <w:jc w:val="center"/>
              <w:rPr>
                <w:del w:id="5112" w:author="Shi Mengtao" w:date="2019-01-15T10:05:00Z"/>
                <w:b/>
                <w:bCs/>
                <w:color w:val="000000"/>
                <w:sz w:val="18"/>
              </w:rPr>
            </w:pPr>
            <w:del w:id="5113" w:author="Shi Mengtao" w:date="2019-01-15T10:05:00Z">
              <w:r w:rsidRPr="00795F84" w:rsidDel="006B6AD0">
                <w:rPr>
                  <w:rFonts w:hint="eastAsia"/>
                  <w:b/>
                  <w:bCs/>
                  <w:color w:val="000000"/>
                  <w:sz w:val="18"/>
                </w:rPr>
                <w:delText>位置</w:delText>
              </w:r>
            </w:del>
          </w:p>
        </w:tc>
      </w:tr>
      <w:tr w:rsidR="00696CD8" w:rsidRPr="006F0296" w:rsidDel="006B6AD0" w14:paraId="65BD5B93" w14:textId="3316895C" w:rsidTr="00674708">
        <w:trPr>
          <w:del w:id="5114" w:author="Shi Mengtao" w:date="2019-01-15T10:05:00Z"/>
        </w:trPr>
        <w:tc>
          <w:tcPr>
            <w:tcW w:w="1555" w:type="dxa"/>
            <w:shd w:val="clear" w:color="auto" w:fill="auto"/>
          </w:tcPr>
          <w:p w14:paraId="5110053D" w14:textId="3FBB97F9" w:rsidR="00696CD8" w:rsidRPr="006F0296" w:rsidDel="006B6AD0" w:rsidRDefault="00696CD8" w:rsidP="00696CD8">
            <w:pPr>
              <w:rPr>
                <w:del w:id="5115" w:author="Shi Mengtao" w:date="2019-01-15T10:05:00Z"/>
                <w:sz w:val="20"/>
                <w:szCs w:val="20"/>
              </w:rPr>
            </w:pPr>
            <w:del w:id="5116" w:author="Shi Mengtao" w:date="2019-01-15T10:05:00Z">
              <w:r w:rsidDel="006B6AD0">
                <w:rPr>
                  <w:rFonts w:hint="eastAsia"/>
                  <w:sz w:val="20"/>
                  <w:szCs w:val="20"/>
                </w:rPr>
                <w:delText>评价编号</w:delText>
              </w:r>
            </w:del>
          </w:p>
        </w:tc>
        <w:tc>
          <w:tcPr>
            <w:tcW w:w="2126" w:type="dxa"/>
            <w:shd w:val="clear" w:color="auto" w:fill="auto"/>
          </w:tcPr>
          <w:p w14:paraId="6EA5DEE2" w14:textId="75751F69" w:rsidR="00696CD8" w:rsidRPr="006F0296" w:rsidDel="006B6AD0" w:rsidRDefault="00696CD8" w:rsidP="00696CD8">
            <w:pPr>
              <w:rPr>
                <w:del w:id="5117" w:author="Shi Mengtao" w:date="2019-01-15T10:05:00Z"/>
                <w:sz w:val="20"/>
                <w:szCs w:val="20"/>
              </w:rPr>
            </w:pPr>
            <w:del w:id="5118" w:author="Shi Mengtao" w:date="2019-01-15T10:05:00Z">
              <w:r w:rsidDel="006B6AD0">
                <w:rPr>
                  <w:rFonts w:hint="eastAsia"/>
                  <w:sz w:val="20"/>
                  <w:szCs w:val="20"/>
                </w:rPr>
                <w:delText>每条</w:delText>
              </w:r>
              <w:r w:rsidR="007651E9" w:rsidDel="006B6AD0">
                <w:rPr>
                  <w:rFonts w:hint="eastAsia"/>
                  <w:sz w:val="20"/>
                  <w:szCs w:val="20"/>
                </w:rPr>
                <w:delText>评价</w:delText>
              </w:r>
              <w:r w:rsidDel="006B6AD0">
                <w:rPr>
                  <w:rFonts w:hint="eastAsia"/>
                  <w:sz w:val="20"/>
                  <w:szCs w:val="20"/>
                </w:rPr>
                <w:delText>对应的唯一标识</w:delText>
              </w:r>
            </w:del>
          </w:p>
        </w:tc>
        <w:tc>
          <w:tcPr>
            <w:tcW w:w="2381" w:type="dxa"/>
            <w:shd w:val="clear" w:color="auto" w:fill="auto"/>
          </w:tcPr>
          <w:p w14:paraId="6C646941" w14:textId="65F1D41F" w:rsidR="00696CD8" w:rsidRPr="006F0296" w:rsidDel="006B6AD0" w:rsidRDefault="00696CD8" w:rsidP="00696CD8">
            <w:pPr>
              <w:rPr>
                <w:del w:id="5119" w:author="Shi Mengtao" w:date="2019-01-15T10:05:00Z"/>
                <w:sz w:val="20"/>
                <w:szCs w:val="20"/>
              </w:rPr>
            </w:pPr>
            <w:del w:id="5120" w:author="Shi Mengtao" w:date="2019-01-15T10:05:00Z">
              <w:r w:rsidDel="006B6AD0">
                <w:rPr>
                  <w:rFonts w:hint="eastAsia"/>
                  <w:sz w:val="20"/>
                  <w:szCs w:val="20"/>
                </w:rPr>
                <w:delText>[</w:delText>
              </w:r>
              <w:r w:rsidDel="006B6AD0">
                <w:rPr>
                  <w:sz w:val="20"/>
                  <w:szCs w:val="20"/>
                </w:rPr>
                <w:delText>\d]{</w:delText>
              </w:r>
              <w:r w:rsidDel="006B6AD0">
                <w:rPr>
                  <w:rFonts w:hint="eastAsia"/>
                  <w:sz w:val="20"/>
                  <w:szCs w:val="20"/>
                </w:rPr>
                <w:delText>4,</w:delText>
              </w:r>
              <w:r w:rsidDel="006B6AD0">
                <w:rPr>
                  <w:sz w:val="20"/>
                  <w:szCs w:val="20"/>
                </w:rPr>
                <w:delText>}</w:delText>
              </w:r>
            </w:del>
          </w:p>
        </w:tc>
        <w:tc>
          <w:tcPr>
            <w:tcW w:w="1163" w:type="dxa"/>
            <w:shd w:val="clear" w:color="auto" w:fill="auto"/>
          </w:tcPr>
          <w:p w14:paraId="6326C4D8" w14:textId="45525815" w:rsidR="00696CD8" w:rsidRPr="006F0296" w:rsidDel="006B6AD0" w:rsidRDefault="00696CD8" w:rsidP="00696CD8">
            <w:pPr>
              <w:rPr>
                <w:del w:id="5121" w:author="Shi Mengtao" w:date="2019-01-15T10:05:00Z"/>
                <w:sz w:val="20"/>
                <w:szCs w:val="20"/>
              </w:rPr>
            </w:pPr>
            <w:del w:id="5122" w:author="Shi Mengtao" w:date="2019-01-15T10:05:00Z">
              <w:r w:rsidDel="006B6AD0">
                <w:rPr>
                  <w:rFonts w:hint="eastAsia"/>
                  <w:sz w:val="20"/>
                  <w:szCs w:val="20"/>
                </w:rPr>
                <w:delText>&gt;</w:delText>
              </w:r>
              <w:r w:rsidDel="006B6AD0">
                <w:rPr>
                  <w:sz w:val="20"/>
                  <w:szCs w:val="20"/>
                </w:rPr>
                <w:delText>=4</w:delText>
              </w:r>
            </w:del>
          </w:p>
        </w:tc>
        <w:tc>
          <w:tcPr>
            <w:tcW w:w="1071" w:type="dxa"/>
            <w:shd w:val="clear" w:color="auto" w:fill="auto"/>
          </w:tcPr>
          <w:p w14:paraId="615A7167" w14:textId="030A0961" w:rsidR="00696CD8" w:rsidRPr="006F0296" w:rsidDel="006B6AD0" w:rsidRDefault="00696CD8" w:rsidP="00696CD8">
            <w:pPr>
              <w:rPr>
                <w:del w:id="5123" w:author="Shi Mengtao" w:date="2019-01-15T10:05:00Z"/>
                <w:sz w:val="20"/>
                <w:szCs w:val="20"/>
              </w:rPr>
            </w:pPr>
          </w:p>
        </w:tc>
      </w:tr>
      <w:tr w:rsidR="00696CD8" w:rsidRPr="006F0296" w:rsidDel="006B6AD0" w14:paraId="7C715FA7" w14:textId="3EAA7305" w:rsidTr="00674708">
        <w:trPr>
          <w:del w:id="5124" w:author="Shi Mengtao" w:date="2019-01-15T10:05:00Z"/>
        </w:trPr>
        <w:tc>
          <w:tcPr>
            <w:tcW w:w="1555" w:type="dxa"/>
            <w:shd w:val="clear" w:color="auto" w:fill="auto"/>
          </w:tcPr>
          <w:p w14:paraId="2C6F0A78" w14:textId="5ADBC868" w:rsidR="00696CD8" w:rsidRPr="006F0296" w:rsidDel="006B6AD0" w:rsidRDefault="00696CD8" w:rsidP="00696CD8">
            <w:pPr>
              <w:rPr>
                <w:del w:id="5125" w:author="Shi Mengtao" w:date="2019-01-15T10:05:00Z"/>
                <w:sz w:val="20"/>
                <w:szCs w:val="20"/>
              </w:rPr>
            </w:pPr>
            <w:del w:id="5126" w:author="Shi Mengtao" w:date="2019-01-15T10:05:00Z">
              <w:r w:rsidDel="006B6AD0">
                <w:rPr>
                  <w:rFonts w:hint="eastAsia"/>
                  <w:sz w:val="20"/>
                  <w:szCs w:val="20"/>
                </w:rPr>
                <w:delText>标签编号</w:delText>
              </w:r>
            </w:del>
          </w:p>
        </w:tc>
        <w:tc>
          <w:tcPr>
            <w:tcW w:w="2126" w:type="dxa"/>
            <w:shd w:val="clear" w:color="auto" w:fill="auto"/>
          </w:tcPr>
          <w:p w14:paraId="3AF15EEF" w14:textId="00CBB92E" w:rsidR="00696CD8" w:rsidRPr="006F0296" w:rsidDel="006B6AD0" w:rsidRDefault="00696CD8" w:rsidP="00696CD8">
            <w:pPr>
              <w:rPr>
                <w:del w:id="5127" w:author="Shi Mengtao" w:date="2019-01-15T10:05:00Z"/>
                <w:sz w:val="20"/>
                <w:szCs w:val="20"/>
              </w:rPr>
            </w:pPr>
            <w:del w:id="5128" w:author="Shi Mengtao" w:date="2019-01-15T10:05:00Z">
              <w:r w:rsidDel="006B6AD0">
                <w:rPr>
                  <w:rFonts w:hint="eastAsia"/>
                  <w:sz w:val="20"/>
                  <w:szCs w:val="20"/>
                </w:rPr>
                <w:delText>评价所属的标签编号（标签信息的唯一标识），根据标签编号可以到标签信息寻找到对应的标签信息</w:delText>
              </w:r>
            </w:del>
          </w:p>
        </w:tc>
        <w:tc>
          <w:tcPr>
            <w:tcW w:w="2381" w:type="dxa"/>
            <w:shd w:val="clear" w:color="auto" w:fill="auto"/>
          </w:tcPr>
          <w:p w14:paraId="58D3B949" w14:textId="56B5A69A" w:rsidR="00696CD8" w:rsidRPr="006F0296" w:rsidDel="006B6AD0" w:rsidRDefault="00696CD8" w:rsidP="00696CD8">
            <w:pPr>
              <w:rPr>
                <w:del w:id="5129" w:author="Shi Mengtao" w:date="2019-01-15T10:05:00Z"/>
                <w:sz w:val="20"/>
                <w:szCs w:val="20"/>
              </w:rPr>
            </w:pPr>
            <w:del w:id="5130" w:author="Shi Mengtao" w:date="2019-01-15T10:05:00Z">
              <w:r w:rsidDel="006B6AD0">
                <w:rPr>
                  <w:rFonts w:hint="eastAsia"/>
                  <w:sz w:val="20"/>
                  <w:szCs w:val="20"/>
                </w:rPr>
                <w:delText>[</w:delText>
              </w:r>
              <w:r w:rsidDel="006B6AD0">
                <w:rPr>
                  <w:sz w:val="20"/>
                  <w:szCs w:val="20"/>
                </w:rPr>
                <w:delText>\d]{11}</w:delText>
              </w:r>
            </w:del>
          </w:p>
        </w:tc>
        <w:tc>
          <w:tcPr>
            <w:tcW w:w="1163" w:type="dxa"/>
            <w:shd w:val="clear" w:color="auto" w:fill="auto"/>
          </w:tcPr>
          <w:p w14:paraId="4D7803C7" w14:textId="57767579" w:rsidR="00696CD8" w:rsidRPr="006F0296" w:rsidDel="006B6AD0" w:rsidRDefault="00696CD8" w:rsidP="00696CD8">
            <w:pPr>
              <w:rPr>
                <w:del w:id="5131" w:author="Shi Mengtao" w:date="2019-01-15T10:05:00Z"/>
                <w:sz w:val="20"/>
                <w:szCs w:val="20"/>
              </w:rPr>
            </w:pPr>
            <w:del w:id="5132" w:author="Shi Mengtao" w:date="2019-01-15T10:05:00Z">
              <w:r w:rsidDel="006B6AD0">
                <w:rPr>
                  <w:rFonts w:hint="eastAsia"/>
                  <w:sz w:val="20"/>
                  <w:szCs w:val="20"/>
                </w:rPr>
                <w:delText>11</w:delText>
              </w:r>
            </w:del>
          </w:p>
        </w:tc>
        <w:tc>
          <w:tcPr>
            <w:tcW w:w="1071" w:type="dxa"/>
            <w:shd w:val="clear" w:color="auto" w:fill="auto"/>
          </w:tcPr>
          <w:p w14:paraId="1035D677" w14:textId="7CF42E8B" w:rsidR="00696CD8" w:rsidRPr="006F0296" w:rsidDel="006B6AD0" w:rsidRDefault="00696CD8" w:rsidP="00696CD8">
            <w:pPr>
              <w:rPr>
                <w:del w:id="5133" w:author="Shi Mengtao" w:date="2019-01-15T10:05:00Z"/>
                <w:sz w:val="20"/>
                <w:szCs w:val="20"/>
              </w:rPr>
            </w:pPr>
            <w:del w:id="5134" w:author="Shi Mengtao" w:date="2019-01-15T10:05:00Z">
              <w:r w:rsidDel="006B6AD0">
                <w:rPr>
                  <w:rFonts w:hint="eastAsia"/>
                  <w:sz w:val="20"/>
                  <w:szCs w:val="20"/>
                </w:rPr>
                <w:delText>用户信息的第一条数据元素</w:delText>
              </w:r>
            </w:del>
          </w:p>
        </w:tc>
      </w:tr>
      <w:tr w:rsidR="00696CD8" w:rsidRPr="006F0296" w:rsidDel="006B6AD0" w14:paraId="319CF05E" w14:textId="49AF2C05" w:rsidTr="00224A40">
        <w:trPr>
          <w:del w:id="5135" w:author="Shi Mengtao" w:date="2019-01-15T10:05:00Z"/>
        </w:trPr>
        <w:tc>
          <w:tcPr>
            <w:tcW w:w="1555" w:type="dxa"/>
            <w:shd w:val="clear" w:color="auto" w:fill="auto"/>
          </w:tcPr>
          <w:p w14:paraId="614C4405" w14:textId="4DC6C4D6" w:rsidR="00696CD8" w:rsidRPr="006F0296" w:rsidDel="006B6AD0" w:rsidRDefault="00696CD8" w:rsidP="00696CD8">
            <w:pPr>
              <w:rPr>
                <w:del w:id="5136" w:author="Shi Mengtao" w:date="2019-01-15T10:05:00Z"/>
                <w:sz w:val="20"/>
                <w:szCs w:val="20"/>
              </w:rPr>
            </w:pPr>
            <w:del w:id="5137" w:author="Shi Mengtao" w:date="2019-01-15T10:05:00Z">
              <w:r w:rsidDel="006B6AD0">
                <w:rPr>
                  <w:rFonts w:hint="eastAsia"/>
                  <w:sz w:val="20"/>
                  <w:szCs w:val="20"/>
                </w:rPr>
                <w:delText>用户手机号</w:delText>
              </w:r>
            </w:del>
          </w:p>
        </w:tc>
        <w:tc>
          <w:tcPr>
            <w:tcW w:w="2126" w:type="dxa"/>
            <w:shd w:val="clear" w:color="auto" w:fill="auto"/>
          </w:tcPr>
          <w:p w14:paraId="45DA603D" w14:textId="002A11A8" w:rsidR="00696CD8" w:rsidRPr="006F0296" w:rsidDel="006B6AD0" w:rsidRDefault="00696CD8" w:rsidP="00696CD8">
            <w:pPr>
              <w:rPr>
                <w:del w:id="5138" w:author="Shi Mengtao" w:date="2019-01-15T10:05:00Z"/>
                <w:sz w:val="20"/>
                <w:szCs w:val="20"/>
              </w:rPr>
            </w:pPr>
            <w:del w:id="5139" w:author="Shi Mengtao" w:date="2019-01-15T10:05:00Z">
              <w:r w:rsidDel="006B6AD0">
                <w:rPr>
                  <w:rFonts w:hint="eastAsia"/>
                  <w:sz w:val="20"/>
                  <w:szCs w:val="20"/>
                </w:rPr>
                <w:delText>评价发出者对应的用户手机号（用户信息的唯一标识），根据用户编号可以到用户信息中寻找到对应的用户信息</w:delText>
              </w:r>
            </w:del>
          </w:p>
        </w:tc>
        <w:tc>
          <w:tcPr>
            <w:tcW w:w="2381" w:type="dxa"/>
            <w:shd w:val="clear" w:color="auto" w:fill="auto"/>
          </w:tcPr>
          <w:p w14:paraId="65AAD7A1" w14:textId="36CF70CC" w:rsidR="00696CD8" w:rsidRPr="006F0296" w:rsidDel="006B6AD0" w:rsidRDefault="00696CD8" w:rsidP="00696CD8">
            <w:pPr>
              <w:rPr>
                <w:del w:id="5140" w:author="Shi Mengtao" w:date="2019-01-15T10:05:00Z"/>
                <w:sz w:val="20"/>
                <w:szCs w:val="20"/>
              </w:rPr>
            </w:pPr>
            <w:del w:id="5141" w:author="Shi Mengtao" w:date="2019-01-15T10:05:00Z">
              <w:r w:rsidDel="006B6AD0">
                <w:rPr>
                  <w:rFonts w:hint="eastAsia"/>
                  <w:sz w:val="20"/>
                  <w:szCs w:val="20"/>
                </w:rPr>
                <w:delText>[</w:delText>
              </w:r>
              <w:r w:rsidDel="006B6AD0">
                <w:rPr>
                  <w:sz w:val="20"/>
                  <w:szCs w:val="20"/>
                </w:rPr>
                <w:delText>\d]{</w:delText>
              </w:r>
              <w:r w:rsidDel="006B6AD0">
                <w:rPr>
                  <w:rFonts w:hint="eastAsia"/>
                  <w:sz w:val="20"/>
                  <w:szCs w:val="20"/>
                </w:rPr>
                <w:delText>4,</w:delText>
              </w:r>
              <w:r w:rsidDel="006B6AD0">
                <w:rPr>
                  <w:sz w:val="20"/>
                  <w:szCs w:val="20"/>
                </w:rPr>
                <w:delText>}</w:delText>
              </w:r>
            </w:del>
          </w:p>
        </w:tc>
        <w:tc>
          <w:tcPr>
            <w:tcW w:w="1163" w:type="dxa"/>
            <w:shd w:val="clear" w:color="auto" w:fill="auto"/>
          </w:tcPr>
          <w:p w14:paraId="661F22AA" w14:textId="319E8F92" w:rsidR="00696CD8" w:rsidRPr="006F0296" w:rsidDel="006B6AD0" w:rsidRDefault="00696CD8" w:rsidP="00696CD8">
            <w:pPr>
              <w:rPr>
                <w:del w:id="5142" w:author="Shi Mengtao" w:date="2019-01-15T10:05:00Z"/>
                <w:sz w:val="20"/>
                <w:szCs w:val="20"/>
              </w:rPr>
            </w:pPr>
            <w:del w:id="5143" w:author="Shi Mengtao" w:date="2019-01-15T10:05:00Z">
              <w:r w:rsidDel="006B6AD0">
                <w:rPr>
                  <w:rFonts w:hint="eastAsia"/>
                  <w:sz w:val="20"/>
                  <w:szCs w:val="20"/>
                </w:rPr>
                <w:delText>&gt;</w:delText>
              </w:r>
              <w:r w:rsidDel="006B6AD0">
                <w:rPr>
                  <w:sz w:val="20"/>
                  <w:szCs w:val="20"/>
                </w:rPr>
                <w:delText>=4</w:delText>
              </w:r>
            </w:del>
          </w:p>
        </w:tc>
        <w:tc>
          <w:tcPr>
            <w:tcW w:w="1071" w:type="dxa"/>
            <w:shd w:val="clear" w:color="auto" w:fill="auto"/>
          </w:tcPr>
          <w:p w14:paraId="5381B22B" w14:textId="55737728" w:rsidR="00696CD8" w:rsidRPr="006F0296" w:rsidDel="006B6AD0" w:rsidRDefault="00696CD8" w:rsidP="00696CD8">
            <w:pPr>
              <w:rPr>
                <w:del w:id="5144" w:author="Shi Mengtao" w:date="2019-01-15T10:05:00Z"/>
                <w:sz w:val="20"/>
                <w:szCs w:val="20"/>
              </w:rPr>
            </w:pPr>
            <w:del w:id="5145" w:author="Shi Mengtao" w:date="2019-01-15T10:05:00Z">
              <w:r w:rsidDel="006B6AD0">
                <w:rPr>
                  <w:rFonts w:hint="eastAsia"/>
                  <w:sz w:val="20"/>
                  <w:szCs w:val="20"/>
                </w:rPr>
                <w:delText>标签信息的第一条数据元素</w:delText>
              </w:r>
            </w:del>
          </w:p>
        </w:tc>
      </w:tr>
      <w:tr w:rsidR="00F849FA" w:rsidRPr="006F0296" w:rsidDel="006B6AD0" w14:paraId="0BBCEF7B" w14:textId="6F9C30C3" w:rsidTr="00224A40">
        <w:trPr>
          <w:del w:id="5146" w:author="Shi Mengtao" w:date="2019-01-15T10:05:00Z"/>
        </w:trPr>
        <w:tc>
          <w:tcPr>
            <w:tcW w:w="1555" w:type="dxa"/>
            <w:shd w:val="clear" w:color="auto" w:fill="auto"/>
          </w:tcPr>
          <w:p w14:paraId="7C089289" w14:textId="78F6FB7D" w:rsidR="00F849FA" w:rsidRPr="006F0296" w:rsidDel="006B6AD0" w:rsidRDefault="00696CD8" w:rsidP="00224A40">
            <w:pPr>
              <w:rPr>
                <w:del w:id="5147" w:author="Shi Mengtao" w:date="2019-01-15T10:05:00Z"/>
                <w:sz w:val="20"/>
                <w:szCs w:val="20"/>
              </w:rPr>
            </w:pPr>
            <w:del w:id="5148" w:author="Shi Mengtao" w:date="2019-01-15T10:05:00Z">
              <w:r w:rsidDel="006B6AD0">
                <w:rPr>
                  <w:rFonts w:hint="eastAsia"/>
                  <w:sz w:val="20"/>
                  <w:szCs w:val="20"/>
                </w:rPr>
                <w:delText>评价分数</w:delText>
              </w:r>
            </w:del>
          </w:p>
        </w:tc>
        <w:tc>
          <w:tcPr>
            <w:tcW w:w="2126" w:type="dxa"/>
            <w:shd w:val="clear" w:color="auto" w:fill="auto"/>
          </w:tcPr>
          <w:p w14:paraId="6FEA9557" w14:textId="108C25F9" w:rsidR="00F849FA" w:rsidRPr="006F0296" w:rsidDel="006B6AD0" w:rsidRDefault="007651E9" w:rsidP="00224A40">
            <w:pPr>
              <w:rPr>
                <w:del w:id="5149" w:author="Shi Mengtao" w:date="2019-01-15T10:05:00Z"/>
                <w:sz w:val="20"/>
                <w:szCs w:val="20"/>
              </w:rPr>
            </w:pPr>
            <w:del w:id="5150" w:author="Shi Mengtao" w:date="2019-01-15T10:05:00Z">
              <w:r w:rsidDel="006B6AD0">
                <w:rPr>
                  <w:rFonts w:hint="eastAsia"/>
                  <w:sz w:val="20"/>
                  <w:szCs w:val="20"/>
                </w:rPr>
                <w:delText>用户针对于每个标签，通过评价的方式对这个标签进行打分，打分范围（</w:delText>
              </w:r>
              <w:r w:rsidDel="006B6AD0">
                <w:rPr>
                  <w:rFonts w:hint="eastAsia"/>
                  <w:sz w:val="20"/>
                  <w:szCs w:val="20"/>
                </w:rPr>
                <w:delText>0</w:delText>
              </w:r>
              <w:r w:rsidDel="006B6AD0">
                <w:rPr>
                  <w:sz w:val="20"/>
                  <w:szCs w:val="20"/>
                </w:rPr>
                <w:delText>.0-5.0</w:delText>
              </w:r>
              <w:r w:rsidDel="006B6AD0">
                <w:rPr>
                  <w:rFonts w:hint="eastAsia"/>
                  <w:sz w:val="20"/>
                  <w:szCs w:val="20"/>
                </w:rPr>
                <w:delText>），打分越高说明在该条评价中用户越喜欢该标签</w:delText>
              </w:r>
            </w:del>
          </w:p>
        </w:tc>
        <w:tc>
          <w:tcPr>
            <w:tcW w:w="2381" w:type="dxa"/>
            <w:shd w:val="clear" w:color="auto" w:fill="auto"/>
          </w:tcPr>
          <w:p w14:paraId="15702950" w14:textId="32CD5309" w:rsidR="00F849FA" w:rsidRPr="006F0296" w:rsidDel="006B6AD0" w:rsidRDefault="00696CD8" w:rsidP="00224A40">
            <w:pPr>
              <w:rPr>
                <w:del w:id="5151" w:author="Shi Mengtao" w:date="2019-01-15T10:05:00Z"/>
                <w:sz w:val="20"/>
                <w:szCs w:val="20"/>
              </w:rPr>
            </w:pPr>
            <w:del w:id="5152" w:author="Shi Mengtao" w:date="2019-01-15T10:05:00Z">
              <w:r w:rsidDel="006B6AD0">
                <w:rPr>
                  <w:rFonts w:hint="eastAsia"/>
                  <w:sz w:val="20"/>
                  <w:szCs w:val="20"/>
                </w:rPr>
                <w:delText>d</w:delText>
              </w:r>
              <w:r w:rsidDel="006B6AD0">
                <w:rPr>
                  <w:sz w:val="20"/>
                  <w:szCs w:val="20"/>
                </w:rPr>
                <w:delText>ouble</w:delText>
              </w:r>
            </w:del>
          </w:p>
        </w:tc>
        <w:tc>
          <w:tcPr>
            <w:tcW w:w="1163" w:type="dxa"/>
            <w:shd w:val="clear" w:color="auto" w:fill="auto"/>
          </w:tcPr>
          <w:p w14:paraId="0AED9B89" w14:textId="6CFEA73E" w:rsidR="00F849FA" w:rsidRPr="006F0296" w:rsidDel="006B6AD0" w:rsidRDefault="00696CD8" w:rsidP="00224A40">
            <w:pPr>
              <w:rPr>
                <w:del w:id="5153" w:author="Shi Mengtao" w:date="2019-01-15T10:05:00Z"/>
                <w:sz w:val="20"/>
                <w:szCs w:val="20"/>
              </w:rPr>
            </w:pPr>
            <w:del w:id="5154" w:author="Shi Mengtao" w:date="2019-01-15T10:05:00Z">
              <w:r w:rsidDel="006B6AD0">
                <w:rPr>
                  <w:rFonts w:hint="eastAsia"/>
                  <w:sz w:val="20"/>
                  <w:szCs w:val="20"/>
                </w:rPr>
                <w:delText>8</w:delText>
              </w:r>
            </w:del>
          </w:p>
        </w:tc>
        <w:tc>
          <w:tcPr>
            <w:tcW w:w="1071" w:type="dxa"/>
            <w:shd w:val="clear" w:color="auto" w:fill="auto"/>
          </w:tcPr>
          <w:p w14:paraId="58749675" w14:textId="0062F6A1" w:rsidR="00F849FA" w:rsidRPr="006F0296" w:rsidDel="006B6AD0" w:rsidRDefault="00F849FA" w:rsidP="00224A40">
            <w:pPr>
              <w:rPr>
                <w:del w:id="5155" w:author="Shi Mengtao" w:date="2019-01-15T10:05:00Z"/>
                <w:sz w:val="20"/>
                <w:szCs w:val="20"/>
              </w:rPr>
            </w:pPr>
          </w:p>
        </w:tc>
      </w:tr>
      <w:tr w:rsidR="007651E9" w:rsidRPr="006F0296" w:rsidDel="006B6AD0" w14:paraId="13A4100B" w14:textId="137B57B3" w:rsidTr="00224A40">
        <w:trPr>
          <w:del w:id="5156" w:author="Shi Mengtao" w:date="2019-01-15T10:05:00Z"/>
        </w:trPr>
        <w:tc>
          <w:tcPr>
            <w:tcW w:w="1555" w:type="dxa"/>
            <w:shd w:val="clear" w:color="auto" w:fill="auto"/>
          </w:tcPr>
          <w:p w14:paraId="6A3C0784" w14:textId="7E3D92F1" w:rsidR="007651E9" w:rsidRPr="006F0296" w:rsidDel="006B6AD0" w:rsidRDefault="007651E9" w:rsidP="007651E9">
            <w:pPr>
              <w:rPr>
                <w:del w:id="5157" w:author="Shi Mengtao" w:date="2019-01-15T10:05:00Z"/>
                <w:sz w:val="20"/>
                <w:szCs w:val="20"/>
              </w:rPr>
            </w:pPr>
            <w:del w:id="5158" w:author="Shi Mengtao" w:date="2019-01-15T10:05:00Z">
              <w:r w:rsidDel="006B6AD0">
                <w:rPr>
                  <w:rFonts w:hint="eastAsia"/>
                  <w:sz w:val="20"/>
                  <w:szCs w:val="20"/>
                </w:rPr>
                <w:delText>评价文字内容</w:delText>
              </w:r>
            </w:del>
          </w:p>
        </w:tc>
        <w:tc>
          <w:tcPr>
            <w:tcW w:w="2126" w:type="dxa"/>
            <w:shd w:val="clear" w:color="auto" w:fill="auto"/>
          </w:tcPr>
          <w:p w14:paraId="1BF937E2" w14:textId="44156F74" w:rsidR="007651E9" w:rsidRPr="006F0296" w:rsidDel="006B6AD0" w:rsidRDefault="007651E9" w:rsidP="007651E9">
            <w:pPr>
              <w:rPr>
                <w:del w:id="5159" w:author="Shi Mengtao" w:date="2019-01-15T10:05:00Z"/>
                <w:sz w:val="20"/>
                <w:szCs w:val="20"/>
              </w:rPr>
            </w:pPr>
            <w:del w:id="5160" w:author="Shi Mengtao" w:date="2019-01-15T10:05:00Z">
              <w:r w:rsidDel="006B6AD0">
                <w:rPr>
                  <w:rFonts w:hint="eastAsia"/>
                  <w:sz w:val="20"/>
                  <w:szCs w:val="20"/>
                </w:rPr>
                <w:delText>评价内容重要组成部分</w:delText>
              </w:r>
            </w:del>
          </w:p>
        </w:tc>
        <w:tc>
          <w:tcPr>
            <w:tcW w:w="2381" w:type="dxa"/>
            <w:shd w:val="clear" w:color="auto" w:fill="auto"/>
          </w:tcPr>
          <w:p w14:paraId="42E1A647" w14:textId="5B62DEEF" w:rsidR="007651E9" w:rsidRPr="006F0296" w:rsidDel="006B6AD0" w:rsidRDefault="007651E9" w:rsidP="007651E9">
            <w:pPr>
              <w:rPr>
                <w:del w:id="5161" w:author="Shi Mengtao" w:date="2019-01-15T10:05:00Z"/>
                <w:sz w:val="20"/>
                <w:szCs w:val="20"/>
              </w:rPr>
            </w:pPr>
            <w:del w:id="5162" w:author="Shi Mengtao" w:date="2019-01-15T10:05:00Z">
              <w:r w:rsidDel="006B6AD0">
                <w:rPr>
                  <w:rFonts w:hint="eastAsia"/>
                  <w:sz w:val="20"/>
                  <w:szCs w:val="20"/>
                </w:rPr>
                <w:delText>[</w:delText>
              </w:r>
              <w:r w:rsidDel="006B6AD0">
                <w:rPr>
                  <w:sz w:val="20"/>
                  <w:szCs w:val="20"/>
                </w:rPr>
                <w:delText>\p]{10,}</w:delText>
              </w:r>
            </w:del>
          </w:p>
        </w:tc>
        <w:tc>
          <w:tcPr>
            <w:tcW w:w="1163" w:type="dxa"/>
            <w:shd w:val="clear" w:color="auto" w:fill="auto"/>
          </w:tcPr>
          <w:p w14:paraId="65B4CF14" w14:textId="75400760" w:rsidR="007651E9" w:rsidRPr="006F0296" w:rsidDel="006B6AD0" w:rsidRDefault="007651E9" w:rsidP="007651E9">
            <w:pPr>
              <w:rPr>
                <w:del w:id="5163" w:author="Shi Mengtao" w:date="2019-01-15T10:05:00Z"/>
                <w:sz w:val="20"/>
                <w:szCs w:val="20"/>
              </w:rPr>
            </w:pPr>
            <w:del w:id="5164" w:author="Shi Mengtao" w:date="2019-01-15T10:05:00Z">
              <w:r w:rsidDel="006B6AD0">
                <w:rPr>
                  <w:rFonts w:hint="eastAsia"/>
                  <w:sz w:val="20"/>
                  <w:szCs w:val="20"/>
                </w:rPr>
                <w:delText>&gt;</w:delText>
              </w:r>
              <w:r w:rsidDel="006B6AD0">
                <w:rPr>
                  <w:sz w:val="20"/>
                  <w:szCs w:val="20"/>
                </w:rPr>
                <w:delText>=10</w:delText>
              </w:r>
            </w:del>
          </w:p>
        </w:tc>
        <w:tc>
          <w:tcPr>
            <w:tcW w:w="1071" w:type="dxa"/>
            <w:shd w:val="clear" w:color="auto" w:fill="auto"/>
          </w:tcPr>
          <w:p w14:paraId="64791193" w14:textId="3467F6FF" w:rsidR="007651E9" w:rsidRPr="006F0296" w:rsidDel="006B6AD0" w:rsidRDefault="007651E9" w:rsidP="007651E9">
            <w:pPr>
              <w:rPr>
                <w:del w:id="5165" w:author="Shi Mengtao" w:date="2019-01-15T10:05:00Z"/>
                <w:sz w:val="20"/>
                <w:szCs w:val="20"/>
              </w:rPr>
            </w:pPr>
          </w:p>
        </w:tc>
      </w:tr>
      <w:tr w:rsidR="007651E9" w:rsidRPr="006F0296" w:rsidDel="006B6AD0" w14:paraId="1E10D621" w14:textId="5353CA9C" w:rsidTr="00224A40">
        <w:trPr>
          <w:del w:id="5166" w:author="Shi Mengtao" w:date="2019-01-15T10:05:00Z"/>
        </w:trPr>
        <w:tc>
          <w:tcPr>
            <w:tcW w:w="1555" w:type="dxa"/>
            <w:shd w:val="clear" w:color="auto" w:fill="auto"/>
          </w:tcPr>
          <w:p w14:paraId="6AB7CB74" w14:textId="1DB69DE7" w:rsidR="007651E9" w:rsidRPr="006F0296" w:rsidDel="006B6AD0" w:rsidRDefault="007651E9" w:rsidP="007651E9">
            <w:pPr>
              <w:rPr>
                <w:del w:id="5167" w:author="Shi Mengtao" w:date="2019-01-15T10:05:00Z"/>
                <w:sz w:val="20"/>
                <w:szCs w:val="20"/>
              </w:rPr>
            </w:pPr>
            <w:del w:id="5168" w:author="Shi Mengtao" w:date="2019-01-15T10:05:00Z">
              <w:r w:rsidDel="006B6AD0">
                <w:rPr>
                  <w:rFonts w:hint="eastAsia"/>
                  <w:sz w:val="20"/>
                  <w:szCs w:val="20"/>
                </w:rPr>
                <w:delText>评价时间</w:delText>
              </w:r>
            </w:del>
          </w:p>
        </w:tc>
        <w:tc>
          <w:tcPr>
            <w:tcW w:w="2126" w:type="dxa"/>
            <w:shd w:val="clear" w:color="auto" w:fill="auto"/>
          </w:tcPr>
          <w:p w14:paraId="28050D90" w14:textId="4ECFB5FF" w:rsidR="007651E9" w:rsidRPr="006F0296" w:rsidDel="006B6AD0" w:rsidRDefault="007651E9" w:rsidP="007651E9">
            <w:pPr>
              <w:rPr>
                <w:del w:id="5169" w:author="Shi Mengtao" w:date="2019-01-15T10:05:00Z"/>
                <w:sz w:val="20"/>
                <w:szCs w:val="20"/>
              </w:rPr>
            </w:pPr>
            <w:del w:id="5170" w:author="Shi Mengtao" w:date="2019-01-15T10:05:00Z">
              <w:r w:rsidDel="006B6AD0">
                <w:rPr>
                  <w:rFonts w:hint="eastAsia"/>
                  <w:sz w:val="20"/>
                  <w:szCs w:val="20"/>
                </w:rPr>
                <w:delText>每条评价的都有其发送时间，以用户点击发送按钮的当前时间作为当前发送时间</w:delText>
              </w:r>
            </w:del>
          </w:p>
        </w:tc>
        <w:tc>
          <w:tcPr>
            <w:tcW w:w="2381" w:type="dxa"/>
            <w:shd w:val="clear" w:color="auto" w:fill="auto"/>
          </w:tcPr>
          <w:p w14:paraId="64E620C8" w14:textId="389DDA75" w:rsidR="007651E9" w:rsidRPr="006F0296" w:rsidDel="006B6AD0" w:rsidRDefault="007651E9" w:rsidP="007651E9">
            <w:pPr>
              <w:rPr>
                <w:del w:id="5171" w:author="Shi Mengtao" w:date="2019-01-15T10:05:00Z"/>
                <w:sz w:val="20"/>
                <w:szCs w:val="20"/>
              </w:rPr>
            </w:pPr>
            <w:del w:id="5172" w:author="Shi Mengtao" w:date="2019-01-15T10:05:00Z">
              <w:r w:rsidDel="006B6AD0">
                <w:rPr>
                  <w:rFonts w:hint="eastAsia"/>
                  <w:sz w:val="20"/>
                  <w:szCs w:val="20"/>
                </w:rPr>
                <w:delText>Tim</w:delText>
              </w:r>
              <w:r w:rsidDel="006B6AD0">
                <w:rPr>
                  <w:sz w:val="20"/>
                  <w:szCs w:val="20"/>
                </w:rPr>
                <w:delText>estamp</w:delText>
              </w:r>
            </w:del>
          </w:p>
        </w:tc>
        <w:tc>
          <w:tcPr>
            <w:tcW w:w="1163" w:type="dxa"/>
            <w:shd w:val="clear" w:color="auto" w:fill="auto"/>
          </w:tcPr>
          <w:p w14:paraId="6B847FD5" w14:textId="1A4FD421" w:rsidR="007651E9" w:rsidRPr="006F0296" w:rsidDel="006B6AD0" w:rsidRDefault="007651E9" w:rsidP="007651E9">
            <w:pPr>
              <w:rPr>
                <w:del w:id="5173" w:author="Shi Mengtao" w:date="2019-01-15T10:05:00Z"/>
                <w:sz w:val="20"/>
                <w:szCs w:val="20"/>
              </w:rPr>
            </w:pPr>
            <w:del w:id="5174" w:author="Shi Mengtao" w:date="2019-01-15T10:05:00Z">
              <w:r w:rsidDel="006B6AD0">
                <w:rPr>
                  <w:sz w:val="20"/>
                  <w:szCs w:val="20"/>
                </w:rPr>
                <w:delText>&gt;=0</w:delText>
              </w:r>
            </w:del>
          </w:p>
        </w:tc>
        <w:tc>
          <w:tcPr>
            <w:tcW w:w="1071" w:type="dxa"/>
            <w:shd w:val="clear" w:color="auto" w:fill="auto"/>
          </w:tcPr>
          <w:p w14:paraId="5528ECCA" w14:textId="0389AA38" w:rsidR="007651E9" w:rsidRPr="006F0296" w:rsidDel="006B6AD0" w:rsidRDefault="007651E9" w:rsidP="007651E9">
            <w:pPr>
              <w:rPr>
                <w:del w:id="5175" w:author="Shi Mengtao" w:date="2019-01-15T10:05:00Z"/>
                <w:sz w:val="20"/>
                <w:szCs w:val="20"/>
              </w:rPr>
            </w:pPr>
          </w:p>
        </w:tc>
      </w:tr>
    </w:tbl>
    <w:p w14:paraId="6359F0A1" w14:textId="1E52BD3C" w:rsidR="00B227F4" w:rsidDel="006B6AD0" w:rsidRDefault="00B227F4">
      <w:pPr>
        <w:rPr>
          <w:del w:id="5176" w:author="Shi Mengtao" w:date="2019-01-15T10:05:00Z"/>
        </w:rPr>
      </w:pPr>
    </w:p>
    <w:p w14:paraId="7833C4FA" w14:textId="12001E21" w:rsidR="00E92C30" w:rsidRPr="00E92C30" w:rsidDel="006B6AD0" w:rsidRDefault="00E92C30">
      <w:pPr>
        <w:rPr>
          <w:del w:id="5177" w:author="Shi Mengtao" w:date="2019-01-15T10:05:00Z"/>
          <w:b/>
        </w:rPr>
      </w:pPr>
      <w:del w:id="5178" w:author="Shi Mengtao" w:date="2019-01-15T10:05:00Z">
        <w:r w:rsidRPr="00E92C30" w:rsidDel="006B6AD0">
          <w:rPr>
            <w:rFonts w:hint="eastAsia"/>
            <w:b/>
          </w:rPr>
          <w:delText>评价内容</w:delText>
        </w:r>
      </w:del>
    </w:p>
    <w:tbl>
      <w:tblPr>
        <w:tblpPr w:leftFromText="180" w:rightFromText="180" w:vertAnchor="text" w:horzAnchor="margin" w:tblpY="253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381"/>
        <w:gridCol w:w="1163"/>
        <w:gridCol w:w="1071"/>
      </w:tblGrid>
      <w:tr w:rsidR="00E92C30" w:rsidRPr="00795F84" w:rsidDel="006B6AD0" w14:paraId="6EDA2E74" w14:textId="17B636AE" w:rsidTr="00224A40">
        <w:trPr>
          <w:del w:id="5179" w:author="Shi Mengtao" w:date="2019-01-15T10:05:00Z"/>
        </w:trPr>
        <w:tc>
          <w:tcPr>
            <w:tcW w:w="1555" w:type="dxa"/>
            <w:shd w:val="clear" w:color="auto" w:fill="D9D9D9"/>
          </w:tcPr>
          <w:p w14:paraId="1A50BEB8" w14:textId="2C3CE3A2" w:rsidR="00E92C30" w:rsidRPr="00795F84" w:rsidDel="006B6AD0" w:rsidRDefault="00E92C30" w:rsidP="00224A40">
            <w:pPr>
              <w:jc w:val="center"/>
              <w:rPr>
                <w:del w:id="5180" w:author="Shi Mengtao" w:date="2019-01-15T10:05:00Z"/>
                <w:b/>
                <w:bCs/>
                <w:color w:val="000000"/>
                <w:sz w:val="18"/>
              </w:rPr>
            </w:pPr>
            <w:del w:id="5181" w:author="Shi Mengtao" w:date="2019-01-15T10:05:00Z">
              <w:r w:rsidRPr="00795F84" w:rsidDel="006B6AD0">
                <w:rPr>
                  <w:rFonts w:hint="eastAsia"/>
                  <w:b/>
                  <w:bCs/>
                  <w:color w:val="000000"/>
                  <w:sz w:val="18"/>
                </w:rPr>
                <w:delText>数据元素</w:delText>
              </w:r>
            </w:del>
          </w:p>
        </w:tc>
        <w:tc>
          <w:tcPr>
            <w:tcW w:w="2126" w:type="dxa"/>
            <w:shd w:val="clear" w:color="auto" w:fill="D9D9D9"/>
          </w:tcPr>
          <w:p w14:paraId="26B15670" w14:textId="0408F2A9" w:rsidR="00E92C30" w:rsidRPr="00795F84" w:rsidDel="006B6AD0" w:rsidRDefault="00E92C30" w:rsidP="00224A40">
            <w:pPr>
              <w:jc w:val="center"/>
              <w:rPr>
                <w:del w:id="5182" w:author="Shi Mengtao" w:date="2019-01-15T10:05:00Z"/>
                <w:b/>
                <w:bCs/>
                <w:color w:val="000000"/>
                <w:sz w:val="18"/>
              </w:rPr>
            </w:pPr>
            <w:del w:id="5183" w:author="Shi Mengtao" w:date="2019-01-15T10:05:00Z">
              <w:r w:rsidRPr="00795F84" w:rsidDel="006B6AD0">
                <w:rPr>
                  <w:rFonts w:hint="eastAsia"/>
                  <w:b/>
                  <w:bCs/>
                  <w:color w:val="000000"/>
                  <w:sz w:val="18"/>
                </w:rPr>
                <w:delText>描述</w:delText>
              </w:r>
            </w:del>
          </w:p>
        </w:tc>
        <w:tc>
          <w:tcPr>
            <w:tcW w:w="2381" w:type="dxa"/>
            <w:shd w:val="clear" w:color="auto" w:fill="D9D9D9"/>
          </w:tcPr>
          <w:p w14:paraId="7C4DC600" w14:textId="7255B860" w:rsidR="00E92C30" w:rsidRPr="00795F84" w:rsidDel="006B6AD0" w:rsidRDefault="00E92C30" w:rsidP="00224A40">
            <w:pPr>
              <w:jc w:val="center"/>
              <w:rPr>
                <w:del w:id="5184" w:author="Shi Mengtao" w:date="2019-01-15T10:05:00Z"/>
                <w:b/>
                <w:bCs/>
                <w:color w:val="000000"/>
                <w:sz w:val="18"/>
              </w:rPr>
            </w:pPr>
            <w:del w:id="5185" w:author="Shi Mengtao" w:date="2019-01-15T10:05:00Z">
              <w:r w:rsidRPr="00795F84" w:rsidDel="006B6AD0">
                <w:rPr>
                  <w:rFonts w:hint="eastAsia"/>
                  <w:b/>
                  <w:bCs/>
                  <w:color w:val="000000"/>
                  <w:sz w:val="18"/>
                </w:rPr>
                <w:delText>数据构成或者数据类型</w:delText>
              </w:r>
            </w:del>
          </w:p>
        </w:tc>
        <w:tc>
          <w:tcPr>
            <w:tcW w:w="1163" w:type="dxa"/>
            <w:shd w:val="clear" w:color="auto" w:fill="D9D9D9"/>
          </w:tcPr>
          <w:p w14:paraId="4EB1DA7F" w14:textId="5B8F57F0" w:rsidR="00E92C30" w:rsidRPr="00795F84" w:rsidDel="006B6AD0" w:rsidRDefault="00E92C30" w:rsidP="00224A40">
            <w:pPr>
              <w:jc w:val="center"/>
              <w:rPr>
                <w:del w:id="5186" w:author="Shi Mengtao" w:date="2019-01-15T10:05:00Z"/>
                <w:b/>
                <w:bCs/>
                <w:color w:val="000000"/>
                <w:sz w:val="18"/>
              </w:rPr>
            </w:pPr>
            <w:del w:id="5187" w:author="Shi Mengtao" w:date="2019-01-15T10:05:00Z">
              <w:r w:rsidRPr="00795F84" w:rsidDel="006B6AD0">
                <w:rPr>
                  <w:rFonts w:hint="eastAsia"/>
                  <w:b/>
                  <w:bCs/>
                  <w:color w:val="000000"/>
                  <w:sz w:val="18"/>
                </w:rPr>
                <w:delText>数据长度</w:delText>
              </w:r>
            </w:del>
          </w:p>
        </w:tc>
        <w:tc>
          <w:tcPr>
            <w:tcW w:w="1071" w:type="dxa"/>
            <w:shd w:val="clear" w:color="auto" w:fill="D9D9D9"/>
          </w:tcPr>
          <w:p w14:paraId="18181494" w14:textId="5DF1938B" w:rsidR="00E92C30" w:rsidRPr="00795F84" w:rsidDel="006B6AD0" w:rsidRDefault="00E92C30" w:rsidP="00224A40">
            <w:pPr>
              <w:jc w:val="center"/>
              <w:rPr>
                <w:del w:id="5188" w:author="Shi Mengtao" w:date="2019-01-15T10:05:00Z"/>
                <w:b/>
                <w:bCs/>
                <w:color w:val="000000"/>
                <w:sz w:val="18"/>
              </w:rPr>
            </w:pPr>
            <w:del w:id="5189" w:author="Shi Mengtao" w:date="2019-01-15T10:05:00Z">
              <w:r w:rsidRPr="00795F84" w:rsidDel="006B6AD0">
                <w:rPr>
                  <w:rFonts w:hint="eastAsia"/>
                  <w:b/>
                  <w:bCs/>
                  <w:color w:val="000000"/>
                  <w:sz w:val="18"/>
                </w:rPr>
                <w:delText>位置</w:delText>
              </w:r>
            </w:del>
          </w:p>
        </w:tc>
      </w:tr>
      <w:tr w:rsidR="00E92C30" w:rsidRPr="006F0296" w:rsidDel="006B6AD0" w14:paraId="283235AB" w14:textId="6AB9BD6D" w:rsidTr="00224A40">
        <w:trPr>
          <w:del w:id="5190" w:author="Shi Mengtao" w:date="2019-01-15T10:05:00Z"/>
        </w:trPr>
        <w:tc>
          <w:tcPr>
            <w:tcW w:w="1555" w:type="dxa"/>
            <w:shd w:val="clear" w:color="auto" w:fill="auto"/>
          </w:tcPr>
          <w:p w14:paraId="43351D4A" w14:textId="2B1BDCBE" w:rsidR="00E92C30" w:rsidRPr="006F0296" w:rsidDel="006B6AD0" w:rsidRDefault="00E92C30" w:rsidP="00224A40">
            <w:pPr>
              <w:rPr>
                <w:del w:id="5191" w:author="Shi Mengtao" w:date="2019-01-15T10:05:00Z"/>
                <w:sz w:val="20"/>
                <w:szCs w:val="20"/>
              </w:rPr>
            </w:pPr>
            <w:del w:id="5192" w:author="Shi Mengtao" w:date="2019-01-15T10:05:00Z">
              <w:r w:rsidDel="006B6AD0">
                <w:rPr>
                  <w:rFonts w:hint="eastAsia"/>
                  <w:sz w:val="20"/>
                  <w:szCs w:val="20"/>
                </w:rPr>
                <w:delText>评价编号</w:delText>
              </w:r>
            </w:del>
          </w:p>
        </w:tc>
        <w:tc>
          <w:tcPr>
            <w:tcW w:w="2126" w:type="dxa"/>
            <w:shd w:val="clear" w:color="auto" w:fill="auto"/>
          </w:tcPr>
          <w:p w14:paraId="67B1712E" w14:textId="29E7B31D" w:rsidR="00E92C30" w:rsidRPr="006F0296" w:rsidDel="006B6AD0" w:rsidRDefault="00E92C30" w:rsidP="00224A40">
            <w:pPr>
              <w:rPr>
                <w:del w:id="5193" w:author="Shi Mengtao" w:date="2019-01-15T10:05:00Z"/>
                <w:sz w:val="20"/>
                <w:szCs w:val="20"/>
              </w:rPr>
            </w:pPr>
            <w:del w:id="5194" w:author="Shi Mengtao" w:date="2019-01-15T10:05:00Z">
              <w:r w:rsidDel="006B6AD0">
                <w:rPr>
                  <w:rFonts w:hint="eastAsia"/>
                  <w:sz w:val="20"/>
                  <w:szCs w:val="20"/>
                </w:rPr>
                <w:delText>每条评价对应的唯一标识</w:delText>
              </w:r>
            </w:del>
          </w:p>
        </w:tc>
        <w:tc>
          <w:tcPr>
            <w:tcW w:w="2381" w:type="dxa"/>
            <w:shd w:val="clear" w:color="auto" w:fill="auto"/>
          </w:tcPr>
          <w:p w14:paraId="1D4FCEA0" w14:textId="44F91F19" w:rsidR="00E92C30" w:rsidRPr="006F0296" w:rsidDel="006B6AD0" w:rsidRDefault="00E92C30" w:rsidP="00224A40">
            <w:pPr>
              <w:rPr>
                <w:del w:id="5195" w:author="Shi Mengtao" w:date="2019-01-15T10:05:00Z"/>
                <w:sz w:val="20"/>
                <w:szCs w:val="20"/>
              </w:rPr>
            </w:pPr>
            <w:del w:id="5196" w:author="Shi Mengtao" w:date="2019-01-15T10:05:00Z">
              <w:r w:rsidDel="006B6AD0">
                <w:rPr>
                  <w:rFonts w:hint="eastAsia"/>
                  <w:sz w:val="20"/>
                  <w:szCs w:val="20"/>
                </w:rPr>
                <w:delText>[</w:delText>
              </w:r>
              <w:r w:rsidDel="006B6AD0">
                <w:rPr>
                  <w:sz w:val="20"/>
                  <w:szCs w:val="20"/>
                </w:rPr>
                <w:delText>\d]{</w:delText>
              </w:r>
              <w:r w:rsidDel="006B6AD0">
                <w:rPr>
                  <w:rFonts w:hint="eastAsia"/>
                  <w:sz w:val="20"/>
                  <w:szCs w:val="20"/>
                </w:rPr>
                <w:delText>4,</w:delText>
              </w:r>
              <w:r w:rsidDel="006B6AD0">
                <w:rPr>
                  <w:sz w:val="20"/>
                  <w:szCs w:val="20"/>
                </w:rPr>
                <w:delText>}</w:delText>
              </w:r>
            </w:del>
          </w:p>
        </w:tc>
        <w:tc>
          <w:tcPr>
            <w:tcW w:w="1163" w:type="dxa"/>
            <w:shd w:val="clear" w:color="auto" w:fill="auto"/>
          </w:tcPr>
          <w:p w14:paraId="19B68C98" w14:textId="4083A86A" w:rsidR="00E92C30" w:rsidRPr="006F0296" w:rsidDel="006B6AD0" w:rsidRDefault="00E92C30" w:rsidP="00224A40">
            <w:pPr>
              <w:rPr>
                <w:del w:id="5197" w:author="Shi Mengtao" w:date="2019-01-15T10:05:00Z"/>
                <w:sz w:val="20"/>
                <w:szCs w:val="20"/>
              </w:rPr>
            </w:pPr>
            <w:del w:id="5198" w:author="Shi Mengtao" w:date="2019-01-15T10:05:00Z">
              <w:r w:rsidDel="006B6AD0">
                <w:rPr>
                  <w:rFonts w:hint="eastAsia"/>
                  <w:sz w:val="20"/>
                  <w:szCs w:val="20"/>
                </w:rPr>
                <w:delText>&gt;</w:delText>
              </w:r>
              <w:r w:rsidDel="006B6AD0">
                <w:rPr>
                  <w:sz w:val="20"/>
                  <w:szCs w:val="20"/>
                </w:rPr>
                <w:delText>=4</w:delText>
              </w:r>
            </w:del>
          </w:p>
        </w:tc>
        <w:tc>
          <w:tcPr>
            <w:tcW w:w="1071" w:type="dxa"/>
            <w:shd w:val="clear" w:color="auto" w:fill="auto"/>
          </w:tcPr>
          <w:p w14:paraId="0B3C6D1A" w14:textId="15E0C387" w:rsidR="00E92C30" w:rsidRPr="006F0296" w:rsidDel="006B6AD0" w:rsidRDefault="00E92C30" w:rsidP="00224A40">
            <w:pPr>
              <w:rPr>
                <w:del w:id="5199" w:author="Shi Mengtao" w:date="2019-01-15T10:05:00Z"/>
                <w:sz w:val="20"/>
                <w:szCs w:val="20"/>
              </w:rPr>
            </w:pPr>
          </w:p>
        </w:tc>
      </w:tr>
      <w:tr w:rsidR="00E92C30" w:rsidRPr="006F0296" w:rsidDel="006B6AD0" w14:paraId="5C266080" w14:textId="783BC636" w:rsidTr="00224A40">
        <w:trPr>
          <w:del w:id="5200" w:author="Shi Mengtao" w:date="2019-01-15T10:05:00Z"/>
        </w:trPr>
        <w:tc>
          <w:tcPr>
            <w:tcW w:w="1555" w:type="dxa"/>
            <w:shd w:val="clear" w:color="auto" w:fill="auto"/>
          </w:tcPr>
          <w:p w14:paraId="1C1408FD" w14:textId="3A0A271C" w:rsidR="00E92C30" w:rsidRPr="006F0296" w:rsidDel="006B6AD0" w:rsidRDefault="00E92C30" w:rsidP="00224A40">
            <w:pPr>
              <w:rPr>
                <w:del w:id="5201" w:author="Shi Mengtao" w:date="2019-01-15T10:05:00Z"/>
                <w:sz w:val="20"/>
                <w:szCs w:val="20"/>
              </w:rPr>
            </w:pPr>
            <w:del w:id="5202" w:author="Shi Mengtao" w:date="2019-01-15T10:05:00Z">
              <w:r w:rsidDel="006B6AD0">
                <w:rPr>
                  <w:rFonts w:hint="eastAsia"/>
                  <w:sz w:val="20"/>
                  <w:szCs w:val="20"/>
                </w:rPr>
                <w:delText>评价内容形式</w:delText>
              </w:r>
            </w:del>
          </w:p>
        </w:tc>
        <w:tc>
          <w:tcPr>
            <w:tcW w:w="2126" w:type="dxa"/>
            <w:shd w:val="clear" w:color="auto" w:fill="auto"/>
          </w:tcPr>
          <w:p w14:paraId="47A9A4DB" w14:textId="1FBF174D" w:rsidR="00E92C30" w:rsidRPr="006F0296" w:rsidDel="006B6AD0" w:rsidRDefault="00E92C30" w:rsidP="00224A40">
            <w:pPr>
              <w:rPr>
                <w:del w:id="5203" w:author="Shi Mengtao" w:date="2019-01-15T10:05:00Z"/>
                <w:sz w:val="20"/>
                <w:szCs w:val="20"/>
              </w:rPr>
            </w:pPr>
            <w:del w:id="5204" w:author="Shi Mengtao" w:date="2019-01-15T10:05:00Z">
              <w:r w:rsidDel="006B6AD0">
                <w:rPr>
                  <w:rFonts w:hint="eastAsia"/>
                  <w:sz w:val="20"/>
                  <w:szCs w:val="20"/>
                </w:rPr>
                <w:delText>一条评价可以有多张图片，多条语音，每条评价内容可以有图片、语音的呈现形式</w:delText>
              </w:r>
            </w:del>
          </w:p>
        </w:tc>
        <w:tc>
          <w:tcPr>
            <w:tcW w:w="2381" w:type="dxa"/>
            <w:shd w:val="clear" w:color="auto" w:fill="auto"/>
          </w:tcPr>
          <w:p w14:paraId="52264252" w14:textId="519E7521" w:rsidR="00E92C30" w:rsidRPr="006F0296" w:rsidDel="006B6AD0" w:rsidRDefault="00E92C30" w:rsidP="00224A40">
            <w:pPr>
              <w:rPr>
                <w:del w:id="5205" w:author="Shi Mengtao" w:date="2019-01-15T10:05:00Z"/>
                <w:sz w:val="20"/>
                <w:szCs w:val="20"/>
              </w:rPr>
            </w:pPr>
            <w:del w:id="5206" w:author="Shi Mengtao" w:date="2019-01-15T10:05:00Z">
              <w:r w:rsidDel="006B6AD0">
                <w:rPr>
                  <w:rFonts w:hint="eastAsia"/>
                  <w:sz w:val="20"/>
                  <w:szCs w:val="20"/>
                </w:rPr>
                <w:delText>[</w:delText>
              </w:r>
              <w:r w:rsidDel="006B6AD0">
                <w:rPr>
                  <w:rFonts w:hint="eastAsia"/>
                  <w:sz w:val="20"/>
                  <w:szCs w:val="20"/>
                </w:rPr>
                <w:delText>图片</w:delText>
              </w:r>
              <w:r w:rsidDel="006B6AD0">
                <w:rPr>
                  <w:rFonts w:hint="eastAsia"/>
                  <w:sz w:val="20"/>
                  <w:szCs w:val="20"/>
                </w:rPr>
                <w:delText>|</w:delText>
              </w:r>
              <w:r w:rsidDel="006B6AD0">
                <w:rPr>
                  <w:rFonts w:hint="eastAsia"/>
                  <w:sz w:val="20"/>
                  <w:szCs w:val="20"/>
                </w:rPr>
                <w:delText>语音</w:delText>
              </w:r>
              <w:r w:rsidDel="006B6AD0">
                <w:rPr>
                  <w:sz w:val="20"/>
                  <w:szCs w:val="20"/>
                </w:rPr>
                <w:delText>]</w:delText>
              </w:r>
            </w:del>
          </w:p>
        </w:tc>
        <w:tc>
          <w:tcPr>
            <w:tcW w:w="1163" w:type="dxa"/>
            <w:shd w:val="clear" w:color="auto" w:fill="auto"/>
          </w:tcPr>
          <w:p w14:paraId="20CB18AF" w14:textId="47C32B74" w:rsidR="00E92C30" w:rsidRPr="006F0296" w:rsidDel="006B6AD0" w:rsidRDefault="00E92C30" w:rsidP="00224A40">
            <w:pPr>
              <w:rPr>
                <w:del w:id="5207" w:author="Shi Mengtao" w:date="2019-01-15T10:05:00Z"/>
                <w:sz w:val="20"/>
                <w:szCs w:val="20"/>
              </w:rPr>
            </w:pPr>
            <w:del w:id="5208" w:author="Shi Mengtao" w:date="2019-01-15T10:05:00Z">
              <w:r w:rsidDel="006B6AD0">
                <w:rPr>
                  <w:rFonts w:hint="eastAsia"/>
                  <w:sz w:val="20"/>
                  <w:szCs w:val="20"/>
                </w:rPr>
                <w:delText>&gt;</w:delText>
              </w:r>
              <w:r w:rsidDel="006B6AD0">
                <w:rPr>
                  <w:sz w:val="20"/>
                  <w:szCs w:val="20"/>
                </w:rPr>
                <w:delText>=1</w:delText>
              </w:r>
            </w:del>
          </w:p>
        </w:tc>
        <w:tc>
          <w:tcPr>
            <w:tcW w:w="1071" w:type="dxa"/>
            <w:shd w:val="clear" w:color="auto" w:fill="auto"/>
          </w:tcPr>
          <w:p w14:paraId="2A7EC3B3" w14:textId="2566EA6B" w:rsidR="00E92C30" w:rsidRPr="006F0296" w:rsidDel="006B6AD0" w:rsidRDefault="00E92C30" w:rsidP="00224A40">
            <w:pPr>
              <w:rPr>
                <w:del w:id="5209" w:author="Shi Mengtao" w:date="2019-01-15T10:05:00Z"/>
                <w:sz w:val="20"/>
                <w:szCs w:val="20"/>
              </w:rPr>
            </w:pPr>
          </w:p>
        </w:tc>
      </w:tr>
      <w:tr w:rsidR="00E92C30" w:rsidRPr="006F0296" w:rsidDel="006B6AD0" w14:paraId="72CE0005" w14:textId="1DF6C801" w:rsidTr="00224A40">
        <w:trPr>
          <w:del w:id="5210" w:author="Shi Mengtao" w:date="2019-01-15T10:05:00Z"/>
        </w:trPr>
        <w:tc>
          <w:tcPr>
            <w:tcW w:w="1555" w:type="dxa"/>
            <w:shd w:val="clear" w:color="auto" w:fill="auto"/>
          </w:tcPr>
          <w:p w14:paraId="4750EA5D" w14:textId="548D2459" w:rsidR="00E92C30" w:rsidRPr="006F0296" w:rsidDel="006B6AD0" w:rsidRDefault="00E92C30" w:rsidP="00224A40">
            <w:pPr>
              <w:rPr>
                <w:del w:id="5211" w:author="Shi Mengtao" w:date="2019-01-15T10:05:00Z"/>
                <w:sz w:val="20"/>
                <w:szCs w:val="20"/>
              </w:rPr>
            </w:pPr>
            <w:del w:id="5212" w:author="Shi Mengtao" w:date="2019-01-15T10:05:00Z">
              <w:r w:rsidDel="006B6AD0">
                <w:rPr>
                  <w:rFonts w:hint="eastAsia"/>
                  <w:sz w:val="20"/>
                  <w:szCs w:val="20"/>
                </w:rPr>
                <w:delText>评价内容</w:delText>
              </w:r>
            </w:del>
          </w:p>
        </w:tc>
        <w:tc>
          <w:tcPr>
            <w:tcW w:w="2126" w:type="dxa"/>
            <w:shd w:val="clear" w:color="auto" w:fill="auto"/>
          </w:tcPr>
          <w:p w14:paraId="063BBFCA" w14:textId="488F43FE" w:rsidR="00E92C30" w:rsidRPr="006F0296" w:rsidDel="006B6AD0" w:rsidRDefault="00E92C30" w:rsidP="00224A40">
            <w:pPr>
              <w:rPr>
                <w:del w:id="5213" w:author="Shi Mengtao" w:date="2019-01-15T10:05:00Z"/>
                <w:sz w:val="20"/>
                <w:szCs w:val="20"/>
              </w:rPr>
            </w:pPr>
            <w:del w:id="5214" w:author="Shi Mengtao" w:date="2019-01-15T10:05:00Z">
              <w:r w:rsidDel="006B6AD0">
                <w:rPr>
                  <w:rFonts w:hint="eastAsia"/>
                  <w:sz w:val="20"/>
                  <w:szCs w:val="20"/>
                </w:rPr>
                <w:delText>具体的图片、语音对应的数据</w:delText>
              </w:r>
            </w:del>
          </w:p>
        </w:tc>
        <w:tc>
          <w:tcPr>
            <w:tcW w:w="2381" w:type="dxa"/>
            <w:shd w:val="clear" w:color="auto" w:fill="auto"/>
          </w:tcPr>
          <w:p w14:paraId="3D395F3B" w14:textId="25E8718A" w:rsidR="00E92C30" w:rsidRPr="006F0296" w:rsidDel="006B6AD0" w:rsidRDefault="00E92C30" w:rsidP="00224A40">
            <w:pPr>
              <w:rPr>
                <w:del w:id="5215" w:author="Shi Mengtao" w:date="2019-01-15T10:05:00Z"/>
                <w:sz w:val="20"/>
                <w:szCs w:val="20"/>
              </w:rPr>
            </w:pPr>
            <w:del w:id="5216" w:author="Shi Mengtao" w:date="2019-01-15T10:05:00Z">
              <w:r w:rsidDel="006B6AD0">
                <w:rPr>
                  <w:rFonts w:hint="eastAsia"/>
                  <w:sz w:val="20"/>
                  <w:szCs w:val="20"/>
                </w:rPr>
                <w:delText>B</w:delText>
              </w:r>
              <w:r w:rsidDel="006B6AD0">
                <w:rPr>
                  <w:sz w:val="20"/>
                  <w:szCs w:val="20"/>
                </w:rPr>
                <w:delText>lob</w:delText>
              </w:r>
            </w:del>
          </w:p>
        </w:tc>
        <w:tc>
          <w:tcPr>
            <w:tcW w:w="1163" w:type="dxa"/>
            <w:shd w:val="clear" w:color="auto" w:fill="auto"/>
          </w:tcPr>
          <w:p w14:paraId="5D0732C6" w14:textId="1E18A8FA" w:rsidR="00E92C30" w:rsidRPr="006F0296" w:rsidDel="006B6AD0" w:rsidRDefault="00E92C30" w:rsidP="00224A40">
            <w:pPr>
              <w:rPr>
                <w:del w:id="5217" w:author="Shi Mengtao" w:date="2019-01-15T10:05:00Z"/>
                <w:sz w:val="20"/>
                <w:szCs w:val="20"/>
              </w:rPr>
            </w:pPr>
            <w:del w:id="5218" w:author="Shi Mengtao" w:date="2019-01-15T10:05:00Z">
              <w:r w:rsidDel="006B6AD0">
                <w:rPr>
                  <w:sz w:val="20"/>
                  <w:szCs w:val="20"/>
                </w:rPr>
                <w:delText>&gt;=0</w:delText>
              </w:r>
            </w:del>
          </w:p>
        </w:tc>
        <w:tc>
          <w:tcPr>
            <w:tcW w:w="1071" w:type="dxa"/>
            <w:shd w:val="clear" w:color="auto" w:fill="auto"/>
          </w:tcPr>
          <w:p w14:paraId="7833B5AF" w14:textId="33173FC9" w:rsidR="00E92C30" w:rsidRPr="006F0296" w:rsidDel="006B6AD0" w:rsidRDefault="00E92C30" w:rsidP="00224A40">
            <w:pPr>
              <w:rPr>
                <w:del w:id="5219" w:author="Shi Mengtao" w:date="2019-01-15T10:05:00Z"/>
                <w:sz w:val="20"/>
                <w:szCs w:val="20"/>
              </w:rPr>
            </w:pPr>
          </w:p>
        </w:tc>
      </w:tr>
      <w:tr w:rsidR="00E92C30" w:rsidRPr="006F0296" w:rsidDel="006B6AD0" w14:paraId="71600AC1" w14:textId="1C6F3204" w:rsidTr="00224A40">
        <w:trPr>
          <w:del w:id="5220" w:author="Shi Mengtao" w:date="2019-01-15T10:05:00Z"/>
        </w:trPr>
        <w:tc>
          <w:tcPr>
            <w:tcW w:w="1555" w:type="dxa"/>
            <w:shd w:val="clear" w:color="auto" w:fill="auto"/>
          </w:tcPr>
          <w:p w14:paraId="59849068" w14:textId="4B38FB95" w:rsidR="00E92C30" w:rsidDel="006B6AD0" w:rsidRDefault="00E92C30" w:rsidP="00224A40">
            <w:pPr>
              <w:rPr>
                <w:del w:id="5221" w:author="Shi Mengtao" w:date="2019-01-15T10:05:00Z"/>
                <w:sz w:val="20"/>
                <w:szCs w:val="20"/>
              </w:rPr>
            </w:pPr>
            <w:del w:id="5222" w:author="Shi Mengtao" w:date="2019-01-15T10:05:00Z">
              <w:r w:rsidDel="006B6AD0">
                <w:rPr>
                  <w:rFonts w:hint="eastAsia"/>
                  <w:sz w:val="20"/>
                  <w:szCs w:val="20"/>
                </w:rPr>
                <w:delText>文件后缀</w:delText>
              </w:r>
            </w:del>
          </w:p>
        </w:tc>
        <w:tc>
          <w:tcPr>
            <w:tcW w:w="2126" w:type="dxa"/>
            <w:shd w:val="clear" w:color="auto" w:fill="auto"/>
          </w:tcPr>
          <w:p w14:paraId="4DA4D25A" w14:textId="73CF19D4" w:rsidR="00E92C30" w:rsidDel="006B6AD0" w:rsidRDefault="00E92C30" w:rsidP="00224A40">
            <w:pPr>
              <w:rPr>
                <w:del w:id="5223" w:author="Shi Mengtao" w:date="2019-01-15T10:05:00Z"/>
                <w:sz w:val="20"/>
                <w:szCs w:val="20"/>
              </w:rPr>
            </w:pPr>
            <w:del w:id="5224" w:author="Shi Mengtao" w:date="2019-01-15T10:05:00Z">
              <w:r w:rsidDel="006B6AD0">
                <w:rPr>
                  <w:rFonts w:hint="eastAsia"/>
                  <w:sz w:val="20"/>
                  <w:szCs w:val="20"/>
                </w:rPr>
                <w:delText>针对于不同类型的图片、语音，有着特有的文件后缀（</w:delText>
              </w:r>
              <w:r w:rsidDel="006B6AD0">
                <w:rPr>
                  <w:rFonts w:hint="eastAsia"/>
                  <w:sz w:val="20"/>
                  <w:szCs w:val="20"/>
                </w:rPr>
                <w:delText>.</w:delText>
              </w:r>
              <w:r w:rsidDel="006B6AD0">
                <w:rPr>
                  <w:sz w:val="20"/>
                  <w:szCs w:val="20"/>
                </w:rPr>
                <w:delText>jpg, .jpeg, .gif, .mp3</w:delText>
              </w:r>
              <w:r w:rsidDel="006B6AD0">
                <w:rPr>
                  <w:rFonts w:hint="eastAsia"/>
                  <w:sz w:val="20"/>
                  <w:szCs w:val="20"/>
                </w:rPr>
                <w:delText>等）</w:delText>
              </w:r>
            </w:del>
          </w:p>
        </w:tc>
        <w:tc>
          <w:tcPr>
            <w:tcW w:w="2381" w:type="dxa"/>
            <w:shd w:val="clear" w:color="auto" w:fill="auto"/>
          </w:tcPr>
          <w:p w14:paraId="4726A81A" w14:textId="171FA544" w:rsidR="00E92C30" w:rsidRPr="001E1F90" w:rsidDel="006B6AD0" w:rsidRDefault="001E1F90" w:rsidP="00224A40">
            <w:pPr>
              <w:rPr>
                <w:del w:id="5225" w:author="Shi Mengtao" w:date="2019-01-15T10:05:00Z"/>
                <w:sz w:val="20"/>
                <w:szCs w:val="20"/>
              </w:rPr>
            </w:pPr>
            <w:del w:id="5226" w:author="Shi Mengtao" w:date="2019-01-15T10:05:00Z">
              <w:r w:rsidDel="006B6AD0">
                <w:rPr>
                  <w:sz w:val="20"/>
                  <w:szCs w:val="20"/>
                </w:rPr>
                <w:delText>.[\p]+</w:delText>
              </w:r>
            </w:del>
          </w:p>
        </w:tc>
        <w:tc>
          <w:tcPr>
            <w:tcW w:w="1163" w:type="dxa"/>
            <w:shd w:val="clear" w:color="auto" w:fill="auto"/>
          </w:tcPr>
          <w:p w14:paraId="310BCC61" w14:textId="42D2BEB0" w:rsidR="00E92C30" w:rsidDel="006B6AD0" w:rsidRDefault="001E1F90" w:rsidP="00224A40">
            <w:pPr>
              <w:rPr>
                <w:del w:id="5227" w:author="Shi Mengtao" w:date="2019-01-15T10:05:00Z"/>
                <w:sz w:val="20"/>
                <w:szCs w:val="20"/>
              </w:rPr>
            </w:pPr>
            <w:del w:id="5228" w:author="Shi Mengtao" w:date="2019-01-15T10:05:00Z">
              <w:r w:rsidDel="006B6AD0">
                <w:rPr>
                  <w:rFonts w:hint="eastAsia"/>
                  <w:sz w:val="20"/>
                  <w:szCs w:val="20"/>
                </w:rPr>
                <w:delText>&gt;</w:delText>
              </w:r>
              <w:r w:rsidDel="006B6AD0">
                <w:rPr>
                  <w:sz w:val="20"/>
                  <w:szCs w:val="20"/>
                </w:rPr>
                <w:delText>=2</w:delText>
              </w:r>
            </w:del>
          </w:p>
        </w:tc>
        <w:tc>
          <w:tcPr>
            <w:tcW w:w="1071" w:type="dxa"/>
            <w:shd w:val="clear" w:color="auto" w:fill="auto"/>
          </w:tcPr>
          <w:p w14:paraId="2CAC8466" w14:textId="29EA4BEB" w:rsidR="00E92C30" w:rsidRPr="006F0296" w:rsidDel="006B6AD0" w:rsidRDefault="00E92C30" w:rsidP="00224A40">
            <w:pPr>
              <w:rPr>
                <w:del w:id="5229" w:author="Shi Mengtao" w:date="2019-01-15T10:05:00Z"/>
                <w:sz w:val="20"/>
                <w:szCs w:val="20"/>
              </w:rPr>
            </w:pPr>
          </w:p>
        </w:tc>
      </w:tr>
    </w:tbl>
    <w:p w14:paraId="083B1132" w14:textId="20775602" w:rsidR="00E92C30" w:rsidDel="006B6AD0" w:rsidRDefault="00E92C30">
      <w:pPr>
        <w:rPr>
          <w:del w:id="5230" w:author="Shi Mengtao" w:date="2019-01-15T10:06:00Z"/>
        </w:rPr>
      </w:pPr>
    </w:p>
    <w:p w14:paraId="4E968726" w14:textId="754A36F8" w:rsidR="007651E9" w:rsidRPr="00D844C7" w:rsidDel="006B6AD0" w:rsidRDefault="007651E9" w:rsidP="007651E9">
      <w:pPr>
        <w:rPr>
          <w:del w:id="5231" w:author="Shi Mengtao" w:date="2019-01-15T10:06:00Z"/>
          <w:b/>
        </w:rPr>
      </w:pPr>
      <w:del w:id="5232" w:author="Shi Mengtao" w:date="2019-01-15T10:06:00Z">
        <w:r w:rsidDel="006B6AD0">
          <w:rPr>
            <w:rFonts w:hint="eastAsia"/>
            <w:b/>
          </w:rPr>
          <w:delText>评价</w:delText>
        </w:r>
        <w:r w:rsidRPr="00D844C7" w:rsidDel="006B6AD0">
          <w:rPr>
            <w:rFonts w:hint="eastAsia"/>
            <w:b/>
          </w:rPr>
          <w:delText>反馈统计信息</w:delText>
        </w:r>
      </w:del>
    </w:p>
    <w:tbl>
      <w:tblPr>
        <w:tblpPr w:leftFromText="180" w:rightFromText="180" w:vertAnchor="text" w:horzAnchor="margin" w:tblpY="253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381"/>
        <w:gridCol w:w="1163"/>
        <w:gridCol w:w="1071"/>
      </w:tblGrid>
      <w:tr w:rsidR="007651E9" w:rsidRPr="00795F84" w:rsidDel="006B6AD0" w14:paraId="20A2E5EE" w14:textId="2276B58F" w:rsidTr="00224A40">
        <w:trPr>
          <w:del w:id="5233" w:author="Shi Mengtao" w:date="2019-01-15T10:06:00Z"/>
        </w:trPr>
        <w:tc>
          <w:tcPr>
            <w:tcW w:w="1555" w:type="dxa"/>
            <w:shd w:val="clear" w:color="auto" w:fill="D9D9D9"/>
          </w:tcPr>
          <w:p w14:paraId="7FCBAEEB" w14:textId="1783A659" w:rsidR="007651E9" w:rsidRPr="00795F84" w:rsidDel="006B6AD0" w:rsidRDefault="007651E9" w:rsidP="00224A40">
            <w:pPr>
              <w:jc w:val="center"/>
              <w:rPr>
                <w:del w:id="5234" w:author="Shi Mengtao" w:date="2019-01-15T10:06:00Z"/>
                <w:b/>
                <w:bCs/>
                <w:color w:val="000000"/>
                <w:sz w:val="18"/>
              </w:rPr>
            </w:pPr>
            <w:del w:id="5235" w:author="Shi Mengtao" w:date="2019-01-15T10:06:00Z">
              <w:r w:rsidRPr="00795F84" w:rsidDel="006B6AD0">
                <w:rPr>
                  <w:rFonts w:hint="eastAsia"/>
                  <w:b/>
                  <w:bCs/>
                  <w:color w:val="000000"/>
                  <w:sz w:val="18"/>
                </w:rPr>
                <w:delText>数据元素</w:delText>
              </w:r>
            </w:del>
          </w:p>
        </w:tc>
        <w:tc>
          <w:tcPr>
            <w:tcW w:w="2126" w:type="dxa"/>
            <w:shd w:val="clear" w:color="auto" w:fill="D9D9D9"/>
          </w:tcPr>
          <w:p w14:paraId="44025FB6" w14:textId="521C1ACB" w:rsidR="007651E9" w:rsidRPr="00795F84" w:rsidDel="006B6AD0" w:rsidRDefault="007651E9" w:rsidP="00224A40">
            <w:pPr>
              <w:jc w:val="center"/>
              <w:rPr>
                <w:del w:id="5236" w:author="Shi Mengtao" w:date="2019-01-15T10:06:00Z"/>
                <w:b/>
                <w:bCs/>
                <w:color w:val="000000"/>
                <w:sz w:val="18"/>
              </w:rPr>
            </w:pPr>
            <w:del w:id="5237" w:author="Shi Mengtao" w:date="2019-01-15T10:06:00Z">
              <w:r w:rsidRPr="00795F84" w:rsidDel="006B6AD0">
                <w:rPr>
                  <w:rFonts w:hint="eastAsia"/>
                  <w:b/>
                  <w:bCs/>
                  <w:color w:val="000000"/>
                  <w:sz w:val="18"/>
                </w:rPr>
                <w:delText>描述</w:delText>
              </w:r>
            </w:del>
          </w:p>
        </w:tc>
        <w:tc>
          <w:tcPr>
            <w:tcW w:w="2381" w:type="dxa"/>
            <w:shd w:val="clear" w:color="auto" w:fill="D9D9D9"/>
          </w:tcPr>
          <w:p w14:paraId="2A1EAA27" w14:textId="05A90CA8" w:rsidR="007651E9" w:rsidRPr="00795F84" w:rsidDel="006B6AD0" w:rsidRDefault="007651E9" w:rsidP="00224A40">
            <w:pPr>
              <w:jc w:val="center"/>
              <w:rPr>
                <w:del w:id="5238" w:author="Shi Mengtao" w:date="2019-01-15T10:06:00Z"/>
                <w:b/>
                <w:bCs/>
                <w:color w:val="000000"/>
                <w:sz w:val="18"/>
              </w:rPr>
            </w:pPr>
            <w:del w:id="5239" w:author="Shi Mengtao" w:date="2019-01-15T10:06:00Z">
              <w:r w:rsidRPr="00795F84" w:rsidDel="006B6AD0">
                <w:rPr>
                  <w:rFonts w:hint="eastAsia"/>
                  <w:b/>
                  <w:bCs/>
                  <w:color w:val="000000"/>
                  <w:sz w:val="18"/>
                </w:rPr>
                <w:delText>数据构成或者数据类型</w:delText>
              </w:r>
            </w:del>
          </w:p>
        </w:tc>
        <w:tc>
          <w:tcPr>
            <w:tcW w:w="1163" w:type="dxa"/>
            <w:shd w:val="clear" w:color="auto" w:fill="D9D9D9"/>
          </w:tcPr>
          <w:p w14:paraId="75725642" w14:textId="4A883B19" w:rsidR="007651E9" w:rsidRPr="00795F84" w:rsidDel="006B6AD0" w:rsidRDefault="007651E9" w:rsidP="00224A40">
            <w:pPr>
              <w:jc w:val="center"/>
              <w:rPr>
                <w:del w:id="5240" w:author="Shi Mengtao" w:date="2019-01-15T10:06:00Z"/>
                <w:b/>
                <w:bCs/>
                <w:color w:val="000000"/>
                <w:sz w:val="18"/>
              </w:rPr>
            </w:pPr>
            <w:del w:id="5241" w:author="Shi Mengtao" w:date="2019-01-15T10:06:00Z">
              <w:r w:rsidRPr="00795F84" w:rsidDel="006B6AD0">
                <w:rPr>
                  <w:rFonts w:hint="eastAsia"/>
                  <w:b/>
                  <w:bCs/>
                  <w:color w:val="000000"/>
                  <w:sz w:val="18"/>
                </w:rPr>
                <w:delText>数据长度</w:delText>
              </w:r>
            </w:del>
          </w:p>
        </w:tc>
        <w:tc>
          <w:tcPr>
            <w:tcW w:w="1071" w:type="dxa"/>
            <w:shd w:val="clear" w:color="auto" w:fill="D9D9D9"/>
          </w:tcPr>
          <w:p w14:paraId="3E6415BE" w14:textId="033BA6B2" w:rsidR="007651E9" w:rsidRPr="00795F84" w:rsidDel="006B6AD0" w:rsidRDefault="007651E9" w:rsidP="00224A40">
            <w:pPr>
              <w:jc w:val="center"/>
              <w:rPr>
                <w:del w:id="5242" w:author="Shi Mengtao" w:date="2019-01-15T10:06:00Z"/>
                <w:b/>
                <w:bCs/>
                <w:color w:val="000000"/>
                <w:sz w:val="18"/>
              </w:rPr>
            </w:pPr>
            <w:del w:id="5243" w:author="Shi Mengtao" w:date="2019-01-15T10:06:00Z">
              <w:r w:rsidRPr="00795F84" w:rsidDel="006B6AD0">
                <w:rPr>
                  <w:rFonts w:hint="eastAsia"/>
                  <w:b/>
                  <w:bCs/>
                  <w:color w:val="000000"/>
                  <w:sz w:val="18"/>
                </w:rPr>
                <w:delText>位置</w:delText>
              </w:r>
            </w:del>
          </w:p>
        </w:tc>
      </w:tr>
      <w:tr w:rsidR="007651E9" w:rsidRPr="006F0296" w:rsidDel="006B6AD0" w14:paraId="229DCC1A" w14:textId="4582C547" w:rsidTr="00224A40">
        <w:trPr>
          <w:del w:id="5244" w:author="Shi Mengtao" w:date="2019-01-15T10:06:00Z"/>
        </w:trPr>
        <w:tc>
          <w:tcPr>
            <w:tcW w:w="1555" w:type="dxa"/>
            <w:shd w:val="clear" w:color="auto" w:fill="auto"/>
          </w:tcPr>
          <w:p w14:paraId="245B8F03" w14:textId="49AAE551" w:rsidR="007651E9" w:rsidRPr="006F0296" w:rsidDel="006B6AD0" w:rsidRDefault="007651E9" w:rsidP="00224A40">
            <w:pPr>
              <w:rPr>
                <w:del w:id="5245" w:author="Shi Mengtao" w:date="2019-01-15T10:06:00Z"/>
                <w:sz w:val="20"/>
                <w:szCs w:val="20"/>
              </w:rPr>
            </w:pPr>
            <w:del w:id="5246" w:author="Shi Mengtao" w:date="2019-01-15T10:06:00Z">
              <w:r w:rsidDel="006B6AD0">
                <w:rPr>
                  <w:rFonts w:hint="eastAsia"/>
                  <w:sz w:val="20"/>
                  <w:szCs w:val="20"/>
                </w:rPr>
                <w:delText>评价编号</w:delText>
              </w:r>
            </w:del>
          </w:p>
        </w:tc>
        <w:tc>
          <w:tcPr>
            <w:tcW w:w="2126" w:type="dxa"/>
            <w:shd w:val="clear" w:color="auto" w:fill="auto"/>
          </w:tcPr>
          <w:p w14:paraId="678A3EBA" w14:textId="61A5AA51" w:rsidR="007651E9" w:rsidRPr="006F0296" w:rsidDel="006B6AD0" w:rsidRDefault="007651E9" w:rsidP="00224A40">
            <w:pPr>
              <w:rPr>
                <w:del w:id="5247" w:author="Shi Mengtao" w:date="2019-01-15T10:06:00Z"/>
                <w:sz w:val="20"/>
                <w:szCs w:val="20"/>
              </w:rPr>
            </w:pPr>
            <w:del w:id="5248" w:author="Shi Mengtao" w:date="2019-01-15T10:06:00Z">
              <w:r w:rsidDel="006B6AD0">
                <w:rPr>
                  <w:rFonts w:hint="eastAsia"/>
                  <w:sz w:val="20"/>
                  <w:szCs w:val="20"/>
                </w:rPr>
                <w:delText>有些评价有其对应的反馈信息，通过评价编号（评价信息唯一标识）到评价信息中寻找评价文字内容等评价信息</w:delText>
              </w:r>
            </w:del>
          </w:p>
        </w:tc>
        <w:tc>
          <w:tcPr>
            <w:tcW w:w="2381" w:type="dxa"/>
            <w:shd w:val="clear" w:color="auto" w:fill="auto"/>
          </w:tcPr>
          <w:p w14:paraId="3D956134" w14:textId="2842C304" w:rsidR="007651E9" w:rsidRPr="006F0296" w:rsidDel="006B6AD0" w:rsidRDefault="007651E9" w:rsidP="00224A40">
            <w:pPr>
              <w:rPr>
                <w:del w:id="5249" w:author="Shi Mengtao" w:date="2019-01-15T10:06:00Z"/>
                <w:sz w:val="20"/>
                <w:szCs w:val="20"/>
              </w:rPr>
            </w:pPr>
            <w:del w:id="5250" w:author="Shi Mengtao" w:date="2019-01-15T10:06:00Z">
              <w:r w:rsidDel="006B6AD0">
                <w:rPr>
                  <w:rFonts w:hint="eastAsia"/>
                  <w:sz w:val="20"/>
                  <w:szCs w:val="20"/>
                </w:rPr>
                <w:delText>[</w:delText>
              </w:r>
              <w:r w:rsidDel="006B6AD0">
                <w:rPr>
                  <w:sz w:val="20"/>
                  <w:szCs w:val="20"/>
                </w:rPr>
                <w:delText>\d]{</w:delText>
              </w:r>
              <w:r w:rsidDel="006B6AD0">
                <w:rPr>
                  <w:rFonts w:hint="eastAsia"/>
                  <w:sz w:val="20"/>
                  <w:szCs w:val="20"/>
                </w:rPr>
                <w:delText>4,</w:delText>
              </w:r>
              <w:r w:rsidDel="006B6AD0">
                <w:rPr>
                  <w:sz w:val="20"/>
                  <w:szCs w:val="20"/>
                </w:rPr>
                <w:delText>}</w:delText>
              </w:r>
            </w:del>
          </w:p>
        </w:tc>
        <w:tc>
          <w:tcPr>
            <w:tcW w:w="1163" w:type="dxa"/>
            <w:shd w:val="clear" w:color="auto" w:fill="auto"/>
          </w:tcPr>
          <w:p w14:paraId="26BED67E" w14:textId="1E9ACC72" w:rsidR="007651E9" w:rsidRPr="006F0296" w:rsidDel="006B6AD0" w:rsidRDefault="007651E9" w:rsidP="00224A40">
            <w:pPr>
              <w:rPr>
                <w:del w:id="5251" w:author="Shi Mengtao" w:date="2019-01-15T10:06:00Z"/>
                <w:sz w:val="20"/>
                <w:szCs w:val="20"/>
              </w:rPr>
            </w:pPr>
            <w:del w:id="5252" w:author="Shi Mengtao" w:date="2019-01-15T10:06:00Z">
              <w:r w:rsidDel="006B6AD0">
                <w:rPr>
                  <w:rFonts w:hint="eastAsia"/>
                  <w:sz w:val="20"/>
                  <w:szCs w:val="20"/>
                </w:rPr>
                <w:delText>&gt;</w:delText>
              </w:r>
              <w:r w:rsidDel="006B6AD0">
                <w:rPr>
                  <w:sz w:val="20"/>
                  <w:szCs w:val="20"/>
                </w:rPr>
                <w:delText>=4</w:delText>
              </w:r>
            </w:del>
          </w:p>
        </w:tc>
        <w:tc>
          <w:tcPr>
            <w:tcW w:w="1071" w:type="dxa"/>
            <w:shd w:val="clear" w:color="auto" w:fill="auto"/>
          </w:tcPr>
          <w:p w14:paraId="02376802" w14:textId="647DB482" w:rsidR="007651E9" w:rsidRPr="006F0296" w:rsidDel="006B6AD0" w:rsidRDefault="007651E9" w:rsidP="00224A40">
            <w:pPr>
              <w:rPr>
                <w:del w:id="5253" w:author="Shi Mengtao" w:date="2019-01-15T10:06:00Z"/>
                <w:sz w:val="20"/>
                <w:szCs w:val="20"/>
              </w:rPr>
            </w:pPr>
            <w:del w:id="5254" w:author="Shi Mengtao" w:date="2019-01-15T10:06:00Z">
              <w:r w:rsidDel="006B6AD0">
                <w:rPr>
                  <w:rFonts w:hint="eastAsia"/>
                  <w:sz w:val="20"/>
                  <w:szCs w:val="20"/>
                </w:rPr>
                <w:delText>动态信息的第一条数据元素</w:delText>
              </w:r>
            </w:del>
          </w:p>
        </w:tc>
      </w:tr>
      <w:tr w:rsidR="007651E9" w:rsidRPr="006F0296" w:rsidDel="006B6AD0" w14:paraId="260323B7" w14:textId="777766CB" w:rsidTr="00224A40">
        <w:trPr>
          <w:del w:id="5255" w:author="Shi Mengtao" w:date="2019-01-15T10:06:00Z"/>
        </w:trPr>
        <w:tc>
          <w:tcPr>
            <w:tcW w:w="1555" w:type="dxa"/>
            <w:shd w:val="clear" w:color="auto" w:fill="auto"/>
          </w:tcPr>
          <w:p w14:paraId="1AABBDD8" w14:textId="0B9DD467" w:rsidR="007651E9" w:rsidRPr="006F0296" w:rsidDel="006B6AD0" w:rsidRDefault="007651E9" w:rsidP="00224A40">
            <w:pPr>
              <w:rPr>
                <w:del w:id="5256" w:author="Shi Mengtao" w:date="2019-01-15T10:06:00Z"/>
                <w:sz w:val="20"/>
                <w:szCs w:val="20"/>
              </w:rPr>
            </w:pPr>
            <w:del w:id="5257" w:author="Shi Mengtao" w:date="2019-01-15T10:06:00Z">
              <w:r w:rsidDel="006B6AD0">
                <w:rPr>
                  <w:rFonts w:hint="eastAsia"/>
                  <w:sz w:val="20"/>
                  <w:szCs w:val="20"/>
                </w:rPr>
                <w:delText>反馈数量</w:delText>
              </w:r>
            </w:del>
          </w:p>
        </w:tc>
        <w:tc>
          <w:tcPr>
            <w:tcW w:w="2126" w:type="dxa"/>
            <w:shd w:val="clear" w:color="auto" w:fill="auto"/>
          </w:tcPr>
          <w:p w14:paraId="499EBB05" w14:textId="738C5DB8" w:rsidR="007651E9" w:rsidRPr="006F0296" w:rsidDel="006B6AD0" w:rsidRDefault="007651E9" w:rsidP="00224A40">
            <w:pPr>
              <w:rPr>
                <w:del w:id="5258" w:author="Shi Mengtao" w:date="2019-01-15T10:06:00Z"/>
                <w:sz w:val="20"/>
                <w:szCs w:val="20"/>
              </w:rPr>
            </w:pPr>
            <w:del w:id="5259" w:author="Shi Mengtao" w:date="2019-01-15T10:06:00Z">
              <w:r w:rsidDel="006B6AD0">
                <w:rPr>
                  <w:rFonts w:hint="eastAsia"/>
                  <w:sz w:val="20"/>
                  <w:szCs w:val="20"/>
                </w:rPr>
                <w:delText>对评价的反馈数量进行统计、反馈数量越多表明评价信息有问题的概率越大</w:delText>
              </w:r>
            </w:del>
          </w:p>
        </w:tc>
        <w:tc>
          <w:tcPr>
            <w:tcW w:w="2381" w:type="dxa"/>
            <w:shd w:val="clear" w:color="auto" w:fill="auto"/>
          </w:tcPr>
          <w:p w14:paraId="69798774" w14:textId="71439536" w:rsidR="007651E9" w:rsidRPr="006F0296" w:rsidDel="006B6AD0" w:rsidRDefault="007651E9" w:rsidP="00224A40">
            <w:pPr>
              <w:rPr>
                <w:del w:id="5260" w:author="Shi Mengtao" w:date="2019-01-15T10:06:00Z"/>
                <w:sz w:val="20"/>
                <w:szCs w:val="20"/>
              </w:rPr>
            </w:pPr>
            <w:del w:id="5261" w:author="Shi Mengtao" w:date="2019-01-15T10:06:00Z">
              <w:r w:rsidDel="006B6AD0">
                <w:rPr>
                  <w:rFonts w:hint="eastAsia"/>
                  <w:sz w:val="20"/>
                  <w:szCs w:val="20"/>
                </w:rPr>
                <w:delText>I</w:delText>
              </w:r>
              <w:r w:rsidDel="006B6AD0">
                <w:rPr>
                  <w:sz w:val="20"/>
                  <w:szCs w:val="20"/>
                </w:rPr>
                <w:delText>nt</w:delText>
              </w:r>
            </w:del>
          </w:p>
        </w:tc>
        <w:tc>
          <w:tcPr>
            <w:tcW w:w="1163" w:type="dxa"/>
            <w:shd w:val="clear" w:color="auto" w:fill="auto"/>
          </w:tcPr>
          <w:p w14:paraId="764E68C5" w14:textId="0CD5B591" w:rsidR="007651E9" w:rsidRPr="006F0296" w:rsidDel="006B6AD0" w:rsidRDefault="007651E9" w:rsidP="00224A40">
            <w:pPr>
              <w:rPr>
                <w:del w:id="5262" w:author="Shi Mengtao" w:date="2019-01-15T10:06:00Z"/>
                <w:sz w:val="20"/>
                <w:szCs w:val="20"/>
              </w:rPr>
            </w:pPr>
            <w:del w:id="5263" w:author="Shi Mengtao" w:date="2019-01-15T10:06:00Z">
              <w:r w:rsidDel="006B6AD0">
                <w:rPr>
                  <w:sz w:val="20"/>
                  <w:szCs w:val="20"/>
                </w:rPr>
                <w:delText>4</w:delText>
              </w:r>
            </w:del>
          </w:p>
        </w:tc>
        <w:tc>
          <w:tcPr>
            <w:tcW w:w="1071" w:type="dxa"/>
            <w:shd w:val="clear" w:color="auto" w:fill="auto"/>
          </w:tcPr>
          <w:p w14:paraId="39164288" w14:textId="7DA32961" w:rsidR="007651E9" w:rsidRPr="006F0296" w:rsidDel="006B6AD0" w:rsidRDefault="007651E9" w:rsidP="00224A40">
            <w:pPr>
              <w:rPr>
                <w:del w:id="5264" w:author="Shi Mengtao" w:date="2019-01-15T10:06:00Z"/>
                <w:sz w:val="20"/>
                <w:szCs w:val="20"/>
              </w:rPr>
            </w:pPr>
          </w:p>
        </w:tc>
      </w:tr>
      <w:tr w:rsidR="007651E9" w:rsidRPr="006F0296" w:rsidDel="006B6AD0" w14:paraId="5A29C741" w14:textId="4079FBD4" w:rsidTr="00224A40">
        <w:trPr>
          <w:del w:id="5265" w:author="Shi Mengtao" w:date="2019-01-15T10:06:00Z"/>
        </w:trPr>
        <w:tc>
          <w:tcPr>
            <w:tcW w:w="1555" w:type="dxa"/>
            <w:shd w:val="clear" w:color="auto" w:fill="auto"/>
          </w:tcPr>
          <w:p w14:paraId="617DE1D2" w14:textId="7A675FB1" w:rsidR="007651E9" w:rsidRPr="006F0296" w:rsidDel="006B6AD0" w:rsidRDefault="007651E9" w:rsidP="00224A40">
            <w:pPr>
              <w:rPr>
                <w:del w:id="5266" w:author="Shi Mengtao" w:date="2019-01-15T10:06:00Z"/>
                <w:sz w:val="20"/>
                <w:szCs w:val="20"/>
              </w:rPr>
            </w:pPr>
            <w:del w:id="5267" w:author="Shi Mengtao" w:date="2019-01-15T10:06:00Z">
              <w:r w:rsidDel="006B6AD0">
                <w:rPr>
                  <w:rFonts w:hint="eastAsia"/>
                  <w:sz w:val="20"/>
                  <w:szCs w:val="20"/>
                </w:rPr>
                <w:delText>是否回复</w:delText>
              </w:r>
            </w:del>
          </w:p>
        </w:tc>
        <w:tc>
          <w:tcPr>
            <w:tcW w:w="2126" w:type="dxa"/>
            <w:shd w:val="clear" w:color="auto" w:fill="auto"/>
          </w:tcPr>
          <w:p w14:paraId="354D13ED" w14:textId="2261DA69" w:rsidR="007651E9" w:rsidRPr="006F0296" w:rsidDel="006B6AD0" w:rsidRDefault="007651E9" w:rsidP="00224A40">
            <w:pPr>
              <w:rPr>
                <w:del w:id="5268" w:author="Shi Mengtao" w:date="2019-01-15T10:06:00Z"/>
                <w:sz w:val="20"/>
                <w:szCs w:val="20"/>
              </w:rPr>
            </w:pPr>
            <w:del w:id="5269" w:author="Shi Mengtao" w:date="2019-01-15T10:06:00Z">
              <w:r w:rsidDel="006B6AD0">
                <w:rPr>
                  <w:rFonts w:hint="eastAsia"/>
                  <w:sz w:val="20"/>
                  <w:szCs w:val="20"/>
                </w:rPr>
                <w:delText>管理员是否对用户的反馈进行回复</w:delText>
              </w:r>
            </w:del>
          </w:p>
        </w:tc>
        <w:tc>
          <w:tcPr>
            <w:tcW w:w="2381" w:type="dxa"/>
            <w:shd w:val="clear" w:color="auto" w:fill="auto"/>
          </w:tcPr>
          <w:p w14:paraId="69022E62" w14:textId="1CD3A279" w:rsidR="007651E9" w:rsidRPr="006F0296" w:rsidDel="006B6AD0" w:rsidRDefault="007651E9" w:rsidP="00224A40">
            <w:pPr>
              <w:rPr>
                <w:del w:id="5270" w:author="Shi Mengtao" w:date="2019-01-15T10:06:00Z"/>
                <w:sz w:val="20"/>
                <w:szCs w:val="20"/>
              </w:rPr>
            </w:pPr>
            <w:del w:id="5271" w:author="Shi Mengtao" w:date="2019-01-15T10:06:00Z">
              <w:r w:rsidDel="006B6AD0">
                <w:rPr>
                  <w:rFonts w:hint="eastAsia"/>
                  <w:sz w:val="20"/>
                  <w:szCs w:val="20"/>
                </w:rPr>
                <w:delText>Bo</w:delText>
              </w:r>
              <w:r w:rsidDel="006B6AD0">
                <w:rPr>
                  <w:sz w:val="20"/>
                  <w:szCs w:val="20"/>
                </w:rPr>
                <w:delText>olean</w:delText>
              </w:r>
            </w:del>
          </w:p>
        </w:tc>
        <w:tc>
          <w:tcPr>
            <w:tcW w:w="1163" w:type="dxa"/>
            <w:shd w:val="clear" w:color="auto" w:fill="auto"/>
          </w:tcPr>
          <w:p w14:paraId="13BA43CA" w14:textId="4A174B73" w:rsidR="007651E9" w:rsidRPr="006F0296" w:rsidDel="006B6AD0" w:rsidRDefault="007651E9" w:rsidP="00224A40">
            <w:pPr>
              <w:rPr>
                <w:del w:id="5272" w:author="Shi Mengtao" w:date="2019-01-15T10:06:00Z"/>
                <w:sz w:val="20"/>
                <w:szCs w:val="20"/>
              </w:rPr>
            </w:pPr>
            <w:del w:id="5273" w:author="Shi Mengtao" w:date="2019-01-15T10:06:00Z">
              <w:r w:rsidDel="006B6AD0">
                <w:rPr>
                  <w:rFonts w:hint="eastAsia"/>
                  <w:sz w:val="20"/>
                  <w:szCs w:val="20"/>
                </w:rPr>
                <w:delText>1</w:delText>
              </w:r>
            </w:del>
          </w:p>
        </w:tc>
        <w:tc>
          <w:tcPr>
            <w:tcW w:w="1071" w:type="dxa"/>
            <w:shd w:val="clear" w:color="auto" w:fill="auto"/>
          </w:tcPr>
          <w:p w14:paraId="6BC75C38" w14:textId="7AB658CF" w:rsidR="007651E9" w:rsidRPr="006F0296" w:rsidDel="006B6AD0" w:rsidRDefault="007651E9" w:rsidP="00224A40">
            <w:pPr>
              <w:rPr>
                <w:del w:id="5274" w:author="Shi Mengtao" w:date="2019-01-15T10:06:00Z"/>
                <w:sz w:val="20"/>
                <w:szCs w:val="20"/>
              </w:rPr>
            </w:pPr>
          </w:p>
        </w:tc>
      </w:tr>
      <w:tr w:rsidR="007651E9" w:rsidRPr="006F0296" w:rsidDel="006B6AD0" w14:paraId="066F55AD" w14:textId="4B5B5532" w:rsidTr="00224A40">
        <w:trPr>
          <w:del w:id="5275" w:author="Shi Mengtao" w:date="2019-01-15T10:06:00Z"/>
        </w:trPr>
        <w:tc>
          <w:tcPr>
            <w:tcW w:w="1555" w:type="dxa"/>
            <w:shd w:val="clear" w:color="auto" w:fill="auto"/>
          </w:tcPr>
          <w:p w14:paraId="0FCDECA5" w14:textId="0CC99DC9" w:rsidR="007651E9" w:rsidRPr="006F0296" w:rsidDel="006B6AD0" w:rsidRDefault="007651E9" w:rsidP="00224A40">
            <w:pPr>
              <w:rPr>
                <w:del w:id="5276" w:author="Shi Mengtao" w:date="2019-01-15T10:06:00Z"/>
                <w:sz w:val="20"/>
                <w:szCs w:val="20"/>
              </w:rPr>
            </w:pPr>
            <w:del w:id="5277" w:author="Shi Mengtao" w:date="2019-01-15T10:06:00Z">
              <w:r w:rsidDel="006B6AD0">
                <w:rPr>
                  <w:rFonts w:hint="eastAsia"/>
                  <w:sz w:val="20"/>
                  <w:szCs w:val="20"/>
                </w:rPr>
                <w:delText>回复信息</w:delText>
              </w:r>
            </w:del>
          </w:p>
        </w:tc>
        <w:tc>
          <w:tcPr>
            <w:tcW w:w="2126" w:type="dxa"/>
            <w:shd w:val="clear" w:color="auto" w:fill="auto"/>
          </w:tcPr>
          <w:p w14:paraId="69FC3C39" w14:textId="5CA79671" w:rsidR="007651E9" w:rsidRPr="006F0296" w:rsidDel="006B6AD0" w:rsidRDefault="007651E9" w:rsidP="00224A40">
            <w:pPr>
              <w:rPr>
                <w:del w:id="5278" w:author="Shi Mengtao" w:date="2019-01-15T10:06:00Z"/>
                <w:sz w:val="20"/>
                <w:szCs w:val="20"/>
              </w:rPr>
            </w:pPr>
            <w:del w:id="5279" w:author="Shi Mengtao" w:date="2019-01-15T10:06:00Z">
              <w:r w:rsidDel="006B6AD0">
                <w:rPr>
                  <w:rFonts w:hint="eastAsia"/>
                  <w:sz w:val="20"/>
                  <w:szCs w:val="20"/>
                </w:rPr>
                <w:delText>管理员根据用户对动态信息的反馈统一填写反馈的回复信息</w:delText>
              </w:r>
            </w:del>
          </w:p>
        </w:tc>
        <w:tc>
          <w:tcPr>
            <w:tcW w:w="2381" w:type="dxa"/>
            <w:shd w:val="clear" w:color="auto" w:fill="auto"/>
          </w:tcPr>
          <w:p w14:paraId="0C9F3F16" w14:textId="498510C7" w:rsidR="007651E9" w:rsidRPr="006F0296" w:rsidDel="006B6AD0" w:rsidRDefault="007651E9" w:rsidP="00224A40">
            <w:pPr>
              <w:rPr>
                <w:del w:id="5280" w:author="Shi Mengtao" w:date="2019-01-15T10:06:00Z"/>
                <w:sz w:val="20"/>
                <w:szCs w:val="20"/>
              </w:rPr>
            </w:pPr>
            <w:del w:id="5281" w:author="Shi Mengtao" w:date="2019-01-15T10:06:00Z">
              <w:r w:rsidDel="006B6AD0">
                <w:rPr>
                  <w:rFonts w:hint="eastAsia"/>
                  <w:sz w:val="20"/>
                  <w:szCs w:val="20"/>
                </w:rPr>
                <w:delText>[</w:delText>
              </w:r>
              <w:r w:rsidDel="006B6AD0">
                <w:rPr>
                  <w:sz w:val="20"/>
                  <w:szCs w:val="20"/>
                </w:rPr>
                <w:delText>\p]+</w:delText>
              </w:r>
            </w:del>
          </w:p>
        </w:tc>
        <w:tc>
          <w:tcPr>
            <w:tcW w:w="1163" w:type="dxa"/>
            <w:shd w:val="clear" w:color="auto" w:fill="auto"/>
          </w:tcPr>
          <w:p w14:paraId="5443E371" w14:textId="40DE4AE8" w:rsidR="007651E9" w:rsidRPr="006F0296" w:rsidDel="006B6AD0" w:rsidRDefault="007651E9" w:rsidP="00224A40">
            <w:pPr>
              <w:rPr>
                <w:del w:id="5282" w:author="Shi Mengtao" w:date="2019-01-15T10:06:00Z"/>
                <w:sz w:val="20"/>
                <w:szCs w:val="20"/>
              </w:rPr>
            </w:pPr>
            <w:del w:id="5283" w:author="Shi Mengtao" w:date="2019-01-15T10:06:00Z">
              <w:r w:rsidDel="006B6AD0">
                <w:rPr>
                  <w:rFonts w:hint="eastAsia"/>
                  <w:sz w:val="20"/>
                  <w:szCs w:val="20"/>
                </w:rPr>
                <w:delText>&gt;</w:delText>
              </w:r>
              <w:r w:rsidDel="006B6AD0">
                <w:rPr>
                  <w:sz w:val="20"/>
                  <w:szCs w:val="20"/>
                </w:rPr>
                <w:delText>=1</w:delText>
              </w:r>
            </w:del>
          </w:p>
        </w:tc>
        <w:tc>
          <w:tcPr>
            <w:tcW w:w="1071" w:type="dxa"/>
            <w:shd w:val="clear" w:color="auto" w:fill="auto"/>
          </w:tcPr>
          <w:p w14:paraId="4B794595" w14:textId="2AEC6E97" w:rsidR="007651E9" w:rsidRPr="006F0296" w:rsidDel="006B6AD0" w:rsidRDefault="007651E9" w:rsidP="00224A40">
            <w:pPr>
              <w:rPr>
                <w:del w:id="5284" w:author="Shi Mengtao" w:date="2019-01-15T10:06:00Z"/>
                <w:sz w:val="20"/>
                <w:szCs w:val="20"/>
              </w:rPr>
            </w:pPr>
          </w:p>
        </w:tc>
      </w:tr>
    </w:tbl>
    <w:p w14:paraId="78367A94" w14:textId="09E03DCD" w:rsidR="007651E9" w:rsidDel="006B6AD0" w:rsidRDefault="007651E9" w:rsidP="007651E9">
      <w:pPr>
        <w:rPr>
          <w:del w:id="5285" w:author="Shi Mengtao" w:date="2019-01-15T10:06:00Z"/>
        </w:rPr>
      </w:pPr>
    </w:p>
    <w:p w14:paraId="5D096A76" w14:textId="0EFE2DAD" w:rsidR="007651E9" w:rsidRPr="00A32A29" w:rsidDel="006B6AD0" w:rsidRDefault="007651E9" w:rsidP="007651E9">
      <w:pPr>
        <w:rPr>
          <w:del w:id="5286" w:author="Shi Mengtao" w:date="2019-01-15T10:06:00Z"/>
          <w:b/>
        </w:rPr>
      </w:pPr>
      <w:del w:id="5287" w:author="Shi Mengtao" w:date="2019-01-15T10:06:00Z">
        <w:r w:rsidDel="006B6AD0">
          <w:rPr>
            <w:rFonts w:hint="eastAsia"/>
            <w:b/>
          </w:rPr>
          <w:delText>评价</w:delText>
        </w:r>
        <w:r w:rsidRPr="00A32A29" w:rsidDel="006B6AD0">
          <w:rPr>
            <w:rFonts w:hint="eastAsia"/>
            <w:b/>
          </w:rPr>
          <w:delText>反馈信息</w:delText>
        </w:r>
      </w:del>
    </w:p>
    <w:tbl>
      <w:tblPr>
        <w:tblpPr w:leftFromText="180" w:rightFromText="180" w:vertAnchor="text" w:horzAnchor="margin" w:tblpY="253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381"/>
        <w:gridCol w:w="1163"/>
        <w:gridCol w:w="1071"/>
      </w:tblGrid>
      <w:tr w:rsidR="007651E9" w:rsidRPr="00795F84" w:rsidDel="006B6AD0" w14:paraId="194E9B23" w14:textId="2FFC9AF4" w:rsidTr="00224A40">
        <w:trPr>
          <w:del w:id="5288" w:author="Shi Mengtao" w:date="2019-01-15T10:06:00Z"/>
        </w:trPr>
        <w:tc>
          <w:tcPr>
            <w:tcW w:w="1555" w:type="dxa"/>
            <w:shd w:val="clear" w:color="auto" w:fill="D9D9D9"/>
          </w:tcPr>
          <w:p w14:paraId="4D4623E2" w14:textId="33529AD6" w:rsidR="007651E9" w:rsidRPr="00795F84" w:rsidDel="006B6AD0" w:rsidRDefault="007651E9" w:rsidP="00224A40">
            <w:pPr>
              <w:jc w:val="center"/>
              <w:rPr>
                <w:del w:id="5289" w:author="Shi Mengtao" w:date="2019-01-15T10:06:00Z"/>
                <w:b/>
                <w:bCs/>
                <w:color w:val="000000"/>
                <w:sz w:val="18"/>
              </w:rPr>
            </w:pPr>
            <w:del w:id="5290" w:author="Shi Mengtao" w:date="2019-01-15T10:06:00Z">
              <w:r w:rsidRPr="00795F84" w:rsidDel="006B6AD0">
                <w:rPr>
                  <w:rFonts w:hint="eastAsia"/>
                  <w:b/>
                  <w:bCs/>
                  <w:color w:val="000000"/>
                  <w:sz w:val="18"/>
                </w:rPr>
                <w:delText>数据元素</w:delText>
              </w:r>
            </w:del>
          </w:p>
        </w:tc>
        <w:tc>
          <w:tcPr>
            <w:tcW w:w="2126" w:type="dxa"/>
            <w:shd w:val="clear" w:color="auto" w:fill="D9D9D9"/>
          </w:tcPr>
          <w:p w14:paraId="16DB67FA" w14:textId="4EF83BEF" w:rsidR="007651E9" w:rsidRPr="00795F84" w:rsidDel="006B6AD0" w:rsidRDefault="007651E9" w:rsidP="00224A40">
            <w:pPr>
              <w:jc w:val="center"/>
              <w:rPr>
                <w:del w:id="5291" w:author="Shi Mengtao" w:date="2019-01-15T10:06:00Z"/>
                <w:b/>
                <w:bCs/>
                <w:color w:val="000000"/>
                <w:sz w:val="18"/>
              </w:rPr>
            </w:pPr>
            <w:del w:id="5292" w:author="Shi Mengtao" w:date="2019-01-15T10:06:00Z">
              <w:r w:rsidRPr="00795F84" w:rsidDel="006B6AD0">
                <w:rPr>
                  <w:rFonts w:hint="eastAsia"/>
                  <w:b/>
                  <w:bCs/>
                  <w:color w:val="000000"/>
                  <w:sz w:val="18"/>
                </w:rPr>
                <w:delText>描述</w:delText>
              </w:r>
            </w:del>
          </w:p>
        </w:tc>
        <w:tc>
          <w:tcPr>
            <w:tcW w:w="2381" w:type="dxa"/>
            <w:shd w:val="clear" w:color="auto" w:fill="D9D9D9"/>
          </w:tcPr>
          <w:p w14:paraId="7A30913F" w14:textId="6AA704DC" w:rsidR="007651E9" w:rsidRPr="00795F84" w:rsidDel="006B6AD0" w:rsidRDefault="007651E9" w:rsidP="00224A40">
            <w:pPr>
              <w:jc w:val="center"/>
              <w:rPr>
                <w:del w:id="5293" w:author="Shi Mengtao" w:date="2019-01-15T10:06:00Z"/>
                <w:b/>
                <w:bCs/>
                <w:color w:val="000000"/>
                <w:sz w:val="18"/>
              </w:rPr>
            </w:pPr>
            <w:del w:id="5294" w:author="Shi Mengtao" w:date="2019-01-15T10:06:00Z">
              <w:r w:rsidRPr="00795F84" w:rsidDel="006B6AD0">
                <w:rPr>
                  <w:rFonts w:hint="eastAsia"/>
                  <w:b/>
                  <w:bCs/>
                  <w:color w:val="000000"/>
                  <w:sz w:val="18"/>
                </w:rPr>
                <w:delText>数据构成或者数据类型</w:delText>
              </w:r>
            </w:del>
          </w:p>
        </w:tc>
        <w:tc>
          <w:tcPr>
            <w:tcW w:w="1163" w:type="dxa"/>
            <w:shd w:val="clear" w:color="auto" w:fill="D9D9D9"/>
          </w:tcPr>
          <w:p w14:paraId="34411D44" w14:textId="4F8EFF9A" w:rsidR="007651E9" w:rsidRPr="00795F84" w:rsidDel="006B6AD0" w:rsidRDefault="007651E9" w:rsidP="00224A40">
            <w:pPr>
              <w:jc w:val="center"/>
              <w:rPr>
                <w:del w:id="5295" w:author="Shi Mengtao" w:date="2019-01-15T10:06:00Z"/>
                <w:b/>
                <w:bCs/>
                <w:color w:val="000000"/>
                <w:sz w:val="18"/>
              </w:rPr>
            </w:pPr>
            <w:del w:id="5296" w:author="Shi Mengtao" w:date="2019-01-15T10:06:00Z">
              <w:r w:rsidRPr="00795F84" w:rsidDel="006B6AD0">
                <w:rPr>
                  <w:rFonts w:hint="eastAsia"/>
                  <w:b/>
                  <w:bCs/>
                  <w:color w:val="000000"/>
                  <w:sz w:val="18"/>
                </w:rPr>
                <w:delText>数据长度</w:delText>
              </w:r>
            </w:del>
          </w:p>
        </w:tc>
        <w:tc>
          <w:tcPr>
            <w:tcW w:w="1071" w:type="dxa"/>
            <w:shd w:val="clear" w:color="auto" w:fill="D9D9D9"/>
          </w:tcPr>
          <w:p w14:paraId="410C8B73" w14:textId="1AB5153E" w:rsidR="007651E9" w:rsidRPr="00795F84" w:rsidDel="006B6AD0" w:rsidRDefault="007651E9" w:rsidP="00224A40">
            <w:pPr>
              <w:jc w:val="center"/>
              <w:rPr>
                <w:del w:id="5297" w:author="Shi Mengtao" w:date="2019-01-15T10:06:00Z"/>
                <w:b/>
                <w:bCs/>
                <w:color w:val="000000"/>
                <w:sz w:val="18"/>
              </w:rPr>
            </w:pPr>
            <w:del w:id="5298" w:author="Shi Mengtao" w:date="2019-01-15T10:06:00Z">
              <w:r w:rsidRPr="00795F84" w:rsidDel="006B6AD0">
                <w:rPr>
                  <w:rFonts w:hint="eastAsia"/>
                  <w:b/>
                  <w:bCs/>
                  <w:color w:val="000000"/>
                  <w:sz w:val="18"/>
                </w:rPr>
                <w:delText>位置</w:delText>
              </w:r>
            </w:del>
          </w:p>
        </w:tc>
      </w:tr>
      <w:tr w:rsidR="007651E9" w:rsidRPr="006F0296" w:rsidDel="006B6AD0" w14:paraId="6F63391C" w14:textId="2B0EDE0A" w:rsidTr="00224A40">
        <w:trPr>
          <w:del w:id="5299" w:author="Shi Mengtao" w:date="2019-01-15T10:06:00Z"/>
        </w:trPr>
        <w:tc>
          <w:tcPr>
            <w:tcW w:w="1555" w:type="dxa"/>
            <w:shd w:val="clear" w:color="auto" w:fill="auto"/>
          </w:tcPr>
          <w:p w14:paraId="77A257D1" w14:textId="62B60DC7" w:rsidR="007651E9" w:rsidRPr="006F0296" w:rsidDel="006B6AD0" w:rsidRDefault="007651E9" w:rsidP="00224A40">
            <w:pPr>
              <w:rPr>
                <w:del w:id="5300" w:author="Shi Mengtao" w:date="2019-01-15T10:06:00Z"/>
                <w:sz w:val="20"/>
                <w:szCs w:val="20"/>
              </w:rPr>
            </w:pPr>
            <w:del w:id="5301" w:author="Shi Mengtao" w:date="2019-01-15T10:06:00Z">
              <w:r w:rsidDel="006B6AD0">
                <w:rPr>
                  <w:rFonts w:hint="eastAsia"/>
                  <w:sz w:val="20"/>
                  <w:szCs w:val="20"/>
                </w:rPr>
                <w:delText>创建者手机号</w:delText>
              </w:r>
            </w:del>
          </w:p>
        </w:tc>
        <w:tc>
          <w:tcPr>
            <w:tcW w:w="2126" w:type="dxa"/>
            <w:shd w:val="clear" w:color="auto" w:fill="auto"/>
          </w:tcPr>
          <w:p w14:paraId="2A0FDF6B" w14:textId="1B6D0B22" w:rsidR="007651E9" w:rsidRPr="006F0296" w:rsidDel="006B6AD0" w:rsidRDefault="007651E9" w:rsidP="00224A40">
            <w:pPr>
              <w:rPr>
                <w:del w:id="5302" w:author="Shi Mengtao" w:date="2019-01-15T10:06:00Z"/>
                <w:sz w:val="20"/>
                <w:szCs w:val="20"/>
              </w:rPr>
            </w:pPr>
            <w:del w:id="5303" w:author="Shi Mengtao" w:date="2019-01-15T10:06:00Z">
              <w:r w:rsidDel="006B6AD0">
                <w:rPr>
                  <w:rFonts w:hint="eastAsia"/>
                  <w:sz w:val="20"/>
                  <w:szCs w:val="20"/>
                </w:rPr>
                <w:delText>每条评价有每条评价的发送者，通过发送者手机号（用户身份唯一标识）到用户信息找到创建者的姓名、昵称等信息</w:delText>
              </w:r>
            </w:del>
          </w:p>
        </w:tc>
        <w:tc>
          <w:tcPr>
            <w:tcW w:w="2381" w:type="dxa"/>
            <w:shd w:val="clear" w:color="auto" w:fill="auto"/>
          </w:tcPr>
          <w:p w14:paraId="3DFAD454" w14:textId="570D046F" w:rsidR="007651E9" w:rsidRPr="006F0296" w:rsidDel="006B6AD0" w:rsidRDefault="007651E9" w:rsidP="00224A40">
            <w:pPr>
              <w:rPr>
                <w:del w:id="5304" w:author="Shi Mengtao" w:date="2019-01-15T10:06:00Z"/>
                <w:sz w:val="20"/>
                <w:szCs w:val="20"/>
              </w:rPr>
            </w:pPr>
            <w:del w:id="5305" w:author="Shi Mengtao" w:date="2019-01-15T10:06:00Z">
              <w:r w:rsidDel="006B6AD0">
                <w:rPr>
                  <w:rFonts w:hint="eastAsia"/>
                  <w:sz w:val="20"/>
                  <w:szCs w:val="20"/>
                </w:rPr>
                <w:delText>[</w:delText>
              </w:r>
              <w:r w:rsidDel="006B6AD0">
                <w:rPr>
                  <w:sz w:val="20"/>
                  <w:szCs w:val="20"/>
                </w:rPr>
                <w:delText>\d]{11}</w:delText>
              </w:r>
            </w:del>
          </w:p>
        </w:tc>
        <w:tc>
          <w:tcPr>
            <w:tcW w:w="1163" w:type="dxa"/>
            <w:shd w:val="clear" w:color="auto" w:fill="auto"/>
          </w:tcPr>
          <w:p w14:paraId="5AB066CB" w14:textId="485FD5C8" w:rsidR="007651E9" w:rsidRPr="006F0296" w:rsidDel="006B6AD0" w:rsidRDefault="007651E9" w:rsidP="00224A40">
            <w:pPr>
              <w:rPr>
                <w:del w:id="5306" w:author="Shi Mengtao" w:date="2019-01-15T10:06:00Z"/>
                <w:sz w:val="20"/>
                <w:szCs w:val="20"/>
              </w:rPr>
            </w:pPr>
            <w:del w:id="5307" w:author="Shi Mengtao" w:date="2019-01-15T10:06:00Z">
              <w:r w:rsidDel="006B6AD0">
                <w:rPr>
                  <w:rFonts w:hint="eastAsia"/>
                  <w:sz w:val="20"/>
                  <w:szCs w:val="20"/>
                </w:rPr>
                <w:delText>11</w:delText>
              </w:r>
            </w:del>
          </w:p>
        </w:tc>
        <w:tc>
          <w:tcPr>
            <w:tcW w:w="1071" w:type="dxa"/>
            <w:shd w:val="clear" w:color="auto" w:fill="auto"/>
          </w:tcPr>
          <w:p w14:paraId="3C645024" w14:textId="51F7D0B7" w:rsidR="007651E9" w:rsidRPr="006F0296" w:rsidDel="006B6AD0" w:rsidRDefault="00BD479B" w:rsidP="00224A40">
            <w:pPr>
              <w:rPr>
                <w:del w:id="5308" w:author="Shi Mengtao" w:date="2019-01-15T10:06:00Z"/>
                <w:sz w:val="20"/>
                <w:szCs w:val="20"/>
              </w:rPr>
            </w:pPr>
            <w:del w:id="5309" w:author="Shi Mengtao" w:date="2019-01-15T10:06:00Z">
              <w:r w:rsidDel="006B6AD0">
                <w:rPr>
                  <w:rFonts w:hint="eastAsia"/>
                  <w:sz w:val="20"/>
                  <w:szCs w:val="20"/>
                </w:rPr>
                <w:delText>用户信息的第一条数据元素</w:delText>
              </w:r>
            </w:del>
          </w:p>
        </w:tc>
      </w:tr>
      <w:tr w:rsidR="007651E9" w:rsidRPr="006F0296" w:rsidDel="006B6AD0" w14:paraId="1EC6179E" w14:textId="74C83237" w:rsidTr="00224A40">
        <w:trPr>
          <w:del w:id="5310" w:author="Shi Mengtao" w:date="2019-01-15T10:06:00Z"/>
        </w:trPr>
        <w:tc>
          <w:tcPr>
            <w:tcW w:w="1555" w:type="dxa"/>
            <w:shd w:val="clear" w:color="auto" w:fill="auto"/>
          </w:tcPr>
          <w:p w14:paraId="4C92E4AD" w14:textId="7837F7FE" w:rsidR="007651E9" w:rsidRPr="006F0296" w:rsidDel="006B6AD0" w:rsidRDefault="007651E9" w:rsidP="00224A40">
            <w:pPr>
              <w:rPr>
                <w:del w:id="5311" w:author="Shi Mengtao" w:date="2019-01-15T10:06:00Z"/>
                <w:sz w:val="20"/>
                <w:szCs w:val="20"/>
              </w:rPr>
            </w:pPr>
            <w:del w:id="5312" w:author="Shi Mengtao" w:date="2019-01-15T10:06:00Z">
              <w:r w:rsidDel="006B6AD0">
                <w:rPr>
                  <w:rFonts w:hint="eastAsia"/>
                  <w:sz w:val="20"/>
                  <w:szCs w:val="20"/>
                </w:rPr>
                <w:delText>标签编号</w:delText>
              </w:r>
            </w:del>
          </w:p>
        </w:tc>
        <w:tc>
          <w:tcPr>
            <w:tcW w:w="2126" w:type="dxa"/>
            <w:shd w:val="clear" w:color="auto" w:fill="auto"/>
          </w:tcPr>
          <w:p w14:paraId="3A5BA447" w14:textId="0DA2ECBA" w:rsidR="007651E9" w:rsidRPr="006F0296" w:rsidDel="006B6AD0" w:rsidRDefault="007651E9" w:rsidP="00224A40">
            <w:pPr>
              <w:rPr>
                <w:del w:id="5313" w:author="Shi Mengtao" w:date="2019-01-15T10:06:00Z"/>
                <w:sz w:val="20"/>
                <w:szCs w:val="20"/>
              </w:rPr>
            </w:pPr>
            <w:del w:id="5314" w:author="Shi Mengtao" w:date="2019-01-15T10:06:00Z">
              <w:r w:rsidDel="006B6AD0">
                <w:rPr>
                  <w:rFonts w:hint="eastAsia"/>
                  <w:sz w:val="20"/>
                  <w:szCs w:val="20"/>
                </w:rPr>
                <w:delText>有些评价有其对应的反馈信息，通过评价编号（评价信息唯一标识）到评价信息表中寻找评价文字内容信息</w:delText>
              </w:r>
            </w:del>
          </w:p>
        </w:tc>
        <w:tc>
          <w:tcPr>
            <w:tcW w:w="2381" w:type="dxa"/>
            <w:shd w:val="clear" w:color="auto" w:fill="auto"/>
          </w:tcPr>
          <w:p w14:paraId="68BA130E" w14:textId="6E7932A9" w:rsidR="007651E9" w:rsidRPr="006F0296" w:rsidDel="006B6AD0" w:rsidRDefault="007651E9" w:rsidP="00224A40">
            <w:pPr>
              <w:rPr>
                <w:del w:id="5315" w:author="Shi Mengtao" w:date="2019-01-15T10:06:00Z"/>
                <w:sz w:val="20"/>
                <w:szCs w:val="20"/>
              </w:rPr>
            </w:pPr>
            <w:del w:id="5316" w:author="Shi Mengtao" w:date="2019-01-15T10:06:00Z">
              <w:r w:rsidDel="006B6AD0">
                <w:rPr>
                  <w:rFonts w:hint="eastAsia"/>
                  <w:sz w:val="20"/>
                  <w:szCs w:val="20"/>
                </w:rPr>
                <w:delText>[</w:delText>
              </w:r>
              <w:r w:rsidDel="006B6AD0">
                <w:rPr>
                  <w:sz w:val="20"/>
                  <w:szCs w:val="20"/>
                </w:rPr>
                <w:delText>\d]{</w:delText>
              </w:r>
              <w:r w:rsidDel="006B6AD0">
                <w:rPr>
                  <w:rFonts w:hint="eastAsia"/>
                  <w:sz w:val="20"/>
                  <w:szCs w:val="20"/>
                </w:rPr>
                <w:delText>4,</w:delText>
              </w:r>
              <w:r w:rsidDel="006B6AD0">
                <w:rPr>
                  <w:sz w:val="20"/>
                  <w:szCs w:val="20"/>
                </w:rPr>
                <w:delText>}</w:delText>
              </w:r>
            </w:del>
          </w:p>
        </w:tc>
        <w:tc>
          <w:tcPr>
            <w:tcW w:w="1163" w:type="dxa"/>
            <w:shd w:val="clear" w:color="auto" w:fill="auto"/>
          </w:tcPr>
          <w:p w14:paraId="4579E311" w14:textId="6A2AACB9" w:rsidR="007651E9" w:rsidRPr="006F0296" w:rsidDel="006B6AD0" w:rsidRDefault="007651E9" w:rsidP="00224A40">
            <w:pPr>
              <w:rPr>
                <w:del w:id="5317" w:author="Shi Mengtao" w:date="2019-01-15T10:06:00Z"/>
                <w:sz w:val="20"/>
                <w:szCs w:val="20"/>
              </w:rPr>
            </w:pPr>
            <w:del w:id="5318" w:author="Shi Mengtao" w:date="2019-01-15T10:06:00Z">
              <w:r w:rsidDel="006B6AD0">
                <w:rPr>
                  <w:rFonts w:hint="eastAsia"/>
                  <w:sz w:val="20"/>
                  <w:szCs w:val="20"/>
                </w:rPr>
                <w:delText>&gt;</w:delText>
              </w:r>
              <w:r w:rsidDel="006B6AD0">
                <w:rPr>
                  <w:sz w:val="20"/>
                  <w:szCs w:val="20"/>
                </w:rPr>
                <w:delText>=4</w:delText>
              </w:r>
            </w:del>
          </w:p>
        </w:tc>
        <w:tc>
          <w:tcPr>
            <w:tcW w:w="1071" w:type="dxa"/>
            <w:shd w:val="clear" w:color="auto" w:fill="auto"/>
          </w:tcPr>
          <w:p w14:paraId="7008DAFD" w14:textId="33879E14" w:rsidR="007651E9" w:rsidRPr="006F0296" w:rsidDel="006B6AD0" w:rsidRDefault="007651E9" w:rsidP="00224A40">
            <w:pPr>
              <w:rPr>
                <w:del w:id="5319" w:author="Shi Mengtao" w:date="2019-01-15T10:06:00Z"/>
                <w:sz w:val="20"/>
                <w:szCs w:val="20"/>
              </w:rPr>
            </w:pPr>
            <w:del w:id="5320" w:author="Shi Mengtao" w:date="2019-01-15T10:06:00Z">
              <w:r w:rsidDel="006B6AD0">
                <w:rPr>
                  <w:rFonts w:hint="eastAsia"/>
                  <w:sz w:val="20"/>
                  <w:szCs w:val="20"/>
                </w:rPr>
                <w:delText>动态信息的第一条数据元素</w:delText>
              </w:r>
            </w:del>
          </w:p>
        </w:tc>
      </w:tr>
      <w:tr w:rsidR="007651E9" w:rsidRPr="006F0296" w:rsidDel="006B6AD0" w14:paraId="38E3FA9C" w14:textId="75604A15" w:rsidTr="00224A40">
        <w:trPr>
          <w:del w:id="5321" w:author="Shi Mengtao" w:date="2019-01-15T10:06:00Z"/>
        </w:trPr>
        <w:tc>
          <w:tcPr>
            <w:tcW w:w="1555" w:type="dxa"/>
            <w:shd w:val="clear" w:color="auto" w:fill="auto"/>
          </w:tcPr>
          <w:p w14:paraId="3084DE0B" w14:textId="65ED5B40" w:rsidR="007651E9" w:rsidRPr="006F0296" w:rsidDel="006B6AD0" w:rsidRDefault="007651E9" w:rsidP="00224A40">
            <w:pPr>
              <w:rPr>
                <w:del w:id="5322" w:author="Shi Mengtao" w:date="2019-01-15T10:06:00Z"/>
                <w:sz w:val="20"/>
                <w:szCs w:val="20"/>
              </w:rPr>
            </w:pPr>
            <w:del w:id="5323" w:author="Shi Mengtao" w:date="2019-01-15T10:06:00Z">
              <w:r w:rsidDel="006B6AD0">
                <w:rPr>
                  <w:rFonts w:hint="eastAsia"/>
                  <w:sz w:val="20"/>
                  <w:szCs w:val="20"/>
                </w:rPr>
                <w:delText>反馈信息</w:delText>
              </w:r>
            </w:del>
          </w:p>
        </w:tc>
        <w:tc>
          <w:tcPr>
            <w:tcW w:w="2126" w:type="dxa"/>
            <w:shd w:val="clear" w:color="auto" w:fill="auto"/>
          </w:tcPr>
          <w:p w14:paraId="74471712" w14:textId="70CD9569" w:rsidR="007651E9" w:rsidRPr="006F0296" w:rsidDel="006B6AD0" w:rsidRDefault="007651E9" w:rsidP="00224A40">
            <w:pPr>
              <w:rPr>
                <w:del w:id="5324" w:author="Shi Mengtao" w:date="2019-01-15T10:06:00Z"/>
                <w:sz w:val="20"/>
                <w:szCs w:val="20"/>
              </w:rPr>
            </w:pPr>
            <w:del w:id="5325" w:author="Shi Mengtao" w:date="2019-01-15T10:06:00Z">
              <w:r w:rsidDel="006B6AD0">
                <w:rPr>
                  <w:rFonts w:hint="eastAsia"/>
                  <w:sz w:val="20"/>
                  <w:szCs w:val="20"/>
                </w:rPr>
                <w:delText>用户针对于特定的评价所存在的错误对错误进行反馈</w:delText>
              </w:r>
            </w:del>
          </w:p>
        </w:tc>
        <w:tc>
          <w:tcPr>
            <w:tcW w:w="2381" w:type="dxa"/>
            <w:shd w:val="clear" w:color="auto" w:fill="auto"/>
          </w:tcPr>
          <w:p w14:paraId="664D0DE4" w14:textId="0E1CF2EB" w:rsidR="007651E9" w:rsidRPr="006F0296" w:rsidDel="006B6AD0" w:rsidRDefault="007651E9" w:rsidP="00224A40">
            <w:pPr>
              <w:rPr>
                <w:del w:id="5326" w:author="Shi Mengtao" w:date="2019-01-15T10:06:00Z"/>
                <w:sz w:val="20"/>
                <w:szCs w:val="20"/>
              </w:rPr>
            </w:pPr>
            <w:del w:id="5327" w:author="Shi Mengtao" w:date="2019-01-15T10:06:00Z">
              <w:r w:rsidDel="006B6AD0">
                <w:rPr>
                  <w:rFonts w:hint="eastAsia"/>
                  <w:sz w:val="20"/>
                  <w:szCs w:val="20"/>
                </w:rPr>
                <w:delText>[</w:delText>
              </w:r>
              <w:r w:rsidDel="006B6AD0">
                <w:rPr>
                  <w:sz w:val="20"/>
                  <w:szCs w:val="20"/>
                </w:rPr>
                <w:delText>\p]+</w:delText>
              </w:r>
            </w:del>
          </w:p>
        </w:tc>
        <w:tc>
          <w:tcPr>
            <w:tcW w:w="1163" w:type="dxa"/>
            <w:shd w:val="clear" w:color="auto" w:fill="auto"/>
          </w:tcPr>
          <w:p w14:paraId="351AC383" w14:textId="6B68CB57" w:rsidR="007651E9" w:rsidRPr="006F0296" w:rsidDel="006B6AD0" w:rsidRDefault="007651E9" w:rsidP="00224A40">
            <w:pPr>
              <w:rPr>
                <w:del w:id="5328" w:author="Shi Mengtao" w:date="2019-01-15T10:06:00Z"/>
                <w:sz w:val="20"/>
                <w:szCs w:val="20"/>
              </w:rPr>
            </w:pPr>
            <w:del w:id="5329" w:author="Shi Mengtao" w:date="2019-01-15T10:06:00Z">
              <w:r w:rsidDel="006B6AD0">
                <w:rPr>
                  <w:rFonts w:hint="eastAsia"/>
                  <w:sz w:val="20"/>
                  <w:szCs w:val="20"/>
                </w:rPr>
                <w:delText>&gt;</w:delText>
              </w:r>
              <w:r w:rsidDel="006B6AD0">
                <w:rPr>
                  <w:sz w:val="20"/>
                  <w:szCs w:val="20"/>
                </w:rPr>
                <w:delText>=1</w:delText>
              </w:r>
            </w:del>
          </w:p>
        </w:tc>
        <w:tc>
          <w:tcPr>
            <w:tcW w:w="1071" w:type="dxa"/>
            <w:shd w:val="clear" w:color="auto" w:fill="auto"/>
          </w:tcPr>
          <w:p w14:paraId="5ECB50B4" w14:textId="2E4DAFDC" w:rsidR="007651E9" w:rsidRPr="006F0296" w:rsidDel="006B6AD0" w:rsidRDefault="007651E9" w:rsidP="00224A40">
            <w:pPr>
              <w:rPr>
                <w:del w:id="5330" w:author="Shi Mengtao" w:date="2019-01-15T10:06:00Z"/>
                <w:sz w:val="20"/>
                <w:szCs w:val="20"/>
              </w:rPr>
            </w:pPr>
          </w:p>
        </w:tc>
      </w:tr>
    </w:tbl>
    <w:p w14:paraId="1CD9A42D" w14:textId="0A070C8E" w:rsidR="00F849FA" w:rsidDel="006B6AD0" w:rsidRDefault="00F849FA">
      <w:pPr>
        <w:rPr>
          <w:del w:id="5331" w:author="Shi Mengtao" w:date="2019-01-15T10:06:00Z"/>
        </w:rPr>
      </w:pPr>
    </w:p>
    <w:p w14:paraId="17B3FE01" w14:textId="33B6F5F4" w:rsidR="00596F4E" w:rsidRPr="003C47FF" w:rsidDel="00CD5115" w:rsidRDefault="00596F4E">
      <w:pPr>
        <w:rPr>
          <w:del w:id="5332" w:author="Shi Mengtao" w:date="2019-01-15T09:44:00Z"/>
          <w:b/>
        </w:rPr>
      </w:pPr>
      <w:del w:id="5333" w:author="Shi Mengtao" w:date="2019-01-15T09:44:00Z">
        <w:r w:rsidRPr="003C47FF" w:rsidDel="00CD5115">
          <w:rPr>
            <w:rFonts w:hint="eastAsia"/>
            <w:b/>
          </w:rPr>
          <w:delText>群聊信息</w:delText>
        </w:r>
      </w:del>
    </w:p>
    <w:tbl>
      <w:tblPr>
        <w:tblpPr w:leftFromText="180" w:rightFromText="180" w:vertAnchor="text" w:horzAnchor="margin" w:tblpY="253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381"/>
        <w:gridCol w:w="1163"/>
        <w:gridCol w:w="1071"/>
      </w:tblGrid>
      <w:tr w:rsidR="00C014B7" w:rsidRPr="00795F84" w:rsidDel="00CD5115" w14:paraId="3C701884" w14:textId="085F683E" w:rsidTr="00674708">
        <w:trPr>
          <w:del w:id="5334" w:author="Shi Mengtao" w:date="2019-01-15T09:44:00Z"/>
        </w:trPr>
        <w:tc>
          <w:tcPr>
            <w:tcW w:w="1555" w:type="dxa"/>
            <w:shd w:val="clear" w:color="auto" w:fill="D9D9D9"/>
          </w:tcPr>
          <w:p w14:paraId="058F82DF" w14:textId="46738C1A" w:rsidR="00C014B7" w:rsidRPr="00795F84" w:rsidDel="00CD5115" w:rsidRDefault="00C014B7" w:rsidP="00674708">
            <w:pPr>
              <w:jc w:val="center"/>
              <w:rPr>
                <w:del w:id="5335" w:author="Shi Mengtao" w:date="2019-01-15T09:44:00Z"/>
                <w:b/>
                <w:bCs/>
                <w:color w:val="000000"/>
                <w:sz w:val="18"/>
              </w:rPr>
            </w:pPr>
            <w:del w:id="5336" w:author="Shi Mengtao" w:date="2019-01-15T09:44:00Z">
              <w:r w:rsidRPr="00795F84" w:rsidDel="00CD5115">
                <w:rPr>
                  <w:rFonts w:hint="eastAsia"/>
                  <w:b/>
                  <w:bCs/>
                  <w:color w:val="000000"/>
                  <w:sz w:val="18"/>
                </w:rPr>
                <w:delText>数据元素</w:delText>
              </w:r>
            </w:del>
          </w:p>
        </w:tc>
        <w:tc>
          <w:tcPr>
            <w:tcW w:w="2126" w:type="dxa"/>
            <w:shd w:val="clear" w:color="auto" w:fill="D9D9D9"/>
          </w:tcPr>
          <w:p w14:paraId="6D9C4F1E" w14:textId="008206D9" w:rsidR="00C014B7" w:rsidRPr="00795F84" w:rsidDel="00CD5115" w:rsidRDefault="00C014B7" w:rsidP="00674708">
            <w:pPr>
              <w:jc w:val="center"/>
              <w:rPr>
                <w:del w:id="5337" w:author="Shi Mengtao" w:date="2019-01-15T09:44:00Z"/>
                <w:b/>
                <w:bCs/>
                <w:color w:val="000000"/>
                <w:sz w:val="18"/>
              </w:rPr>
            </w:pPr>
            <w:del w:id="5338" w:author="Shi Mengtao" w:date="2019-01-15T09:44:00Z">
              <w:r w:rsidRPr="00795F84" w:rsidDel="00CD5115">
                <w:rPr>
                  <w:rFonts w:hint="eastAsia"/>
                  <w:b/>
                  <w:bCs/>
                  <w:color w:val="000000"/>
                  <w:sz w:val="18"/>
                </w:rPr>
                <w:delText>描述</w:delText>
              </w:r>
            </w:del>
          </w:p>
        </w:tc>
        <w:tc>
          <w:tcPr>
            <w:tcW w:w="2381" w:type="dxa"/>
            <w:shd w:val="clear" w:color="auto" w:fill="D9D9D9"/>
          </w:tcPr>
          <w:p w14:paraId="20943540" w14:textId="119F5C40" w:rsidR="00C014B7" w:rsidRPr="00795F84" w:rsidDel="00CD5115" w:rsidRDefault="00C014B7" w:rsidP="00674708">
            <w:pPr>
              <w:jc w:val="center"/>
              <w:rPr>
                <w:del w:id="5339" w:author="Shi Mengtao" w:date="2019-01-15T09:44:00Z"/>
                <w:b/>
                <w:bCs/>
                <w:color w:val="000000"/>
                <w:sz w:val="18"/>
              </w:rPr>
            </w:pPr>
            <w:del w:id="5340" w:author="Shi Mengtao" w:date="2019-01-15T09:44:00Z">
              <w:r w:rsidRPr="00795F84" w:rsidDel="00CD5115">
                <w:rPr>
                  <w:rFonts w:hint="eastAsia"/>
                  <w:b/>
                  <w:bCs/>
                  <w:color w:val="000000"/>
                  <w:sz w:val="18"/>
                </w:rPr>
                <w:delText>数据构成或者数据类型</w:delText>
              </w:r>
            </w:del>
          </w:p>
        </w:tc>
        <w:tc>
          <w:tcPr>
            <w:tcW w:w="1163" w:type="dxa"/>
            <w:shd w:val="clear" w:color="auto" w:fill="D9D9D9"/>
          </w:tcPr>
          <w:p w14:paraId="70CB9BC2" w14:textId="65AB7840" w:rsidR="00C014B7" w:rsidRPr="00795F84" w:rsidDel="00CD5115" w:rsidRDefault="00C014B7" w:rsidP="00674708">
            <w:pPr>
              <w:jc w:val="center"/>
              <w:rPr>
                <w:del w:id="5341" w:author="Shi Mengtao" w:date="2019-01-15T09:44:00Z"/>
                <w:b/>
                <w:bCs/>
                <w:color w:val="000000"/>
                <w:sz w:val="18"/>
              </w:rPr>
            </w:pPr>
            <w:del w:id="5342" w:author="Shi Mengtao" w:date="2019-01-15T09:44:00Z">
              <w:r w:rsidRPr="00795F84" w:rsidDel="00CD5115">
                <w:rPr>
                  <w:rFonts w:hint="eastAsia"/>
                  <w:b/>
                  <w:bCs/>
                  <w:color w:val="000000"/>
                  <w:sz w:val="18"/>
                </w:rPr>
                <w:delText>数据长度</w:delText>
              </w:r>
            </w:del>
          </w:p>
        </w:tc>
        <w:tc>
          <w:tcPr>
            <w:tcW w:w="1071" w:type="dxa"/>
            <w:shd w:val="clear" w:color="auto" w:fill="D9D9D9"/>
          </w:tcPr>
          <w:p w14:paraId="4E235491" w14:textId="3ACA9268" w:rsidR="00C014B7" w:rsidRPr="00795F84" w:rsidDel="00CD5115" w:rsidRDefault="00C014B7" w:rsidP="00674708">
            <w:pPr>
              <w:jc w:val="center"/>
              <w:rPr>
                <w:del w:id="5343" w:author="Shi Mengtao" w:date="2019-01-15T09:44:00Z"/>
                <w:b/>
                <w:bCs/>
                <w:color w:val="000000"/>
                <w:sz w:val="18"/>
              </w:rPr>
            </w:pPr>
            <w:del w:id="5344" w:author="Shi Mengtao" w:date="2019-01-15T09:44:00Z">
              <w:r w:rsidRPr="00795F84" w:rsidDel="00CD5115">
                <w:rPr>
                  <w:rFonts w:hint="eastAsia"/>
                  <w:b/>
                  <w:bCs/>
                  <w:color w:val="000000"/>
                  <w:sz w:val="18"/>
                </w:rPr>
                <w:delText>位置</w:delText>
              </w:r>
            </w:del>
          </w:p>
        </w:tc>
      </w:tr>
      <w:tr w:rsidR="00F8337E" w:rsidRPr="006F0296" w:rsidDel="00CD5115" w14:paraId="13478D03" w14:textId="3AE57F5F" w:rsidTr="00674708">
        <w:trPr>
          <w:del w:id="5345" w:author="Shi Mengtao" w:date="2019-01-15T09:44:00Z"/>
        </w:trPr>
        <w:tc>
          <w:tcPr>
            <w:tcW w:w="1555" w:type="dxa"/>
            <w:shd w:val="clear" w:color="auto" w:fill="auto"/>
          </w:tcPr>
          <w:p w14:paraId="336951A0" w14:textId="4E667714" w:rsidR="00F8337E" w:rsidRPr="006F0296" w:rsidDel="00CD5115" w:rsidRDefault="00F8337E" w:rsidP="00F8337E">
            <w:pPr>
              <w:rPr>
                <w:del w:id="5346" w:author="Shi Mengtao" w:date="2019-01-15T09:44:00Z"/>
                <w:sz w:val="20"/>
                <w:szCs w:val="20"/>
              </w:rPr>
            </w:pPr>
            <w:del w:id="5347" w:author="Shi Mengtao" w:date="2019-01-15T09:44:00Z">
              <w:r w:rsidDel="00CD5115">
                <w:rPr>
                  <w:rFonts w:hint="eastAsia"/>
                  <w:sz w:val="20"/>
                  <w:szCs w:val="20"/>
                </w:rPr>
                <w:delText>群聊编号</w:delText>
              </w:r>
            </w:del>
          </w:p>
        </w:tc>
        <w:tc>
          <w:tcPr>
            <w:tcW w:w="2126" w:type="dxa"/>
            <w:shd w:val="clear" w:color="auto" w:fill="auto"/>
          </w:tcPr>
          <w:p w14:paraId="6A6D4083" w14:textId="49D264E6" w:rsidR="00F8337E" w:rsidRPr="006F0296" w:rsidDel="00CD5115" w:rsidRDefault="00F8337E" w:rsidP="00F8337E">
            <w:pPr>
              <w:rPr>
                <w:del w:id="5348" w:author="Shi Mengtao" w:date="2019-01-15T09:44:00Z"/>
                <w:sz w:val="20"/>
                <w:szCs w:val="20"/>
              </w:rPr>
            </w:pPr>
            <w:del w:id="5349" w:author="Shi Mengtao" w:date="2019-01-15T09:44:00Z">
              <w:r w:rsidDel="00CD5115">
                <w:rPr>
                  <w:rFonts w:hint="eastAsia"/>
                  <w:sz w:val="20"/>
                  <w:szCs w:val="20"/>
                </w:rPr>
                <w:delText>群聊信息的唯一标识</w:delText>
              </w:r>
            </w:del>
          </w:p>
        </w:tc>
        <w:tc>
          <w:tcPr>
            <w:tcW w:w="2381" w:type="dxa"/>
            <w:shd w:val="clear" w:color="auto" w:fill="auto"/>
          </w:tcPr>
          <w:p w14:paraId="7C50D62D" w14:textId="4DD6D104" w:rsidR="00F8337E" w:rsidRPr="006F0296" w:rsidDel="00CD5115" w:rsidRDefault="00F8337E" w:rsidP="00F8337E">
            <w:pPr>
              <w:rPr>
                <w:del w:id="5350" w:author="Shi Mengtao" w:date="2019-01-15T09:44:00Z"/>
                <w:sz w:val="20"/>
                <w:szCs w:val="20"/>
              </w:rPr>
            </w:pPr>
            <w:del w:id="5351" w:author="Shi Mengtao" w:date="2019-01-15T09:44:00Z">
              <w:r w:rsidDel="00CD5115">
                <w:rPr>
                  <w:rFonts w:hint="eastAsia"/>
                  <w:sz w:val="20"/>
                  <w:szCs w:val="20"/>
                </w:rPr>
                <w:delText>[</w:delText>
              </w:r>
              <w:r w:rsidDel="00CD5115">
                <w:rPr>
                  <w:sz w:val="20"/>
                  <w:szCs w:val="20"/>
                </w:rPr>
                <w:delText>\d]{</w:delText>
              </w:r>
              <w:r w:rsidDel="00CD5115">
                <w:rPr>
                  <w:rFonts w:hint="eastAsia"/>
                  <w:sz w:val="20"/>
                  <w:szCs w:val="20"/>
                </w:rPr>
                <w:delText>4,</w:delText>
              </w:r>
              <w:r w:rsidDel="00CD5115">
                <w:rPr>
                  <w:sz w:val="20"/>
                  <w:szCs w:val="20"/>
                </w:rPr>
                <w:delText>}</w:delText>
              </w:r>
            </w:del>
          </w:p>
        </w:tc>
        <w:tc>
          <w:tcPr>
            <w:tcW w:w="1163" w:type="dxa"/>
            <w:shd w:val="clear" w:color="auto" w:fill="auto"/>
          </w:tcPr>
          <w:p w14:paraId="44356E77" w14:textId="00E7B2EE" w:rsidR="00F8337E" w:rsidRPr="006F0296" w:rsidDel="00CD5115" w:rsidRDefault="00F8337E" w:rsidP="00F8337E">
            <w:pPr>
              <w:rPr>
                <w:del w:id="5352" w:author="Shi Mengtao" w:date="2019-01-15T09:44:00Z"/>
                <w:sz w:val="20"/>
                <w:szCs w:val="20"/>
              </w:rPr>
            </w:pPr>
            <w:del w:id="5353" w:author="Shi Mengtao" w:date="2019-01-15T09:44:00Z">
              <w:r w:rsidDel="00CD5115">
                <w:rPr>
                  <w:rFonts w:hint="eastAsia"/>
                  <w:sz w:val="20"/>
                  <w:szCs w:val="20"/>
                </w:rPr>
                <w:delText>&gt;</w:delText>
              </w:r>
              <w:r w:rsidDel="00CD5115">
                <w:rPr>
                  <w:sz w:val="20"/>
                  <w:szCs w:val="20"/>
                </w:rPr>
                <w:delText>=4</w:delText>
              </w:r>
            </w:del>
          </w:p>
        </w:tc>
        <w:tc>
          <w:tcPr>
            <w:tcW w:w="1071" w:type="dxa"/>
            <w:shd w:val="clear" w:color="auto" w:fill="auto"/>
          </w:tcPr>
          <w:p w14:paraId="50DB9748" w14:textId="53C80144" w:rsidR="00F8337E" w:rsidRPr="006F0296" w:rsidDel="00CD5115" w:rsidRDefault="00F8337E" w:rsidP="00F8337E">
            <w:pPr>
              <w:rPr>
                <w:del w:id="5354" w:author="Shi Mengtao" w:date="2019-01-15T09:44:00Z"/>
                <w:sz w:val="20"/>
                <w:szCs w:val="20"/>
              </w:rPr>
            </w:pPr>
          </w:p>
        </w:tc>
      </w:tr>
      <w:tr w:rsidR="00C014B7" w:rsidRPr="006F0296" w:rsidDel="00CD5115" w14:paraId="3BA0FC08" w14:textId="31DFE7AC" w:rsidTr="00674708">
        <w:trPr>
          <w:del w:id="5355" w:author="Shi Mengtao" w:date="2019-01-15T09:44:00Z"/>
        </w:trPr>
        <w:tc>
          <w:tcPr>
            <w:tcW w:w="1555" w:type="dxa"/>
            <w:shd w:val="clear" w:color="auto" w:fill="auto"/>
          </w:tcPr>
          <w:p w14:paraId="3AF95620" w14:textId="6648CD74" w:rsidR="00C014B7" w:rsidRPr="006F0296" w:rsidDel="00CD5115" w:rsidRDefault="00161425" w:rsidP="00674708">
            <w:pPr>
              <w:rPr>
                <w:del w:id="5356" w:author="Shi Mengtao" w:date="2019-01-15T09:44:00Z"/>
                <w:sz w:val="20"/>
                <w:szCs w:val="20"/>
              </w:rPr>
            </w:pPr>
            <w:del w:id="5357" w:author="Shi Mengtao" w:date="2019-01-15T09:44:00Z">
              <w:r w:rsidDel="00CD5115">
                <w:rPr>
                  <w:rFonts w:hint="eastAsia"/>
                  <w:sz w:val="20"/>
                  <w:szCs w:val="20"/>
                </w:rPr>
                <w:delText>群聊名称</w:delText>
              </w:r>
            </w:del>
          </w:p>
        </w:tc>
        <w:tc>
          <w:tcPr>
            <w:tcW w:w="2126" w:type="dxa"/>
            <w:shd w:val="clear" w:color="auto" w:fill="auto"/>
          </w:tcPr>
          <w:p w14:paraId="0A69DFA5" w14:textId="758E3A8A" w:rsidR="00C014B7" w:rsidRPr="006F0296" w:rsidDel="00CD5115" w:rsidRDefault="00161425" w:rsidP="00674708">
            <w:pPr>
              <w:rPr>
                <w:del w:id="5358" w:author="Shi Mengtao" w:date="2019-01-15T09:44:00Z"/>
                <w:sz w:val="20"/>
                <w:szCs w:val="20"/>
              </w:rPr>
            </w:pPr>
            <w:del w:id="5359" w:author="Shi Mengtao" w:date="2019-01-15T09:44:00Z">
              <w:r w:rsidDel="00CD5115">
                <w:rPr>
                  <w:rFonts w:hint="eastAsia"/>
                  <w:sz w:val="20"/>
                  <w:szCs w:val="20"/>
                </w:rPr>
                <w:delText>每个群聊都有其对应的名称</w:delText>
              </w:r>
            </w:del>
          </w:p>
        </w:tc>
        <w:tc>
          <w:tcPr>
            <w:tcW w:w="2381" w:type="dxa"/>
            <w:shd w:val="clear" w:color="auto" w:fill="auto"/>
          </w:tcPr>
          <w:p w14:paraId="1AB58480" w14:textId="4F1815EF" w:rsidR="00C014B7" w:rsidRPr="006F0296" w:rsidDel="00CD5115" w:rsidRDefault="00F8337E" w:rsidP="00674708">
            <w:pPr>
              <w:rPr>
                <w:del w:id="5360" w:author="Shi Mengtao" w:date="2019-01-15T09:44:00Z"/>
                <w:sz w:val="20"/>
                <w:szCs w:val="20"/>
              </w:rPr>
            </w:pPr>
            <w:del w:id="5361" w:author="Shi Mengtao" w:date="2019-01-15T09:44:00Z">
              <w:r w:rsidDel="00CD5115">
                <w:rPr>
                  <w:rFonts w:hint="eastAsia"/>
                  <w:sz w:val="20"/>
                  <w:szCs w:val="20"/>
                </w:rPr>
                <w:delText>[</w:delText>
              </w:r>
              <w:r w:rsidDel="00CD5115">
                <w:rPr>
                  <w:sz w:val="20"/>
                  <w:szCs w:val="20"/>
                </w:rPr>
                <w:delText>\p]+</w:delText>
              </w:r>
            </w:del>
          </w:p>
        </w:tc>
        <w:tc>
          <w:tcPr>
            <w:tcW w:w="1163" w:type="dxa"/>
            <w:shd w:val="clear" w:color="auto" w:fill="auto"/>
          </w:tcPr>
          <w:p w14:paraId="40A8E7E2" w14:textId="479EA01C" w:rsidR="00C014B7" w:rsidRPr="006F0296" w:rsidDel="00CD5115" w:rsidRDefault="00C014B7" w:rsidP="00674708">
            <w:pPr>
              <w:rPr>
                <w:del w:id="5362" w:author="Shi Mengtao" w:date="2019-01-15T09:44:00Z"/>
                <w:sz w:val="20"/>
                <w:szCs w:val="20"/>
              </w:rPr>
            </w:pPr>
          </w:p>
        </w:tc>
        <w:tc>
          <w:tcPr>
            <w:tcW w:w="1071" w:type="dxa"/>
            <w:shd w:val="clear" w:color="auto" w:fill="auto"/>
          </w:tcPr>
          <w:p w14:paraId="2AD4AA96" w14:textId="2B713A8C" w:rsidR="00C014B7" w:rsidRPr="006F0296" w:rsidDel="00CD5115" w:rsidRDefault="00C014B7" w:rsidP="00674708">
            <w:pPr>
              <w:rPr>
                <w:del w:id="5363" w:author="Shi Mengtao" w:date="2019-01-15T09:44:00Z"/>
                <w:sz w:val="20"/>
                <w:szCs w:val="20"/>
              </w:rPr>
            </w:pPr>
          </w:p>
        </w:tc>
      </w:tr>
      <w:tr w:rsidR="00161425" w:rsidRPr="006F0296" w:rsidDel="00CD5115" w14:paraId="2618259D" w14:textId="2B8E704C" w:rsidTr="00224A40">
        <w:trPr>
          <w:del w:id="5364" w:author="Shi Mengtao" w:date="2019-01-15T09:44:00Z"/>
        </w:trPr>
        <w:tc>
          <w:tcPr>
            <w:tcW w:w="1555" w:type="dxa"/>
            <w:shd w:val="clear" w:color="auto" w:fill="auto"/>
          </w:tcPr>
          <w:p w14:paraId="7864C303" w14:textId="04133700" w:rsidR="00161425" w:rsidRPr="006F0296" w:rsidDel="00CD5115" w:rsidRDefault="00161425" w:rsidP="00161425">
            <w:pPr>
              <w:rPr>
                <w:del w:id="5365" w:author="Shi Mengtao" w:date="2019-01-15T09:44:00Z"/>
                <w:sz w:val="20"/>
                <w:szCs w:val="20"/>
              </w:rPr>
            </w:pPr>
            <w:del w:id="5366" w:author="Shi Mengtao" w:date="2019-01-15T09:44:00Z">
              <w:r w:rsidDel="00CD5115">
                <w:rPr>
                  <w:rFonts w:hint="eastAsia"/>
                  <w:sz w:val="20"/>
                  <w:szCs w:val="20"/>
                </w:rPr>
                <w:delText>群主手机号</w:delText>
              </w:r>
            </w:del>
          </w:p>
        </w:tc>
        <w:tc>
          <w:tcPr>
            <w:tcW w:w="2126" w:type="dxa"/>
            <w:shd w:val="clear" w:color="auto" w:fill="auto"/>
          </w:tcPr>
          <w:p w14:paraId="4C9A444C" w14:textId="3C025B60" w:rsidR="00161425" w:rsidRPr="006F0296" w:rsidDel="00CD5115" w:rsidRDefault="00161425" w:rsidP="00161425">
            <w:pPr>
              <w:rPr>
                <w:del w:id="5367" w:author="Shi Mengtao" w:date="2019-01-15T09:44:00Z"/>
                <w:sz w:val="20"/>
                <w:szCs w:val="20"/>
              </w:rPr>
            </w:pPr>
            <w:del w:id="5368" w:author="Shi Mengtao" w:date="2019-01-15T09:44:00Z">
              <w:r w:rsidDel="00CD5115">
                <w:rPr>
                  <w:rFonts w:hint="eastAsia"/>
                  <w:sz w:val="20"/>
                  <w:szCs w:val="20"/>
                </w:rPr>
                <w:delText>群主身份信息的唯一标识，通过群主手机号可以查找到群主昵称等基本信息</w:delText>
              </w:r>
            </w:del>
          </w:p>
        </w:tc>
        <w:tc>
          <w:tcPr>
            <w:tcW w:w="2381" w:type="dxa"/>
            <w:shd w:val="clear" w:color="auto" w:fill="auto"/>
          </w:tcPr>
          <w:p w14:paraId="553AFB57" w14:textId="4799A19C" w:rsidR="00161425" w:rsidRPr="006F0296" w:rsidDel="00CD5115" w:rsidRDefault="00161425" w:rsidP="00161425">
            <w:pPr>
              <w:rPr>
                <w:del w:id="5369" w:author="Shi Mengtao" w:date="2019-01-15T09:44:00Z"/>
                <w:sz w:val="20"/>
                <w:szCs w:val="20"/>
              </w:rPr>
            </w:pPr>
            <w:del w:id="5370" w:author="Shi Mengtao" w:date="2019-01-15T09:44:00Z">
              <w:r w:rsidDel="00CD5115">
                <w:rPr>
                  <w:rFonts w:hint="eastAsia"/>
                  <w:sz w:val="20"/>
                  <w:szCs w:val="20"/>
                </w:rPr>
                <w:delText>[</w:delText>
              </w:r>
              <w:r w:rsidDel="00CD5115">
                <w:rPr>
                  <w:sz w:val="20"/>
                  <w:szCs w:val="20"/>
                </w:rPr>
                <w:delText>\d]{11}</w:delText>
              </w:r>
            </w:del>
          </w:p>
        </w:tc>
        <w:tc>
          <w:tcPr>
            <w:tcW w:w="1163" w:type="dxa"/>
            <w:shd w:val="clear" w:color="auto" w:fill="auto"/>
          </w:tcPr>
          <w:p w14:paraId="52C90961" w14:textId="19F1D34F" w:rsidR="00161425" w:rsidRPr="006F0296" w:rsidDel="00CD5115" w:rsidRDefault="00161425" w:rsidP="00161425">
            <w:pPr>
              <w:rPr>
                <w:del w:id="5371" w:author="Shi Mengtao" w:date="2019-01-15T09:44:00Z"/>
                <w:sz w:val="20"/>
                <w:szCs w:val="20"/>
              </w:rPr>
            </w:pPr>
            <w:del w:id="5372" w:author="Shi Mengtao" w:date="2019-01-15T09:44:00Z">
              <w:r w:rsidDel="00CD5115">
                <w:rPr>
                  <w:rFonts w:hint="eastAsia"/>
                  <w:sz w:val="20"/>
                  <w:szCs w:val="20"/>
                </w:rPr>
                <w:delText>11</w:delText>
              </w:r>
            </w:del>
          </w:p>
        </w:tc>
        <w:tc>
          <w:tcPr>
            <w:tcW w:w="1071" w:type="dxa"/>
            <w:shd w:val="clear" w:color="auto" w:fill="auto"/>
          </w:tcPr>
          <w:p w14:paraId="0579A0BD" w14:textId="6D27D11E" w:rsidR="00161425" w:rsidRPr="006F0296" w:rsidDel="00CD5115" w:rsidRDefault="00161425" w:rsidP="00161425">
            <w:pPr>
              <w:rPr>
                <w:del w:id="5373" w:author="Shi Mengtao" w:date="2019-01-15T09:44:00Z"/>
                <w:sz w:val="20"/>
                <w:szCs w:val="20"/>
              </w:rPr>
            </w:pPr>
            <w:del w:id="5374" w:author="Shi Mengtao" w:date="2019-01-15T09:44:00Z">
              <w:r w:rsidDel="00CD5115">
                <w:rPr>
                  <w:rFonts w:hint="eastAsia"/>
                  <w:sz w:val="20"/>
                  <w:szCs w:val="20"/>
                </w:rPr>
                <w:delText>用户信息的第一条数据元素</w:delText>
              </w:r>
            </w:del>
          </w:p>
        </w:tc>
      </w:tr>
      <w:tr w:rsidR="00161425" w:rsidRPr="006F0296" w:rsidDel="00CD5115" w14:paraId="59C8F095" w14:textId="31504E9F" w:rsidTr="00224A40">
        <w:trPr>
          <w:del w:id="5375" w:author="Shi Mengtao" w:date="2019-01-15T09:44:00Z"/>
        </w:trPr>
        <w:tc>
          <w:tcPr>
            <w:tcW w:w="1555" w:type="dxa"/>
            <w:shd w:val="clear" w:color="auto" w:fill="auto"/>
          </w:tcPr>
          <w:p w14:paraId="0767BF4C" w14:textId="7746A908" w:rsidR="00161425" w:rsidRPr="006F0296" w:rsidDel="00CD5115" w:rsidRDefault="00161425" w:rsidP="00224A40">
            <w:pPr>
              <w:rPr>
                <w:del w:id="5376" w:author="Shi Mengtao" w:date="2019-01-15T09:44:00Z"/>
                <w:sz w:val="20"/>
                <w:szCs w:val="20"/>
              </w:rPr>
            </w:pPr>
            <w:del w:id="5377" w:author="Shi Mengtao" w:date="2019-01-15T09:44:00Z">
              <w:r w:rsidDel="00CD5115">
                <w:rPr>
                  <w:rFonts w:hint="eastAsia"/>
                  <w:sz w:val="20"/>
                  <w:szCs w:val="20"/>
                </w:rPr>
                <w:delText>群聊用户数</w:delText>
              </w:r>
            </w:del>
          </w:p>
        </w:tc>
        <w:tc>
          <w:tcPr>
            <w:tcW w:w="2126" w:type="dxa"/>
            <w:shd w:val="clear" w:color="auto" w:fill="auto"/>
          </w:tcPr>
          <w:p w14:paraId="3222701F" w14:textId="73D472DD" w:rsidR="00161425" w:rsidRPr="006F0296" w:rsidDel="00CD5115" w:rsidRDefault="00725EA3" w:rsidP="00224A40">
            <w:pPr>
              <w:rPr>
                <w:del w:id="5378" w:author="Shi Mengtao" w:date="2019-01-15T09:44:00Z"/>
                <w:sz w:val="20"/>
                <w:szCs w:val="20"/>
              </w:rPr>
            </w:pPr>
            <w:del w:id="5379" w:author="Shi Mengtao" w:date="2019-01-15T09:44:00Z">
              <w:r w:rsidDel="00CD5115">
                <w:rPr>
                  <w:rFonts w:hint="eastAsia"/>
                  <w:sz w:val="20"/>
                  <w:szCs w:val="20"/>
                </w:rPr>
                <w:delText>群聊当前用户的人数</w:delText>
              </w:r>
            </w:del>
          </w:p>
        </w:tc>
        <w:tc>
          <w:tcPr>
            <w:tcW w:w="2381" w:type="dxa"/>
            <w:shd w:val="clear" w:color="auto" w:fill="auto"/>
          </w:tcPr>
          <w:p w14:paraId="6E3420DD" w14:textId="294C4C2E" w:rsidR="00161425" w:rsidRPr="006F0296" w:rsidDel="00CD5115" w:rsidRDefault="00161425" w:rsidP="00224A40">
            <w:pPr>
              <w:rPr>
                <w:del w:id="5380" w:author="Shi Mengtao" w:date="2019-01-15T09:44:00Z"/>
                <w:sz w:val="20"/>
                <w:szCs w:val="20"/>
              </w:rPr>
            </w:pPr>
            <w:del w:id="5381" w:author="Shi Mengtao" w:date="2019-01-15T09:44:00Z">
              <w:r w:rsidDel="00CD5115">
                <w:rPr>
                  <w:rFonts w:hint="eastAsia"/>
                  <w:sz w:val="20"/>
                  <w:szCs w:val="20"/>
                </w:rPr>
                <w:delText>Int</w:delText>
              </w:r>
            </w:del>
          </w:p>
        </w:tc>
        <w:tc>
          <w:tcPr>
            <w:tcW w:w="1163" w:type="dxa"/>
            <w:shd w:val="clear" w:color="auto" w:fill="auto"/>
          </w:tcPr>
          <w:p w14:paraId="60DDA2B0" w14:textId="507233D7" w:rsidR="00161425" w:rsidRPr="006F0296" w:rsidDel="00CD5115" w:rsidRDefault="00161425" w:rsidP="00224A40">
            <w:pPr>
              <w:rPr>
                <w:del w:id="5382" w:author="Shi Mengtao" w:date="2019-01-15T09:44:00Z"/>
                <w:sz w:val="20"/>
                <w:szCs w:val="20"/>
              </w:rPr>
            </w:pPr>
            <w:del w:id="5383" w:author="Shi Mengtao" w:date="2019-01-15T09:44:00Z">
              <w:r w:rsidDel="00CD5115">
                <w:rPr>
                  <w:rFonts w:hint="eastAsia"/>
                  <w:sz w:val="20"/>
                  <w:szCs w:val="20"/>
                </w:rPr>
                <w:delText>4</w:delText>
              </w:r>
            </w:del>
          </w:p>
        </w:tc>
        <w:tc>
          <w:tcPr>
            <w:tcW w:w="1071" w:type="dxa"/>
            <w:shd w:val="clear" w:color="auto" w:fill="auto"/>
          </w:tcPr>
          <w:p w14:paraId="31B72310" w14:textId="483B9858" w:rsidR="00161425" w:rsidRPr="006F0296" w:rsidDel="00CD5115" w:rsidRDefault="00161425" w:rsidP="00224A40">
            <w:pPr>
              <w:rPr>
                <w:del w:id="5384" w:author="Shi Mengtao" w:date="2019-01-15T09:44:00Z"/>
                <w:sz w:val="20"/>
                <w:szCs w:val="20"/>
              </w:rPr>
            </w:pPr>
          </w:p>
        </w:tc>
      </w:tr>
      <w:tr w:rsidR="00F8337E" w:rsidRPr="006F0296" w:rsidDel="00CD5115" w14:paraId="000D020C" w14:textId="423510B2" w:rsidTr="00224A40">
        <w:trPr>
          <w:del w:id="5385" w:author="Shi Mengtao" w:date="2019-01-15T09:44:00Z"/>
        </w:trPr>
        <w:tc>
          <w:tcPr>
            <w:tcW w:w="1555" w:type="dxa"/>
            <w:shd w:val="clear" w:color="auto" w:fill="auto"/>
          </w:tcPr>
          <w:p w14:paraId="0CC260D2" w14:textId="1BE7C6B5" w:rsidR="00F8337E" w:rsidRPr="006F0296" w:rsidDel="00CD5115" w:rsidRDefault="00F8337E" w:rsidP="00F8337E">
            <w:pPr>
              <w:rPr>
                <w:del w:id="5386" w:author="Shi Mengtao" w:date="2019-01-15T09:44:00Z"/>
                <w:sz w:val="20"/>
                <w:szCs w:val="20"/>
              </w:rPr>
            </w:pPr>
            <w:del w:id="5387" w:author="Shi Mengtao" w:date="2019-01-15T09:44:00Z">
              <w:r w:rsidDel="00CD5115">
                <w:rPr>
                  <w:rFonts w:hint="eastAsia"/>
                  <w:sz w:val="20"/>
                  <w:szCs w:val="20"/>
                </w:rPr>
                <w:delText>当前封禁状态</w:delText>
              </w:r>
            </w:del>
          </w:p>
        </w:tc>
        <w:tc>
          <w:tcPr>
            <w:tcW w:w="2126" w:type="dxa"/>
            <w:shd w:val="clear" w:color="auto" w:fill="auto"/>
          </w:tcPr>
          <w:p w14:paraId="1808FFDB" w14:textId="24242DCB" w:rsidR="00F8337E" w:rsidRPr="006F0296" w:rsidDel="00CD5115" w:rsidRDefault="00F8337E" w:rsidP="00F8337E">
            <w:pPr>
              <w:rPr>
                <w:del w:id="5388" w:author="Shi Mengtao" w:date="2019-01-15T09:44:00Z"/>
                <w:sz w:val="20"/>
                <w:szCs w:val="20"/>
              </w:rPr>
            </w:pPr>
            <w:del w:id="5389" w:author="Shi Mengtao" w:date="2019-01-15T09:44:00Z">
              <w:r w:rsidDel="00CD5115">
                <w:rPr>
                  <w:rFonts w:hint="eastAsia"/>
                  <w:sz w:val="20"/>
                  <w:szCs w:val="20"/>
                </w:rPr>
                <w:delText>当前封禁状态表示群聊当前是否在封禁状态还是解封状态</w:delText>
              </w:r>
            </w:del>
          </w:p>
        </w:tc>
        <w:tc>
          <w:tcPr>
            <w:tcW w:w="2381" w:type="dxa"/>
            <w:shd w:val="clear" w:color="auto" w:fill="auto"/>
          </w:tcPr>
          <w:p w14:paraId="2C4C2470" w14:textId="003A39CB" w:rsidR="00F8337E" w:rsidRPr="006F0296" w:rsidDel="00CD5115" w:rsidRDefault="00F8337E" w:rsidP="00F8337E">
            <w:pPr>
              <w:rPr>
                <w:del w:id="5390" w:author="Shi Mengtao" w:date="2019-01-15T09:44:00Z"/>
                <w:sz w:val="20"/>
                <w:szCs w:val="20"/>
              </w:rPr>
            </w:pPr>
            <w:del w:id="5391" w:author="Shi Mengtao" w:date="2019-01-15T09:44:00Z">
              <w:r w:rsidDel="00CD5115">
                <w:rPr>
                  <w:rFonts w:hint="eastAsia"/>
                  <w:sz w:val="20"/>
                  <w:szCs w:val="20"/>
                </w:rPr>
                <w:delText>[</w:delText>
              </w:r>
              <w:r w:rsidDel="00CD5115">
                <w:rPr>
                  <w:rFonts w:hint="eastAsia"/>
                  <w:sz w:val="20"/>
                  <w:szCs w:val="20"/>
                </w:rPr>
                <w:delText>已封禁</w:delText>
              </w:r>
              <w:r w:rsidDel="00CD5115">
                <w:rPr>
                  <w:sz w:val="20"/>
                  <w:szCs w:val="20"/>
                </w:rPr>
                <w:delText>|</w:delText>
              </w:r>
              <w:r w:rsidDel="00CD5115">
                <w:rPr>
                  <w:rFonts w:hint="eastAsia"/>
                  <w:sz w:val="20"/>
                  <w:szCs w:val="20"/>
                </w:rPr>
                <w:delText>未封禁</w:delText>
              </w:r>
              <w:r w:rsidDel="00CD5115">
                <w:rPr>
                  <w:sz w:val="20"/>
                  <w:szCs w:val="20"/>
                </w:rPr>
                <w:delText>]</w:delText>
              </w:r>
            </w:del>
          </w:p>
        </w:tc>
        <w:tc>
          <w:tcPr>
            <w:tcW w:w="1163" w:type="dxa"/>
            <w:shd w:val="clear" w:color="auto" w:fill="auto"/>
          </w:tcPr>
          <w:p w14:paraId="001EB927" w14:textId="1130DFDE" w:rsidR="00F8337E" w:rsidRPr="006F0296" w:rsidDel="00CD5115" w:rsidRDefault="00F8337E" w:rsidP="00F8337E">
            <w:pPr>
              <w:rPr>
                <w:del w:id="5392" w:author="Shi Mengtao" w:date="2019-01-15T09:44:00Z"/>
                <w:sz w:val="20"/>
                <w:szCs w:val="20"/>
              </w:rPr>
            </w:pPr>
          </w:p>
        </w:tc>
        <w:tc>
          <w:tcPr>
            <w:tcW w:w="1071" w:type="dxa"/>
            <w:shd w:val="clear" w:color="auto" w:fill="auto"/>
          </w:tcPr>
          <w:p w14:paraId="35B1C630" w14:textId="1B08F894" w:rsidR="00F8337E" w:rsidRPr="006F0296" w:rsidDel="00CD5115" w:rsidRDefault="00F8337E" w:rsidP="00F8337E">
            <w:pPr>
              <w:rPr>
                <w:del w:id="5393" w:author="Shi Mengtao" w:date="2019-01-15T09:44:00Z"/>
                <w:sz w:val="20"/>
                <w:szCs w:val="20"/>
              </w:rPr>
            </w:pPr>
          </w:p>
        </w:tc>
      </w:tr>
    </w:tbl>
    <w:p w14:paraId="6F5748D2" w14:textId="7D5D1988" w:rsidR="00B227F4" w:rsidDel="00CD5115" w:rsidRDefault="00B227F4">
      <w:pPr>
        <w:rPr>
          <w:del w:id="5394" w:author="Shi Mengtao" w:date="2019-01-15T09:44:00Z"/>
        </w:rPr>
      </w:pPr>
    </w:p>
    <w:p w14:paraId="1086BC33" w14:textId="3C6BA2A8" w:rsidR="003C47FF" w:rsidRPr="003C47FF" w:rsidDel="00CD5115" w:rsidRDefault="003C47FF">
      <w:pPr>
        <w:rPr>
          <w:del w:id="5395" w:author="Shi Mengtao" w:date="2019-01-15T09:44:00Z"/>
          <w:b/>
        </w:rPr>
      </w:pPr>
      <w:del w:id="5396" w:author="Shi Mengtao" w:date="2019-01-15T09:44:00Z">
        <w:r w:rsidRPr="003C47FF" w:rsidDel="00CD5115">
          <w:rPr>
            <w:rFonts w:hint="eastAsia"/>
            <w:b/>
          </w:rPr>
          <w:delText>群成员信息</w:delText>
        </w:r>
      </w:del>
    </w:p>
    <w:tbl>
      <w:tblPr>
        <w:tblpPr w:leftFromText="180" w:rightFromText="180" w:vertAnchor="text" w:horzAnchor="margin" w:tblpY="253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381"/>
        <w:gridCol w:w="1163"/>
        <w:gridCol w:w="1071"/>
      </w:tblGrid>
      <w:tr w:rsidR="00C014B7" w:rsidRPr="00795F84" w:rsidDel="00CD5115" w14:paraId="279CA4F7" w14:textId="1B1B5B80" w:rsidTr="00674708">
        <w:trPr>
          <w:del w:id="5397" w:author="Shi Mengtao" w:date="2019-01-15T09:44:00Z"/>
        </w:trPr>
        <w:tc>
          <w:tcPr>
            <w:tcW w:w="1555" w:type="dxa"/>
            <w:shd w:val="clear" w:color="auto" w:fill="D9D9D9"/>
          </w:tcPr>
          <w:p w14:paraId="1F84F27C" w14:textId="612FA5FE" w:rsidR="00C014B7" w:rsidRPr="00795F84" w:rsidDel="00CD5115" w:rsidRDefault="00C014B7" w:rsidP="00674708">
            <w:pPr>
              <w:jc w:val="center"/>
              <w:rPr>
                <w:del w:id="5398" w:author="Shi Mengtao" w:date="2019-01-15T09:44:00Z"/>
                <w:b/>
                <w:bCs/>
                <w:color w:val="000000"/>
                <w:sz w:val="18"/>
              </w:rPr>
            </w:pPr>
            <w:del w:id="5399" w:author="Shi Mengtao" w:date="2019-01-15T09:44:00Z">
              <w:r w:rsidRPr="00795F84" w:rsidDel="00CD5115">
                <w:rPr>
                  <w:rFonts w:hint="eastAsia"/>
                  <w:b/>
                  <w:bCs/>
                  <w:color w:val="000000"/>
                  <w:sz w:val="18"/>
                </w:rPr>
                <w:delText>数据元素</w:delText>
              </w:r>
            </w:del>
          </w:p>
        </w:tc>
        <w:tc>
          <w:tcPr>
            <w:tcW w:w="2126" w:type="dxa"/>
            <w:shd w:val="clear" w:color="auto" w:fill="D9D9D9"/>
          </w:tcPr>
          <w:p w14:paraId="4A5735BF" w14:textId="25AD495C" w:rsidR="00C014B7" w:rsidRPr="00795F84" w:rsidDel="00CD5115" w:rsidRDefault="00C014B7" w:rsidP="00674708">
            <w:pPr>
              <w:jc w:val="center"/>
              <w:rPr>
                <w:del w:id="5400" w:author="Shi Mengtao" w:date="2019-01-15T09:44:00Z"/>
                <w:b/>
                <w:bCs/>
                <w:color w:val="000000"/>
                <w:sz w:val="18"/>
              </w:rPr>
            </w:pPr>
            <w:del w:id="5401" w:author="Shi Mengtao" w:date="2019-01-15T09:44:00Z">
              <w:r w:rsidRPr="00795F84" w:rsidDel="00CD5115">
                <w:rPr>
                  <w:rFonts w:hint="eastAsia"/>
                  <w:b/>
                  <w:bCs/>
                  <w:color w:val="000000"/>
                  <w:sz w:val="18"/>
                </w:rPr>
                <w:delText>描述</w:delText>
              </w:r>
            </w:del>
          </w:p>
        </w:tc>
        <w:tc>
          <w:tcPr>
            <w:tcW w:w="2381" w:type="dxa"/>
            <w:shd w:val="clear" w:color="auto" w:fill="D9D9D9"/>
          </w:tcPr>
          <w:p w14:paraId="0EB5AACB" w14:textId="0BF622E8" w:rsidR="00C014B7" w:rsidRPr="00795F84" w:rsidDel="00CD5115" w:rsidRDefault="00C014B7" w:rsidP="00674708">
            <w:pPr>
              <w:jc w:val="center"/>
              <w:rPr>
                <w:del w:id="5402" w:author="Shi Mengtao" w:date="2019-01-15T09:44:00Z"/>
                <w:b/>
                <w:bCs/>
                <w:color w:val="000000"/>
                <w:sz w:val="18"/>
              </w:rPr>
            </w:pPr>
            <w:del w:id="5403" w:author="Shi Mengtao" w:date="2019-01-15T09:44:00Z">
              <w:r w:rsidRPr="00795F84" w:rsidDel="00CD5115">
                <w:rPr>
                  <w:rFonts w:hint="eastAsia"/>
                  <w:b/>
                  <w:bCs/>
                  <w:color w:val="000000"/>
                  <w:sz w:val="18"/>
                </w:rPr>
                <w:delText>数据构成或者数据类型</w:delText>
              </w:r>
            </w:del>
          </w:p>
        </w:tc>
        <w:tc>
          <w:tcPr>
            <w:tcW w:w="1163" w:type="dxa"/>
            <w:shd w:val="clear" w:color="auto" w:fill="D9D9D9"/>
          </w:tcPr>
          <w:p w14:paraId="6A65EF62" w14:textId="7FE5B739" w:rsidR="00C014B7" w:rsidRPr="00795F84" w:rsidDel="00CD5115" w:rsidRDefault="00C014B7" w:rsidP="00674708">
            <w:pPr>
              <w:jc w:val="center"/>
              <w:rPr>
                <w:del w:id="5404" w:author="Shi Mengtao" w:date="2019-01-15T09:44:00Z"/>
                <w:b/>
                <w:bCs/>
                <w:color w:val="000000"/>
                <w:sz w:val="18"/>
              </w:rPr>
            </w:pPr>
            <w:del w:id="5405" w:author="Shi Mengtao" w:date="2019-01-15T09:44:00Z">
              <w:r w:rsidRPr="00795F84" w:rsidDel="00CD5115">
                <w:rPr>
                  <w:rFonts w:hint="eastAsia"/>
                  <w:b/>
                  <w:bCs/>
                  <w:color w:val="000000"/>
                  <w:sz w:val="18"/>
                </w:rPr>
                <w:delText>数据长度</w:delText>
              </w:r>
            </w:del>
          </w:p>
        </w:tc>
        <w:tc>
          <w:tcPr>
            <w:tcW w:w="1071" w:type="dxa"/>
            <w:shd w:val="clear" w:color="auto" w:fill="D9D9D9"/>
          </w:tcPr>
          <w:p w14:paraId="639D60EF" w14:textId="31300ACE" w:rsidR="00C014B7" w:rsidRPr="00795F84" w:rsidDel="00CD5115" w:rsidRDefault="00C014B7" w:rsidP="00674708">
            <w:pPr>
              <w:jc w:val="center"/>
              <w:rPr>
                <w:del w:id="5406" w:author="Shi Mengtao" w:date="2019-01-15T09:44:00Z"/>
                <w:b/>
                <w:bCs/>
                <w:color w:val="000000"/>
                <w:sz w:val="18"/>
              </w:rPr>
            </w:pPr>
            <w:del w:id="5407" w:author="Shi Mengtao" w:date="2019-01-15T09:44:00Z">
              <w:r w:rsidRPr="00795F84" w:rsidDel="00CD5115">
                <w:rPr>
                  <w:rFonts w:hint="eastAsia"/>
                  <w:b/>
                  <w:bCs/>
                  <w:color w:val="000000"/>
                  <w:sz w:val="18"/>
                </w:rPr>
                <w:delText>位置</w:delText>
              </w:r>
            </w:del>
          </w:p>
        </w:tc>
      </w:tr>
      <w:tr w:rsidR="00161425" w:rsidRPr="006F0296" w:rsidDel="00CD5115" w14:paraId="6CD292F3" w14:textId="2085DB92" w:rsidTr="00674708">
        <w:trPr>
          <w:del w:id="5408" w:author="Shi Mengtao" w:date="2019-01-15T09:44:00Z"/>
        </w:trPr>
        <w:tc>
          <w:tcPr>
            <w:tcW w:w="1555" w:type="dxa"/>
            <w:shd w:val="clear" w:color="auto" w:fill="auto"/>
          </w:tcPr>
          <w:p w14:paraId="3F716009" w14:textId="155A0482" w:rsidR="00161425" w:rsidRPr="006F0296" w:rsidDel="00CD5115" w:rsidRDefault="00161425" w:rsidP="00161425">
            <w:pPr>
              <w:rPr>
                <w:del w:id="5409" w:author="Shi Mengtao" w:date="2019-01-15T09:44:00Z"/>
                <w:sz w:val="20"/>
                <w:szCs w:val="20"/>
              </w:rPr>
            </w:pPr>
            <w:del w:id="5410" w:author="Shi Mengtao" w:date="2019-01-15T09:44:00Z">
              <w:r w:rsidDel="00CD5115">
                <w:rPr>
                  <w:rFonts w:hint="eastAsia"/>
                  <w:sz w:val="20"/>
                  <w:szCs w:val="20"/>
                </w:rPr>
                <w:delText>群聊编号</w:delText>
              </w:r>
            </w:del>
          </w:p>
        </w:tc>
        <w:tc>
          <w:tcPr>
            <w:tcW w:w="2126" w:type="dxa"/>
            <w:shd w:val="clear" w:color="auto" w:fill="auto"/>
          </w:tcPr>
          <w:p w14:paraId="7B7E1DF8" w14:textId="702E31FE" w:rsidR="00161425" w:rsidRPr="006F0296" w:rsidDel="00CD5115" w:rsidRDefault="00161425" w:rsidP="00161425">
            <w:pPr>
              <w:rPr>
                <w:del w:id="5411" w:author="Shi Mengtao" w:date="2019-01-15T09:44:00Z"/>
                <w:sz w:val="20"/>
                <w:szCs w:val="20"/>
              </w:rPr>
            </w:pPr>
            <w:del w:id="5412" w:author="Shi Mengtao" w:date="2019-01-15T09:44:00Z">
              <w:r w:rsidDel="00CD5115">
                <w:rPr>
                  <w:rFonts w:hint="eastAsia"/>
                  <w:sz w:val="20"/>
                  <w:szCs w:val="20"/>
                </w:rPr>
                <w:delText>群聊信息的唯一标识，通过群聊编号可以查找到群聊名称等群聊信息</w:delText>
              </w:r>
            </w:del>
          </w:p>
        </w:tc>
        <w:tc>
          <w:tcPr>
            <w:tcW w:w="2381" w:type="dxa"/>
            <w:shd w:val="clear" w:color="auto" w:fill="auto"/>
          </w:tcPr>
          <w:p w14:paraId="3050B818" w14:textId="223D6C95" w:rsidR="00161425" w:rsidRPr="006F0296" w:rsidDel="00CD5115" w:rsidRDefault="00161425" w:rsidP="00161425">
            <w:pPr>
              <w:rPr>
                <w:del w:id="5413" w:author="Shi Mengtao" w:date="2019-01-15T09:44:00Z"/>
                <w:sz w:val="20"/>
                <w:szCs w:val="20"/>
              </w:rPr>
            </w:pPr>
            <w:del w:id="5414" w:author="Shi Mengtao" w:date="2019-01-15T09:44:00Z">
              <w:r w:rsidDel="00CD5115">
                <w:rPr>
                  <w:rFonts w:hint="eastAsia"/>
                  <w:sz w:val="20"/>
                  <w:szCs w:val="20"/>
                </w:rPr>
                <w:delText>[</w:delText>
              </w:r>
              <w:r w:rsidDel="00CD5115">
                <w:rPr>
                  <w:sz w:val="20"/>
                  <w:szCs w:val="20"/>
                </w:rPr>
                <w:delText>\d]{</w:delText>
              </w:r>
              <w:r w:rsidDel="00CD5115">
                <w:rPr>
                  <w:rFonts w:hint="eastAsia"/>
                  <w:sz w:val="20"/>
                  <w:szCs w:val="20"/>
                </w:rPr>
                <w:delText>4,</w:delText>
              </w:r>
              <w:r w:rsidDel="00CD5115">
                <w:rPr>
                  <w:sz w:val="20"/>
                  <w:szCs w:val="20"/>
                </w:rPr>
                <w:delText>}</w:delText>
              </w:r>
            </w:del>
          </w:p>
        </w:tc>
        <w:tc>
          <w:tcPr>
            <w:tcW w:w="1163" w:type="dxa"/>
            <w:shd w:val="clear" w:color="auto" w:fill="auto"/>
          </w:tcPr>
          <w:p w14:paraId="23B33415" w14:textId="35AEFF7A" w:rsidR="00161425" w:rsidRPr="006F0296" w:rsidDel="00CD5115" w:rsidRDefault="00161425" w:rsidP="00161425">
            <w:pPr>
              <w:rPr>
                <w:del w:id="5415" w:author="Shi Mengtao" w:date="2019-01-15T09:44:00Z"/>
                <w:sz w:val="20"/>
                <w:szCs w:val="20"/>
              </w:rPr>
            </w:pPr>
            <w:del w:id="5416" w:author="Shi Mengtao" w:date="2019-01-15T09:44:00Z">
              <w:r w:rsidDel="00CD5115">
                <w:rPr>
                  <w:rFonts w:hint="eastAsia"/>
                  <w:sz w:val="20"/>
                  <w:szCs w:val="20"/>
                </w:rPr>
                <w:delText>&gt;</w:delText>
              </w:r>
              <w:r w:rsidDel="00CD5115">
                <w:rPr>
                  <w:sz w:val="20"/>
                  <w:szCs w:val="20"/>
                </w:rPr>
                <w:delText>=4</w:delText>
              </w:r>
            </w:del>
          </w:p>
        </w:tc>
        <w:tc>
          <w:tcPr>
            <w:tcW w:w="1071" w:type="dxa"/>
            <w:shd w:val="clear" w:color="auto" w:fill="auto"/>
          </w:tcPr>
          <w:p w14:paraId="2CE1C86C" w14:textId="2E73836E" w:rsidR="00161425" w:rsidRPr="006F0296" w:rsidDel="00CD5115" w:rsidRDefault="00161425" w:rsidP="00161425">
            <w:pPr>
              <w:rPr>
                <w:del w:id="5417" w:author="Shi Mengtao" w:date="2019-01-15T09:44:00Z"/>
                <w:sz w:val="20"/>
                <w:szCs w:val="20"/>
              </w:rPr>
            </w:pPr>
            <w:del w:id="5418" w:author="Shi Mengtao" w:date="2019-01-15T09:44:00Z">
              <w:r w:rsidDel="00CD5115">
                <w:rPr>
                  <w:rFonts w:hint="eastAsia"/>
                  <w:sz w:val="20"/>
                  <w:szCs w:val="20"/>
                </w:rPr>
                <w:delText>群聊信息的第一条数据元素</w:delText>
              </w:r>
            </w:del>
          </w:p>
        </w:tc>
      </w:tr>
      <w:tr w:rsidR="00161425" w:rsidRPr="006F0296" w:rsidDel="00CD5115" w14:paraId="588F0502" w14:textId="76AFDC4E" w:rsidTr="00674708">
        <w:trPr>
          <w:del w:id="5419" w:author="Shi Mengtao" w:date="2019-01-15T09:44:00Z"/>
        </w:trPr>
        <w:tc>
          <w:tcPr>
            <w:tcW w:w="1555" w:type="dxa"/>
            <w:shd w:val="clear" w:color="auto" w:fill="auto"/>
          </w:tcPr>
          <w:p w14:paraId="655C6B90" w14:textId="597EAFFA" w:rsidR="00161425" w:rsidRPr="006F0296" w:rsidDel="00CD5115" w:rsidRDefault="00161425" w:rsidP="00161425">
            <w:pPr>
              <w:rPr>
                <w:del w:id="5420" w:author="Shi Mengtao" w:date="2019-01-15T09:44:00Z"/>
                <w:sz w:val="20"/>
                <w:szCs w:val="20"/>
              </w:rPr>
            </w:pPr>
            <w:del w:id="5421" w:author="Shi Mengtao" w:date="2019-01-15T09:44:00Z">
              <w:r w:rsidDel="00CD5115">
                <w:rPr>
                  <w:rFonts w:hint="eastAsia"/>
                  <w:sz w:val="20"/>
                  <w:szCs w:val="20"/>
                </w:rPr>
                <w:delText>群成员手机号</w:delText>
              </w:r>
            </w:del>
          </w:p>
        </w:tc>
        <w:tc>
          <w:tcPr>
            <w:tcW w:w="2126" w:type="dxa"/>
            <w:shd w:val="clear" w:color="auto" w:fill="auto"/>
          </w:tcPr>
          <w:p w14:paraId="259753BF" w14:textId="538F9E31" w:rsidR="00161425" w:rsidRPr="006F0296" w:rsidDel="00CD5115" w:rsidRDefault="00161425" w:rsidP="00161425">
            <w:pPr>
              <w:rPr>
                <w:del w:id="5422" w:author="Shi Mengtao" w:date="2019-01-15T09:44:00Z"/>
                <w:sz w:val="20"/>
                <w:szCs w:val="20"/>
              </w:rPr>
            </w:pPr>
            <w:del w:id="5423" w:author="Shi Mengtao" w:date="2019-01-15T09:44:00Z">
              <w:r w:rsidDel="00CD5115">
                <w:rPr>
                  <w:rFonts w:hint="eastAsia"/>
                  <w:sz w:val="20"/>
                  <w:szCs w:val="20"/>
                </w:rPr>
                <w:delText>群成员手机号是群成员信息的唯一标识，通过群成员手机号查找到群成员昵称等用户信息</w:delText>
              </w:r>
            </w:del>
          </w:p>
        </w:tc>
        <w:tc>
          <w:tcPr>
            <w:tcW w:w="2381" w:type="dxa"/>
            <w:shd w:val="clear" w:color="auto" w:fill="auto"/>
          </w:tcPr>
          <w:p w14:paraId="39749776" w14:textId="12B0EACD" w:rsidR="00161425" w:rsidRPr="006F0296" w:rsidDel="00CD5115" w:rsidRDefault="00161425" w:rsidP="00161425">
            <w:pPr>
              <w:rPr>
                <w:del w:id="5424" w:author="Shi Mengtao" w:date="2019-01-15T09:44:00Z"/>
                <w:sz w:val="20"/>
                <w:szCs w:val="20"/>
              </w:rPr>
            </w:pPr>
            <w:del w:id="5425" w:author="Shi Mengtao" w:date="2019-01-15T09:44:00Z">
              <w:r w:rsidDel="00CD5115">
                <w:rPr>
                  <w:rFonts w:hint="eastAsia"/>
                  <w:sz w:val="20"/>
                  <w:szCs w:val="20"/>
                </w:rPr>
                <w:delText>[</w:delText>
              </w:r>
              <w:r w:rsidDel="00CD5115">
                <w:rPr>
                  <w:sz w:val="20"/>
                  <w:szCs w:val="20"/>
                </w:rPr>
                <w:delText>\d]{11}</w:delText>
              </w:r>
            </w:del>
          </w:p>
        </w:tc>
        <w:tc>
          <w:tcPr>
            <w:tcW w:w="1163" w:type="dxa"/>
            <w:shd w:val="clear" w:color="auto" w:fill="auto"/>
          </w:tcPr>
          <w:p w14:paraId="48E351E0" w14:textId="4ED5AEAB" w:rsidR="00161425" w:rsidRPr="006F0296" w:rsidDel="00CD5115" w:rsidRDefault="00161425" w:rsidP="00161425">
            <w:pPr>
              <w:rPr>
                <w:del w:id="5426" w:author="Shi Mengtao" w:date="2019-01-15T09:44:00Z"/>
                <w:sz w:val="20"/>
                <w:szCs w:val="20"/>
              </w:rPr>
            </w:pPr>
            <w:del w:id="5427" w:author="Shi Mengtao" w:date="2019-01-15T09:44:00Z">
              <w:r w:rsidDel="00CD5115">
                <w:rPr>
                  <w:rFonts w:hint="eastAsia"/>
                  <w:sz w:val="20"/>
                  <w:szCs w:val="20"/>
                </w:rPr>
                <w:delText>11</w:delText>
              </w:r>
            </w:del>
          </w:p>
        </w:tc>
        <w:tc>
          <w:tcPr>
            <w:tcW w:w="1071" w:type="dxa"/>
            <w:shd w:val="clear" w:color="auto" w:fill="auto"/>
          </w:tcPr>
          <w:p w14:paraId="53C8C734" w14:textId="2876F55E" w:rsidR="00161425" w:rsidRPr="006F0296" w:rsidDel="00CD5115" w:rsidRDefault="00161425" w:rsidP="00161425">
            <w:pPr>
              <w:rPr>
                <w:del w:id="5428" w:author="Shi Mengtao" w:date="2019-01-15T09:44:00Z"/>
                <w:sz w:val="20"/>
                <w:szCs w:val="20"/>
              </w:rPr>
            </w:pPr>
            <w:del w:id="5429" w:author="Shi Mengtao" w:date="2019-01-15T09:44:00Z">
              <w:r w:rsidDel="00CD5115">
                <w:rPr>
                  <w:rFonts w:hint="eastAsia"/>
                  <w:sz w:val="20"/>
                  <w:szCs w:val="20"/>
                </w:rPr>
                <w:delText>用户信息的第一条数据元素</w:delText>
              </w:r>
            </w:del>
          </w:p>
        </w:tc>
      </w:tr>
    </w:tbl>
    <w:p w14:paraId="239983A2" w14:textId="689DCEEC" w:rsidR="00B227F4" w:rsidDel="006631A5" w:rsidRDefault="00B227F4">
      <w:pPr>
        <w:rPr>
          <w:del w:id="5430" w:author="Shi Mengtao" w:date="2019-01-15T10:12:00Z"/>
        </w:rPr>
      </w:pPr>
    </w:p>
    <w:p w14:paraId="7A9407C5" w14:textId="7F84DBC1" w:rsidR="003C47FF" w:rsidRPr="003C47FF" w:rsidDel="006631A5" w:rsidRDefault="003C47FF">
      <w:pPr>
        <w:rPr>
          <w:del w:id="5431" w:author="Shi Mengtao" w:date="2019-01-15T10:12:00Z"/>
          <w:b/>
        </w:rPr>
      </w:pPr>
      <w:del w:id="5432" w:author="Shi Mengtao" w:date="2019-01-15T10:12:00Z">
        <w:r w:rsidRPr="003C47FF" w:rsidDel="006631A5">
          <w:rPr>
            <w:rFonts w:hint="eastAsia"/>
            <w:b/>
          </w:rPr>
          <w:delText>活动信息</w:delText>
        </w:r>
      </w:del>
    </w:p>
    <w:tbl>
      <w:tblPr>
        <w:tblpPr w:leftFromText="180" w:rightFromText="180" w:vertAnchor="text" w:horzAnchor="margin" w:tblpY="253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381"/>
        <w:gridCol w:w="1163"/>
        <w:gridCol w:w="1071"/>
      </w:tblGrid>
      <w:tr w:rsidR="00C014B7" w:rsidRPr="00795F84" w:rsidDel="006631A5" w14:paraId="1F558679" w14:textId="4EA19C21" w:rsidTr="00674708">
        <w:trPr>
          <w:del w:id="5433" w:author="Shi Mengtao" w:date="2019-01-15T10:12:00Z"/>
        </w:trPr>
        <w:tc>
          <w:tcPr>
            <w:tcW w:w="1555" w:type="dxa"/>
            <w:shd w:val="clear" w:color="auto" w:fill="D9D9D9"/>
          </w:tcPr>
          <w:p w14:paraId="020BD491" w14:textId="4B9CECB5" w:rsidR="00C014B7" w:rsidRPr="00795F84" w:rsidDel="006631A5" w:rsidRDefault="00C014B7" w:rsidP="00674708">
            <w:pPr>
              <w:jc w:val="center"/>
              <w:rPr>
                <w:del w:id="5434" w:author="Shi Mengtao" w:date="2019-01-15T10:12:00Z"/>
                <w:b/>
                <w:bCs/>
                <w:color w:val="000000"/>
                <w:sz w:val="18"/>
              </w:rPr>
            </w:pPr>
            <w:del w:id="5435" w:author="Shi Mengtao" w:date="2019-01-15T10:12:00Z">
              <w:r w:rsidRPr="00795F84" w:rsidDel="006631A5">
                <w:rPr>
                  <w:rFonts w:hint="eastAsia"/>
                  <w:b/>
                  <w:bCs/>
                  <w:color w:val="000000"/>
                  <w:sz w:val="18"/>
                </w:rPr>
                <w:delText>数据元素</w:delText>
              </w:r>
            </w:del>
          </w:p>
        </w:tc>
        <w:tc>
          <w:tcPr>
            <w:tcW w:w="2126" w:type="dxa"/>
            <w:shd w:val="clear" w:color="auto" w:fill="D9D9D9"/>
          </w:tcPr>
          <w:p w14:paraId="1AE660FF" w14:textId="358EA8B1" w:rsidR="00C014B7" w:rsidRPr="00795F84" w:rsidDel="006631A5" w:rsidRDefault="00C014B7" w:rsidP="00674708">
            <w:pPr>
              <w:jc w:val="center"/>
              <w:rPr>
                <w:del w:id="5436" w:author="Shi Mengtao" w:date="2019-01-15T10:12:00Z"/>
                <w:b/>
                <w:bCs/>
                <w:color w:val="000000"/>
                <w:sz w:val="18"/>
              </w:rPr>
            </w:pPr>
            <w:del w:id="5437" w:author="Shi Mengtao" w:date="2019-01-15T10:12:00Z">
              <w:r w:rsidRPr="00795F84" w:rsidDel="006631A5">
                <w:rPr>
                  <w:rFonts w:hint="eastAsia"/>
                  <w:b/>
                  <w:bCs/>
                  <w:color w:val="000000"/>
                  <w:sz w:val="18"/>
                </w:rPr>
                <w:delText>描述</w:delText>
              </w:r>
            </w:del>
          </w:p>
        </w:tc>
        <w:tc>
          <w:tcPr>
            <w:tcW w:w="2381" w:type="dxa"/>
            <w:shd w:val="clear" w:color="auto" w:fill="D9D9D9"/>
          </w:tcPr>
          <w:p w14:paraId="1323D176" w14:textId="05F2328A" w:rsidR="00C014B7" w:rsidRPr="00795F84" w:rsidDel="006631A5" w:rsidRDefault="00C014B7" w:rsidP="00674708">
            <w:pPr>
              <w:jc w:val="center"/>
              <w:rPr>
                <w:del w:id="5438" w:author="Shi Mengtao" w:date="2019-01-15T10:12:00Z"/>
                <w:b/>
                <w:bCs/>
                <w:color w:val="000000"/>
                <w:sz w:val="18"/>
              </w:rPr>
            </w:pPr>
            <w:del w:id="5439" w:author="Shi Mengtao" w:date="2019-01-15T10:12:00Z">
              <w:r w:rsidRPr="00795F84" w:rsidDel="006631A5">
                <w:rPr>
                  <w:rFonts w:hint="eastAsia"/>
                  <w:b/>
                  <w:bCs/>
                  <w:color w:val="000000"/>
                  <w:sz w:val="18"/>
                </w:rPr>
                <w:delText>数据构成或者数据类型</w:delText>
              </w:r>
            </w:del>
          </w:p>
        </w:tc>
        <w:tc>
          <w:tcPr>
            <w:tcW w:w="1163" w:type="dxa"/>
            <w:shd w:val="clear" w:color="auto" w:fill="D9D9D9"/>
          </w:tcPr>
          <w:p w14:paraId="60275689" w14:textId="352D7548" w:rsidR="00C014B7" w:rsidRPr="00795F84" w:rsidDel="006631A5" w:rsidRDefault="00C014B7" w:rsidP="00674708">
            <w:pPr>
              <w:jc w:val="center"/>
              <w:rPr>
                <w:del w:id="5440" w:author="Shi Mengtao" w:date="2019-01-15T10:12:00Z"/>
                <w:b/>
                <w:bCs/>
                <w:color w:val="000000"/>
                <w:sz w:val="18"/>
              </w:rPr>
            </w:pPr>
            <w:del w:id="5441" w:author="Shi Mengtao" w:date="2019-01-15T10:12:00Z">
              <w:r w:rsidRPr="00795F84" w:rsidDel="006631A5">
                <w:rPr>
                  <w:rFonts w:hint="eastAsia"/>
                  <w:b/>
                  <w:bCs/>
                  <w:color w:val="000000"/>
                  <w:sz w:val="18"/>
                </w:rPr>
                <w:delText>数据长度</w:delText>
              </w:r>
            </w:del>
          </w:p>
        </w:tc>
        <w:tc>
          <w:tcPr>
            <w:tcW w:w="1071" w:type="dxa"/>
            <w:shd w:val="clear" w:color="auto" w:fill="D9D9D9"/>
          </w:tcPr>
          <w:p w14:paraId="602FA839" w14:textId="0E32D1A7" w:rsidR="00C014B7" w:rsidRPr="00795F84" w:rsidDel="006631A5" w:rsidRDefault="00C014B7" w:rsidP="00674708">
            <w:pPr>
              <w:jc w:val="center"/>
              <w:rPr>
                <w:del w:id="5442" w:author="Shi Mengtao" w:date="2019-01-15T10:12:00Z"/>
                <w:b/>
                <w:bCs/>
                <w:color w:val="000000"/>
                <w:sz w:val="18"/>
              </w:rPr>
            </w:pPr>
            <w:del w:id="5443" w:author="Shi Mengtao" w:date="2019-01-15T10:12:00Z">
              <w:r w:rsidRPr="00795F84" w:rsidDel="006631A5">
                <w:rPr>
                  <w:rFonts w:hint="eastAsia"/>
                  <w:b/>
                  <w:bCs/>
                  <w:color w:val="000000"/>
                  <w:sz w:val="18"/>
                </w:rPr>
                <w:delText>位置</w:delText>
              </w:r>
            </w:del>
          </w:p>
        </w:tc>
      </w:tr>
      <w:tr w:rsidR="003C47FF" w:rsidRPr="006F0296" w:rsidDel="006631A5" w14:paraId="7224175C" w14:textId="4272B44C" w:rsidTr="00674708">
        <w:trPr>
          <w:del w:id="5444" w:author="Shi Mengtao" w:date="2019-01-15T10:12:00Z"/>
        </w:trPr>
        <w:tc>
          <w:tcPr>
            <w:tcW w:w="1555" w:type="dxa"/>
            <w:shd w:val="clear" w:color="auto" w:fill="auto"/>
          </w:tcPr>
          <w:p w14:paraId="2F149BC9" w14:textId="06534C00" w:rsidR="003C47FF" w:rsidRPr="006F0296" w:rsidDel="006631A5" w:rsidRDefault="003C47FF" w:rsidP="003C47FF">
            <w:pPr>
              <w:rPr>
                <w:del w:id="5445" w:author="Shi Mengtao" w:date="2019-01-15T10:12:00Z"/>
                <w:sz w:val="20"/>
                <w:szCs w:val="20"/>
              </w:rPr>
            </w:pPr>
            <w:del w:id="5446" w:author="Shi Mengtao" w:date="2019-01-15T10:12:00Z">
              <w:r w:rsidDel="006631A5">
                <w:rPr>
                  <w:rFonts w:hint="eastAsia"/>
                  <w:sz w:val="20"/>
                  <w:szCs w:val="20"/>
                </w:rPr>
                <w:delText>活动编号</w:delText>
              </w:r>
            </w:del>
          </w:p>
        </w:tc>
        <w:tc>
          <w:tcPr>
            <w:tcW w:w="2126" w:type="dxa"/>
            <w:shd w:val="clear" w:color="auto" w:fill="auto"/>
          </w:tcPr>
          <w:p w14:paraId="44A940F7" w14:textId="7D51FBA9" w:rsidR="003C47FF" w:rsidRPr="006F0296" w:rsidDel="006631A5" w:rsidRDefault="003C47FF" w:rsidP="003C47FF">
            <w:pPr>
              <w:rPr>
                <w:del w:id="5447" w:author="Shi Mengtao" w:date="2019-01-15T10:12:00Z"/>
                <w:sz w:val="20"/>
                <w:szCs w:val="20"/>
              </w:rPr>
            </w:pPr>
            <w:del w:id="5448" w:author="Shi Mengtao" w:date="2019-01-15T10:12:00Z">
              <w:r w:rsidDel="006631A5">
                <w:rPr>
                  <w:rFonts w:hint="eastAsia"/>
                  <w:sz w:val="20"/>
                  <w:szCs w:val="20"/>
                </w:rPr>
                <w:delText>每个活动唯一的信息标识</w:delText>
              </w:r>
            </w:del>
          </w:p>
        </w:tc>
        <w:tc>
          <w:tcPr>
            <w:tcW w:w="2381" w:type="dxa"/>
            <w:shd w:val="clear" w:color="auto" w:fill="auto"/>
          </w:tcPr>
          <w:p w14:paraId="2C2E207E" w14:textId="41B7D00F" w:rsidR="003C47FF" w:rsidRPr="006F0296" w:rsidDel="006631A5" w:rsidRDefault="003C47FF" w:rsidP="003C47FF">
            <w:pPr>
              <w:rPr>
                <w:del w:id="5449" w:author="Shi Mengtao" w:date="2019-01-15T10:12:00Z"/>
                <w:sz w:val="20"/>
                <w:szCs w:val="20"/>
              </w:rPr>
            </w:pPr>
            <w:del w:id="5450" w:author="Shi Mengtao" w:date="2019-01-15T10:12:00Z">
              <w:r w:rsidDel="006631A5">
                <w:rPr>
                  <w:rFonts w:hint="eastAsia"/>
                  <w:sz w:val="20"/>
                  <w:szCs w:val="20"/>
                </w:rPr>
                <w:delText>[</w:delText>
              </w:r>
              <w:r w:rsidDel="006631A5">
                <w:rPr>
                  <w:sz w:val="20"/>
                  <w:szCs w:val="20"/>
                </w:rPr>
                <w:delText>\d]{</w:delText>
              </w:r>
              <w:r w:rsidDel="006631A5">
                <w:rPr>
                  <w:rFonts w:hint="eastAsia"/>
                  <w:sz w:val="20"/>
                  <w:szCs w:val="20"/>
                </w:rPr>
                <w:delText>4,</w:delText>
              </w:r>
              <w:r w:rsidDel="006631A5">
                <w:rPr>
                  <w:sz w:val="20"/>
                  <w:szCs w:val="20"/>
                </w:rPr>
                <w:delText>}</w:delText>
              </w:r>
            </w:del>
          </w:p>
        </w:tc>
        <w:tc>
          <w:tcPr>
            <w:tcW w:w="1163" w:type="dxa"/>
            <w:shd w:val="clear" w:color="auto" w:fill="auto"/>
          </w:tcPr>
          <w:p w14:paraId="00A156AC" w14:textId="73105B1A" w:rsidR="003C47FF" w:rsidRPr="006F0296" w:rsidDel="006631A5" w:rsidRDefault="003C47FF" w:rsidP="003C47FF">
            <w:pPr>
              <w:rPr>
                <w:del w:id="5451" w:author="Shi Mengtao" w:date="2019-01-15T10:12:00Z"/>
                <w:sz w:val="20"/>
                <w:szCs w:val="20"/>
              </w:rPr>
            </w:pPr>
            <w:del w:id="5452" w:author="Shi Mengtao" w:date="2019-01-15T10:12:00Z">
              <w:r w:rsidDel="006631A5">
                <w:rPr>
                  <w:rFonts w:hint="eastAsia"/>
                  <w:sz w:val="20"/>
                  <w:szCs w:val="20"/>
                </w:rPr>
                <w:delText>&gt;</w:delText>
              </w:r>
              <w:r w:rsidDel="006631A5">
                <w:rPr>
                  <w:sz w:val="20"/>
                  <w:szCs w:val="20"/>
                </w:rPr>
                <w:delText>=4</w:delText>
              </w:r>
            </w:del>
          </w:p>
        </w:tc>
        <w:tc>
          <w:tcPr>
            <w:tcW w:w="1071" w:type="dxa"/>
            <w:shd w:val="clear" w:color="auto" w:fill="auto"/>
          </w:tcPr>
          <w:p w14:paraId="4886B03E" w14:textId="5583F59F" w:rsidR="003C47FF" w:rsidRPr="006F0296" w:rsidDel="006631A5" w:rsidRDefault="003C47FF" w:rsidP="003C47FF">
            <w:pPr>
              <w:rPr>
                <w:del w:id="5453" w:author="Shi Mengtao" w:date="2019-01-15T10:12:00Z"/>
                <w:sz w:val="20"/>
                <w:szCs w:val="20"/>
              </w:rPr>
            </w:pPr>
          </w:p>
        </w:tc>
      </w:tr>
      <w:tr w:rsidR="003C47FF" w:rsidRPr="006F0296" w:rsidDel="006631A5" w14:paraId="5C7EBFC3" w14:textId="065B2E92" w:rsidTr="00674708">
        <w:trPr>
          <w:del w:id="5454" w:author="Shi Mengtao" w:date="2019-01-15T10:12:00Z"/>
        </w:trPr>
        <w:tc>
          <w:tcPr>
            <w:tcW w:w="1555" w:type="dxa"/>
            <w:shd w:val="clear" w:color="auto" w:fill="auto"/>
          </w:tcPr>
          <w:p w14:paraId="6DA10BBF" w14:textId="3094C57B" w:rsidR="003C47FF" w:rsidRPr="006F0296" w:rsidDel="006631A5" w:rsidRDefault="003C47FF" w:rsidP="003C47FF">
            <w:pPr>
              <w:rPr>
                <w:del w:id="5455" w:author="Shi Mengtao" w:date="2019-01-15T10:12:00Z"/>
                <w:sz w:val="20"/>
                <w:szCs w:val="20"/>
              </w:rPr>
            </w:pPr>
            <w:del w:id="5456" w:author="Shi Mengtao" w:date="2019-01-15T10:12:00Z">
              <w:r w:rsidDel="006631A5">
                <w:rPr>
                  <w:rFonts w:hint="eastAsia"/>
                  <w:sz w:val="20"/>
                  <w:szCs w:val="20"/>
                </w:rPr>
                <w:delText>活动名称</w:delText>
              </w:r>
            </w:del>
          </w:p>
        </w:tc>
        <w:tc>
          <w:tcPr>
            <w:tcW w:w="2126" w:type="dxa"/>
            <w:shd w:val="clear" w:color="auto" w:fill="auto"/>
          </w:tcPr>
          <w:p w14:paraId="564C8ACF" w14:textId="0C34C079" w:rsidR="003C47FF" w:rsidRPr="006F0296" w:rsidDel="006631A5" w:rsidRDefault="00BD479B" w:rsidP="003C47FF">
            <w:pPr>
              <w:rPr>
                <w:del w:id="5457" w:author="Shi Mengtao" w:date="2019-01-15T10:12:00Z"/>
                <w:sz w:val="20"/>
                <w:szCs w:val="20"/>
              </w:rPr>
            </w:pPr>
            <w:del w:id="5458" w:author="Shi Mengtao" w:date="2019-01-15T10:12:00Z">
              <w:r w:rsidDel="006631A5">
                <w:rPr>
                  <w:rFonts w:hint="eastAsia"/>
                  <w:sz w:val="20"/>
                  <w:szCs w:val="20"/>
                </w:rPr>
                <w:delText>每个活动的活动名称，通过活动名称可以大致了解活动是干什么的</w:delText>
              </w:r>
            </w:del>
          </w:p>
        </w:tc>
        <w:tc>
          <w:tcPr>
            <w:tcW w:w="2381" w:type="dxa"/>
            <w:shd w:val="clear" w:color="auto" w:fill="auto"/>
          </w:tcPr>
          <w:p w14:paraId="5175FABE" w14:textId="109ABBEA" w:rsidR="003C47FF" w:rsidRPr="006F0296" w:rsidDel="006631A5" w:rsidRDefault="00BD479B" w:rsidP="003C47FF">
            <w:pPr>
              <w:rPr>
                <w:del w:id="5459" w:author="Shi Mengtao" w:date="2019-01-15T10:12:00Z"/>
                <w:sz w:val="20"/>
                <w:szCs w:val="20"/>
              </w:rPr>
            </w:pPr>
            <w:del w:id="5460" w:author="Shi Mengtao" w:date="2019-01-15T10:12:00Z">
              <w:r w:rsidDel="006631A5">
                <w:rPr>
                  <w:rFonts w:hint="eastAsia"/>
                  <w:sz w:val="20"/>
                  <w:szCs w:val="20"/>
                </w:rPr>
                <w:delText>[</w:delText>
              </w:r>
              <w:r w:rsidDel="006631A5">
                <w:rPr>
                  <w:sz w:val="20"/>
                  <w:szCs w:val="20"/>
                </w:rPr>
                <w:delText>\p]</w:delText>
              </w:r>
              <w:r w:rsidDel="006631A5">
                <w:rPr>
                  <w:rFonts w:hint="eastAsia"/>
                  <w:sz w:val="20"/>
                  <w:szCs w:val="20"/>
                </w:rPr>
                <w:delText>+</w:delText>
              </w:r>
            </w:del>
          </w:p>
        </w:tc>
        <w:tc>
          <w:tcPr>
            <w:tcW w:w="1163" w:type="dxa"/>
            <w:shd w:val="clear" w:color="auto" w:fill="auto"/>
          </w:tcPr>
          <w:p w14:paraId="3621392B" w14:textId="439C2EDE" w:rsidR="003C47FF" w:rsidRPr="006F0296" w:rsidDel="006631A5" w:rsidRDefault="003C47FF" w:rsidP="003C47FF">
            <w:pPr>
              <w:rPr>
                <w:del w:id="5461" w:author="Shi Mengtao" w:date="2019-01-15T10:12:00Z"/>
                <w:sz w:val="20"/>
                <w:szCs w:val="20"/>
              </w:rPr>
            </w:pPr>
            <w:del w:id="5462" w:author="Shi Mengtao" w:date="2019-01-15T10:12:00Z">
              <w:r w:rsidDel="006631A5">
                <w:rPr>
                  <w:rFonts w:hint="eastAsia"/>
                  <w:sz w:val="20"/>
                  <w:szCs w:val="20"/>
                </w:rPr>
                <w:delText>&gt;</w:delText>
              </w:r>
              <w:r w:rsidDel="006631A5">
                <w:rPr>
                  <w:sz w:val="20"/>
                  <w:szCs w:val="20"/>
                </w:rPr>
                <w:delText>=</w:delText>
              </w:r>
              <w:r w:rsidDel="006631A5">
                <w:rPr>
                  <w:rFonts w:hint="eastAsia"/>
                  <w:sz w:val="20"/>
                  <w:szCs w:val="20"/>
                </w:rPr>
                <w:delText>1</w:delText>
              </w:r>
            </w:del>
          </w:p>
        </w:tc>
        <w:tc>
          <w:tcPr>
            <w:tcW w:w="1071" w:type="dxa"/>
            <w:shd w:val="clear" w:color="auto" w:fill="auto"/>
          </w:tcPr>
          <w:p w14:paraId="339B00E9" w14:textId="59BEC367" w:rsidR="003C47FF" w:rsidRPr="006F0296" w:rsidDel="006631A5" w:rsidRDefault="003C47FF" w:rsidP="003C47FF">
            <w:pPr>
              <w:rPr>
                <w:del w:id="5463" w:author="Shi Mengtao" w:date="2019-01-15T10:12:00Z"/>
                <w:sz w:val="20"/>
                <w:szCs w:val="20"/>
              </w:rPr>
            </w:pPr>
          </w:p>
        </w:tc>
      </w:tr>
      <w:tr w:rsidR="003C47FF" w:rsidRPr="006F0296" w:rsidDel="006631A5" w14:paraId="21AD3E09" w14:textId="2ECBCCDC" w:rsidTr="00674708">
        <w:trPr>
          <w:del w:id="5464" w:author="Shi Mengtao" w:date="2019-01-15T10:12:00Z"/>
        </w:trPr>
        <w:tc>
          <w:tcPr>
            <w:tcW w:w="1555" w:type="dxa"/>
            <w:shd w:val="clear" w:color="auto" w:fill="auto"/>
          </w:tcPr>
          <w:p w14:paraId="5616FACA" w14:textId="3BF89BD0" w:rsidR="003C47FF" w:rsidDel="006631A5" w:rsidRDefault="003C47FF" w:rsidP="00674708">
            <w:pPr>
              <w:rPr>
                <w:del w:id="5465" w:author="Shi Mengtao" w:date="2019-01-15T10:12:00Z"/>
                <w:sz w:val="20"/>
                <w:szCs w:val="20"/>
              </w:rPr>
            </w:pPr>
            <w:del w:id="5466" w:author="Shi Mengtao" w:date="2019-01-15T10:12:00Z">
              <w:r w:rsidDel="006631A5">
                <w:rPr>
                  <w:rFonts w:hint="eastAsia"/>
                  <w:sz w:val="20"/>
                  <w:szCs w:val="20"/>
                </w:rPr>
                <w:delText>活动公告</w:delText>
              </w:r>
            </w:del>
          </w:p>
        </w:tc>
        <w:tc>
          <w:tcPr>
            <w:tcW w:w="2126" w:type="dxa"/>
            <w:shd w:val="clear" w:color="auto" w:fill="auto"/>
          </w:tcPr>
          <w:p w14:paraId="4A9FF305" w14:textId="45F4E20F" w:rsidR="003C47FF" w:rsidRPr="006F0296" w:rsidDel="006631A5" w:rsidRDefault="00BD479B" w:rsidP="00674708">
            <w:pPr>
              <w:rPr>
                <w:del w:id="5467" w:author="Shi Mengtao" w:date="2019-01-15T10:12:00Z"/>
                <w:sz w:val="20"/>
                <w:szCs w:val="20"/>
              </w:rPr>
            </w:pPr>
            <w:del w:id="5468" w:author="Shi Mengtao" w:date="2019-01-15T10:12:00Z">
              <w:r w:rsidDel="006631A5">
                <w:rPr>
                  <w:rFonts w:hint="eastAsia"/>
                  <w:sz w:val="20"/>
                  <w:szCs w:val="20"/>
                </w:rPr>
                <w:delText>活动对应的活动公告，通过活动公告参与成员能够知晓参与活动的细节</w:delText>
              </w:r>
            </w:del>
          </w:p>
        </w:tc>
        <w:tc>
          <w:tcPr>
            <w:tcW w:w="2381" w:type="dxa"/>
            <w:shd w:val="clear" w:color="auto" w:fill="auto"/>
          </w:tcPr>
          <w:p w14:paraId="753AE646" w14:textId="32D33152" w:rsidR="003C47FF" w:rsidRPr="006F0296" w:rsidDel="006631A5" w:rsidRDefault="00BD479B" w:rsidP="00674708">
            <w:pPr>
              <w:rPr>
                <w:del w:id="5469" w:author="Shi Mengtao" w:date="2019-01-15T10:12:00Z"/>
                <w:sz w:val="20"/>
                <w:szCs w:val="20"/>
              </w:rPr>
            </w:pPr>
            <w:del w:id="5470" w:author="Shi Mengtao" w:date="2019-01-15T10:12:00Z">
              <w:r w:rsidDel="006631A5">
                <w:rPr>
                  <w:rFonts w:hint="eastAsia"/>
                  <w:sz w:val="20"/>
                  <w:szCs w:val="20"/>
                </w:rPr>
                <w:delText>[</w:delText>
              </w:r>
              <w:r w:rsidDel="006631A5">
                <w:rPr>
                  <w:sz w:val="20"/>
                  <w:szCs w:val="20"/>
                </w:rPr>
                <w:delText>\p]</w:delText>
              </w:r>
              <w:r w:rsidDel="006631A5">
                <w:rPr>
                  <w:rFonts w:hint="eastAsia"/>
                  <w:sz w:val="20"/>
                  <w:szCs w:val="20"/>
                </w:rPr>
                <w:delText>*</w:delText>
              </w:r>
            </w:del>
          </w:p>
        </w:tc>
        <w:tc>
          <w:tcPr>
            <w:tcW w:w="1163" w:type="dxa"/>
            <w:shd w:val="clear" w:color="auto" w:fill="auto"/>
          </w:tcPr>
          <w:p w14:paraId="6FA0F500" w14:textId="7F3AAE7C" w:rsidR="003C47FF" w:rsidRPr="006F0296" w:rsidDel="006631A5" w:rsidRDefault="00BD479B" w:rsidP="00674708">
            <w:pPr>
              <w:rPr>
                <w:del w:id="5471" w:author="Shi Mengtao" w:date="2019-01-15T10:12:00Z"/>
                <w:sz w:val="20"/>
                <w:szCs w:val="20"/>
              </w:rPr>
            </w:pPr>
            <w:del w:id="5472" w:author="Shi Mengtao" w:date="2019-01-15T10:12:00Z">
              <w:r w:rsidDel="006631A5">
                <w:rPr>
                  <w:rFonts w:hint="eastAsia"/>
                  <w:sz w:val="20"/>
                  <w:szCs w:val="20"/>
                </w:rPr>
                <w:delText>&gt;</w:delText>
              </w:r>
              <w:r w:rsidDel="006631A5">
                <w:rPr>
                  <w:sz w:val="20"/>
                  <w:szCs w:val="20"/>
                </w:rPr>
                <w:delText>=0</w:delText>
              </w:r>
            </w:del>
          </w:p>
        </w:tc>
        <w:tc>
          <w:tcPr>
            <w:tcW w:w="1071" w:type="dxa"/>
            <w:shd w:val="clear" w:color="auto" w:fill="auto"/>
          </w:tcPr>
          <w:p w14:paraId="0CE3FEA8" w14:textId="0944C87B" w:rsidR="003C47FF" w:rsidRPr="006F0296" w:rsidDel="006631A5" w:rsidRDefault="003C47FF" w:rsidP="00674708">
            <w:pPr>
              <w:rPr>
                <w:del w:id="5473" w:author="Shi Mengtao" w:date="2019-01-15T10:12:00Z"/>
                <w:sz w:val="20"/>
                <w:szCs w:val="20"/>
              </w:rPr>
            </w:pPr>
          </w:p>
        </w:tc>
      </w:tr>
      <w:tr w:rsidR="00BD479B" w:rsidRPr="006F0296" w:rsidDel="006631A5" w14:paraId="48209D1E" w14:textId="2601B5D0" w:rsidTr="00674708">
        <w:trPr>
          <w:del w:id="5474" w:author="Shi Mengtao" w:date="2019-01-15T10:12:00Z"/>
        </w:trPr>
        <w:tc>
          <w:tcPr>
            <w:tcW w:w="1555" w:type="dxa"/>
            <w:shd w:val="clear" w:color="auto" w:fill="auto"/>
          </w:tcPr>
          <w:p w14:paraId="1EC061B6" w14:textId="2B947021" w:rsidR="00BD479B" w:rsidDel="006631A5" w:rsidRDefault="00BD479B" w:rsidP="00BD479B">
            <w:pPr>
              <w:rPr>
                <w:del w:id="5475" w:author="Shi Mengtao" w:date="2019-01-15T10:12:00Z"/>
                <w:sz w:val="20"/>
                <w:szCs w:val="20"/>
              </w:rPr>
            </w:pPr>
            <w:del w:id="5476" w:author="Shi Mengtao" w:date="2019-01-15T10:12:00Z">
              <w:r w:rsidDel="006631A5">
                <w:rPr>
                  <w:rFonts w:hint="eastAsia"/>
                  <w:sz w:val="20"/>
                  <w:szCs w:val="20"/>
                </w:rPr>
                <w:delText>举办人身份</w:delText>
              </w:r>
            </w:del>
          </w:p>
        </w:tc>
        <w:tc>
          <w:tcPr>
            <w:tcW w:w="2126" w:type="dxa"/>
            <w:shd w:val="clear" w:color="auto" w:fill="auto"/>
          </w:tcPr>
          <w:p w14:paraId="5571565D" w14:textId="73492274" w:rsidR="00BD479B" w:rsidRPr="006F0296" w:rsidDel="006631A5" w:rsidRDefault="00BD479B" w:rsidP="00BD479B">
            <w:pPr>
              <w:rPr>
                <w:del w:id="5477" w:author="Shi Mengtao" w:date="2019-01-15T10:12:00Z"/>
                <w:sz w:val="20"/>
                <w:szCs w:val="20"/>
              </w:rPr>
            </w:pPr>
            <w:del w:id="5478" w:author="Shi Mengtao" w:date="2019-01-15T10:12:00Z">
              <w:r w:rsidDel="006631A5">
                <w:rPr>
                  <w:rFonts w:hint="eastAsia"/>
                  <w:sz w:val="20"/>
                  <w:szCs w:val="20"/>
                </w:rPr>
                <w:delText>活动举办者的身份，有些活动是以渔具店老板的身份发起的，而有些活动可以是以钓鱼发烧友身份发起</w:delText>
              </w:r>
            </w:del>
          </w:p>
        </w:tc>
        <w:tc>
          <w:tcPr>
            <w:tcW w:w="2381" w:type="dxa"/>
            <w:shd w:val="clear" w:color="auto" w:fill="auto"/>
          </w:tcPr>
          <w:p w14:paraId="780B000E" w14:textId="291A1833" w:rsidR="00BD479B" w:rsidRPr="006F0296" w:rsidDel="006631A5" w:rsidRDefault="00BD479B" w:rsidP="00BD479B">
            <w:pPr>
              <w:rPr>
                <w:del w:id="5479" w:author="Shi Mengtao" w:date="2019-01-15T10:12:00Z"/>
                <w:sz w:val="20"/>
                <w:szCs w:val="20"/>
              </w:rPr>
            </w:pPr>
            <w:del w:id="5480" w:author="Shi Mengtao" w:date="2019-01-15T10:12:00Z">
              <w:r w:rsidDel="006631A5">
                <w:rPr>
                  <w:rFonts w:hint="eastAsia"/>
                  <w:sz w:val="20"/>
                  <w:szCs w:val="20"/>
                </w:rPr>
                <w:delText>[</w:delText>
              </w:r>
              <w:r w:rsidDel="006631A5">
                <w:rPr>
                  <w:rFonts w:hint="eastAsia"/>
                  <w:sz w:val="20"/>
                  <w:szCs w:val="20"/>
                </w:rPr>
                <w:delText>钓鱼人</w:delText>
              </w:r>
              <w:r w:rsidDel="006631A5">
                <w:rPr>
                  <w:rFonts w:hint="eastAsia"/>
                  <w:sz w:val="20"/>
                  <w:szCs w:val="20"/>
                </w:rPr>
                <w:delText>|</w:delText>
              </w:r>
              <w:r w:rsidDel="006631A5">
                <w:rPr>
                  <w:rFonts w:hint="eastAsia"/>
                  <w:sz w:val="20"/>
                  <w:szCs w:val="20"/>
                </w:rPr>
                <w:delText>钓场老板</w:delText>
              </w:r>
              <w:r w:rsidDel="006631A5">
                <w:rPr>
                  <w:rFonts w:hint="eastAsia"/>
                  <w:sz w:val="20"/>
                  <w:szCs w:val="20"/>
                </w:rPr>
                <w:delText>|</w:delText>
              </w:r>
              <w:r w:rsidDel="006631A5">
                <w:rPr>
                  <w:rFonts w:hint="eastAsia"/>
                  <w:sz w:val="20"/>
                  <w:szCs w:val="20"/>
                </w:rPr>
                <w:delText>消费者</w:delText>
              </w:r>
              <w:r w:rsidDel="006631A5">
                <w:rPr>
                  <w:rFonts w:hint="eastAsia"/>
                  <w:sz w:val="20"/>
                  <w:szCs w:val="20"/>
                </w:rPr>
                <w:delText>|</w:delText>
              </w:r>
              <w:r w:rsidDel="006631A5">
                <w:rPr>
                  <w:rFonts w:hint="eastAsia"/>
                  <w:sz w:val="20"/>
                  <w:szCs w:val="20"/>
                </w:rPr>
                <w:delText>渔具店老板</w:delText>
              </w:r>
              <w:r w:rsidDel="006631A5">
                <w:rPr>
                  <w:sz w:val="20"/>
                  <w:szCs w:val="20"/>
                </w:rPr>
                <w:delText>]</w:delText>
              </w:r>
            </w:del>
          </w:p>
        </w:tc>
        <w:tc>
          <w:tcPr>
            <w:tcW w:w="1163" w:type="dxa"/>
            <w:shd w:val="clear" w:color="auto" w:fill="auto"/>
          </w:tcPr>
          <w:p w14:paraId="590E03DC" w14:textId="69AEA792" w:rsidR="00BD479B" w:rsidRPr="006F0296" w:rsidDel="006631A5" w:rsidRDefault="00BD479B" w:rsidP="00BD479B">
            <w:pPr>
              <w:rPr>
                <w:del w:id="5481" w:author="Shi Mengtao" w:date="2019-01-15T10:12:00Z"/>
                <w:sz w:val="20"/>
                <w:szCs w:val="20"/>
              </w:rPr>
            </w:pPr>
            <w:del w:id="5482" w:author="Shi Mengtao" w:date="2019-01-15T10:12:00Z">
              <w:r w:rsidDel="006631A5">
                <w:rPr>
                  <w:rFonts w:hint="eastAsia"/>
                  <w:sz w:val="20"/>
                  <w:szCs w:val="20"/>
                </w:rPr>
                <w:delText>&gt;</w:delText>
              </w:r>
              <w:r w:rsidDel="006631A5">
                <w:rPr>
                  <w:sz w:val="20"/>
                  <w:szCs w:val="20"/>
                </w:rPr>
                <w:delText>=3</w:delText>
              </w:r>
              <w:r w:rsidDel="006631A5">
                <w:rPr>
                  <w:rFonts w:hint="eastAsia"/>
                  <w:sz w:val="20"/>
                  <w:szCs w:val="20"/>
                </w:rPr>
                <w:delText>并且</w:delText>
              </w:r>
              <w:r w:rsidDel="006631A5">
                <w:rPr>
                  <w:rFonts w:hint="eastAsia"/>
                  <w:sz w:val="20"/>
                  <w:szCs w:val="20"/>
                </w:rPr>
                <w:delText>&lt;</w:delText>
              </w:r>
              <w:r w:rsidDel="006631A5">
                <w:rPr>
                  <w:sz w:val="20"/>
                  <w:szCs w:val="20"/>
                </w:rPr>
                <w:delText>=5</w:delText>
              </w:r>
            </w:del>
          </w:p>
        </w:tc>
        <w:tc>
          <w:tcPr>
            <w:tcW w:w="1071" w:type="dxa"/>
            <w:shd w:val="clear" w:color="auto" w:fill="auto"/>
          </w:tcPr>
          <w:p w14:paraId="09B6E29F" w14:textId="6C5F7B15" w:rsidR="00BD479B" w:rsidRPr="006F0296" w:rsidDel="006631A5" w:rsidRDefault="00BD479B" w:rsidP="00BD479B">
            <w:pPr>
              <w:rPr>
                <w:del w:id="5483" w:author="Shi Mengtao" w:date="2019-01-15T10:12:00Z"/>
                <w:sz w:val="20"/>
                <w:szCs w:val="20"/>
              </w:rPr>
            </w:pPr>
          </w:p>
        </w:tc>
      </w:tr>
      <w:tr w:rsidR="00BD479B" w:rsidRPr="006F0296" w:rsidDel="006631A5" w14:paraId="495949E4" w14:textId="0DF1F008" w:rsidTr="00674708">
        <w:trPr>
          <w:del w:id="5484" w:author="Shi Mengtao" w:date="2019-01-15T10:12:00Z"/>
        </w:trPr>
        <w:tc>
          <w:tcPr>
            <w:tcW w:w="1555" w:type="dxa"/>
            <w:shd w:val="clear" w:color="auto" w:fill="auto"/>
          </w:tcPr>
          <w:p w14:paraId="652CEA1C" w14:textId="25748A40" w:rsidR="00BD479B" w:rsidDel="006631A5" w:rsidRDefault="00BD479B" w:rsidP="00BD479B">
            <w:pPr>
              <w:rPr>
                <w:del w:id="5485" w:author="Shi Mengtao" w:date="2019-01-15T10:12:00Z"/>
                <w:sz w:val="20"/>
                <w:szCs w:val="20"/>
              </w:rPr>
            </w:pPr>
            <w:del w:id="5486" w:author="Shi Mengtao" w:date="2019-01-15T10:12:00Z">
              <w:r w:rsidDel="006631A5">
                <w:rPr>
                  <w:rFonts w:hint="eastAsia"/>
                  <w:sz w:val="20"/>
                  <w:szCs w:val="20"/>
                </w:rPr>
                <w:delText>举办人电话</w:delText>
              </w:r>
            </w:del>
          </w:p>
        </w:tc>
        <w:tc>
          <w:tcPr>
            <w:tcW w:w="2126" w:type="dxa"/>
            <w:shd w:val="clear" w:color="auto" w:fill="auto"/>
          </w:tcPr>
          <w:p w14:paraId="071E15E2" w14:textId="2CC4C908" w:rsidR="00BD479B" w:rsidRPr="006F0296" w:rsidDel="006631A5" w:rsidRDefault="00BD479B" w:rsidP="00BD479B">
            <w:pPr>
              <w:rPr>
                <w:del w:id="5487" w:author="Shi Mengtao" w:date="2019-01-15T10:12:00Z"/>
                <w:sz w:val="20"/>
                <w:szCs w:val="20"/>
              </w:rPr>
            </w:pPr>
            <w:del w:id="5488" w:author="Shi Mengtao" w:date="2019-01-15T10:12:00Z">
              <w:r w:rsidDel="006631A5">
                <w:rPr>
                  <w:rFonts w:hint="eastAsia"/>
                  <w:sz w:val="20"/>
                  <w:szCs w:val="20"/>
                </w:rPr>
                <w:delText>活动举办者的联系方式，也可以通过联系方式（用户信息的唯一标识）寻找到用户昵称等信息</w:delText>
              </w:r>
            </w:del>
          </w:p>
        </w:tc>
        <w:tc>
          <w:tcPr>
            <w:tcW w:w="2381" w:type="dxa"/>
            <w:shd w:val="clear" w:color="auto" w:fill="auto"/>
          </w:tcPr>
          <w:p w14:paraId="283A2D2F" w14:textId="2B71F02B" w:rsidR="00BD479B" w:rsidRPr="006F0296" w:rsidDel="006631A5" w:rsidRDefault="00BD479B" w:rsidP="00BD479B">
            <w:pPr>
              <w:rPr>
                <w:del w:id="5489" w:author="Shi Mengtao" w:date="2019-01-15T10:12:00Z"/>
                <w:sz w:val="20"/>
                <w:szCs w:val="20"/>
              </w:rPr>
            </w:pPr>
            <w:del w:id="5490" w:author="Shi Mengtao" w:date="2019-01-15T10:12:00Z">
              <w:r w:rsidDel="006631A5">
                <w:rPr>
                  <w:rFonts w:hint="eastAsia"/>
                  <w:sz w:val="20"/>
                  <w:szCs w:val="20"/>
                </w:rPr>
                <w:delText>[</w:delText>
              </w:r>
              <w:r w:rsidDel="006631A5">
                <w:rPr>
                  <w:sz w:val="20"/>
                  <w:szCs w:val="20"/>
                </w:rPr>
                <w:delText>\d]{11}</w:delText>
              </w:r>
            </w:del>
          </w:p>
        </w:tc>
        <w:tc>
          <w:tcPr>
            <w:tcW w:w="1163" w:type="dxa"/>
            <w:shd w:val="clear" w:color="auto" w:fill="auto"/>
          </w:tcPr>
          <w:p w14:paraId="5AE432BF" w14:textId="14B51FE9" w:rsidR="00BD479B" w:rsidRPr="006F0296" w:rsidDel="006631A5" w:rsidRDefault="00BD479B" w:rsidP="00BD479B">
            <w:pPr>
              <w:rPr>
                <w:del w:id="5491" w:author="Shi Mengtao" w:date="2019-01-15T10:12:00Z"/>
                <w:sz w:val="20"/>
                <w:szCs w:val="20"/>
              </w:rPr>
            </w:pPr>
            <w:del w:id="5492" w:author="Shi Mengtao" w:date="2019-01-15T10:12:00Z">
              <w:r w:rsidDel="006631A5">
                <w:rPr>
                  <w:rFonts w:hint="eastAsia"/>
                  <w:sz w:val="20"/>
                  <w:szCs w:val="20"/>
                </w:rPr>
                <w:delText>11</w:delText>
              </w:r>
            </w:del>
          </w:p>
        </w:tc>
        <w:tc>
          <w:tcPr>
            <w:tcW w:w="1071" w:type="dxa"/>
            <w:shd w:val="clear" w:color="auto" w:fill="auto"/>
          </w:tcPr>
          <w:p w14:paraId="7F7BBEF2" w14:textId="28DBA912" w:rsidR="00BD479B" w:rsidRPr="006F0296" w:rsidDel="006631A5" w:rsidRDefault="00BD479B" w:rsidP="00BD479B">
            <w:pPr>
              <w:rPr>
                <w:del w:id="5493" w:author="Shi Mengtao" w:date="2019-01-15T10:12:00Z"/>
                <w:sz w:val="20"/>
                <w:szCs w:val="20"/>
              </w:rPr>
            </w:pPr>
            <w:del w:id="5494" w:author="Shi Mengtao" w:date="2019-01-15T10:12:00Z">
              <w:r w:rsidDel="006631A5">
                <w:rPr>
                  <w:rFonts w:hint="eastAsia"/>
                  <w:sz w:val="20"/>
                  <w:szCs w:val="20"/>
                </w:rPr>
                <w:delText>用户信息的第一条数据元素</w:delText>
              </w:r>
            </w:del>
          </w:p>
        </w:tc>
      </w:tr>
    </w:tbl>
    <w:p w14:paraId="33205289" w14:textId="1B58F619" w:rsidR="00C014B7" w:rsidDel="006631A5" w:rsidRDefault="00C014B7">
      <w:pPr>
        <w:rPr>
          <w:del w:id="5495" w:author="Shi Mengtao" w:date="2019-01-15T10:12:00Z"/>
        </w:rPr>
      </w:pPr>
    </w:p>
    <w:p w14:paraId="4D772D0F" w14:textId="12A9C22D" w:rsidR="00BD479B" w:rsidRPr="00BD479B" w:rsidDel="006631A5" w:rsidRDefault="00BD479B">
      <w:pPr>
        <w:rPr>
          <w:del w:id="5496" w:author="Shi Mengtao" w:date="2019-01-15T10:12:00Z"/>
          <w:b/>
        </w:rPr>
      </w:pPr>
      <w:del w:id="5497" w:author="Shi Mengtao" w:date="2019-01-15T10:12:00Z">
        <w:r w:rsidRPr="00BD479B" w:rsidDel="006631A5">
          <w:rPr>
            <w:rFonts w:hint="eastAsia"/>
            <w:b/>
          </w:rPr>
          <w:delText>活动举办地址信息</w:delText>
        </w:r>
      </w:del>
    </w:p>
    <w:tbl>
      <w:tblPr>
        <w:tblpPr w:leftFromText="180" w:rightFromText="180" w:vertAnchor="text" w:horzAnchor="margin" w:tblpY="253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381"/>
        <w:gridCol w:w="1163"/>
        <w:gridCol w:w="1071"/>
      </w:tblGrid>
      <w:tr w:rsidR="00BD479B" w:rsidRPr="00795F84" w:rsidDel="006631A5" w14:paraId="62EEB3B9" w14:textId="05E49ECE" w:rsidTr="00224A40">
        <w:trPr>
          <w:del w:id="5498" w:author="Shi Mengtao" w:date="2019-01-15T10:12:00Z"/>
        </w:trPr>
        <w:tc>
          <w:tcPr>
            <w:tcW w:w="1555" w:type="dxa"/>
            <w:shd w:val="clear" w:color="auto" w:fill="D9D9D9"/>
          </w:tcPr>
          <w:p w14:paraId="3FDDFE71" w14:textId="0C779B7C" w:rsidR="00BD479B" w:rsidRPr="00795F84" w:rsidDel="006631A5" w:rsidRDefault="00BD479B" w:rsidP="00224A40">
            <w:pPr>
              <w:jc w:val="center"/>
              <w:rPr>
                <w:del w:id="5499" w:author="Shi Mengtao" w:date="2019-01-15T10:12:00Z"/>
                <w:b/>
                <w:bCs/>
                <w:color w:val="000000"/>
                <w:sz w:val="18"/>
              </w:rPr>
            </w:pPr>
            <w:del w:id="5500" w:author="Shi Mengtao" w:date="2019-01-15T10:12:00Z">
              <w:r w:rsidRPr="00795F84" w:rsidDel="006631A5">
                <w:rPr>
                  <w:rFonts w:hint="eastAsia"/>
                  <w:b/>
                  <w:bCs/>
                  <w:color w:val="000000"/>
                  <w:sz w:val="18"/>
                </w:rPr>
                <w:delText>数据元素</w:delText>
              </w:r>
            </w:del>
          </w:p>
        </w:tc>
        <w:tc>
          <w:tcPr>
            <w:tcW w:w="2126" w:type="dxa"/>
            <w:shd w:val="clear" w:color="auto" w:fill="D9D9D9"/>
          </w:tcPr>
          <w:p w14:paraId="4276F8F0" w14:textId="57043BA9" w:rsidR="00BD479B" w:rsidRPr="00795F84" w:rsidDel="006631A5" w:rsidRDefault="00BD479B" w:rsidP="00224A40">
            <w:pPr>
              <w:jc w:val="center"/>
              <w:rPr>
                <w:del w:id="5501" w:author="Shi Mengtao" w:date="2019-01-15T10:12:00Z"/>
                <w:b/>
                <w:bCs/>
                <w:color w:val="000000"/>
                <w:sz w:val="18"/>
              </w:rPr>
            </w:pPr>
            <w:del w:id="5502" w:author="Shi Mengtao" w:date="2019-01-15T10:12:00Z">
              <w:r w:rsidRPr="00795F84" w:rsidDel="006631A5">
                <w:rPr>
                  <w:rFonts w:hint="eastAsia"/>
                  <w:b/>
                  <w:bCs/>
                  <w:color w:val="000000"/>
                  <w:sz w:val="18"/>
                </w:rPr>
                <w:delText>描述</w:delText>
              </w:r>
            </w:del>
          </w:p>
        </w:tc>
        <w:tc>
          <w:tcPr>
            <w:tcW w:w="2381" w:type="dxa"/>
            <w:shd w:val="clear" w:color="auto" w:fill="D9D9D9"/>
          </w:tcPr>
          <w:p w14:paraId="6938D864" w14:textId="1B04AA24" w:rsidR="00BD479B" w:rsidRPr="00795F84" w:rsidDel="006631A5" w:rsidRDefault="00BD479B" w:rsidP="00224A40">
            <w:pPr>
              <w:jc w:val="center"/>
              <w:rPr>
                <w:del w:id="5503" w:author="Shi Mengtao" w:date="2019-01-15T10:12:00Z"/>
                <w:b/>
                <w:bCs/>
                <w:color w:val="000000"/>
                <w:sz w:val="18"/>
              </w:rPr>
            </w:pPr>
            <w:del w:id="5504" w:author="Shi Mengtao" w:date="2019-01-15T10:12:00Z">
              <w:r w:rsidRPr="00795F84" w:rsidDel="006631A5">
                <w:rPr>
                  <w:rFonts w:hint="eastAsia"/>
                  <w:b/>
                  <w:bCs/>
                  <w:color w:val="000000"/>
                  <w:sz w:val="18"/>
                </w:rPr>
                <w:delText>数据构成或者数据类型</w:delText>
              </w:r>
            </w:del>
          </w:p>
        </w:tc>
        <w:tc>
          <w:tcPr>
            <w:tcW w:w="1163" w:type="dxa"/>
            <w:shd w:val="clear" w:color="auto" w:fill="D9D9D9"/>
          </w:tcPr>
          <w:p w14:paraId="44D25FED" w14:textId="21DA23F2" w:rsidR="00BD479B" w:rsidRPr="00795F84" w:rsidDel="006631A5" w:rsidRDefault="00BD479B" w:rsidP="00224A40">
            <w:pPr>
              <w:jc w:val="center"/>
              <w:rPr>
                <w:del w:id="5505" w:author="Shi Mengtao" w:date="2019-01-15T10:12:00Z"/>
                <w:b/>
                <w:bCs/>
                <w:color w:val="000000"/>
                <w:sz w:val="18"/>
              </w:rPr>
            </w:pPr>
            <w:del w:id="5506" w:author="Shi Mengtao" w:date="2019-01-15T10:12:00Z">
              <w:r w:rsidRPr="00795F84" w:rsidDel="006631A5">
                <w:rPr>
                  <w:rFonts w:hint="eastAsia"/>
                  <w:b/>
                  <w:bCs/>
                  <w:color w:val="000000"/>
                  <w:sz w:val="18"/>
                </w:rPr>
                <w:delText>数据长度</w:delText>
              </w:r>
            </w:del>
          </w:p>
        </w:tc>
        <w:tc>
          <w:tcPr>
            <w:tcW w:w="1071" w:type="dxa"/>
            <w:shd w:val="clear" w:color="auto" w:fill="D9D9D9"/>
          </w:tcPr>
          <w:p w14:paraId="55B6DAA4" w14:textId="7F94AE03" w:rsidR="00BD479B" w:rsidRPr="00795F84" w:rsidDel="006631A5" w:rsidRDefault="00BD479B" w:rsidP="00224A40">
            <w:pPr>
              <w:jc w:val="center"/>
              <w:rPr>
                <w:del w:id="5507" w:author="Shi Mengtao" w:date="2019-01-15T10:12:00Z"/>
                <w:b/>
                <w:bCs/>
                <w:color w:val="000000"/>
                <w:sz w:val="18"/>
              </w:rPr>
            </w:pPr>
            <w:del w:id="5508" w:author="Shi Mengtao" w:date="2019-01-15T10:12:00Z">
              <w:r w:rsidRPr="00795F84" w:rsidDel="006631A5">
                <w:rPr>
                  <w:rFonts w:hint="eastAsia"/>
                  <w:b/>
                  <w:bCs/>
                  <w:color w:val="000000"/>
                  <w:sz w:val="18"/>
                </w:rPr>
                <w:delText>位置</w:delText>
              </w:r>
            </w:del>
          </w:p>
        </w:tc>
      </w:tr>
      <w:tr w:rsidR="00BD479B" w:rsidRPr="006F0296" w:rsidDel="006631A5" w14:paraId="067C5D72" w14:textId="183E79D9" w:rsidTr="00224A40">
        <w:trPr>
          <w:del w:id="5509" w:author="Shi Mengtao" w:date="2019-01-15T10:12:00Z"/>
        </w:trPr>
        <w:tc>
          <w:tcPr>
            <w:tcW w:w="1555" w:type="dxa"/>
            <w:shd w:val="clear" w:color="auto" w:fill="auto"/>
          </w:tcPr>
          <w:p w14:paraId="7A719A7E" w14:textId="3ECFCEF0" w:rsidR="00BD479B" w:rsidRPr="006F0296" w:rsidDel="006631A5" w:rsidRDefault="00BD479B" w:rsidP="00224A40">
            <w:pPr>
              <w:rPr>
                <w:del w:id="5510" w:author="Shi Mengtao" w:date="2019-01-15T10:12:00Z"/>
                <w:sz w:val="20"/>
                <w:szCs w:val="20"/>
              </w:rPr>
            </w:pPr>
            <w:del w:id="5511" w:author="Shi Mengtao" w:date="2019-01-15T10:12:00Z">
              <w:r w:rsidDel="006631A5">
                <w:rPr>
                  <w:rFonts w:hint="eastAsia"/>
                  <w:sz w:val="20"/>
                  <w:szCs w:val="20"/>
                </w:rPr>
                <w:delText>活动编号</w:delText>
              </w:r>
            </w:del>
          </w:p>
        </w:tc>
        <w:tc>
          <w:tcPr>
            <w:tcW w:w="2126" w:type="dxa"/>
            <w:shd w:val="clear" w:color="auto" w:fill="auto"/>
          </w:tcPr>
          <w:p w14:paraId="7340CF41" w14:textId="2A563A79" w:rsidR="00BD479B" w:rsidRPr="006F0296" w:rsidDel="006631A5" w:rsidRDefault="00BD479B" w:rsidP="00224A40">
            <w:pPr>
              <w:rPr>
                <w:del w:id="5512" w:author="Shi Mengtao" w:date="2019-01-15T10:12:00Z"/>
                <w:sz w:val="20"/>
                <w:szCs w:val="20"/>
              </w:rPr>
            </w:pPr>
            <w:del w:id="5513" w:author="Shi Mengtao" w:date="2019-01-15T10:12:00Z">
              <w:r w:rsidDel="006631A5">
                <w:rPr>
                  <w:rFonts w:hint="eastAsia"/>
                  <w:sz w:val="20"/>
                  <w:szCs w:val="20"/>
                </w:rPr>
                <w:delText>每个活动唯一的信息标识</w:delText>
              </w:r>
            </w:del>
          </w:p>
        </w:tc>
        <w:tc>
          <w:tcPr>
            <w:tcW w:w="2381" w:type="dxa"/>
            <w:shd w:val="clear" w:color="auto" w:fill="auto"/>
          </w:tcPr>
          <w:p w14:paraId="185BD7A4" w14:textId="40EB998A" w:rsidR="00BD479B" w:rsidRPr="006F0296" w:rsidDel="006631A5" w:rsidRDefault="00BD479B" w:rsidP="00224A40">
            <w:pPr>
              <w:rPr>
                <w:del w:id="5514" w:author="Shi Mengtao" w:date="2019-01-15T10:12:00Z"/>
                <w:sz w:val="20"/>
                <w:szCs w:val="20"/>
              </w:rPr>
            </w:pPr>
            <w:del w:id="5515" w:author="Shi Mengtao" w:date="2019-01-15T10:12:00Z">
              <w:r w:rsidDel="006631A5">
                <w:rPr>
                  <w:rFonts w:hint="eastAsia"/>
                  <w:sz w:val="20"/>
                  <w:szCs w:val="20"/>
                </w:rPr>
                <w:delText>[</w:delText>
              </w:r>
              <w:r w:rsidDel="006631A5">
                <w:rPr>
                  <w:sz w:val="20"/>
                  <w:szCs w:val="20"/>
                </w:rPr>
                <w:delText>\d]{</w:delText>
              </w:r>
              <w:r w:rsidDel="006631A5">
                <w:rPr>
                  <w:rFonts w:hint="eastAsia"/>
                  <w:sz w:val="20"/>
                  <w:szCs w:val="20"/>
                </w:rPr>
                <w:delText>4,</w:delText>
              </w:r>
              <w:r w:rsidDel="006631A5">
                <w:rPr>
                  <w:sz w:val="20"/>
                  <w:szCs w:val="20"/>
                </w:rPr>
                <w:delText>}</w:delText>
              </w:r>
            </w:del>
          </w:p>
        </w:tc>
        <w:tc>
          <w:tcPr>
            <w:tcW w:w="1163" w:type="dxa"/>
            <w:shd w:val="clear" w:color="auto" w:fill="auto"/>
          </w:tcPr>
          <w:p w14:paraId="166C7F21" w14:textId="7A8A832E" w:rsidR="00BD479B" w:rsidRPr="006F0296" w:rsidDel="006631A5" w:rsidRDefault="00BD479B" w:rsidP="00224A40">
            <w:pPr>
              <w:rPr>
                <w:del w:id="5516" w:author="Shi Mengtao" w:date="2019-01-15T10:12:00Z"/>
                <w:sz w:val="20"/>
                <w:szCs w:val="20"/>
              </w:rPr>
            </w:pPr>
            <w:del w:id="5517" w:author="Shi Mengtao" w:date="2019-01-15T10:12:00Z">
              <w:r w:rsidDel="006631A5">
                <w:rPr>
                  <w:rFonts w:hint="eastAsia"/>
                  <w:sz w:val="20"/>
                  <w:szCs w:val="20"/>
                </w:rPr>
                <w:delText>&gt;</w:delText>
              </w:r>
              <w:r w:rsidDel="006631A5">
                <w:rPr>
                  <w:sz w:val="20"/>
                  <w:szCs w:val="20"/>
                </w:rPr>
                <w:delText>=4</w:delText>
              </w:r>
            </w:del>
          </w:p>
        </w:tc>
        <w:tc>
          <w:tcPr>
            <w:tcW w:w="1071" w:type="dxa"/>
            <w:shd w:val="clear" w:color="auto" w:fill="auto"/>
          </w:tcPr>
          <w:p w14:paraId="5B55D294" w14:textId="2ED764B0" w:rsidR="00BD479B" w:rsidRPr="006F0296" w:rsidDel="006631A5" w:rsidRDefault="00BD479B" w:rsidP="00224A40">
            <w:pPr>
              <w:rPr>
                <w:del w:id="5518" w:author="Shi Mengtao" w:date="2019-01-15T10:12:00Z"/>
                <w:sz w:val="20"/>
                <w:szCs w:val="20"/>
              </w:rPr>
            </w:pPr>
          </w:p>
        </w:tc>
      </w:tr>
      <w:tr w:rsidR="00BD479B" w:rsidRPr="006F0296" w:rsidDel="006631A5" w14:paraId="2CD68D60" w14:textId="73075B16" w:rsidTr="00224A40">
        <w:trPr>
          <w:del w:id="5519" w:author="Shi Mengtao" w:date="2019-01-15T10:12:00Z"/>
        </w:trPr>
        <w:tc>
          <w:tcPr>
            <w:tcW w:w="1555" w:type="dxa"/>
            <w:shd w:val="clear" w:color="auto" w:fill="auto"/>
          </w:tcPr>
          <w:p w14:paraId="2BC8B9C8" w14:textId="22ECC235" w:rsidR="00BD479B" w:rsidDel="006631A5" w:rsidRDefault="00BD479B" w:rsidP="00224A40">
            <w:pPr>
              <w:rPr>
                <w:del w:id="5520" w:author="Shi Mengtao" w:date="2019-01-15T10:12:00Z"/>
                <w:sz w:val="20"/>
                <w:szCs w:val="20"/>
              </w:rPr>
            </w:pPr>
            <w:del w:id="5521" w:author="Shi Mengtao" w:date="2019-01-15T10:12:00Z">
              <w:r w:rsidDel="006631A5">
                <w:rPr>
                  <w:rFonts w:hint="eastAsia"/>
                  <w:sz w:val="20"/>
                  <w:szCs w:val="20"/>
                </w:rPr>
                <w:delText>详细地址</w:delText>
              </w:r>
            </w:del>
          </w:p>
        </w:tc>
        <w:tc>
          <w:tcPr>
            <w:tcW w:w="2126" w:type="dxa"/>
            <w:shd w:val="clear" w:color="auto" w:fill="auto"/>
          </w:tcPr>
          <w:p w14:paraId="4E8BF1C4" w14:textId="77B15702" w:rsidR="00BD479B" w:rsidDel="006631A5" w:rsidRDefault="00BD479B" w:rsidP="00224A40">
            <w:pPr>
              <w:rPr>
                <w:del w:id="5522" w:author="Shi Mengtao" w:date="2019-01-15T10:12:00Z"/>
                <w:sz w:val="20"/>
                <w:szCs w:val="20"/>
              </w:rPr>
            </w:pPr>
            <w:del w:id="5523" w:author="Shi Mengtao" w:date="2019-01-15T10:12:00Z">
              <w:r w:rsidDel="006631A5">
                <w:rPr>
                  <w:rFonts w:hint="eastAsia"/>
                  <w:sz w:val="20"/>
                  <w:szCs w:val="20"/>
                </w:rPr>
                <w:delText>活动的举办地址，一个活动可以有多个举办地址，也可以没有</w:delText>
              </w:r>
            </w:del>
          </w:p>
        </w:tc>
        <w:tc>
          <w:tcPr>
            <w:tcW w:w="2381" w:type="dxa"/>
            <w:shd w:val="clear" w:color="auto" w:fill="auto"/>
          </w:tcPr>
          <w:p w14:paraId="69C6CA50" w14:textId="793CCA72" w:rsidR="00BD479B" w:rsidDel="006631A5" w:rsidRDefault="00BD479B" w:rsidP="00224A40">
            <w:pPr>
              <w:rPr>
                <w:del w:id="5524" w:author="Shi Mengtao" w:date="2019-01-15T10:12:00Z"/>
                <w:sz w:val="20"/>
                <w:szCs w:val="20"/>
              </w:rPr>
            </w:pPr>
            <w:del w:id="5525" w:author="Shi Mengtao" w:date="2019-01-15T10:12:00Z">
              <w:r w:rsidDel="006631A5">
                <w:rPr>
                  <w:rFonts w:hint="eastAsia"/>
                  <w:sz w:val="20"/>
                  <w:szCs w:val="20"/>
                </w:rPr>
                <w:delText>[</w:delText>
              </w:r>
              <w:r w:rsidDel="006631A5">
                <w:rPr>
                  <w:sz w:val="20"/>
                  <w:szCs w:val="20"/>
                </w:rPr>
                <w:delText>\p]</w:delText>
              </w:r>
              <w:r w:rsidDel="006631A5">
                <w:rPr>
                  <w:rFonts w:hint="eastAsia"/>
                  <w:sz w:val="20"/>
                  <w:szCs w:val="20"/>
                </w:rPr>
                <w:delText>*</w:delText>
              </w:r>
            </w:del>
          </w:p>
        </w:tc>
        <w:tc>
          <w:tcPr>
            <w:tcW w:w="1163" w:type="dxa"/>
            <w:shd w:val="clear" w:color="auto" w:fill="auto"/>
          </w:tcPr>
          <w:p w14:paraId="0A4C3E4D" w14:textId="31B3F540" w:rsidR="00BD479B" w:rsidDel="006631A5" w:rsidRDefault="00BD479B" w:rsidP="00224A40">
            <w:pPr>
              <w:rPr>
                <w:del w:id="5526" w:author="Shi Mengtao" w:date="2019-01-15T10:12:00Z"/>
                <w:sz w:val="20"/>
                <w:szCs w:val="20"/>
              </w:rPr>
            </w:pPr>
            <w:del w:id="5527" w:author="Shi Mengtao" w:date="2019-01-15T10:12:00Z">
              <w:r w:rsidDel="006631A5">
                <w:rPr>
                  <w:sz w:val="20"/>
                  <w:szCs w:val="20"/>
                </w:rPr>
                <w:delText>&gt;=0</w:delText>
              </w:r>
            </w:del>
          </w:p>
        </w:tc>
        <w:tc>
          <w:tcPr>
            <w:tcW w:w="1071" w:type="dxa"/>
            <w:shd w:val="clear" w:color="auto" w:fill="auto"/>
          </w:tcPr>
          <w:p w14:paraId="29FEBE48" w14:textId="5FD46A85" w:rsidR="00BD479B" w:rsidRPr="006F0296" w:rsidDel="006631A5" w:rsidRDefault="00BD479B" w:rsidP="00224A40">
            <w:pPr>
              <w:rPr>
                <w:del w:id="5528" w:author="Shi Mengtao" w:date="2019-01-15T10:12:00Z"/>
                <w:sz w:val="20"/>
                <w:szCs w:val="20"/>
              </w:rPr>
            </w:pPr>
          </w:p>
        </w:tc>
      </w:tr>
    </w:tbl>
    <w:p w14:paraId="6984E8D2" w14:textId="770B3878" w:rsidR="00515475" w:rsidRDefault="00515475" w:rsidP="00515475">
      <w:pPr>
        <w:pStyle w:val="2"/>
        <w:jc w:val="center"/>
        <w:rPr>
          <w:ins w:id="5529" w:author="Shi Mengtao" w:date="2019-01-15T10:12:00Z"/>
        </w:rPr>
      </w:pPr>
      <w:bookmarkStart w:id="5530" w:name="_Toc535312378"/>
      <w:ins w:id="5531" w:author="Shi Mengtao" w:date="2019-01-15T10:12:00Z">
        <w:r>
          <w:rPr>
            <w:rFonts w:hint="eastAsia"/>
          </w:rPr>
          <w:t>活动反馈</w:t>
        </w:r>
        <w:r w:rsidRPr="007A07F0">
          <w:rPr>
            <w:rFonts w:hint="eastAsia"/>
          </w:rPr>
          <w:t>信息</w:t>
        </w:r>
        <w:bookmarkEnd w:id="5530"/>
      </w:ins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515475" w:rsidRPr="00795F84" w14:paraId="04302995" w14:textId="77777777" w:rsidTr="00743451">
        <w:trPr>
          <w:trHeight w:val="558"/>
          <w:ins w:id="5532" w:author="Shi Mengtao" w:date="2019-01-15T10:12:00Z"/>
        </w:trPr>
        <w:tc>
          <w:tcPr>
            <w:tcW w:w="1271" w:type="dxa"/>
            <w:shd w:val="clear" w:color="auto" w:fill="D9D9D9"/>
          </w:tcPr>
          <w:p w14:paraId="2AE4BB19" w14:textId="77777777" w:rsidR="00515475" w:rsidRPr="00795F84" w:rsidRDefault="00515475" w:rsidP="00743451">
            <w:pPr>
              <w:jc w:val="center"/>
              <w:rPr>
                <w:ins w:id="5533" w:author="Shi Mengtao" w:date="2019-01-15T10:12:00Z"/>
                <w:b/>
                <w:bCs/>
                <w:color w:val="000000"/>
                <w:sz w:val="18"/>
              </w:rPr>
            </w:pPr>
            <w:ins w:id="5534" w:author="Shi Mengtao" w:date="2019-01-15T10:12:00Z">
              <w:r>
                <w:rPr>
                  <w:rFonts w:hint="eastAsia"/>
                  <w:b/>
                  <w:bCs/>
                  <w:color w:val="000000"/>
                  <w:sz w:val="18"/>
                </w:rPr>
                <w:t>编号</w:t>
              </w:r>
            </w:ins>
          </w:p>
        </w:tc>
        <w:tc>
          <w:tcPr>
            <w:tcW w:w="1701" w:type="dxa"/>
            <w:shd w:val="clear" w:color="auto" w:fill="D9D9D9"/>
          </w:tcPr>
          <w:p w14:paraId="23EA7CC2" w14:textId="77777777" w:rsidR="00515475" w:rsidRPr="00795F84" w:rsidRDefault="00515475" w:rsidP="00743451">
            <w:pPr>
              <w:jc w:val="center"/>
              <w:rPr>
                <w:ins w:id="5535" w:author="Shi Mengtao" w:date="2019-01-15T10:12:00Z"/>
                <w:b/>
                <w:bCs/>
                <w:color w:val="000000"/>
                <w:sz w:val="18"/>
              </w:rPr>
            </w:pPr>
            <w:ins w:id="5536" w:author="Shi Mengtao" w:date="2019-01-15T10:12:00Z">
              <w:r w:rsidRPr="00795F84">
                <w:rPr>
                  <w:rFonts w:hint="eastAsia"/>
                  <w:b/>
                  <w:bCs/>
                  <w:color w:val="000000"/>
                  <w:sz w:val="18"/>
                </w:rPr>
                <w:t>数据元素</w:t>
              </w:r>
              <w:r>
                <w:rPr>
                  <w:rFonts w:hint="eastAsia"/>
                  <w:b/>
                  <w:bCs/>
                  <w:color w:val="000000"/>
                  <w:sz w:val="18"/>
                </w:rPr>
                <w:t>名称</w:t>
              </w:r>
            </w:ins>
          </w:p>
        </w:tc>
        <w:tc>
          <w:tcPr>
            <w:tcW w:w="992" w:type="dxa"/>
            <w:shd w:val="clear" w:color="auto" w:fill="D9D9D9"/>
          </w:tcPr>
          <w:p w14:paraId="75C0EDAC" w14:textId="77777777" w:rsidR="00515475" w:rsidRPr="00795F84" w:rsidRDefault="00515475" w:rsidP="00743451">
            <w:pPr>
              <w:jc w:val="center"/>
              <w:rPr>
                <w:ins w:id="5537" w:author="Shi Mengtao" w:date="2019-01-15T10:12:00Z"/>
                <w:b/>
                <w:bCs/>
                <w:color w:val="000000"/>
                <w:sz w:val="18"/>
              </w:rPr>
            </w:pPr>
            <w:ins w:id="5538" w:author="Shi Mengtao" w:date="2019-01-15T10:12:00Z">
              <w:r>
                <w:rPr>
                  <w:rFonts w:hint="eastAsia"/>
                  <w:b/>
                  <w:bCs/>
                  <w:color w:val="000000"/>
                  <w:sz w:val="18"/>
                </w:rPr>
                <w:t>类型</w:t>
              </w:r>
            </w:ins>
          </w:p>
        </w:tc>
        <w:tc>
          <w:tcPr>
            <w:tcW w:w="851" w:type="dxa"/>
            <w:shd w:val="clear" w:color="auto" w:fill="D9D9D9"/>
          </w:tcPr>
          <w:p w14:paraId="056ADF77" w14:textId="77777777" w:rsidR="00515475" w:rsidRPr="00795F84" w:rsidRDefault="00515475" w:rsidP="00743451">
            <w:pPr>
              <w:jc w:val="center"/>
              <w:rPr>
                <w:ins w:id="5539" w:author="Shi Mengtao" w:date="2019-01-15T10:12:00Z"/>
                <w:b/>
                <w:bCs/>
                <w:color w:val="000000"/>
                <w:sz w:val="18"/>
              </w:rPr>
            </w:pPr>
            <w:ins w:id="5540" w:author="Shi Mengtao" w:date="2019-01-15T10:12:00Z">
              <w:r>
                <w:rPr>
                  <w:rFonts w:hint="eastAsia"/>
                  <w:b/>
                  <w:bCs/>
                  <w:color w:val="000000"/>
                  <w:sz w:val="18"/>
                </w:rPr>
                <w:t>长度</w:t>
              </w:r>
            </w:ins>
          </w:p>
        </w:tc>
        <w:tc>
          <w:tcPr>
            <w:tcW w:w="1559" w:type="dxa"/>
            <w:shd w:val="clear" w:color="auto" w:fill="D9D9D9"/>
          </w:tcPr>
          <w:p w14:paraId="700B94FF" w14:textId="77777777" w:rsidR="00515475" w:rsidRPr="00795F84" w:rsidRDefault="00515475" w:rsidP="00743451">
            <w:pPr>
              <w:jc w:val="center"/>
              <w:rPr>
                <w:ins w:id="5541" w:author="Shi Mengtao" w:date="2019-01-15T10:12:00Z"/>
                <w:b/>
                <w:bCs/>
                <w:color w:val="000000"/>
                <w:sz w:val="18"/>
              </w:rPr>
            </w:pPr>
            <w:ins w:id="5542" w:author="Shi Mengtao" w:date="2019-01-15T10:12:00Z">
              <w:r>
                <w:rPr>
                  <w:rFonts w:hint="eastAsia"/>
                  <w:b/>
                  <w:bCs/>
                  <w:color w:val="000000"/>
                  <w:sz w:val="18"/>
                </w:rPr>
                <w:t>正则表达式定义</w:t>
              </w:r>
            </w:ins>
          </w:p>
        </w:tc>
        <w:tc>
          <w:tcPr>
            <w:tcW w:w="1843" w:type="dxa"/>
            <w:shd w:val="clear" w:color="auto" w:fill="D9D9D9"/>
          </w:tcPr>
          <w:p w14:paraId="075FE065" w14:textId="77777777" w:rsidR="00515475" w:rsidRPr="00795F84" w:rsidRDefault="00515475" w:rsidP="00743451">
            <w:pPr>
              <w:jc w:val="center"/>
              <w:rPr>
                <w:ins w:id="5543" w:author="Shi Mengtao" w:date="2019-01-15T10:12:00Z"/>
                <w:b/>
                <w:bCs/>
                <w:color w:val="000000"/>
                <w:sz w:val="18"/>
              </w:rPr>
            </w:pPr>
            <w:ins w:id="5544" w:author="Shi Mengtao" w:date="2019-01-15T10:12:00Z">
              <w:r>
                <w:rPr>
                  <w:rFonts w:hint="eastAsia"/>
                  <w:b/>
                  <w:bCs/>
                  <w:color w:val="000000"/>
                  <w:sz w:val="18"/>
                </w:rPr>
                <w:t>简述</w:t>
              </w:r>
            </w:ins>
          </w:p>
        </w:tc>
      </w:tr>
      <w:tr w:rsidR="00515475" w14:paraId="48D82898" w14:textId="77777777" w:rsidTr="00743451">
        <w:trPr>
          <w:trHeight w:val="150"/>
          <w:ins w:id="5545" w:author="Shi Mengtao" w:date="2019-01-15T10:12:00Z"/>
        </w:trPr>
        <w:tc>
          <w:tcPr>
            <w:tcW w:w="1271" w:type="dxa"/>
          </w:tcPr>
          <w:p w14:paraId="46B7F705" w14:textId="314EB922" w:rsidR="00515475" w:rsidRPr="00A25154" w:rsidRDefault="00091B8F" w:rsidP="00743451">
            <w:pPr>
              <w:spacing w:line="240" w:lineRule="auto"/>
              <w:jc w:val="center"/>
              <w:rPr>
                <w:ins w:id="5546" w:author="Shi Mengtao" w:date="2019-01-15T10:12:00Z"/>
                <w:sz w:val="18"/>
                <w:szCs w:val="18"/>
                <w:rPrChange w:id="5547" w:author="Shi Mengtao" w:date="2019-01-16T09:32:00Z">
                  <w:rPr>
                    <w:ins w:id="5548" w:author="Shi Mengtao" w:date="2019-01-15T10:12:00Z"/>
                    <w:sz w:val="20"/>
                    <w:szCs w:val="20"/>
                  </w:rPr>
                </w:rPrChange>
              </w:rPr>
            </w:pPr>
            <w:ins w:id="5549" w:author="Shi Mengtao" w:date="2019-01-15T10:28:00Z">
              <w:r w:rsidRPr="00A25154">
                <w:rPr>
                  <w:sz w:val="18"/>
                  <w:szCs w:val="18"/>
                  <w:rPrChange w:id="5550" w:author="Shi Mengtao" w:date="2019-01-16T09:32:00Z">
                    <w:rPr>
                      <w:sz w:val="20"/>
                      <w:szCs w:val="20"/>
                    </w:rPr>
                  </w:rPrChange>
                </w:rPr>
                <w:t>CK</w:t>
              </w:r>
            </w:ins>
            <w:ins w:id="5551" w:author="Shi Mengtao" w:date="2019-01-15T10:12:00Z">
              <w:r w:rsidR="00515475" w:rsidRPr="00A25154">
                <w:rPr>
                  <w:rFonts w:hint="eastAsia"/>
                  <w:sz w:val="18"/>
                  <w:szCs w:val="18"/>
                  <w:rPrChange w:id="5552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1</w:t>
              </w:r>
            </w:ins>
          </w:p>
        </w:tc>
        <w:tc>
          <w:tcPr>
            <w:tcW w:w="1701" w:type="dxa"/>
            <w:shd w:val="clear" w:color="auto" w:fill="auto"/>
          </w:tcPr>
          <w:p w14:paraId="1A8C5602" w14:textId="5704C7DC" w:rsidR="00515475" w:rsidRPr="00A25154" w:rsidRDefault="005B3330" w:rsidP="00743451">
            <w:pPr>
              <w:spacing w:line="240" w:lineRule="auto"/>
              <w:jc w:val="center"/>
              <w:rPr>
                <w:ins w:id="5553" w:author="Shi Mengtao" w:date="2019-01-15T10:12:00Z"/>
                <w:sz w:val="18"/>
                <w:szCs w:val="18"/>
                <w:rPrChange w:id="5554" w:author="Shi Mengtao" w:date="2019-01-16T09:32:00Z">
                  <w:rPr>
                    <w:ins w:id="5555" w:author="Shi Mengtao" w:date="2019-01-15T10:12:00Z"/>
                    <w:sz w:val="20"/>
                    <w:szCs w:val="20"/>
                  </w:rPr>
                </w:rPrChange>
              </w:rPr>
            </w:pPr>
            <w:ins w:id="5556" w:author="Shi Mengtao" w:date="2019-01-15T10:13:00Z">
              <w:r w:rsidRPr="00A25154">
                <w:rPr>
                  <w:rFonts w:hint="eastAsia"/>
                  <w:sz w:val="18"/>
                  <w:szCs w:val="18"/>
                  <w:rPrChange w:id="5557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活动名称</w:t>
              </w:r>
            </w:ins>
          </w:p>
        </w:tc>
        <w:tc>
          <w:tcPr>
            <w:tcW w:w="992" w:type="dxa"/>
          </w:tcPr>
          <w:p w14:paraId="14CC4061" w14:textId="77777777" w:rsidR="00515475" w:rsidRPr="00A25154" w:rsidRDefault="00515475" w:rsidP="00743451">
            <w:pPr>
              <w:spacing w:line="240" w:lineRule="auto"/>
              <w:jc w:val="center"/>
              <w:rPr>
                <w:ins w:id="5558" w:author="Shi Mengtao" w:date="2019-01-15T10:12:00Z"/>
                <w:sz w:val="18"/>
                <w:szCs w:val="18"/>
                <w:rPrChange w:id="5559" w:author="Shi Mengtao" w:date="2019-01-16T09:32:00Z">
                  <w:rPr>
                    <w:ins w:id="5560" w:author="Shi Mengtao" w:date="2019-01-15T10:12:00Z"/>
                    <w:sz w:val="20"/>
                    <w:szCs w:val="20"/>
                  </w:rPr>
                </w:rPrChange>
              </w:rPr>
            </w:pPr>
            <w:ins w:id="5561" w:author="Shi Mengtao" w:date="2019-01-15T10:12:00Z">
              <w:r w:rsidRPr="00A25154">
                <w:rPr>
                  <w:rFonts w:hint="eastAsia"/>
                  <w:sz w:val="18"/>
                  <w:szCs w:val="18"/>
                  <w:rPrChange w:id="5562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5563" w:author="Shi Mengtao" w:date="2019-01-16T09:32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851" w:type="dxa"/>
          </w:tcPr>
          <w:p w14:paraId="7ACE7ECF" w14:textId="77777777" w:rsidR="00515475" w:rsidRPr="00A25154" w:rsidRDefault="00515475" w:rsidP="00743451">
            <w:pPr>
              <w:spacing w:line="240" w:lineRule="auto"/>
              <w:jc w:val="center"/>
              <w:rPr>
                <w:ins w:id="5564" w:author="Shi Mengtao" w:date="2019-01-15T10:12:00Z"/>
                <w:sz w:val="18"/>
                <w:szCs w:val="18"/>
                <w:rPrChange w:id="5565" w:author="Shi Mengtao" w:date="2019-01-16T09:32:00Z">
                  <w:rPr>
                    <w:ins w:id="5566" w:author="Shi Mengtao" w:date="2019-01-15T10:12:00Z"/>
                    <w:sz w:val="20"/>
                    <w:szCs w:val="20"/>
                  </w:rPr>
                </w:rPrChange>
              </w:rPr>
            </w:pPr>
            <w:ins w:id="5567" w:author="Shi Mengtao" w:date="2019-01-15T10:12:00Z">
              <w:r w:rsidRPr="00A25154">
                <w:rPr>
                  <w:rFonts w:hint="eastAsia"/>
                  <w:sz w:val="18"/>
                  <w:szCs w:val="18"/>
                  <w:rPrChange w:id="5568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200</w:t>
              </w:r>
            </w:ins>
          </w:p>
        </w:tc>
        <w:tc>
          <w:tcPr>
            <w:tcW w:w="1559" w:type="dxa"/>
            <w:shd w:val="clear" w:color="auto" w:fill="auto"/>
          </w:tcPr>
          <w:p w14:paraId="5EE3C688" w14:textId="77777777" w:rsidR="00515475" w:rsidRPr="00A25154" w:rsidRDefault="00515475" w:rsidP="00743451">
            <w:pPr>
              <w:spacing w:line="240" w:lineRule="auto"/>
              <w:jc w:val="center"/>
              <w:rPr>
                <w:ins w:id="5569" w:author="Shi Mengtao" w:date="2019-01-15T10:12:00Z"/>
                <w:sz w:val="18"/>
                <w:szCs w:val="18"/>
                <w:rPrChange w:id="5570" w:author="Shi Mengtao" w:date="2019-01-16T09:32:00Z">
                  <w:rPr>
                    <w:ins w:id="5571" w:author="Shi Mengtao" w:date="2019-01-15T10:12:00Z"/>
                    <w:sz w:val="20"/>
                    <w:szCs w:val="20"/>
                  </w:rPr>
                </w:rPrChange>
              </w:rPr>
            </w:pPr>
            <w:ins w:id="5572" w:author="Shi Mengtao" w:date="2019-01-15T10:12:00Z">
              <w:r w:rsidRPr="00A25154">
                <w:rPr>
                  <w:rFonts w:hint="eastAsia"/>
                  <w:sz w:val="18"/>
                  <w:szCs w:val="18"/>
                  <w:rPrChange w:id="5573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5574" w:author="Shi Mengtao" w:date="2019-01-16T09:32:00Z">
                    <w:rPr>
                      <w:sz w:val="20"/>
                      <w:szCs w:val="20"/>
                    </w:rPr>
                  </w:rPrChange>
                </w:rPr>
                <w:t>\u4e00-\u9fa5]|\w){</w:t>
              </w:r>
              <w:r w:rsidRPr="00A25154">
                <w:rPr>
                  <w:rFonts w:hint="eastAsia"/>
                  <w:sz w:val="18"/>
                  <w:szCs w:val="18"/>
                  <w:rPrChange w:id="5575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200</w:t>
              </w:r>
              <w:r w:rsidRPr="00A25154">
                <w:rPr>
                  <w:sz w:val="18"/>
                  <w:szCs w:val="18"/>
                  <w:rPrChange w:id="5576" w:author="Shi Mengtao" w:date="2019-01-16T09:32:00Z">
                    <w:rPr>
                      <w:sz w:val="20"/>
                      <w:szCs w:val="20"/>
                    </w:rPr>
                  </w:rPrChange>
                </w:rPr>
                <w:t>}</w:t>
              </w:r>
            </w:ins>
          </w:p>
        </w:tc>
        <w:tc>
          <w:tcPr>
            <w:tcW w:w="1843" w:type="dxa"/>
            <w:shd w:val="clear" w:color="auto" w:fill="auto"/>
          </w:tcPr>
          <w:p w14:paraId="634428A5" w14:textId="5EFD1BB2" w:rsidR="00515475" w:rsidRPr="00A25154" w:rsidRDefault="005B3330" w:rsidP="00743451">
            <w:pPr>
              <w:tabs>
                <w:tab w:val="center" w:pos="813"/>
              </w:tabs>
              <w:spacing w:line="240" w:lineRule="auto"/>
              <w:jc w:val="center"/>
              <w:rPr>
                <w:ins w:id="5577" w:author="Shi Mengtao" w:date="2019-01-15T10:12:00Z"/>
                <w:sz w:val="18"/>
                <w:szCs w:val="18"/>
                <w:rPrChange w:id="5578" w:author="Shi Mengtao" w:date="2019-01-16T09:32:00Z">
                  <w:rPr>
                    <w:ins w:id="5579" w:author="Shi Mengtao" w:date="2019-01-15T10:12:00Z"/>
                    <w:sz w:val="20"/>
                    <w:szCs w:val="20"/>
                  </w:rPr>
                </w:rPrChange>
              </w:rPr>
            </w:pPr>
            <w:ins w:id="5580" w:author="Shi Mengtao" w:date="2019-01-15T10:13:00Z">
              <w:r w:rsidRPr="00A25154">
                <w:rPr>
                  <w:rFonts w:hint="eastAsia"/>
                  <w:sz w:val="18"/>
                  <w:szCs w:val="18"/>
                  <w:rPrChange w:id="5581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活动</w:t>
              </w:r>
            </w:ins>
            <w:ins w:id="5582" w:author="Shi Mengtao" w:date="2019-01-15T10:12:00Z">
              <w:r w:rsidR="00515475" w:rsidRPr="00A25154">
                <w:rPr>
                  <w:rFonts w:hint="eastAsia"/>
                  <w:sz w:val="18"/>
                  <w:szCs w:val="18"/>
                  <w:rPrChange w:id="5583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反馈所对应对的</w:t>
              </w:r>
            </w:ins>
            <w:ins w:id="5584" w:author="Shi Mengtao" w:date="2019-01-15T10:13:00Z">
              <w:r w:rsidRPr="00A25154">
                <w:rPr>
                  <w:rFonts w:hint="eastAsia"/>
                  <w:sz w:val="18"/>
                  <w:szCs w:val="18"/>
                  <w:rPrChange w:id="5585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活动名称</w:t>
              </w:r>
            </w:ins>
          </w:p>
        </w:tc>
      </w:tr>
      <w:tr w:rsidR="00515475" w14:paraId="13B5AEAA" w14:textId="77777777" w:rsidTr="00743451">
        <w:trPr>
          <w:trHeight w:val="150"/>
          <w:ins w:id="5586" w:author="Shi Mengtao" w:date="2019-01-15T10:12:00Z"/>
        </w:trPr>
        <w:tc>
          <w:tcPr>
            <w:tcW w:w="1271" w:type="dxa"/>
          </w:tcPr>
          <w:p w14:paraId="279A2337" w14:textId="5762B04D" w:rsidR="00515475" w:rsidRPr="00A25154" w:rsidRDefault="00091B8F" w:rsidP="00743451">
            <w:pPr>
              <w:spacing w:line="240" w:lineRule="auto"/>
              <w:jc w:val="center"/>
              <w:rPr>
                <w:ins w:id="5587" w:author="Shi Mengtao" w:date="2019-01-15T10:12:00Z"/>
                <w:sz w:val="18"/>
                <w:szCs w:val="18"/>
                <w:rPrChange w:id="5588" w:author="Shi Mengtao" w:date="2019-01-16T09:32:00Z">
                  <w:rPr>
                    <w:ins w:id="5589" w:author="Shi Mengtao" w:date="2019-01-15T10:12:00Z"/>
                    <w:sz w:val="20"/>
                    <w:szCs w:val="20"/>
                  </w:rPr>
                </w:rPrChange>
              </w:rPr>
            </w:pPr>
            <w:ins w:id="5590" w:author="Shi Mengtao" w:date="2019-01-15T10:28:00Z">
              <w:r w:rsidRPr="00A25154">
                <w:rPr>
                  <w:rFonts w:hint="eastAsia"/>
                  <w:sz w:val="18"/>
                  <w:szCs w:val="18"/>
                  <w:rPrChange w:id="5591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CK</w:t>
              </w:r>
            </w:ins>
            <w:ins w:id="5592" w:author="Shi Mengtao" w:date="2019-01-15T10:12:00Z">
              <w:r w:rsidR="00515475" w:rsidRPr="00A25154">
                <w:rPr>
                  <w:sz w:val="18"/>
                  <w:szCs w:val="18"/>
                  <w:rPrChange w:id="5593" w:author="Shi Mengtao" w:date="2019-01-16T09:32:00Z">
                    <w:rPr>
                      <w:sz w:val="20"/>
                      <w:szCs w:val="20"/>
                    </w:rPr>
                  </w:rPrChange>
                </w:rPr>
                <w:t>2</w:t>
              </w:r>
            </w:ins>
          </w:p>
        </w:tc>
        <w:tc>
          <w:tcPr>
            <w:tcW w:w="1701" w:type="dxa"/>
            <w:shd w:val="clear" w:color="auto" w:fill="auto"/>
          </w:tcPr>
          <w:p w14:paraId="5F45C035" w14:textId="77777777" w:rsidR="00515475" w:rsidRPr="00A25154" w:rsidRDefault="00515475" w:rsidP="00743451">
            <w:pPr>
              <w:spacing w:line="240" w:lineRule="auto"/>
              <w:jc w:val="center"/>
              <w:rPr>
                <w:ins w:id="5594" w:author="Shi Mengtao" w:date="2019-01-15T10:12:00Z"/>
                <w:sz w:val="18"/>
                <w:szCs w:val="18"/>
                <w:rPrChange w:id="5595" w:author="Shi Mengtao" w:date="2019-01-16T09:32:00Z">
                  <w:rPr>
                    <w:ins w:id="5596" w:author="Shi Mengtao" w:date="2019-01-15T10:12:00Z"/>
                    <w:sz w:val="20"/>
                    <w:szCs w:val="20"/>
                  </w:rPr>
                </w:rPrChange>
              </w:rPr>
            </w:pPr>
            <w:ins w:id="5597" w:author="Shi Mengtao" w:date="2019-01-15T10:12:00Z">
              <w:r w:rsidRPr="00A25154">
                <w:rPr>
                  <w:rFonts w:hint="eastAsia"/>
                  <w:sz w:val="18"/>
                  <w:szCs w:val="18"/>
                  <w:rPrChange w:id="5598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反馈数量</w:t>
              </w:r>
            </w:ins>
          </w:p>
        </w:tc>
        <w:tc>
          <w:tcPr>
            <w:tcW w:w="992" w:type="dxa"/>
          </w:tcPr>
          <w:p w14:paraId="11EB992F" w14:textId="77777777" w:rsidR="00515475" w:rsidRPr="00A25154" w:rsidRDefault="00515475" w:rsidP="00743451">
            <w:pPr>
              <w:spacing w:line="240" w:lineRule="auto"/>
              <w:jc w:val="center"/>
              <w:rPr>
                <w:ins w:id="5599" w:author="Shi Mengtao" w:date="2019-01-15T10:12:00Z"/>
                <w:sz w:val="18"/>
                <w:szCs w:val="18"/>
                <w:rPrChange w:id="5600" w:author="Shi Mengtao" w:date="2019-01-16T09:32:00Z">
                  <w:rPr>
                    <w:ins w:id="5601" w:author="Shi Mengtao" w:date="2019-01-15T10:12:00Z"/>
                    <w:sz w:val="20"/>
                    <w:szCs w:val="20"/>
                  </w:rPr>
                </w:rPrChange>
              </w:rPr>
            </w:pPr>
            <w:ins w:id="5602" w:author="Shi Mengtao" w:date="2019-01-15T10:12:00Z">
              <w:r w:rsidRPr="00A25154">
                <w:rPr>
                  <w:rFonts w:hint="eastAsia"/>
                  <w:sz w:val="18"/>
                  <w:szCs w:val="18"/>
                  <w:rPrChange w:id="5603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I</w:t>
              </w:r>
              <w:r w:rsidRPr="00A25154">
                <w:rPr>
                  <w:sz w:val="18"/>
                  <w:szCs w:val="18"/>
                  <w:rPrChange w:id="5604" w:author="Shi Mengtao" w:date="2019-01-16T09:32:00Z">
                    <w:rPr>
                      <w:sz w:val="20"/>
                      <w:szCs w:val="20"/>
                    </w:rPr>
                  </w:rPrChange>
                </w:rPr>
                <w:t>nt</w:t>
              </w:r>
              <w:r w:rsidRPr="00A25154">
                <w:rPr>
                  <w:rFonts w:hint="eastAsia"/>
                  <w:sz w:val="18"/>
                  <w:szCs w:val="18"/>
                  <w:rPrChange w:id="5605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e</w:t>
              </w:r>
              <w:r w:rsidRPr="00A25154">
                <w:rPr>
                  <w:sz w:val="18"/>
                  <w:szCs w:val="18"/>
                  <w:rPrChange w:id="5606" w:author="Shi Mengtao" w:date="2019-01-16T09:32:00Z">
                    <w:rPr>
                      <w:sz w:val="20"/>
                      <w:szCs w:val="20"/>
                    </w:rPr>
                  </w:rPrChange>
                </w:rPr>
                <w:t>ger</w:t>
              </w:r>
            </w:ins>
          </w:p>
        </w:tc>
        <w:tc>
          <w:tcPr>
            <w:tcW w:w="851" w:type="dxa"/>
          </w:tcPr>
          <w:p w14:paraId="16605115" w14:textId="77777777" w:rsidR="00515475" w:rsidRPr="00A25154" w:rsidRDefault="00515475" w:rsidP="00743451">
            <w:pPr>
              <w:spacing w:line="240" w:lineRule="auto"/>
              <w:jc w:val="center"/>
              <w:rPr>
                <w:ins w:id="5607" w:author="Shi Mengtao" w:date="2019-01-15T10:12:00Z"/>
                <w:sz w:val="18"/>
                <w:szCs w:val="18"/>
                <w:rPrChange w:id="5608" w:author="Shi Mengtao" w:date="2019-01-16T09:32:00Z">
                  <w:rPr>
                    <w:ins w:id="5609" w:author="Shi Mengtao" w:date="2019-01-15T10:12:00Z"/>
                    <w:sz w:val="20"/>
                    <w:szCs w:val="20"/>
                  </w:rPr>
                </w:rPrChange>
              </w:rPr>
            </w:pPr>
            <w:ins w:id="5610" w:author="Shi Mengtao" w:date="2019-01-15T10:12:00Z">
              <w:r w:rsidRPr="00A25154">
                <w:rPr>
                  <w:rFonts w:hint="eastAsia"/>
                  <w:sz w:val="18"/>
                  <w:szCs w:val="18"/>
                  <w:rPrChange w:id="5611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</w:t>
              </w:r>
              <w:r w:rsidRPr="00A25154">
                <w:rPr>
                  <w:sz w:val="18"/>
                  <w:szCs w:val="18"/>
                  <w:rPrChange w:id="5612" w:author="Shi Mengtao" w:date="2019-01-16T09:32:00Z">
                    <w:rPr>
                      <w:sz w:val="20"/>
                      <w:szCs w:val="20"/>
                    </w:rPr>
                  </w:rPrChange>
                </w:rPr>
                <w:t>00</w:t>
              </w:r>
            </w:ins>
          </w:p>
        </w:tc>
        <w:tc>
          <w:tcPr>
            <w:tcW w:w="1559" w:type="dxa"/>
            <w:shd w:val="clear" w:color="auto" w:fill="auto"/>
          </w:tcPr>
          <w:p w14:paraId="08133E2A" w14:textId="77777777" w:rsidR="00515475" w:rsidRPr="00A25154" w:rsidRDefault="00515475" w:rsidP="00743451">
            <w:pPr>
              <w:spacing w:line="240" w:lineRule="auto"/>
              <w:jc w:val="center"/>
              <w:rPr>
                <w:ins w:id="5613" w:author="Shi Mengtao" w:date="2019-01-15T10:12:00Z"/>
                <w:sz w:val="18"/>
                <w:szCs w:val="18"/>
                <w:rPrChange w:id="5614" w:author="Shi Mengtao" w:date="2019-01-16T09:32:00Z">
                  <w:rPr>
                    <w:ins w:id="5615" w:author="Shi Mengtao" w:date="2019-01-15T10:12:00Z"/>
                    <w:sz w:val="20"/>
                    <w:szCs w:val="20"/>
                  </w:rPr>
                </w:rPrChange>
              </w:rPr>
            </w:pPr>
            <w:ins w:id="5616" w:author="Shi Mengtao" w:date="2019-01-15T10:12:00Z">
              <w:r w:rsidRPr="00A25154">
                <w:rPr>
                  <w:sz w:val="18"/>
                  <w:szCs w:val="18"/>
                  <w:rPrChange w:id="5617" w:author="Shi Mengtao" w:date="2019-01-16T09:32:00Z">
                    <w:rPr>
                      <w:sz w:val="20"/>
                      <w:szCs w:val="20"/>
                    </w:rPr>
                  </w:rPrChange>
                </w:rPr>
                <w:t>(</w:t>
              </w:r>
              <w:r w:rsidRPr="00A25154">
                <w:rPr>
                  <w:rFonts w:hint="eastAsia"/>
                  <w:sz w:val="18"/>
                  <w:szCs w:val="18"/>
                  <w:rPrChange w:id="5618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5619" w:author="Shi Mengtao" w:date="2019-01-16T09:32:00Z">
                    <w:rPr>
                      <w:sz w:val="20"/>
                      <w:szCs w:val="20"/>
                    </w:rPr>
                  </w:rPrChange>
                </w:rPr>
                <w:t>\u4e00-\u9fa5]|\w){</w:t>
              </w:r>
              <w:r w:rsidRPr="00A25154">
                <w:rPr>
                  <w:rFonts w:hint="eastAsia"/>
                  <w:sz w:val="18"/>
                  <w:szCs w:val="18"/>
                  <w:rPrChange w:id="5620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200</w:t>
              </w:r>
              <w:r w:rsidRPr="00A25154">
                <w:rPr>
                  <w:sz w:val="18"/>
                  <w:szCs w:val="18"/>
                  <w:rPrChange w:id="5621" w:author="Shi Mengtao" w:date="2019-01-16T09:32:00Z">
                    <w:rPr>
                      <w:sz w:val="20"/>
                      <w:szCs w:val="20"/>
                    </w:rPr>
                  </w:rPrChange>
                </w:rPr>
                <w:t>}</w:t>
              </w:r>
            </w:ins>
          </w:p>
        </w:tc>
        <w:tc>
          <w:tcPr>
            <w:tcW w:w="1843" w:type="dxa"/>
            <w:shd w:val="clear" w:color="auto" w:fill="auto"/>
          </w:tcPr>
          <w:p w14:paraId="65449930" w14:textId="185B0398" w:rsidR="00515475" w:rsidRPr="00A25154" w:rsidRDefault="00515475" w:rsidP="00743451">
            <w:pPr>
              <w:spacing w:line="240" w:lineRule="auto"/>
              <w:jc w:val="center"/>
              <w:rPr>
                <w:ins w:id="5622" w:author="Shi Mengtao" w:date="2019-01-15T10:12:00Z"/>
                <w:sz w:val="18"/>
                <w:szCs w:val="18"/>
                <w:rPrChange w:id="5623" w:author="Shi Mengtao" w:date="2019-01-16T09:32:00Z">
                  <w:rPr>
                    <w:ins w:id="5624" w:author="Shi Mengtao" w:date="2019-01-15T10:12:00Z"/>
                    <w:sz w:val="20"/>
                    <w:szCs w:val="20"/>
                  </w:rPr>
                </w:rPrChange>
              </w:rPr>
            </w:pPr>
            <w:ins w:id="5625" w:author="Shi Mengtao" w:date="2019-01-15T10:12:00Z">
              <w:r w:rsidRPr="00A25154">
                <w:rPr>
                  <w:rFonts w:hint="eastAsia"/>
                  <w:sz w:val="18"/>
                  <w:szCs w:val="18"/>
                  <w:rPrChange w:id="5626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对</w:t>
              </w:r>
            </w:ins>
            <w:ins w:id="5627" w:author="Shi Mengtao" w:date="2019-01-15T10:13:00Z">
              <w:r w:rsidR="005B3330" w:rsidRPr="00A25154">
                <w:rPr>
                  <w:rFonts w:hint="eastAsia"/>
                  <w:sz w:val="18"/>
                  <w:szCs w:val="18"/>
                  <w:rPrChange w:id="5628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活动</w:t>
              </w:r>
            </w:ins>
            <w:ins w:id="5629" w:author="Shi Mengtao" w:date="2019-01-15T10:12:00Z">
              <w:r w:rsidRPr="00A25154">
                <w:rPr>
                  <w:rFonts w:hint="eastAsia"/>
                  <w:sz w:val="18"/>
                  <w:szCs w:val="18"/>
                  <w:rPrChange w:id="5630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的反馈数量进行统计、反馈数量越多表明</w:t>
              </w:r>
            </w:ins>
            <w:ins w:id="5631" w:author="Shi Mengtao" w:date="2019-01-15T10:13:00Z">
              <w:r w:rsidR="005B3330" w:rsidRPr="00A25154">
                <w:rPr>
                  <w:rFonts w:hint="eastAsia"/>
                  <w:sz w:val="18"/>
                  <w:szCs w:val="18"/>
                  <w:rPrChange w:id="5632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活动</w:t>
              </w:r>
            </w:ins>
            <w:ins w:id="5633" w:author="Shi Mengtao" w:date="2019-01-15T10:12:00Z">
              <w:r w:rsidRPr="00A25154">
                <w:rPr>
                  <w:rFonts w:hint="eastAsia"/>
                  <w:sz w:val="18"/>
                  <w:szCs w:val="18"/>
                  <w:rPrChange w:id="5634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信息有问题的概率越大</w:t>
              </w:r>
            </w:ins>
          </w:p>
        </w:tc>
      </w:tr>
      <w:tr w:rsidR="00515475" w14:paraId="528DED77" w14:textId="77777777" w:rsidTr="00743451">
        <w:trPr>
          <w:trHeight w:val="150"/>
          <w:ins w:id="5635" w:author="Shi Mengtao" w:date="2019-01-15T10:12:00Z"/>
        </w:trPr>
        <w:tc>
          <w:tcPr>
            <w:tcW w:w="1271" w:type="dxa"/>
          </w:tcPr>
          <w:p w14:paraId="3BFA7CA3" w14:textId="64654CE2" w:rsidR="00515475" w:rsidRPr="00A25154" w:rsidRDefault="00091B8F" w:rsidP="00743451">
            <w:pPr>
              <w:spacing w:line="240" w:lineRule="auto"/>
              <w:jc w:val="center"/>
              <w:rPr>
                <w:ins w:id="5636" w:author="Shi Mengtao" w:date="2019-01-15T10:12:00Z"/>
                <w:sz w:val="18"/>
                <w:szCs w:val="18"/>
                <w:rPrChange w:id="5637" w:author="Shi Mengtao" w:date="2019-01-16T09:32:00Z">
                  <w:rPr>
                    <w:ins w:id="5638" w:author="Shi Mengtao" w:date="2019-01-15T10:12:00Z"/>
                    <w:sz w:val="20"/>
                    <w:szCs w:val="20"/>
                  </w:rPr>
                </w:rPrChange>
              </w:rPr>
            </w:pPr>
            <w:ins w:id="5639" w:author="Shi Mengtao" w:date="2019-01-15T10:28:00Z">
              <w:r w:rsidRPr="00A25154">
                <w:rPr>
                  <w:rFonts w:hint="eastAsia"/>
                  <w:sz w:val="18"/>
                  <w:szCs w:val="18"/>
                  <w:rPrChange w:id="5640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lastRenderedPageBreak/>
                <w:t>CK</w:t>
              </w:r>
            </w:ins>
            <w:ins w:id="5641" w:author="Shi Mengtao" w:date="2019-01-15T10:12:00Z">
              <w:r w:rsidR="00515475" w:rsidRPr="00A25154">
                <w:rPr>
                  <w:rFonts w:hint="eastAsia"/>
                  <w:sz w:val="18"/>
                  <w:szCs w:val="18"/>
                  <w:rPrChange w:id="5642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3</w:t>
              </w:r>
            </w:ins>
          </w:p>
        </w:tc>
        <w:tc>
          <w:tcPr>
            <w:tcW w:w="1701" w:type="dxa"/>
            <w:shd w:val="clear" w:color="auto" w:fill="auto"/>
          </w:tcPr>
          <w:p w14:paraId="138C3AA1" w14:textId="77777777" w:rsidR="00515475" w:rsidRPr="00A25154" w:rsidRDefault="00515475" w:rsidP="00743451">
            <w:pPr>
              <w:spacing w:line="240" w:lineRule="auto"/>
              <w:jc w:val="center"/>
              <w:rPr>
                <w:ins w:id="5643" w:author="Shi Mengtao" w:date="2019-01-15T10:12:00Z"/>
                <w:sz w:val="18"/>
                <w:szCs w:val="18"/>
                <w:rPrChange w:id="5644" w:author="Shi Mengtao" w:date="2019-01-16T09:32:00Z">
                  <w:rPr>
                    <w:ins w:id="5645" w:author="Shi Mengtao" w:date="2019-01-15T10:12:00Z"/>
                    <w:sz w:val="20"/>
                    <w:szCs w:val="20"/>
                  </w:rPr>
                </w:rPrChange>
              </w:rPr>
            </w:pPr>
            <w:ins w:id="5646" w:author="Shi Mengtao" w:date="2019-01-15T10:12:00Z">
              <w:r w:rsidRPr="00A25154">
                <w:rPr>
                  <w:rFonts w:hint="eastAsia"/>
                  <w:sz w:val="18"/>
                  <w:szCs w:val="18"/>
                  <w:rPrChange w:id="5647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是否回复</w:t>
              </w:r>
            </w:ins>
          </w:p>
        </w:tc>
        <w:tc>
          <w:tcPr>
            <w:tcW w:w="992" w:type="dxa"/>
          </w:tcPr>
          <w:p w14:paraId="05B1FBEC" w14:textId="77777777" w:rsidR="00515475" w:rsidRPr="00A25154" w:rsidRDefault="00515475" w:rsidP="00743451">
            <w:pPr>
              <w:spacing w:line="240" w:lineRule="auto"/>
              <w:jc w:val="center"/>
              <w:rPr>
                <w:ins w:id="5648" w:author="Shi Mengtao" w:date="2019-01-15T10:12:00Z"/>
                <w:sz w:val="18"/>
                <w:szCs w:val="18"/>
                <w:rPrChange w:id="5649" w:author="Shi Mengtao" w:date="2019-01-16T09:32:00Z">
                  <w:rPr>
                    <w:ins w:id="5650" w:author="Shi Mengtao" w:date="2019-01-15T10:12:00Z"/>
                    <w:sz w:val="20"/>
                    <w:szCs w:val="20"/>
                  </w:rPr>
                </w:rPrChange>
              </w:rPr>
            </w:pPr>
            <w:ins w:id="5651" w:author="Shi Mengtao" w:date="2019-01-15T10:12:00Z">
              <w:r w:rsidRPr="00A25154">
                <w:rPr>
                  <w:rFonts w:hint="eastAsia"/>
                  <w:sz w:val="18"/>
                  <w:szCs w:val="18"/>
                  <w:rPrChange w:id="5652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Bo</w:t>
              </w:r>
              <w:r w:rsidRPr="00A25154">
                <w:rPr>
                  <w:sz w:val="18"/>
                  <w:szCs w:val="18"/>
                  <w:rPrChange w:id="5653" w:author="Shi Mengtao" w:date="2019-01-16T09:32:00Z">
                    <w:rPr>
                      <w:sz w:val="20"/>
                      <w:szCs w:val="20"/>
                    </w:rPr>
                  </w:rPrChange>
                </w:rPr>
                <w:t>olean</w:t>
              </w:r>
            </w:ins>
          </w:p>
        </w:tc>
        <w:tc>
          <w:tcPr>
            <w:tcW w:w="851" w:type="dxa"/>
          </w:tcPr>
          <w:p w14:paraId="181A4083" w14:textId="77777777" w:rsidR="00515475" w:rsidRPr="00A25154" w:rsidRDefault="00515475" w:rsidP="00743451">
            <w:pPr>
              <w:spacing w:line="240" w:lineRule="auto"/>
              <w:jc w:val="center"/>
              <w:rPr>
                <w:ins w:id="5654" w:author="Shi Mengtao" w:date="2019-01-15T10:12:00Z"/>
                <w:sz w:val="18"/>
                <w:szCs w:val="18"/>
                <w:rPrChange w:id="5655" w:author="Shi Mengtao" w:date="2019-01-16T09:32:00Z">
                  <w:rPr>
                    <w:ins w:id="5656" w:author="Shi Mengtao" w:date="2019-01-15T10:12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559" w:type="dxa"/>
            <w:shd w:val="clear" w:color="auto" w:fill="auto"/>
          </w:tcPr>
          <w:p w14:paraId="4229A8C6" w14:textId="77777777" w:rsidR="00515475" w:rsidRPr="00A25154" w:rsidRDefault="00515475" w:rsidP="00743451">
            <w:pPr>
              <w:spacing w:line="240" w:lineRule="auto"/>
              <w:jc w:val="center"/>
              <w:rPr>
                <w:ins w:id="5657" w:author="Shi Mengtao" w:date="2019-01-15T10:12:00Z"/>
                <w:sz w:val="18"/>
                <w:szCs w:val="18"/>
                <w:rPrChange w:id="5658" w:author="Shi Mengtao" w:date="2019-01-16T09:32:00Z">
                  <w:rPr>
                    <w:ins w:id="5659" w:author="Shi Mengtao" w:date="2019-01-15T10:12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43" w:type="dxa"/>
            <w:shd w:val="clear" w:color="auto" w:fill="auto"/>
          </w:tcPr>
          <w:p w14:paraId="533C7CD6" w14:textId="4D063AF8" w:rsidR="00515475" w:rsidRPr="00A25154" w:rsidRDefault="00515475" w:rsidP="00743451">
            <w:pPr>
              <w:spacing w:line="240" w:lineRule="auto"/>
              <w:jc w:val="center"/>
              <w:rPr>
                <w:ins w:id="5660" w:author="Shi Mengtao" w:date="2019-01-15T10:12:00Z"/>
                <w:sz w:val="18"/>
                <w:szCs w:val="18"/>
                <w:rPrChange w:id="5661" w:author="Shi Mengtao" w:date="2019-01-16T09:32:00Z">
                  <w:rPr>
                    <w:ins w:id="5662" w:author="Shi Mengtao" w:date="2019-01-15T10:12:00Z"/>
                    <w:sz w:val="20"/>
                    <w:szCs w:val="20"/>
                  </w:rPr>
                </w:rPrChange>
              </w:rPr>
            </w:pPr>
            <w:ins w:id="5663" w:author="Shi Mengtao" w:date="2019-01-15T10:12:00Z">
              <w:r w:rsidRPr="00A25154">
                <w:rPr>
                  <w:rFonts w:hint="eastAsia"/>
                  <w:sz w:val="18"/>
                  <w:szCs w:val="18"/>
                  <w:rPrChange w:id="5664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管理员是否对</w:t>
              </w:r>
            </w:ins>
            <w:ins w:id="5665" w:author="Shi Mengtao" w:date="2019-01-15T10:13:00Z">
              <w:r w:rsidR="005B3330" w:rsidRPr="00A25154">
                <w:rPr>
                  <w:rFonts w:hint="eastAsia"/>
                  <w:sz w:val="18"/>
                  <w:szCs w:val="18"/>
                  <w:rPrChange w:id="5666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活动</w:t>
              </w:r>
            </w:ins>
            <w:ins w:id="5667" w:author="Shi Mengtao" w:date="2019-01-15T10:12:00Z">
              <w:r w:rsidRPr="00A25154">
                <w:rPr>
                  <w:rFonts w:hint="eastAsia"/>
                  <w:sz w:val="18"/>
                  <w:szCs w:val="18"/>
                  <w:rPrChange w:id="5668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的反馈进行回复</w:t>
              </w:r>
            </w:ins>
          </w:p>
        </w:tc>
      </w:tr>
      <w:tr w:rsidR="00515475" w14:paraId="0484974B" w14:textId="77777777" w:rsidTr="00743451">
        <w:trPr>
          <w:trHeight w:val="150"/>
          <w:ins w:id="5669" w:author="Shi Mengtao" w:date="2019-01-15T10:12:00Z"/>
        </w:trPr>
        <w:tc>
          <w:tcPr>
            <w:tcW w:w="1271" w:type="dxa"/>
          </w:tcPr>
          <w:p w14:paraId="29DBD243" w14:textId="42CCE595" w:rsidR="00515475" w:rsidRPr="00A25154" w:rsidRDefault="00091B8F" w:rsidP="00743451">
            <w:pPr>
              <w:spacing w:line="240" w:lineRule="auto"/>
              <w:jc w:val="center"/>
              <w:rPr>
                <w:ins w:id="5670" w:author="Shi Mengtao" w:date="2019-01-15T10:12:00Z"/>
                <w:sz w:val="18"/>
                <w:szCs w:val="18"/>
                <w:rPrChange w:id="5671" w:author="Shi Mengtao" w:date="2019-01-16T09:32:00Z">
                  <w:rPr>
                    <w:ins w:id="5672" w:author="Shi Mengtao" w:date="2019-01-15T10:12:00Z"/>
                    <w:sz w:val="20"/>
                    <w:szCs w:val="20"/>
                  </w:rPr>
                </w:rPrChange>
              </w:rPr>
            </w:pPr>
            <w:ins w:id="5673" w:author="Shi Mengtao" w:date="2019-01-15T10:28:00Z">
              <w:r w:rsidRPr="00A25154">
                <w:rPr>
                  <w:sz w:val="18"/>
                  <w:szCs w:val="18"/>
                  <w:rPrChange w:id="5674" w:author="Shi Mengtao" w:date="2019-01-16T09:32:00Z">
                    <w:rPr>
                      <w:sz w:val="20"/>
                      <w:szCs w:val="20"/>
                    </w:rPr>
                  </w:rPrChange>
                </w:rPr>
                <w:t>CK</w:t>
              </w:r>
            </w:ins>
            <w:ins w:id="5675" w:author="Shi Mengtao" w:date="2019-01-15T10:12:00Z">
              <w:r w:rsidR="00515475" w:rsidRPr="00A25154">
                <w:rPr>
                  <w:rFonts w:hint="eastAsia"/>
                  <w:sz w:val="18"/>
                  <w:szCs w:val="18"/>
                  <w:rPrChange w:id="5676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4</w:t>
              </w:r>
            </w:ins>
          </w:p>
        </w:tc>
        <w:tc>
          <w:tcPr>
            <w:tcW w:w="1701" w:type="dxa"/>
            <w:shd w:val="clear" w:color="auto" w:fill="auto"/>
          </w:tcPr>
          <w:p w14:paraId="711E1A9F" w14:textId="77777777" w:rsidR="00515475" w:rsidRPr="00A25154" w:rsidRDefault="00515475" w:rsidP="00743451">
            <w:pPr>
              <w:spacing w:line="240" w:lineRule="auto"/>
              <w:jc w:val="center"/>
              <w:rPr>
                <w:ins w:id="5677" w:author="Shi Mengtao" w:date="2019-01-15T10:12:00Z"/>
                <w:sz w:val="18"/>
                <w:szCs w:val="18"/>
                <w:rPrChange w:id="5678" w:author="Shi Mengtao" w:date="2019-01-16T09:32:00Z">
                  <w:rPr>
                    <w:ins w:id="5679" w:author="Shi Mengtao" w:date="2019-01-15T10:12:00Z"/>
                    <w:sz w:val="20"/>
                    <w:szCs w:val="20"/>
                  </w:rPr>
                </w:rPrChange>
              </w:rPr>
            </w:pPr>
            <w:ins w:id="5680" w:author="Shi Mengtao" w:date="2019-01-15T10:12:00Z">
              <w:r w:rsidRPr="00A25154">
                <w:rPr>
                  <w:rFonts w:hint="eastAsia"/>
                  <w:sz w:val="18"/>
                  <w:szCs w:val="18"/>
                  <w:rPrChange w:id="5681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回复信息</w:t>
              </w:r>
            </w:ins>
          </w:p>
        </w:tc>
        <w:tc>
          <w:tcPr>
            <w:tcW w:w="992" w:type="dxa"/>
          </w:tcPr>
          <w:p w14:paraId="2AF02E23" w14:textId="77777777" w:rsidR="00515475" w:rsidRPr="00A25154" w:rsidRDefault="00515475" w:rsidP="00743451">
            <w:pPr>
              <w:spacing w:line="240" w:lineRule="auto"/>
              <w:jc w:val="center"/>
              <w:rPr>
                <w:ins w:id="5682" w:author="Shi Mengtao" w:date="2019-01-15T10:12:00Z"/>
                <w:sz w:val="18"/>
                <w:szCs w:val="18"/>
                <w:rPrChange w:id="5683" w:author="Shi Mengtao" w:date="2019-01-16T09:32:00Z">
                  <w:rPr>
                    <w:ins w:id="5684" w:author="Shi Mengtao" w:date="2019-01-15T10:12:00Z"/>
                    <w:sz w:val="20"/>
                    <w:szCs w:val="20"/>
                  </w:rPr>
                </w:rPrChange>
              </w:rPr>
            </w:pPr>
            <w:ins w:id="5685" w:author="Shi Mengtao" w:date="2019-01-15T10:12:00Z">
              <w:r w:rsidRPr="00A25154">
                <w:rPr>
                  <w:rFonts w:hint="eastAsia"/>
                  <w:sz w:val="18"/>
                  <w:szCs w:val="18"/>
                  <w:rPrChange w:id="5686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5687" w:author="Shi Mengtao" w:date="2019-01-16T09:32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851" w:type="dxa"/>
          </w:tcPr>
          <w:p w14:paraId="5B26CF9A" w14:textId="77777777" w:rsidR="00515475" w:rsidRPr="00A25154" w:rsidRDefault="00515475" w:rsidP="00743451">
            <w:pPr>
              <w:spacing w:line="240" w:lineRule="auto"/>
              <w:jc w:val="center"/>
              <w:rPr>
                <w:ins w:id="5688" w:author="Shi Mengtao" w:date="2019-01-15T10:12:00Z"/>
                <w:sz w:val="18"/>
                <w:szCs w:val="18"/>
                <w:rPrChange w:id="5689" w:author="Shi Mengtao" w:date="2019-01-16T09:32:00Z">
                  <w:rPr>
                    <w:ins w:id="5690" w:author="Shi Mengtao" w:date="2019-01-15T10:12:00Z"/>
                    <w:sz w:val="20"/>
                    <w:szCs w:val="20"/>
                  </w:rPr>
                </w:rPrChange>
              </w:rPr>
            </w:pPr>
            <w:ins w:id="5691" w:author="Shi Mengtao" w:date="2019-01-15T10:12:00Z">
              <w:r w:rsidRPr="00A25154">
                <w:rPr>
                  <w:rFonts w:hint="eastAsia"/>
                  <w:sz w:val="18"/>
                  <w:szCs w:val="18"/>
                  <w:rPrChange w:id="5692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200</w:t>
              </w:r>
            </w:ins>
          </w:p>
        </w:tc>
        <w:tc>
          <w:tcPr>
            <w:tcW w:w="1559" w:type="dxa"/>
            <w:shd w:val="clear" w:color="auto" w:fill="auto"/>
          </w:tcPr>
          <w:p w14:paraId="7AF72D72" w14:textId="77777777" w:rsidR="00515475" w:rsidRPr="00A25154" w:rsidRDefault="00515475" w:rsidP="00743451">
            <w:pPr>
              <w:spacing w:line="240" w:lineRule="auto"/>
              <w:jc w:val="center"/>
              <w:rPr>
                <w:ins w:id="5693" w:author="Shi Mengtao" w:date="2019-01-15T10:12:00Z"/>
                <w:sz w:val="18"/>
                <w:szCs w:val="18"/>
                <w:rPrChange w:id="5694" w:author="Shi Mengtao" w:date="2019-01-16T09:32:00Z">
                  <w:rPr>
                    <w:ins w:id="5695" w:author="Shi Mengtao" w:date="2019-01-15T10:12:00Z"/>
                    <w:sz w:val="20"/>
                    <w:szCs w:val="20"/>
                  </w:rPr>
                </w:rPrChange>
              </w:rPr>
            </w:pPr>
            <w:ins w:id="5696" w:author="Shi Mengtao" w:date="2019-01-15T10:12:00Z">
              <w:r w:rsidRPr="00A25154">
                <w:rPr>
                  <w:sz w:val="18"/>
                  <w:szCs w:val="18"/>
                  <w:rPrChange w:id="5697" w:author="Shi Mengtao" w:date="2019-01-16T09:32:00Z">
                    <w:rPr>
                      <w:sz w:val="20"/>
                      <w:szCs w:val="20"/>
                    </w:rPr>
                  </w:rPrChange>
                </w:rPr>
                <w:t>(</w:t>
              </w:r>
              <w:r w:rsidRPr="00A25154">
                <w:rPr>
                  <w:rFonts w:hint="eastAsia"/>
                  <w:sz w:val="18"/>
                  <w:szCs w:val="18"/>
                  <w:rPrChange w:id="5698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5699" w:author="Shi Mengtao" w:date="2019-01-16T09:32:00Z">
                    <w:rPr>
                      <w:sz w:val="20"/>
                      <w:szCs w:val="20"/>
                    </w:rPr>
                  </w:rPrChange>
                </w:rPr>
                <w:t>\u4e00-\u9fa5]|\w){</w:t>
              </w:r>
              <w:r w:rsidRPr="00A25154">
                <w:rPr>
                  <w:rFonts w:hint="eastAsia"/>
                  <w:sz w:val="18"/>
                  <w:szCs w:val="18"/>
                  <w:rPrChange w:id="5700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200</w:t>
              </w:r>
              <w:r w:rsidRPr="00A25154">
                <w:rPr>
                  <w:sz w:val="18"/>
                  <w:szCs w:val="18"/>
                  <w:rPrChange w:id="5701" w:author="Shi Mengtao" w:date="2019-01-16T09:32:00Z">
                    <w:rPr>
                      <w:sz w:val="20"/>
                      <w:szCs w:val="20"/>
                    </w:rPr>
                  </w:rPrChange>
                </w:rPr>
                <w:t>}</w:t>
              </w:r>
            </w:ins>
          </w:p>
        </w:tc>
        <w:tc>
          <w:tcPr>
            <w:tcW w:w="1843" w:type="dxa"/>
            <w:shd w:val="clear" w:color="auto" w:fill="auto"/>
          </w:tcPr>
          <w:p w14:paraId="77975AD5" w14:textId="406F4FE9" w:rsidR="00515475" w:rsidRPr="00A25154" w:rsidRDefault="00515475" w:rsidP="00743451">
            <w:pPr>
              <w:spacing w:line="240" w:lineRule="auto"/>
              <w:jc w:val="center"/>
              <w:rPr>
                <w:ins w:id="5702" w:author="Shi Mengtao" w:date="2019-01-15T10:12:00Z"/>
                <w:sz w:val="18"/>
                <w:szCs w:val="18"/>
                <w:rPrChange w:id="5703" w:author="Shi Mengtao" w:date="2019-01-16T09:32:00Z">
                  <w:rPr>
                    <w:ins w:id="5704" w:author="Shi Mengtao" w:date="2019-01-15T10:12:00Z"/>
                    <w:sz w:val="20"/>
                    <w:szCs w:val="20"/>
                  </w:rPr>
                </w:rPrChange>
              </w:rPr>
            </w:pPr>
            <w:ins w:id="5705" w:author="Shi Mengtao" w:date="2019-01-15T10:12:00Z">
              <w:r w:rsidRPr="00A25154">
                <w:rPr>
                  <w:rFonts w:hint="eastAsia"/>
                  <w:sz w:val="18"/>
                  <w:szCs w:val="18"/>
                  <w:rPrChange w:id="5706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管理员根据用户对</w:t>
              </w:r>
            </w:ins>
            <w:ins w:id="5707" w:author="Shi Mengtao" w:date="2019-01-15T10:13:00Z">
              <w:r w:rsidR="005B3330" w:rsidRPr="00A25154">
                <w:rPr>
                  <w:rFonts w:hint="eastAsia"/>
                  <w:sz w:val="18"/>
                  <w:szCs w:val="18"/>
                  <w:rPrChange w:id="5708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活动</w:t>
              </w:r>
            </w:ins>
            <w:ins w:id="5709" w:author="Shi Mengtao" w:date="2019-01-15T10:12:00Z">
              <w:r w:rsidRPr="00A25154">
                <w:rPr>
                  <w:rFonts w:hint="eastAsia"/>
                  <w:sz w:val="18"/>
                  <w:szCs w:val="18"/>
                  <w:rPrChange w:id="5710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信息的反馈统一填写反馈的回复信息</w:t>
              </w:r>
            </w:ins>
          </w:p>
        </w:tc>
      </w:tr>
    </w:tbl>
    <w:p w14:paraId="1789A8E2" w14:textId="7C3E54F9" w:rsidR="00C014B7" w:rsidRPr="00515475" w:rsidDel="006631A5" w:rsidRDefault="00C014B7">
      <w:pPr>
        <w:rPr>
          <w:del w:id="5711" w:author="Shi Mengtao" w:date="2019-01-15T10:12:00Z"/>
        </w:rPr>
      </w:pPr>
    </w:p>
    <w:p w14:paraId="5BC9F0BE" w14:textId="6D258FE6" w:rsidR="00C014B7" w:rsidRDefault="00C014B7"/>
    <w:p w14:paraId="3582971D" w14:textId="3BDD0770" w:rsidR="00743451" w:rsidRDefault="00743451" w:rsidP="00743451">
      <w:pPr>
        <w:pStyle w:val="2"/>
        <w:jc w:val="center"/>
        <w:rPr>
          <w:ins w:id="5712" w:author="Shi Mengtao" w:date="2019-01-15T10:15:00Z"/>
        </w:rPr>
      </w:pPr>
      <w:bookmarkStart w:id="5713" w:name="_Toc535312379"/>
      <w:ins w:id="5714" w:author="Shi Mengtao" w:date="2019-01-15T10:15:00Z">
        <w:r>
          <w:rPr>
            <w:rFonts w:hint="eastAsia"/>
          </w:rPr>
          <w:t>问题反馈</w:t>
        </w:r>
        <w:r w:rsidRPr="007A07F0">
          <w:rPr>
            <w:rFonts w:hint="eastAsia"/>
          </w:rPr>
          <w:t>信息</w:t>
        </w:r>
        <w:bookmarkEnd w:id="5713"/>
      </w:ins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743451" w:rsidRPr="00795F84" w14:paraId="573A3C68" w14:textId="77777777" w:rsidTr="00743451">
        <w:trPr>
          <w:trHeight w:val="558"/>
          <w:ins w:id="5715" w:author="Shi Mengtao" w:date="2019-01-15T10:15:00Z"/>
        </w:trPr>
        <w:tc>
          <w:tcPr>
            <w:tcW w:w="1271" w:type="dxa"/>
            <w:shd w:val="clear" w:color="auto" w:fill="D9D9D9"/>
          </w:tcPr>
          <w:p w14:paraId="6DEBF552" w14:textId="77777777" w:rsidR="00743451" w:rsidRPr="00795F84" w:rsidRDefault="00743451" w:rsidP="00743451">
            <w:pPr>
              <w:jc w:val="center"/>
              <w:rPr>
                <w:ins w:id="5716" w:author="Shi Mengtao" w:date="2019-01-15T10:15:00Z"/>
                <w:b/>
                <w:bCs/>
                <w:color w:val="000000"/>
                <w:sz w:val="18"/>
              </w:rPr>
            </w:pPr>
            <w:ins w:id="5717" w:author="Shi Mengtao" w:date="2019-01-15T10:15:00Z">
              <w:r>
                <w:rPr>
                  <w:rFonts w:hint="eastAsia"/>
                  <w:b/>
                  <w:bCs/>
                  <w:color w:val="000000"/>
                  <w:sz w:val="18"/>
                </w:rPr>
                <w:t>编号</w:t>
              </w:r>
            </w:ins>
          </w:p>
        </w:tc>
        <w:tc>
          <w:tcPr>
            <w:tcW w:w="1701" w:type="dxa"/>
            <w:shd w:val="clear" w:color="auto" w:fill="D9D9D9"/>
          </w:tcPr>
          <w:p w14:paraId="102F3710" w14:textId="77777777" w:rsidR="00743451" w:rsidRPr="00795F84" w:rsidRDefault="00743451" w:rsidP="00743451">
            <w:pPr>
              <w:jc w:val="center"/>
              <w:rPr>
                <w:ins w:id="5718" w:author="Shi Mengtao" w:date="2019-01-15T10:15:00Z"/>
                <w:b/>
                <w:bCs/>
                <w:color w:val="000000"/>
                <w:sz w:val="18"/>
              </w:rPr>
            </w:pPr>
            <w:ins w:id="5719" w:author="Shi Mengtao" w:date="2019-01-15T10:15:00Z">
              <w:r w:rsidRPr="00795F84">
                <w:rPr>
                  <w:rFonts w:hint="eastAsia"/>
                  <w:b/>
                  <w:bCs/>
                  <w:color w:val="000000"/>
                  <w:sz w:val="18"/>
                </w:rPr>
                <w:t>数据元素</w:t>
              </w:r>
              <w:r>
                <w:rPr>
                  <w:rFonts w:hint="eastAsia"/>
                  <w:b/>
                  <w:bCs/>
                  <w:color w:val="000000"/>
                  <w:sz w:val="18"/>
                </w:rPr>
                <w:t>名称</w:t>
              </w:r>
            </w:ins>
          </w:p>
        </w:tc>
        <w:tc>
          <w:tcPr>
            <w:tcW w:w="992" w:type="dxa"/>
            <w:shd w:val="clear" w:color="auto" w:fill="D9D9D9"/>
          </w:tcPr>
          <w:p w14:paraId="7E60266B" w14:textId="77777777" w:rsidR="00743451" w:rsidRPr="00795F84" w:rsidRDefault="00743451" w:rsidP="00743451">
            <w:pPr>
              <w:jc w:val="center"/>
              <w:rPr>
                <w:ins w:id="5720" w:author="Shi Mengtao" w:date="2019-01-15T10:15:00Z"/>
                <w:b/>
                <w:bCs/>
                <w:color w:val="000000"/>
                <w:sz w:val="18"/>
              </w:rPr>
            </w:pPr>
            <w:ins w:id="5721" w:author="Shi Mengtao" w:date="2019-01-15T10:15:00Z">
              <w:r>
                <w:rPr>
                  <w:rFonts w:hint="eastAsia"/>
                  <w:b/>
                  <w:bCs/>
                  <w:color w:val="000000"/>
                  <w:sz w:val="18"/>
                </w:rPr>
                <w:t>类型</w:t>
              </w:r>
            </w:ins>
          </w:p>
        </w:tc>
        <w:tc>
          <w:tcPr>
            <w:tcW w:w="851" w:type="dxa"/>
            <w:shd w:val="clear" w:color="auto" w:fill="D9D9D9"/>
          </w:tcPr>
          <w:p w14:paraId="49AECD42" w14:textId="77777777" w:rsidR="00743451" w:rsidRPr="00795F84" w:rsidRDefault="00743451" w:rsidP="00743451">
            <w:pPr>
              <w:jc w:val="center"/>
              <w:rPr>
                <w:ins w:id="5722" w:author="Shi Mengtao" w:date="2019-01-15T10:15:00Z"/>
                <w:b/>
                <w:bCs/>
                <w:color w:val="000000"/>
                <w:sz w:val="18"/>
              </w:rPr>
            </w:pPr>
            <w:ins w:id="5723" w:author="Shi Mengtao" w:date="2019-01-15T10:15:00Z">
              <w:r>
                <w:rPr>
                  <w:rFonts w:hint="eastAsia"/>
                  <w:b/>
                  <w:bCs/>
                  <w:color w:val="000000"/>
                  <w:sz w:val="18"/>
                </w:rPr>
                <w:t>长度</w:t>
              </w:r>
            </w:ins>
          </w:p>
        </w:tc>
        <w:tc>
          <w:tcPr>
            <w:tcW w:w="1559" w:type="dxa"/>
            <w:shd w:val="clear" w:color="auto" w:fill="D9D9D9"/>
          </w:tcPr>
          <w:p w14:paraId="52053684" w14:textId="77777777" w:rsidR="00743451" w:rsidRPr="00795F84" w:rsidRDefault="00743451" w:rsidP="00743451">
            <w:pPr>
              <w:jc w:val="center"/>
              <w:rPr>
                <w:ins w:id="5724" w:author="Shi Mengtao" w:date="2019-01-15T10:15:00Z"/>
                <w:b/>
                <w:bCs/>
                <w:color w:val="000000"/>
                <w:sz w:val="18"/>
              </w:rPr>
            </w:pPr>
            <w:ins w:id="5725" w:author="Shi Mengtao" w:date="2019-01-15T10:15:00Z">
              <w:r>
                <w:rPr>
                  <w:rFonts w:hint="eastAsia"/>
                  <w:b/>
                  <w:bCs/>
                  <w:color w:val="000000"/>
                  <w:sz w:val="18"/>
                </w:rPr>
                <w:t>正则表达式定义</w:t>
              </w:r>
            </w:ins>
          </w:p>
        </w:tc>
        <w:tc>
          <w:tcPr>
            <w:tcW w:w="1843" w:type="dxa"/>
            <w:shd w:val="clear" w:color="auto" w:fill="D9D9D9"/>
          </w:tcPr>
          <w:p w14:paraId="2D09421E" w14:textId="77777777" w:rsidR="00743451" w:rsidRPr="00795F84" w:rsidRDefault="00743451" w:rsidP="00743451">
            <w:pPr>
              <w:jc w:val="center"/>
              <w:rPr>
                <w:ins w:id="5726" w:author="Shi Mengtao" w:date="2019-01-15T10:15:00Z"/>
                <w:b/>
                <w:bCs/>
                <w:color w:val="000000"/>
                <w:sz w:val="18"/>
              </w:rPr>
            </w:pPr>
            <w:ins w:id="5727" w:author="Shi Mengtao" w:date="2019-01-15T10:15:00Z">
              <w:r>
                <w:rPr>
                  <w:rFonts w:hint="eastAsia"/>
                  <w:b/>
                  <w:bCs/>
                  <w:color w:val="000000"/>
                  <w:sz w:val="18"/>
                </w:rPr>
                <w:t>简述</w:t>
              </w:r>
            </w:ins>
          </w:p>
        </w:tc>
      </w:tr>
      <w:tr w:rsidR="00743451" w14:paraId="4E6F2665" w14:textId="77777777" w:rsidTr="00743451">
        <w:trPr>
          <w:trHeight w:val="150"/>
          <w:ins w:id="5728" w:author="Shi Mengtao" w:date="2019-01-15T10:15:00Z"/>
        </w:trPr>
        <w:tc>
          <w:tcPr>
            <w:tcW w:w="1271" w:type="dxa"/>
          </w:tcPr>
          <w:p w14:paraId="702C54DE" w14:textId="2653A9F8" w:rsidR="00743451" w:rsidRPr="00A25154" w:rsidRDefault="00091B8F" w:rsidP="00743451">
            <w:pPr>
              <w:spacing w:line="240" w:lineRule="auto"/>
              <w:jc w:val="center"/>
              <w:rPr>
                <w:ins w:id="5729" w:author="Shi Mengtao" w:date="2019-01-15T10:15:00Z"/>
                <w:sz w:val="18"/>
                <w:szCs w:val="18"/>
                <w:rPrChange w:id="5730" w:author="Shi Mengtao" w:date="2019-01-16T09:32:00Z">
                  <w:rPr>
                    <w:ins w:id="5731" w:author="Shi Mengtao" w:date="2019-01-15T10:15:00Z"/>
                    <w:sz w:val="20"/>
                    <w:szCs w:val="20"/>
                  </w:rPr>
                </w:rPrChange>
              </w:rPr>
            </w:pPr>
            <w:ins w:id="5732" w:author="Shi Mengtao" w:date="2019-01-15T10:28:00Z">
              <w:r w:rsidRPr="00A25154">
                <w:rPr>
                  <w:sz w:val="18"/>
                  <w:szCs w:val="18"/>
                  <w:rPrChange w:id="5733" w:author="Shi Mengtao" w:date="2019-01-16T09:32:00Z">
                    <w:rPr>
                      <w:sz w:val="20"/>
                      <w:szCs w:val="20"/>
                    </w:rPr>
                  </w:rPrChange>
                </w:rPr>
                <w:t>CL</w:t>
              </w:r>
            </w:ins>
            <w:ins w:id="5734" w:author="Shi Mengtao" w:date="2019-01-15T10:15:00Z">
              <w:r w:rsidR="00743451" w:rsidRPr="00A25154">
                <w:rPr>
                  <w:rFonts w:hint="eastAsia"/>
                  <w:sz w:val="18"/>
                  <w:szCs w:val="18"/>
                  <w:rPrChange w:id="5735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1</w:t>
              </w:r>
            </w:ins>
          </w:p>
        </w:tc>
        <w:tc>
          <w:tcPr>
            <w:tcW w:w="1701" w:type="dxa"/>
            <w:shd w:val="clear" w:color="auto" w:fill="auto"/>
          </w:tcPr>
          <w:p w14:paraId="6FC0C8D9" w14:textId="6770AA70" w:rsidR="00743451" w:rsidRPr="00A25154" w:rsidRDefault="00D47D2A" w:rsidP="00743451">
            <w:pPr>
              <w:spacing w:line="240" w:lineRule="auto"/>
              <w:jc w:val="center"/>
              <w:rPr>
                <w:ins w:id="5736" w:author="Shi Mengtao" w:date="2019-01-15T10:15:00Z"/>
                <w:sz w:val="18"/>
                <w:szCs w:val="18"/>
                <w:rPrChange w:id="5737" w:author="Shi Mengtao" w:date="2019-01-16T09:32:00Z">
                  <w:rPr>
                    <w:ins w:id="5738" w:author="Shi Mengtao" w:date="2019-01-15T10:15:00Z"/>
                    <w:sz w:val="20"/>
                    <w:szCs w:val="20"/>
                  </w:rPr>
                </w:rPrChange>
              </w:rPr>
            </w:pPr>
            <w:ins w:id="5739" w:author="Shi Mengtao" w:date="2019-01-15T10:15:00Z">
              <w:r w:rsidRPr="00A25154">
                <w:rPr>
                  <w:rFonts w:hint="eastAsia"/>
                  <w:sz w:val="18"/>
                  <w:szCs w:val="18"/>
                  <w:rPrChange w:id="5740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问题反馈者</w:t>
              </w:r>
            </w:ins>
          </w:p>
        </w:tc>
        <w:tc>
          <w:tcPr>
            <w:tcW w:w="992" w:type="dxa"/>
          </w:tcPr>
          <w:p w14:paraId="51E624F1" w14:textId="77777777" w:rsidR="00743451" w:rsidRPr="00A25154" w:rsidRDefault="00743451" w:rsidP="00743451">
            <w:pPr>
              <w:spacing w:line="240" w:lineRule="auto"/>
              <w:jc w:val="center"/>
              <w:rPr>
                <w:ins w:id="5741" w:author="Shi Mengtao" w:date="2019-01-15T10:15:00Z"/>
                <w:sz w:val="18"/>
                <w:szCs w:val="18"/>
                <w:rPrChange w:id="5742" w:author="Shi Mengtao" w:date="2019-01-16T09:32:00Z">
                  <w:rPr>
                    <w:ins w:id="5743" w:author="Shi Mengtao" w:date="2019-01-15T10:15:00Z"/>
                    <w:sz w:val="20"/>
                    <w:szCs w:val="20"/>
                  </w:rPr>
                </w:rPrChange>
              </w:rPr>
            </w:pPr>
            <w:ins w:id="5744" w:author="Shi Mengtao" w:date="2019-01-15T10:15:00Z">
              <w:r w:rsidRPr="00A25154">
                <w:rPr>
                  <w:rFonts w:hint="eastAsia"/>
                  <w:sz w:val="18"/>
                  <w:szCs w:val="18"/>
                  <w:rPrChange w:id="5745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5746" w:author="Shi Mengtao" w:date="2019-01-16T09:32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851" w:type="dxa"/>
          </w:tcPr>
          <w:p w14:paraId="052411FD" w14:textId="77777777" w:rsidR="00743451" w:rsidRPr="00A25154" w:rsidRDefault="00743451" w:rsidP="00743451">
            <w:pPr>
              <w:spacing w:line="240" w:lineRule="auto"/>
              <w:jc w:val="center"/>
              <w:rPr>
                <w:ins w:id="5747" w:author="Shi Mengtao" w:date="2019-01-15T10:15:00Z"/>
                <w:sz w:val="18"/>
                <w:szCs w:val="18"/>
                <w:rPrChange w:id="5748" w:author="Shi Mengtao" w:date="2019-01-16T09:32:00Z">
                  <w:rPr>
                    <w:ins w:id="5749" w:author="Shi Mengtao" w:date="2019-01-15T10:15:00Z"/>
                    <w:sz w:val="20"/>
                    <w:szCs w:val="20"/>
                  </w:rPr>
                </w:rPrChange>
              </w:rPr>
            </w:pPr>
            <w:ins w:id="5750" w:author="Shi Mengtao" w:date="2019-01-15T10:15:00Z">
              <w:r w:rsidRPr="00A25154">
                <w:rPr>
                  <w:rFonts w:hint="eastAsia"/>
                  <w:sz w:val="18"/>
                  <w:szCs w:val="18"/>
                  <w:rPrChange w:id="5751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200</w:t>
              </w:r>
            </w:ins>
          </w:p>
        </w:tc>
        <w:tc>
          <w:tcPr>
            <w:tcW w:w="1559" w:type="dxa"/>
            <w:shd w:val="clear" w:color="auto" w:fill="auto"/>
          </w:tcPr>
          <w:p w14:paraId="53D2C19E" w14:textId="77777777" w:rsidR="00743451" w:rsidRPr="00A25154" w:rsidRDefault="00743451" w:rsidP="00743451">
            <w:pPr>
              <w:spacing w:line="240" w:lineRule="auto"/>
              <w:jc w:val="center"/>
              <w:rPr>
                <w:ins w:id="5752" w:author="Shi Mengtao" w:date="2019-01-15T10:15:00Z"/>
                <w:sz w:val="18"/>
                <w:szCs w:val="18"/>
                <w:rPrChange w:id="5753" w:author="Shi Mengtao" w:date="2019-01-16T09:32:00Z">
                  <w:rPr>
                    <w:ins w:id="5754" w:author="Shi Mengtao" w:date="2019-01-15T10:15:00Z"/>
                    <w:sz w:val="20"/>
                    <w:szCs w:val="20"/>
                  </w:rPr>
                </w:rPrChange>
              </w:rPr>
            </w:pPr>
            <w:ins w:id="5755" w:author="Shi Mengtao" w:date="2019-01-15T10:15:00Z">
              <w:r w:rsidRPr="00A25154">
                <w:rPr>
                  <w:rFonts w:hint="eastAsia"/>
                  <w:sz w:val="18"/>
                  <w:szCs w:val="18"/>
                  <w:rPrChange w:id="5756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5757" w:author="Shi Mengtao" w:date="2019-01-16T09:32:00Z">
                    <w:rPr>
                      <w:sz w:val="20"/>
                      <w:szCs w:val="20"/>
                    </w:rPr>
                  </w:rPrChange>
                </w:rPr>
                <w:t>\u4e00-\u9fa5]|\w){</w:t>
              </w:r>
              <w:r w:rsidRPr="00A25154">
                <w:rPr>
                  <w:rFonts w:hint="eastAsia"/>
                  <w:sz w:val="18"/>
                  <w:szCs w:val="18"/>
                  <w:rPrChange w:id="5758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200</w:t>
              </w:r>
              <w:r w:rsidRPr="00A25154">
                <w:rPr>
                  <w:sz w:val="18"/>
                  <w:szCs w:val="18"/>
                  <w:rPrChange w:id="5759" w:author="Shi Mengtao" w:date="2019-01-16T09:32:00Z">
                    <w:rPr>
                      <w:sz w:val="20"/>
                      <w:szCs w:val="20"/>
                    </w:rPr>
                  </w:rPrChange>
                </w:rPr>
                <w:t>}</w:t>
              </w:r>
            </w:ins>
          </w:p>
        </w:tc>
        <w:tc>
          <w:tcPr>
            <w:tcW w:w="1843" w:type="dxa"/>
            <w:shd w:val="clear" w:color="auto" w:fill="auto"/>
          </w:tcPr>
          <w:p w14:paraId="575AB8C4" w14:textId="532FB64A" w:rsidR="00743451" w:rsidRPr="00A25154" w:rsidRDefault="00D47D2A" w:rsidP="00743451">
            <w:pPr>
              <w:tabs>
                <w:tab w:val="center" w:pos="813"/>
              </w:tabs>
              <w:spacing w:line="240" w:lineRule="auto"/>
              <w:jc w:val="center"/>
              <w:rPr>
                <w:ins w:id="5760" w:author="Shi Mengtao" w:date="2019-01-15T10:15:00Z"/>
                <w:sz w:val="18"/>
                <w:szCs w:val="18"/>
                <w:rPrChange w:id="5761" w:author="Shi Mengtao" w:date="2019-01-16T09:32:00Z">
                  <w:rPr>
                    <w:ins w:id="5762" w:author="Shi Mengtao" w:date="2019-01-15T10:15:00Z"/>
                    <w:sz w:val="20"/>
                    <w:szCs w:val="20"/>
                  </w:rPr>
                </w:rPrChange>
              </w:rPr>
            </w:pPr>
            <w:ins w:id="5763" w:author="Shi Mengtao" w:date="2019-01-15T10:15:00Z">
              <w:r w:rsidRPr="00A25154">
                <w:rPr>
                  <w:rFonts w:hint="eastAsia"/>
                  <w:sz w:val="18"/>
                  <w:szCs w:val="18"/>
                  <w:rPrChange w:id="5764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管理</w:t>
              </w:r>
            </w:ins>
            <w:ins w:id="5765" w:author="Shi Mengtao" w:date="2019-01-15T10:16:00Z">
              <w:r w:rsidRPr="00A25154">
                <w:rPr>
                  <w:rFonts w:hint="eastAsia"/>
                  <w:sz w:val="18"/>
                  <w:szCs w:val="18"/>
                  <w:rPrChange w:id="5766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员在使用系统的过程中通过管理员账号对开发者进行反馈</w:t>
              </w:r>
            </w:ins>
          </w:p>
        </w:tc>
      </w:tr>
      <w:tr w:rsidR="00743451" w14:paraId="68427B64" w14:textId="77777777" w:rsidTr="00743451">
        <w:trPr>
          <w:trHeight w:val="150"/>
          <w:ins w:id="5767" w:author="Shi Mengtao" w:date="2019-01-15T10:15:00Z"/>
        </w:trPr>
        <w:tc>
          <w:tcPr>
            <w:tcW w:w="1271" w:type="dxa"/>
          </w:tcPr>
          <w:p w14:paraId="1920DFD0" w14:textId="32578C6B" w:rsidR="00743451" w:rsidRPr="00A25154" w:rsidRDefault="00091B8F" w:rsidP="00743451">
            <w:pPr>
              <w:spacing w:line="240" w:lineRule="auto"/>
              <w:jc w:val="center"/>
              <w:rPr>
                <w:ins w:id="5768" w:author="Shi Mengtao" w:date="2019-01-15T10:15:00Z"/>
                <w:sz w:val="18"/>
                <w:szCs w:val="18"/>
                <w:rPrChange w:id="5769" w:author="Shi Mengtao" w:date="2019-01-16T09:32:00Z">
                  <w:rPr>
                    <w:ins w:id="5770" w:author="Shi Mengtao" w:date="2019-01-15T10:15:00Z"/>
                    <w:sz w:val="20"/>
                    <w:szCs w:val="20"/>
                  </w:rPr>
                </w:rPrChange>
              </w:rPr>
            </w:pPr>
            <w:ins w:id="5771" w:author="Shi Mengtao" w:date="2019-01-15T10:28:00Z">
              <w:r w:rsidRPr="00A25154">
                <w:rPr>
                  <w:rFonts w:hint="eastAsia"/>
                  <w:sz w:val="18"/>
                  <w:szCs w:val="18"/>
                  <w:rPrChange w:id="5772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CL</w:t>
              </w:r>
            </w:ins>
            <w:ins w:id="5773" w:author="Shi Mengtao" w:date="2019-01-15T10:15:00Z">
              <w:r w:rsidR="00743451" w:rsidRPr="00A25154">
                <w:rPr>
                  <w:sz w:val="18"/>
                  <w:szCs w:val="18"/>
                  <w:rPrChange w:id="5774" w:author="Shi Mengtao" w:date="2019-01-16T09:32:00Z">
                    <w:rPr>
                      <w:sz w:val="20"/>
                      <w:szCs w:val="20"/>
                    </w:rPr>
                  </w:rPrChange>
                </w:rPr>
                <w:t>2</w:t>
              </w:r>
            </w:ins>
          </w:p>
        </w:tc>
        <w:tc>
          <w:tcPr>
            <w:tcW w:w="1701" w:type="dxa"/>
            <w:shd w:val="clear" w:color="auto" w:fill="auto"/>
          </w:tcPr>
          <w:p w14:paraId="1D36F05A" w14:textId="769C7F17" w:rsidR="00743451" w:rsidRPr="00A25154" w:rsidRDefault="00743451" w:rsidP="00743451">
            <w:pPr>
              <w:spacing w:line="240" w:lineRule="auto"/>
              <w:jc w:val="center"/>
              <w:rPr>
                <w:ins w:id="5775" w:author="Shi Mengtao" w:date="2019-01-15T10:15:00Z"/>
                <w:sz w:val="18"/>
                <w:szCs w:val="18"/>
                <w:rPrChange w:id="5776" w:author="Shi Mengtao" w:date="2019-01-16T09:32:00Z">
                  <w:rPr>
                    <w:ins w:id="5777" w:author="Shi Mengtao" w:date="2019-01-15T10:15:00Z"/>
                    <w:sz w:val="20"/>
                    <w:szCs w:val="20"/>
                  </w:rPr>
                </w:rPrChange>
              </w:rPr>
            </w:pPr>
            <w:ins w:id="5778" w:author="Shi Mengtao" w:date="2019-01-15T10:15:00Z">
              <w:r w:rsidRPr="00A25154">
                <w:rPr>
                  <w:rFonts w:hint="eastAsia"/>
                  <w:sz w:val="18"/>
                  <w:szCs w:val="18"/>
                  <w:rPrChange w:id="5779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反馈</w:t>
              </w:r>
            </w:ins>
            <w:ins w:id="5780" w:author="Shi Mengtao" w:date="2019-01-15T10:16:00Z">
              <w:r w:rsidR="00D47D2A" w:rsidRPr="00A25154">
                <w:rPr>
                  <w:rFonts w:hint="eastAsia"/>
                  <w:sz w:val="18"/>
                  <w:szCs w:val="18"/>
                  <w:rPrChange w:id="5781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内容</w:t>
              </w:r>
            </w:ins>
          </w:p>
        </w:tc>
        <w:tc>
          <w:tcPr>
            <w:tcW w:w="992" w:type="dxa"/>
          </w:tcPr>
          <w:p w14:paraId="5FAF729A" w14:textId="69E9BD29" w:rsidR="00743451" w:rsidRPr="00A25154" w:rsidRDefault="00D47D2A" w:rsidP="00743451">
            <w:pPr>
              <w:spacing w:line="240" w:lineRule="auto"/>
              <w:jc w:val="center"/>
              <w:rPr>
                <w:ins w:id="5782" w:author="Shi Mengtao" w:date="2019-01-15T10:15:00Z"/>
                <w:sz w:val="18"/>
                <w:szCs w:val="18"/>
                <w:rPrChange w:id="5783" w:author="Shi Mengtao" w:date="2019-01-16T09:32:00Z">
                  <w:rPr>
                    <w:ins w:id="5784" w:author="Shi Mengtao" w:date="2019-01-15T10:15:00Z"/>
                    <w:sz w:val="20"/>
                    <w:szCs w:val="20"/>
                  </w:rPr>
                </w:rPrChange>
              </w:rPr>
            </w:pPr>
            <w:ins w:id="5785" w:author="Shi Mengtao" w:date="2019-01-15T10:16:00Z">
              <w:r w:rsidRPr="00A25154">
                <w:rPr>
                  <w:rFonts w:hint="eastAsia"/>
                  <w:sz w:val="18"/>
                  <w:szCs w:val="18"/>
                  <w:rPrChange w:id="5786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</w:t>
              </w:r>
              <w:r w:rsidRPr="00A25154">
                <w:rPr>
                  <w:sz w:val="18"/>
                  <w:szCs w:val="18"/>
                  <w:rPrChange w:id="5787" w:author="Shi Mengtao" w:date="2019-01-16T09:32:00Z">
                    <w:rPr>
                      <w:sz w:val="20"/>
                      <w:szCs w:val="20"/>
                    </w:rPr>
                  </w:rPrChange>
                </w:rPr>
                <w:t>archar</w:t>
              </w:r>
            </w:ins>
          </w:p>
        </w:tc>
        <w:tc>
          <w:tcPr>
            <w:tcW w:w="851" w:type="dxa"/>
          </w:tcPr>
          <w:p w14:paraId="68CC69D7" w14:textId="77777777" w:rsidR="00743451" w:rsidRPr="00A25154" w:rsidRDefault="00743451" w:rsidP="00743451">
            <w:pPr>
              <w:spacing w:line="240" w:lineRule="auto"/>
              <w:jc w:val="center"/>
              <w:rPr>
                <w:ins w:id="5788" w:author="Shi Mengtao" w:date="2019-01-15T10:15:00Z"/>
                <w:sz w:val="18"/>
                <w:szCs w:val="18"/>
                <w:rPrChange w:id="5789" w:author="Shi Mengtao" w:date="2019-01-16T09:32:00Z">
                  <w:rPr>
                    <w:ins w:id="5790" w:author="Shi Mengtao" w:date="2019-01-15T10:15:00Z"/>
                    <w:sz w:val="20"/>
                    <w:szCs w:val="20"/>
                  </w:rPr>
                </w:rPrChange>
              </w:rPr>
            </w:pPr>
            <w:ins w:id="5791" w:author="Shi Mengtao" w:date="2019-01-15T10:15:00Z">
              <w:r w:rsidRPr="00A25154">
                <w:rPr>
                  <w:rFonts w:hint="eastAsia"/>
                  <w:sz w:val="18"/>
                  <w:szCs w:val="18"/>
                  <w:rPrChange w:id="5792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</w:t>
              </w:r>
              <w:r w:rsidRPr="00A25154">
                <w:rPr>
                  <w:sz w:val="18"/>
                  <w:szCs w:val="18"/>
                  <w:rPrChange w:id="5793" w:author="Shi Mengtao" w:date="2019-01-16T09:32:00Z">
                    <w:rPr>
                      <w:sz w:val="20"/>
                      <w:szCs w:val="20"/>
                    </w:rPr>
                  </w:rPrChange>
                </w:rPr>
                <w:t>00</w:t>
              </w:r>
            </w:ins>
          </w:p>
        </w:tc>
        <w:tc>
          <w:tcPr>
            <w:tcW w:w="1559" w:type="dxa"/>
            <w:shd w:val="clear" w:color="auto" w:fill="auto"/>
          </w:tcPr>
          <w:p w14:paraId="05054C87" w14:textId="77777777" w:rsidR="00743451" w:rsidRPr="00A25154" w:rsidRDefault="00743451" w:rsidP="00743451">
            <w:pPr>
              <w:spacing w:line="240" w:lineRule="auto"/>
              <w:jc w:val="center"/>
              <w:rPr>
                <w:ins w:id="5794" w:author="Shi Mengtao" w:date="2019-01-15T10:15:00Z"/>
                <w:sz w:val="18"/>
                <w:szCs w:val="18"/>
                <w:rPrChange w:id="5795" w:author="Shi Mengtao" w:date="2019-01-16T09:32:00Z">
                  <w:rPr>
                    <w:ins w:id="5796" w:author="Shi Mengtao" w:date="2019-01-15T10:15:00Z"/>
                    <w:sz w:val="20"/>
                    <w:szCs w:val="20"/>
                  </w:rPr>
                </w:rPrChange>
              </w:rPr>
            </w:pPr>
            <w:ins w:id="5797" w:author="Shi Mengtao" w:date="2019-01-15T10:15:00Z">
              <w:r w:rsidRPr="00A25154">
                <w:rPr>
                  <w:sz w:val="18"/>
                  <w:szCs w:val="18"/>
                  <w:rPrChange w:id="5798" w:author="Shi Mengtao" w:date="2019-01-16T09:32:00Z">
                    <w:rPr>
                      <w:sz w:val="20"/>
                      <w:szCs w:val="20"/>
                    </w:rPr>
                  </w:rPrChange>
                </w:rPr>
                <w:t>(</w:t>
              </w:r>
              <w:r w:rsidRPr="00A25154">
                <w:rPr>
                  <w:rFonts w:hint="eastAsia"/>
                  <w:sz w:val="18"/>
                  <w:szCs w:val="18"/>
                  <w:rPrChange w:id="5799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5800" w:author="Shi Mengtao" w:date="2019-01-16T09:32:00Z">
                    <w:rPr>
                      <w:sz w:val="20"/>
                      <w:szCs w:val="20"/>
                    </w:rPr>
                  </w:rPrChange>
                </w:rPr>
                <w:t>\u4e00-\u9fa5]|\w){</w:t>
              </w:r>
              <w:r w:rsidRPr="00A25154">
                <w:rPr>
                  <w:rFonts w:hint="eastAsia"/>
                  <w:sz w:val="18"/>
                  <w:szCs w:val="18"/>
                  <w:rPrChange w:id="5801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200</w:t>
              </w:r>
              <w:r w:rsidRPr="00A25154">
                <w:rPr>
                  <w:sz w:val="18"/>
                  <w:szCs w:val="18"/>
                  <w:rPrChange w:id="5802" w:author="Shi Mengtao" w:date="2019-01-16T09:32:00Z">
                    <w:rPr>
                      <w:sz w:val="20"/>
                      <w:szCs w:val="20"/>
                    </w:rPr>
                  </w:rPrChange>
                </w:rPr>
                <w:t>}</w:t>
              </w:r>
            </w:ins>
          </w:p>
        </w:tc>
        <w:tc>
          <w:tcPr>
            <w:tcW w:w="1843" w:type="dxa"/>
            <w:shd w:val="clear" w:color="auto" w:fill="auto"/>
          </w:tcPr>
          <w:p w14:paraId="37558E57" w14:textId="5A5CE7D2" w:rsidR="00743451" w:rsidRPr="00A25154" w:rsidRDefault="00D47D2A" w:rsidP="00743451">
            <w:pPr>
              <w:spacing w:line="240" w:lineRule="auto"/>
              <w:jc w:val="center"/>
              <w:rPr>
                <w:ins w:id="5803" w:author="Shi Mengtao" w:date="2019-01-15T10:15:00Z"/>
                <w:sz w:val="18"/>
                <w:szCs w:val="18"/>
                <w:rPrChange w:id="5804" w:author="Shi Mengtao" w:date="2019-01-16T09:32:00Z">
                  <w:rPr>
                    <w:ins w:id="5805" w:author="Shi Mengtao" w:date="2019-01-15T10:15:00Z"/>
                    <w:sz w:val="20"/>
                    <w:szCs w:val="20"/>
                  </w:rPr>
                </w:rPrChange>
              </w:rPr>
            </w:pPr>
            <w:ins w:id="5806" w:author="Shi Mengtao" w:date="2019-01-15T10:16:00Z">
              <w:r w:rsidRPr="00A25154">
                <w:rPr>
                  <w:rFonts w:hint="eastAsia"/>
                  <w:sz w:val="18"/>
                  <w:szCs w:val="18"/>
                  <w:rPrChange w:id="5807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管理员在使用系统的过程中</w:t>
              </w:r>
            </w:ins>
            <w:ins w:id="5808" w:author="Shi Mengtao" w:date="2019-01-15T10:17:00Z">
              <w:r w:rsidRPr="00A25154">
                <w:rPr>
                  <w:rFonts w:hint="eastAsia"/>
                  <w:sz w:val="18"/>
                  <w:szCs w:val="18"/>
                  <w:rPrChange w:id="5809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对开发者的具体反馈内容</w:t>
              </w:r>
            </w:ins>
          </w:p>
        </w:tc>
      </w:tr>
    </w:tbl>
    <w:p w14:paraId="550E5374" w14:textId="21A46E5F" w:rsidR="00C014B7" w:rsidRDefault="00C014B7"/>
    <w:p w14:paraId="5B4C13C9" w14:textId="77777777" w:rsidR="00210A59" w:rsidRDefault="00210A59">
      <w:pPr>
        <w:pStyle w:val="2"/>
        <w:jc w:val="center"/>
        <w:rPr>
          <w:ins w:id="5810" w:author="Shi Mengtao" w:date="2019-01-15T10:17:00Z"/>
        </w:rPr>
        <w:pPrChange w:id="5811" w:author="Shi Mengtao" w:date="2019-01-15T10:17:00Z">
          <w:pPr>
            <w:pStyle w:val="2"/>
          </w:pPr>
        </w:pPrChange>
      </w:pPr>
      <w:bookmarkStart w:id="5812" w:name="_Toc535184708"/>
      <w:bookmarkStart w:id="5813" w:name="_Toc535312380"/>
      <w:ins w:id="5814" w:author="Shi Mengtao" w:date="2019-01-15T10:17:00Z">
        <w:r>
          <w:rPr>
            <w:rFonts w:hint="eastAsia"/>
          </w:rPr>
          <w:t>帮助条目</w:t>
        </w:r>
        <w:bookmarkEnd w:id="5812"/>
        <w:bookmarkEnd w:id="5813"/>
      </w:ins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210A59" w:rsidRPr="00795F84" w14:paraId="3C04CD82" w14:textId="77777777" w:rsidTr="007A07F0">
        <w:trPr>
          <w:trHeight w:val="558"/>
          <w:ins w:id="5815" w:author="Shi Mengtao" w:date="2019-01-15T10:17:00Z"/>
        </w:trPr>
        <w:tc>
          <w:tcPr>
            <w:tcW w:w="1271" w:type="dxa"/>
            <w:shd w:val="clear" w:color="auto" w:fill="D9D9D9"/>
          </w:tcPr>
          <w:p w14:paraId="109FF3A5" w14:textId="77777777" w:rsidR="00210A59" w:rsidRPr="00795F84" w:rsidRDefault="00210A59" w:rsidP="007A07F0">
            <w:pPr>
              <w:jc w:val="center"/>
              <w:rPr>
                <w:ins w:id="5816" w:author="Shi Mengtao" w:date="2019-01-15T10:17:00Z"/>
                <w:b/>
                <w:bCs/>
                <w:color w:val="000000"/>
                <w:sz w:val="18"/>
              </w:rPr>
            </w:pPr>
            <w:ins w:id="5817" w:author="Shi Mengtao" w:date="2019-01-15T10:17:00Z">
              <w:r>
                <w:rPr>
                  <w:rFonts w:hint="eastAsia"/>
                  <w:b/>
                  <w:bCs/>
                  <w:color w:val="000000"/>
                  <w:sz w:val="18"/>
                </w:rPr>
                <w:t>编号</w:t>
              </w:r>
            </w:ins>
          </w:p>
        </w:tc>
        <w:tc>
          <w:tcPr>
            <w:tcW w:w="1701" w:type="dxa"/>
            <w:shd w:val="clear" w:color="auto" w:fill="D9D9D9"/>
          </w:tcPr>
          <w:p w14:paraId="6352AA73" w14:textId="77777777" w:rsidR="00210A59" w:rsidRPr="00795F84" w:rsidRDefault="00210A59" w:rsidP="007A07F0">
            <w:pPr>
              <w:jc w:val="center"/>
              <w:rPr>
                <w:ins w:id="5818" w:author="Shi Mengtao" w:date="2019-01-15T10:17:00Z"/>
                <w:b/>
                <w:bCs/>
                <w:color w:val="000000"/>
                <w:sz w:val="18"/>
              </w:rPr>
            </w:pPr>
            <w:ins w:id="5819" w:author="Shi Mengtao" w:date="2019-01-15T10:17:00Z">
              <w:r w:rsidRPr="00795F84">
                <w:rPr>
                  <w:rFonts w:hint="eastAsia"/>
                  <w:b/>
                  <w:bCs/>
                  <w:color w:val="000000"/>
                  <w:sz w:val="18"/>
                </w:rPr>
                <w:t>数据元素</w:t>
              </w:r>
              <w:r>
                <w:rPr>
                  <w:rFonts w:hint="eastAsia"/>
                  <w:b/>
                  <w:bCs/>
                  <w:color w:val="000000"/>
                  <w:sz w:val="18"/>
                </w:rPr>
                <w:t>名称</w:t>
              </w:r>
            </w:ins>
          </w:p>
        </w:tc>
        <w:tc>
          <w:tcPr>
            <w:tcW w:w="992" w:type="dxa"/>
            <w:shd w:val="clear" w:color="auto" w:fill="D9D9D9"/>
          </w:tcPr>
          <w:p w14:paraId="7561EFBE" w14:textId="77777777" w:rsidR="00210A59" w:rsidRPr="00795F84" w:rsidRDefault="00210A59" w:rsidP="007A07F0">
            <w:pPr>
              <w:jc w:val="center"/>
              <w:rPr>
                <w:ins w:id="5820" w:author="Shi Mengtao" w:date="2019-01-15T10:17:00Z"/>
                <w:b/>
                <w:bCs/>
                <w:color w:val="000000"/>
                <w:sz w:val="18"/>
              </w:rPr>
            </w:pPr>
            <w:ins w:id="5821" w:author="Shi Mengtao" w:date="2019-01-15T10:17:00Z">
              <w:r>
                <w:rPr>
                  <w:rFonts w:hint="eastAsia"/>
                  <w:b/>
                  <w:bCs/>
                  <w:color w:val="000000"/>
                  <w:sz w:val="18"/>
                </w:rPr>
                <w:t>类型</w:t>
              </w:r>
            </w:ins>
          </w:p>
        </w:tc>
        <w:tc>
          <w:tcPr>
            <w:tcW w:w="851" w:type="dxa"/>
            <w:shd w:val="clear" w:color="auto" w:fill="D9D9D9"/>
          </w:tcPr>
          <w:p w14:paraId="4937306D" w14:textId="77777777" w:rsidR="00210A59" w:rsidRPr="00795F84" w:rsidRDefault="00210A59" w:rsidP="007A07F0">
            <w:pPr>
              <w:jc w:val="center"/>
              <w:rPr>
                <w:ins w:id="5822" w:author="Shi Mengtao" w:date="2019-01-15T10:17:00Z"/>
                <w:b/>
                <w:bCs/>
                <w:color w:val="000000"/>
                <w:sz w:val="18"/>
              </w:rPr>
            </w:pPr>
            <w:ins w:id="5823" w:author="Shi Mengtao" w:date="2019-01-15T10:17:00Z">
              <w:r>
                <w:rPr>
                  <w:rFonts w:hint="eastAsia"/>
                  <w:b/>
                  <w:bCs/>
                  <w:color w:val="000000"/>
                  <w:sz w:val="18"/>
                </w:rPr>
                <w:t>长度</w:t>
              </w:r>
            </w:ins>
          </w:p>
        </w:tc>
        <w:tc>
          <w:tcPr>
            <w:tcW w:w="1559" w:type="dxa"/>
            <w:shd w:val="clear" w:color="auto" w:fill="D9D9D9"/>
          </w:tcPr>
          <w:p w14:paraId="6549AEB8" w14:textId="77777777" w:rsidR="00210A59" w:rsidRPr="00795F84" w:rsidRDefault="00210A59" w:rsidP="007A07F0">
            <w:pPr>
              <w:jc w:val="center"/>
              <w:rPr>
                <w:ins w:id="5824" w:author="Shi Mengtao" w:date="2019-01-15T10:17:00Z"/>
                <w:b/>
                <w:bCs/>
                <w:color w:val="000000"/>
                <w:sz w:val="18"/>
              </w:rPr>
            </w:pPr>
            <w:ins w:id="5825" w:author="Shi Mengtao" w:date="2019-01-15T10:17:00Z">
              <w:r>
                <w:rPr>
                  <w:rFonts w:hint="eastAsia"/>
                  <w:b/>
                  <w:bCs/>
                  <w:color w:val="000000"/>
                  <w:sz w:val="18"/>
                </w:rPr>
                <w:t>正则表达式定义</w:t>
              </w:r>
            </w:ins>
          </w:p>
        </w:tc>
        <w:tc>
          <w:tcPr>
            <w:tcW w:w="1843" w:type="dxa"/>
            <w:shd w:val="clear" w:color="auto" w:fill="D9D9D9"/>
          </w:tcPr>
          <w:p w14:paraId="56C0C2FA" w14:textId="77777777" w:rsidR="00210A59" w:rsidRPr="00795F84" w:rsidRDefault="00210A59" w:rsidP="007A07F0">
            <w:pPr>
              <w:jc w:val="center"/>
              <w:rPr>
                <w:ins w:id="5826" w:author="Shi Mengtao" w:date="2019-01-15T10:17:00Z"/>
                <w:b/>
                <w:bCs/>
                <w:color w:val="000000"/>
                <w:sz w:val="18"/>
              </w:rPr>
            </w:pPr>
            <w:ins w:id="5827" w:author="Shi Mengtao" w:date="2019-01-15T10:17:00Z">
              <w:r>
                <w:rPr>
                  <w:rFonts w:hint="eastAsia"/>
                  <w:b/>
                  <w:bCs/>
                  <w:color w:val="000000"/>
                  <w:sz w:val="18"/>
                </w:rPr>
                <w:t>简述</w:t>
              </w:r>
            </w:ins>
          </w:p>
        </w:tc>
      </w:tr>
      <w:tr w:rsidR="00210A59" w14:paraId="4AB29F59" w14:textId="77777777" w:rsidTr="007A07F0">
        <w:trPr>
          <w:trHeight w:val="150"/>
          <w:ins w:id="5828" w:author="Shi Mengtao" w:date="2019-01-15T10:17:00Z"/>
        </w:trPr>
        <w:tc>
          <w:tcPr>
            <w:tcW w:w="1271" w:type="dxa"/>
          </w:tcPr>
          <w:p w14:paraId="1F4CC228" w14:textId="57E9E4B7" w:rsidR="00210A59" w:rsidRPr="00A25154" w:rsidRDefault="00210A59" w:rsidP="007A07F0">
            <w:pPr>
              <w:spacing w:line="240" w:lineRule="auto"/>
              <w:jc w:val="center"/>
              <w:rPr>
                <w:ins w:id="5829" w:author="Shi Mengtao" w:date="2019-01-15T10:17:00Z"/>
                <w:sz w:val="18"/>
                <w:szCs w:val="18"/>
                <w:rPrChange w:id="5830" w:author="Shi Mengtao" w:date="2019-01-16T09:32:00Z">
                  <w:rPr>
                    <w:ins w:id="5831" w:author="Shi Mengtao" w:date="2019-01-15T10:17:00Z"/>
                    <w:sz w:val="20"/>
                    <w:szCs w:val="20"/>
                  </w:rPr>
                </w:rPrChange>
              </w:rPr>
            </w:pPr>
            <w:ins w:id="5832" w:author="Shi Mengtao" w:date="2019-01-15T10:17:00Z">
              <w:r w:rsidRPr="00A25154">
                <w:rPr>
                  <w:sz w:val="18"/>
                  <w:szCs w:val="18"/>
                  <w:rPrChange w:id="5833" w:author="Shi Mengtao" w:date="2019-01-16T09:32:00Z">
                    <w:rPr>
                      <w:sz w:val="20"/>
                      <w:szCs w:val="20"/>
                    </w:rPr>
                  </w:rPrChange>
                </w:rPr>
                <w:t>C</w:t>
              </w:r>
            </w:ins>
            <w:ins w:id="5834" w:author="Shi Mengtao" w:date="2019-01-15T10:28:00Z">
              <w:r w:rsidR="00091B8F" w:rsidRPr="00A25154">
                <w:rPr>
                  <w:sz w:val="18"/>
                  <w:szCs w:val="18"/>
                  <w:rPrChange w:id="5835" w:author="Shi Mengtao" w:date="2019-01-16T09:32:00Z">
                    <w:rPr>
                      <w:sz w:val="20"/>
                      <w:szCs w:val="20"/>
                    </w:rPr>
                  </w:rPrChange>
                </w:rPr>
                <w:t>M</w:t>
              </w:r>
            </w:ins>
            <w:ins w:id="5836" w:author="Shi Mengtao" w:date="2019-01-15T10:17:00Z">
              <w:r w:rsidRPr="00A25154">
                <w:rPr>
                  <w:sz w:val="18"/>
                  <w:szCs w:val="18"/>
                  <w:rPrChange w:id="5837" w:author="Shi Mengtao" w:date="2019-01-16T09:32:00Z">
                    <w:rPr>
                      <w:sz w:val="20"/>
                      <w:szCs w:val="20"/>
                    </w:rPr>
                  </w:rPrChange>
                </w:rPr>
                <w:t>1</w:t>
              </w:r>
            </w:ins>
          </w:p>
        </w:tc>
        <w:tc>
          <w:tcPr>
            <w:tcW w:w="1701" w:type="dxa"/>
            <w:shd w:val="clear" w:color="auto" w:fill="auto"/>
          </w:tcPr>
          <w:p w14:paraId="5EC12869" w14:textId="77777777" w:rsidR="00210A59" w:rsidRPr="00A25154" w:rsidRDefault="00210A59" w:rsidP="007A07F0">
            <w:pPr>
              <w:spacing w:line="240" w:lineRule="auto"/>
              <w:jc w:val="center"/>
              <w:rPr>
                <w:ins w:id="5838" w:author="Shi Mengtao" w:date="2019-01-15T10:17:00Z"/>
                <w:sz w:val="18"/>
                <w:szCs w:val="18"/>
                <w:rPrChange w:id="5839" w:author="Shi Mengtao" w:date="2019-01-16T09:32:00Z">
                  <w:rPr>
                    <w:ins w:id="5840" w:author="Shi Mengtao" w:date="2019-01-15T10:17:00Z"/>
                    <w:sz w:val="20"/>
                    <w:szCs w:val="20"/>
                  </w:rPr>
                </w:rPrChange>
              </w:rPr>
            </w:pPr>
            <w:ins w:id="5841" w:author="Shi Mengtao" w:date="2019-01-15T10:17:00Z">
              <w:r w:rsidRPr="00A25154">
                <w:rPr>
                  <w:rFonts w:hint="eastAsia"/>
                  <w:sz w:val="18"/>
                  <w:szCs w:val="18"/>
                  <w:rPrChange w:id="5842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条目</w:t>
              </w:r>
            </w:ins>
          </w:p>
        </w:tc>
        <w:tc>
          <w:tcPr>
            <w:tcW w:w="992" w:type="dxa"/>
          </w:tcPr>
          <w:p w14:paraId="3338209B" w14:textId="77777777" w:rsidR="00210A59" w:rsidRPr="00A25154" w:rsidRDefault="00210A59" w:rsidP="007A07F0">
            <w:pPr>
              <w:spacing w:line="240" w:lineRule="auto"/>
              <w:jc w:val="center"/>
              <w:rPr>
                <w:ins w:id="5843" w:author="Shi Mengtao" w:date="2019-01-15T10:17:00Z"/>
                <w:sz w:val="18"/>
                <w:szCs w:val="18"/>
                <w:rPrChange w:id="5844" w:author="Shi Mengtao" w:date="2019-01-16T09:32:00Z">
                  <w:rPr>
                    <w:ins w:id="5845" w:author="Shi Mengtao" w:date="2019-01-15T10:17:00Z"/>
                    <w:sz w:val="20"/>
                    <w:szCs w:val="20"/>
                  </w:rPr>
                </w:rPrChange>
              </w:rPr>
            </w:pPr>
            <w:ins w:id="5846" w:author="Shi Mengtao" w:date="2019-01-15T10:17:00Z">
              <w:r w:rsidRPr="00A25154">
                <w:rPr>
                  <w:rFonts w:hint="eastAsia"/>
                  <w:sz w:val="18"/>
                  <w:szCs w:val="18"/>
                  <w:rPrChange w:id="5847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Var</w:t>
              </w:r>
              <w:r w:rsidRPr="00A25154">
                <w:rPr>
                  <w:sz w:val="18"/>
                  <w:szCs w:val="18"/>
                  <w:rPrChange w:id="5848" w:author="Shi Mengtao" w:date="2019-01-16T09:32:00Z">
                    <w:rPr>
                      <w:sz w:val="20"/>
                      <w:szCs w:val="20"/>
                    </w:rPr>
                  </w:rPrChange>
                </w:rPr>
                <w:t>char</w:t>
              </w:r>
            </w:ins>
          </w:p>
        </w:tc>
        <w:tc>
          <w:tcPr>
            <w:tcW w:w="851" w:type="dxa"/>
          </w:tcPr>
          <w:p w14:paraId="0B47B9B2" w14:textId="77777777" w:rsidR="00210A59" w:rsidRPr="00A25154" w:rsidRDefault="00210A59" w:rsidP="007A07F0">
            <w:pPr>
              <w:spacing w:line="240" w:lineRule="auto"/>
              <w:jc w:val="center"/>
              <w:rPr>
                <w:ins w:id="5849" w:author="Shi Mengtao" w:date="2019-01-15T10:17:00Z"/>
                <w:sz w:val="18"/>
                <w:szCs w:val="18"/>
                <w:rPrChange w:id="5850" w:author="Shi Mengtao" w:date="2019-01-16T09:32:00Z">
                  <w:rPr>
                    <w:ins w:id="5851" w:author="Shi Mengtao" w:date="2019-01-15T10:17:00Z"/>
                    <w:sz w:val="20"/>
                    <w:szCs w:val="20"/>
                  </w:rPr>
                </w:rPrChange>
              </w:rPr>
            </w:pPr>
            <w:ins w:id="5852" w:author="Shi Mengtao" w:date="2019-01-15T10:17:00Z">
              <w:r w:rsidRPr="00A25154">
                <w:rPr>
                  <w:rFonts w:hint="eastAsia"/>
                  <w:sz w:val="18"/>
                  <w:szCs w:val="18"/>
                  <w:rPrChange w:id="5853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30</w:t>
              </w:r>
            </w:ins>
          </w:p>
        </w:tc>
        <w:tc>
          <w:tcPr>
            <w:tcW w:w="1559" w:type="dxa"/>
            <w:shd w:val="clear" w:color="auto" w:fill="auto"/>
          </w:tcPr>
          <w:p w14:paraId="59AB9DE8" w14:textId="77777777" w:rsidR="00210A59" w:rsidRPr="00A25154" w:rsidRDefault="00210A59" w:rsidP="007A07F0">
            <w:pPr>
              <w:spacing w:line="240" w:lineRule="auto"/>
              <w:jc w:val="center"/>
              <w:rPr>
                <w:ins w:id="5854" w:author="Shi Mengtao" w:date="2019-01-15T10:17:00Z"/>
                <w:sz w:val="18"/>
                <w:szCs w:val="18"/>
                <w:rPrChange w:id="5855" w:author="Shi Mengtao" w:date="2019-01-16T09:32:00Z">
                  <w:rPr>
                    <w:ins w:id="5856" w:author="Shi Mengtao" w:date="2019-01-15T10:17:00Z"/>
                    <w:sz w:val="20"/>
                    <w:szCs w:val="20"/>
                  </w:rPr>
                </w:rPrChange>
              </w:rPr>
            </w:pPr>
            <w:ins w:id="5857" w:author="Shi Mengtao" w:date="2019-01-15T10:17:00Z">
              <w:r w:rsidRPr="00A25154">
                <w:rPr>
                  <w:rFonts w:hint="eastAsia"/>
                  <w:sz w:val="18"/>
                  <w:szCs w:val="18"/>
                  <w:rPrChange w:id="5858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5859" w:author="Shi Mengtao" w:date="2019-01-16T09:32:00Z">
                    <w:rPr>
                      <w:sz w:val="20"/>
                      <w:szCs w:val="20"/>
                    </w:rPr>
                  </w:rPrChange>
                </w:rPr>
                <w:t>\u4e00-\u9fa5]|\w){</w:t>
              </w:r>
              <w:r w:rsidRPr="00A25154">
                <w:rPr>
                  <w:rFonts w:hint="eastAsia"/>
                  <w:sz w:val="18"/>
                  <w:szCs w:val="18"/>
                  <w:rPrChange w:id="5860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30</w:t>
              </w:r>
              <w:r w:rsidRPr="00A25154">
                <w:rPr>
                  <w:sz w:val="18"/>
                  <w:szCs w:val="18"/>
                  <w:rPrChange w:id="5861" w:author="Shi Mengtao" w:date="2019-01-16T09:32:00Z">
                    <w:rPr>
                      <w:sz w:val="20"/>
                      <w:szCs w:val="20"/>
                    </w:rPr>
                  </w:rPrChange>
                </w:rPr>
                <w:t>}</w:t>
              </w:r>
            </w:ins>
          </w:p>
        </w:tc>
        <w:tc>
          <w:tcPr>
            <w:tcW w:w="1843" w:type="dxa"/>
            <w:shd w:val="clear" w:color="auto" w:fill="auto"/>
          </w:tcPr>
          <w:p w14:paraId="27D5A89F" w14:textId="77777777" w:rsidR="00210A59" w:rsidRPr="00A25154" w:rsidRDefault="00210A59" w:rsidP="007A07F0">
            <w:pPr>
              <w:spacing w:line="240" w:lineRule="auto"/>
              <w:jc w:val="center"/>
              <w:rPr>
                <w:ins w:id="5862" w:author="Shi Mengtao" w:date="2019-01-15T10:17:00Z"/>
                <w:sz w:val="18"/>
                <w:szCs w:val="18"/>
                <w:rPrChange w:id="5863" w:author="Shi Mengtao" w:date="2019-01-16T09:32:00Z">
                  <w:rPr>
                    <w:ins w:id="5864" w:author="Shi Mengtao" w:date="2019-01-15T10:17:00Z"/>
                    <w:sz w:val="20"/>
                    <w:szCs w:val="20"/>
                  </w:rPr>
                </w:rPrChange>
              </w:rPr>
            </w:pPr>
            <w:ins w:id="5865" w:author="Shi Mengtao" w:date="2019-01-15T10:17:00Z">
              <w:r w:rsidRPr="00A25154">
                <w:rPr>
                  <w:rFonts w:hint="eastAsia"/>
                  <w:sz w:val="18"/>
                  <w:szCs w:val="18"/>
                  <w:rPrChange w:id="5866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选择帮助信息时选择的条目</w:t>
              </w:r>
            </w:ins>
          </w:p>
        </w:tc>
      </w:tr>
    </w:tbl>
    <w:p w14:paraId="4197ED07" w14:textId="77777777" w:rsidR="00210A59" w:rsidRPr="003722E7" w:rsidRDefault="00210A59" w:rsidP="00210A59">
      <w:pPr>
        <w:rPr>
          <w:ins w:id="5867" w:author="Shi Mengtao" w:date="2019-01-15T10:17:00Z"/>
        </w:rPr>
      </w:pPr>
    </w:p>
    <w:p w14:paraId="7C6CFB42" w14:textId="77777777" w:rsidR="00210A59" w:rsidRDefault="00210A59">
      <w:pPr>
        <w:pStyle w:val="2"/>
        <w:jc w:val="center"/>
        <w:rPr>
          <w:ins w:id="5868" w:author="Shi Mengtao" w:date="2019-01-15T10:17:00Z"/>
        </w:rPr>
        <w:pPrChange w:id="5869" w:author="Shi Mengtao" w:date="2019-01-15T10:17:00Z">
          <w:pPr>
            <w:pStyle w:val="2"/>
          </w:pPr>
        </w:pPrChange>
      </w:pPr>
      <w:bookmarkStart w:id="5870" w:name="_Toc535184709"/>
      <w:bookmarkStart w:id="5871" w:name="_Toc535312381"/>
      <w:ins w:id="5872" w:author="Shi Mengtao" w:date="2019-01-15T10:17:00Z">
        <w:r>
          <w:rPr>
            <w:rFonts w:hint="eastAsia"/>
          </w:rPr>
          <w:t>帮助条目详情</w:t>
        </w:r>
        <w:bookmarkEnd w:id="5870"/>
        <w:bookmarkEnd w:id="5871"/>
      </w:ins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210A59" w:rsidRPr="00795F84" w14:paraId="435951F3" w14:textId="77777777" w:rsidTr="007A07F0">
        <w:trPr>
          <w:trHeight w:val="558"/>
          <w:ins w:id="5873" w:author="Shi Mengtao" w:date="2019-01-15T10:17:00Z"/>
        </w:trPr>
        <w:tc>
          <w:tcPr>
            <w:tcW w:w="1271" w:type="dxa"/>
            <w:shd w:val="clear" w:color="auto" w:fill="D9D9D9"/>
          </w:tcPr>
          <w:p w14:paraId="7BF00B62" w14:textId="77777777" w:rsidR="00210A59" w:rsidRPr="00795F84" w:rsidRDefault="00210A59" w:rsidP="007A07F0">
            <w:pPr>
              <w:jc w:val="center"/>
              <w:rPr>
                <w:ins w:id="5874" w:author="Shi Mengtao" w:date="2019-01-15T10:17:00Z"/>
                <w:b/>
                <w:bCs/>
                <w:color w:val="000000"/>
                <w:sz w:val="18"/>
              </w:rPr>
            </w:pPr>
            <w:ins w:id="5875" w:author="Shi Mengtao" w:date="2019-01-15T10:17:00Z">
              <w:r>
                <w:rPr>
                  <w:rFonts w:hint="eastAsia"/>
                  <w:b/>
                  <w:bCs/>
                  <w:color w:val="000000"/>
                  <w:sz w:val="18"/>
                </w:rPr>
                <w:t>编号</w:t>
              </w:r>
            </w:ins>
          </w:p>
        </w:tc>
        <w:tc>
          <w:tcPr>
            <w:tcW w:w="1701" w:type="dxa"/>
            <w:shd w:val="clear" w:color="auto" w:fill="D9D9D9"/>
          </w:tcPr>
          <w:p w14:paraId="42F1AAE8" w14:textId="77777777" w:rsidR="00210A59" w:rsidRPr="00795F84" w:rsidRDefault="00210A59" w:rsidP="007A07F0">
            <w:pPr>
              <w:jc w:val="center"/>
              <w:rPr>
                <w:ins w:id="5876" w:author="Shi Mengtao" w:date="2019-01-15T10:17:00Z"/>
                <w:b/>
                <w:bCs/>
                <w:color w:val="000000"/>
                <w:sz w:val="18"/>
              </w:rPr>
            </w:pPr>
            <w:ins w:id="5877" w:author="Shi Mengtao" w:date="2019-01-15T10:17:00Z">
              <w:r w:rsidRPr="00795F84">
                <w:rPr>
                  <w:rFonts w:hint="eastAsia"/>
                  <w:b/>
                  <w:bCs/>
                  <w:color w:val="000000"/>
                  <w:sz w:val="18"/>
                </w:rPr>
                <w:t>数据元素</w:t>
              </w:r>
              <w:r>
                <w:rPr>
                  <w:rFonts w:hint="eastAsia"/>
                  <w:b/>
                  <w:bCs/>
                  <w:color w:val="000000"/>
                  <w:sz w:val="18"/>
                </w:rPr>
                <w:t>名称</w:t>
              </w:r>
            </w:ins>
          </w:p>
        </w:tc>
        <w:tc>
          <w:tcPr>
            <w:tcW w:w="992" w:type="dxa"/>
            <w:shd w:val="clear" w:color="auto" w:fill="D9D9D9"/>
          </w:tcPr>
          <w:p w14:paraId="4C366D4F" w14:textId="77777777" w:rsidR="00210A59" w:rsidRPr="00795F84" w:rsidRDefault="00210A59" w:rsidP="007A07F0">
            <w:pPr>
              <w:jc w:val="center"/>
              <w:rPr>
                <w:ins w:id="5878" w:author="Shi Mengtao" w:date="2019-01-15T10:17:00Z"/>
                <w:b/>
                <w:bCs/>
                <w:color w:val="000000"/>
                <w:sz w:val="18"/>
              </w:rPr>
            </w:pPr>
            <w:ins w:id="5879" w:author="Shi Mengtao" w:date="2019-01-15T10:17:00Z">
              <w:r>
                <w:rPr>
                  <w:rFonts w:hint="eastAsia"/>
                  <w:b/>
                  <w:bCs/>
                  <w:color w:val="000000"/>
                  <w:sz w:val="18"/>
                </w:rPr>
                <w:t>类型</w:t>
              </w:r>
            </w:ins>
          </w:p>
        </w:tc>
        <w:tc>
          <w:tcPr>
            <w:tcW w:w="851" w:type="dxa"/>
            <w:shd w:val="clear" w:color="auto" w:fill="D9D9D9"/>
          </w:tcPr>
          <w:p w14:paraId="5F0C402C" w14:textId="77777777" w:rsidR="00210A59" w:rsidRPr="00795F84" w:rsidRDefault="00210A59" w:rsidP="007A07F0">
            <w:pPr>
              <w:jc w:val="center"/>
              <w:rPr>
                <w:ins w:id="5880" w:author="Shi Mengtao" w:date="2019-01-15T10:17:00Z"/>
                <w:b/>
                <w:bCs/>
                <w:color w:val="000000"/>
                <w:sz w:val="18"/>
              </w:rPr>
            </w:pPr>
            <w:ins w:id="5881" w:author="Shi Mengtao" w:date="2019-01-15T10:17:00Z">
              <w:r>
                <w:rPr>
                  <w:rFonts w:hint="eastAsia"/>
                  <w:b/>
                  <w:bCs/>
                  <w:color w:val="000000"/>
                  <w:sz w:val="18"/>
                </w:rPr>
                <w:t>长度</w:t>
              </w:r>
            </w:ins>
          </w:p>
        </w:tc>
        <w:tc>
          <w:tcPr>
            <w:tcW w:w="1559" w:type="dxa"/>
            <w:shd w:val="clear" w:color="auto" w:fill="D9D9D9"/>
          </w:tcPr>
          <w:p w14:paraId="7406B4F8" w14:textId="77777777" w:rsidR="00210A59" w:rsidRPr="00795F84" w:rsidRDefault="00210A59" w:rsidP="007A07F0">
            <w:pPr>
              <w:jc w:val="center"/>
              <w:rPr>
                <w:ins w:id="5882" w:author="Shi Mengtao" w:date="2019-01-15T10:17:00Z"/>
                <w:b/>
                <w:bCs/>
                <w:color w:val="000000"/>
                <w:sz w:val="18"/>
              </w:rPr>
            </w:pPr>
            <w:ins w:id="5883" w:author="Shi Mengtao" w:date="2019-01-15T10:17:00Z">
              <w:r>
                <w:rPr>
                  <w:rFonts w:hint="eastAsia"/>
                  <w:b/>
                  <w:bCs/>
                  <w:color w:val="000000"/>
                  <w:sz w:val="18"/>
                </w:rPr>
                <w:t>正则表达式定义</w:t>
              </w:r>
            </w:ins>
          </w:p>
        </w:tc>
        <w:tc>
          <w:tcPr>
            <w:tcW w:w="1843" w:type="dxa"/>
            <w:shd w:val="clear" w:color="auto" w:fill="D9D9D9"/>
          </w:tcPr>
          <w:p w14:paraId="405977E5" w14:textId="77777777" w:rsidR="00210A59" w:rsidRPr="00795F84" w:rsidRDefault="00210A59" w:rsidP="007A07F0">
            <w:pPr>
              <w:jc w:val="center"/>
              <w:rPr>
                <w:ins w:id="5884" w:author="Shi Mengtao" w:date="2019-01-15T10:17:00Z"/>
                <w:b/>
                <w:bCs/>
                <w:color w:val="000000"/>
                <w:sz w:val="18"/>
              </w:rPr>
            </w:pPr>
            <w:ins w:id="5885" w:author="Shi Mengtao" w:date="2019-01-15T10:17:00Z">
              <w:r>
                <w:rPr>
                  <w:rFonts w:hint="eastAsia"/>
                  <w:b/>
                  <w:bCs/>
                  <w:color w:val="000000"/>
                  <w:sz w:val="18"/>
                </w:rPr>
                <w:t>简述</w:t>
              </w:r>
            </w:ins>
          </w:p>
        </w:tc>
      </w:tr>
      <w:tr w:rsidR="00210A59" w14:paraId="2E58FCBF" w14:textId="77777777" w:rsidTr="007A07F0">
        <w:trPr>
          <w:trHeight w:val="150"/>
          <w:ins w:id="5886" w:author="Shi Mengtao" w:date="2019-01-15T10:17:00Z"/>
        </w:trPr>
        <w:tc>
          <w:tcPr>
            <w:tcW w:w="1271" w:type="dxa"/>
          </w:tcPr>
          <w:p w14:paraId="54A9B53D" w14:textId="44F0D81F" w:rsidR="00210A59" w:rsidRPr="00A25154" w:rsidRDefault="00210A59" w:rsidP="007A07F0">
            <w:pPr>
              <w:spacing w:line="240" w:lineRule="auto"/>
              <w:jc w:val="center"/>
              <w:rPr>
                <w:ins w:id="5887" w:author="Shi Mengtao" w:date="2019-01-15T10:17:00Z"/>
                <w:sz w:val="18"/>
                <w:szCs w:val="18"/>
                <w:rPrChange w:id="5888" w:author="Shi Mengtao" w:date="2019-01-16T09:32:00Z">
                  <w:rPr>
                    <w:ins w:id="5889" w:author="Shi Mengtao" w:date="2019-01-15T10:17:00Z"/>
                    <w:sz w:val="20"/>
                    <w:szCs w:val="20"/>
                  </w:rPr>
                </w:rPrChange>
              </w:rPr>
            </w:pPr>
            <w:ins w:id="5890" w:author="Shi Mengtao" w:date="2019-01-15T10:18:00Z">
              <w:r w:rsidRPr="00A25154">
                <w:rPr>
                  <w:sz w:val="18"/>
                  <w:szCs w:val="18"/>
                  <w:rPrChange w:id="5891" w:author="Shi Mengtao" w:date="2019-01-16T09:32:00Z">
                    <w:rPr>
                      <w:sz w:val="20"/>
                      <w:szCs w:val="20"/>
                    </w:rPr>
                  </w:rPrChange>
                </w:rPr>
                <w:t>C</w:t>
              </w:r>
            </w:ins>
            <w:ins w:id="5892" w:author="Shi Mengtao" w:date="2019-01-15T10:28:00Z">
              <w:r w:rsidR="00091B8F" w:rsidRPr="00A25154">
                <w:rPr>
                  <w:sz w:val="18"/>
                  <w:szCs w:val="18"/>
                  <w:rPrChange w:id="5893" w:author="Shi Mengtao" w:date="2019-01-16T09:32:00Z">
                    <w:rPr>
                      <w:sz w:val="20"/>
                      <w:szCs w:val="20"/>
                    </w:rPr>
                  </w:rPrChange>
                </w:rPr>
                <w:t>N</w:t>
              </w:r>
            </w:ins>
            <w:ins w:id="5894" w:author="Shi Mengtao" w:date="2019-01-15T10:17:00Z">
              <w:r w:rsidRPr="00A25154">
                <w:rPr>
                  <w:sz w:val="18"/>
                  <w:szCs w:val="18"/>
                  <w:rPrChange w:id="5895" w:author="Shi Mengtao" w:date="2019-01-16T09:32:00Z">
                    <w:rPr>
                      <w:sz w:val="20"/>
                      <w:szCs w:val="20"/>
                    </w:rPr>
                  </w:rPrChange>
                </w:rPr>
                <w:t>1</w:t>
              </w:r>
            </w:ins>
          </w:p>
        </w:tc>
        <w:tc>
          <w:tcPr>
            <w:tcW w:w="1701" w:type="dxa"/>
            <w:shd w:val="clear" w:color="auto" w:fill="auto"/>
          </w:tcPr>
          <w:p w14:paraId="0D9AB676" w14:textId="77777777" w:rsidR="00210A59" w:rsidRPr="00A25154" w:rsidRDefault="00210A59" w:rsidP="007A07F0">
            <w:pPr>
              <w:spacing w:line="240" w:lineRule="auto"/>
              <w:jc w:val="center"/>
              <w:rPr>
                <w:ins w:id="5896" w:author="Shi Mengtao" w:date="2019-01-15T10:17:00Z"/>
                <w:sz w:val="18"/>
                <w:szCs w:val="18"/>
                <w:rPrChange w:id="5897" w:author="Shi Mengtao" w:date="2019-01-16T09:32:00Z">
                  <w:rPr>
                    <w:ins w:id="5898" w:author="Shi Mengtao" w:date="2019-01-15T10:17:00Z"/>
                    <w:sz w:val="20"/>
                    <w:szCs w:val="20"/>
                  </w:rPr>
                </w:rPrChange>
              </w:rPr>
            </w:pPr>
            <w:ins w:id="5899" w:author="Shi Mengtao" w:date="2019-01-15T10:17:00Z">
              <w:r w:rsidRPr="00A25154">
                <w:rPr>
                  <w:rFonts w:hint="eastAsia"/>
                  <w:sz w:val="18"/>
                  <w:szCs w:val="18"/>
                  <w:rPrChange w:id="5900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内容描述</w:t>
              </w:r>
            </w:ins>
          </w:p>
        </w:tc>
        <w:tc>
          <w:tcPr>
            <w:tcW w:w="992" w:type="dxa"/>
          </w:tcPr>
          <w:p w14:paraId="0356836B" w14:textId="77777777" w:rsidR="00210A59" w:rsidRPr="00A25154" w:rsidRDefault="00210A59" w:rsidP="007A07F0">
            <w:pPr>
              <w:spacing w:line="240" w:lineRule="auto"/>
              <w:jc w:val="center"/>
              <w:rPr>
                <w:ins w:id="5901" w:author="Shi Mengtao" w:date="2019-01-15T10:17:00Z"/>
                <w:sz w:val="18"/>
                <w:szCs w:val="18"/>
                <w:rPrChange w:id="5902" w:author="Shi Mengtao" w:date="2019-01-16T09:32:00Z">
                  <w:rPr>
                    <w:ins w:id="5903" w:author="Shi Mengtao" w:date="2019-01-15T10:17:00Z"/>
                    <w:sz w:val="20"/>
                    <w:szCs w:val="20"/>
                  </w:rPr>
                </w:rPrChange>
              </w:rPr>
            </w:pPr>
            <w:ins w:id="5904" w:author="Shi Mengtao" w:date="2019-01-15T10:17:00Z">
              <w:r w:rsidRPr="00A25154">
                <w:rPr>
                  <w:rFonts w:hint="eastAsia"/>
                  <w:sz w:val="18"/>
                  <w:szCs w:val="18"/>
                  <w:rPrChange w:id="5905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Var</w:t>
              </w:r>
              <w:r w:rsidRPr="00A25154">
                <w:rPr>
                  <w:sz w:val="18"/>
                  <w:szCs w:val="18"/>
                  <w:rPrChange w:id="5906" w:author="Shi Mengtao" w:date="2019-01-16T09:32:00Z">
                    <w:rPr>
                      <w:sz w:val="20"/>
                      <w:szCs w:val="20"/>
                    </w:rPr>
                  </w:rPrChange>
                </w:rPr>
                <w:t>char</w:t>
              </w:r>
            </w:ins>
          </w:p>
        </w:tc>
        <w:tc>
          <w:tcPr>
            <w:tcW w:w="851" w:type="dxa"/>
          </w:tcPr>
          <w:p w14:paraId="28FC5C57" w14:textId="77777777" w:rsidR="00210A59" w:rsidRPr="00A25154" w:rsidRDefault="00210A59" w:rsidP="007A07F0">
            <w:pPr>
              <w:spacing w:line="240" w:lineRule="auto"/>
              <w:jc w:val="center"/>
              <w:rPr>
                <w:ins w:id="5907" w:author="Shi Mengtao" w:date="2019-01-15T10:17:00Z"/>
                <w:sz w:val="18"/>
                <w:szCs w:val="18"/>
                <w:rPrChange w:id="5908" w:author="Shi Mengtao" w:date="2019-01-16T09:32:00Z">
                  <w:rPr>
                    <w:ins w:id="5909" w:author="Shi Mengtao" w:date="2019-01-15T10:17:00Z"/>
                    <w:sz w:val="20"/>
                    <w:szCs w:val="20"/>
                  </w:rPr>
                </w:rPrChange>
              </w:rPr>
            </w:pPr>
            <w:ins w:id="5910" w:author="Shi Mengtao" w:date="2019-01-15T10:17:00Z">
              <w:r w:rsidRPr="00A25154">
                <w:rPr>
                  <w:rFonts w:hint="eastAsia"/>
                  <w:sz w:val="18"/>
                  <w:szCs w:val="18"/>
                  <w:rPrChange w:id="5911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500</w:t>
              </w:r>
            </w:ins>
          </w:p>
        </w:tc>
        <w:tc>
          <w:tcPr>
            <w:tcW w:w="1559" w:type="dxa"/>
            <w:shd w:val="clear" w:color="auto" w:fill="auto"/>
          </w:tcPr>
          <w:p w14:paraId="746F3F7B" w14:textId="77777777" w:rsidR="00210A59" w:rsidRPr="00A25154" w:rsidRDefault="00210A59" w:rsidP="007A07F0">
            <w:pPr>
              <w:spacing w:line="240" w:lineRule="auto"/>
              <w:jc w:val="center"/>
              <w:rPr>
                <w:ins w:id="5912" w:author="Shi Mengtao" w:date="2019-01-15T10:17:00Z"/>
                <w:sz w:val="18"/>
                <w:szCs w:val="18"/>
                <w:rPrChange w:id="5913" w:author="Shi Mengtao" w:date="2019-01-16T09:32:00Z">
                  <w:rPr>
                    <w:ins w:id="5914" w:author="Shi Mengtao" w:date="2019-01-15T10:17:00Z"/>
                    <w:sz w:val="20"/>
                    <w:szCs w:val="20"/>
                  </w:rPr>
                </w:rPrChange>
              </w:rPr>
            </w:pPr>
            <w:ins w:id="5915" w:author="Shi Mengtao" w:date="2019-01-15T10:17:00Z">
              <w:r w:rsidRPr="00A25154">
                <w:rPr>
                  <w:rFonts w:hint="eastAsia"/>
                  <w:sz w:val="18"/>
                  <w:szCs w:val="18"/>
                  <w:rPrChange w:id="5916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5917" w:author="Shi Mengtao" w:date="2019-01-16T09:32:00Z">
                    <w:rPr>
                      <w:sz w:val="20"/>
                      <w:szCs w:val="20"/>
                    </w:rPr>
                  </w:rPrChange>
                </w:rPr>
                <w:t>\u4e00-\u9fa5]|\w){</w:t>
              </w:r>
              <w:r w:rsidRPr="00A25154">
                <w:rPr>
                  <w:rFonts w:hint="eastAsia"/>
                  <w:sz w:val="18"/>
                  <w:szCs w:val="18"/>
                  <w:rPrChange w:id="5918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500</w:t>
              </w:r>
              <w:r w:rsidRPr="00A25154">
                <w:rPr>
                  <w:sz w:val="18"/>
                  <w:szCs w:val="18"/>
                  <w:rPrChange w:id="5919" w:author="Shi Mengtao" w:date="2019-01-16T09:32:00Z">
                    <w:rPr>
                      <w:sz w:val="20"/>
                      <w:szCs w:val="20"/>
                    </w:rPr>
                  </w:rPrChange>
                </w:rPr>
                <w:t>}</w:t>
              </w:r>
            </w:ins>
          </w:p>
        </w:tc>
        <w:tc>
          <w:tcPr>
            <w:tcW w:w="1843" w:type="dxa"/>
            <w:shd w:val="clear" w:color="auto" w:fill="auto"/>
          </w:tcPr>
          <w:p w14:paraId="6AE355A1" w14:textId="77777777" w:rsidR="00210A59" w:rsidRPr="00A25154" w:rsidRDefault="00210A59" w:rsidP="007A07F0">
            <w:pPr>
              <w:spacing w:line="240" w:lineRule="auto"/>
              <w:jc w:val="center"/>
              <w:rPr>
                <w:ins w:id="5920" w:author="Shi Mengtao" w:date="2019-01-15T10:17:00Z"/>
                <w:sz w:val="18"/>
                <w:szCs w:val="18"/>
                <w:rPrChange w:id="5921" w:author="Shi Mengtao" w:date="2019-01-16T09:32:00Z">
                  <w:rPr>
                    <w:ins w:id="5922" w:author="Shi Mengtao" w:date="2019-01-15T10:17:00Z"/>
                    <w:sz w:val="20"/>
                    <w:szCs w:val="20"/>
                  </w:rPr>
                </w:rPrChange>
              </w:rPr>
            </w:pPr>
            <w:ins w:id="5923" w:author="Shi Mengtao" w:date="2019-01-15T10:17:00Z">
              <w:r w:rsidRPr="00A25154">
                <w:rPr>
                  <w:rFonts w:hint="eastAsia"/>
                  <w:sz w:val="18"/>
                  <w:szCs w:val="18"/>
                  <w:rPrChange w:id="5924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用户手册中的内容描述</w:t>
              </w:r>
            </w:ins>
          </w:p>
        </w:tc>
      </w:tr>
    </w:tbl>
    <w:p w14:paraId="3C2AF533" w14:textId="09598307" w:rsidR="00C014B7" w:rsidRPr="00210A59" w:rsidDel="005B3330" w:rsidRDefault="00C014B7">
      <w:pPr>
        <w:rPr>
          <w:del w:id="5925" w:author="Shi Mengtao" w:date="2019-01-06T09:42:00Z"/>
        </w:rPr>
      </w:pPr>
    </w:p>
    <w:p w14:paraId="4A0464CE" w14:textId="259C14B2" w:rsidR="005B3330" w:rsidRDefault="005B3330">
      <w:pPr>
        <w:rPr>
          <w:ins w:id="5926" w:author="Shi Mengtao" w:date="2019-01-15T10:13:00Z"/>
        </w:rPr>
      </w:pPr>
    </w:p>
    <w:p w14:paraId="047D6109" w14:textId="3B9ABACC" w:rsidR="00210A59" w:rsidRDefault="00210A59" w:rsidP="00210A59">
      <w:pPr>
        <w:pStyle w:val="2"/>
        <w:jc w:val="center"/>
        <w:rPr>
          <w:ins w:id="5927" w:author="Shi Mengtao" w:date="2019-01-15T10:19:00Z"/>
        </w:rPr>
      </w:pPr>
      <w:bookmarkStart w:id="5928" w:name="_Toc535312382"/>
      <w:ins w:id="5929" w:author="Shi Mengtao" w:date="2019-01-15T10:19:00Z">
        <w:r>
          <w:rPr>
            <w:rFonts w:hint="eastAsia"/>
          </w:rPr>
          <w:lastRenderedPageBreak/>
          <w:t>操作日志信息</w:t>
        </w:r>
        <w:bookmarkEnd w:id="5928"/>
      </w:ins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210A59" w:rsidRPr="00795F84" w14:paraId="05B6A920" w14:textId="77777777" w:rsidTr="007A07F0">
        <w:trPr>
          <w:trHeight w:val="558"/>
          <w:ins w:id="5930" w:author="Shi Mengtao" w:date="2019-01-15T10:19:00Z"/>
        </w:trPr>
        <w:tc>
          <w:tcPr>
            <w:tcW w:w="1271" w:type="dxa"/>
            <w:shd w:val="clear" w:color="auto" w:fill="D9D9D9"/>
          </w:tcPr>
          <w:p w14:paraId="0C4C8F98" w14:textId="77777777" w:rsidR="00210A59" w:rsidRPr="00795F84" w:rsidRDefault="00210A59" w:rsidP="007A07F0">
            <w:pPr>
              <w:jc w:val="center"/>
              <w:rPr>
                <w:ins w:id="5931" w:author="Shi Mengtao" w:date="2019-01-15T10:19:00Z"/>
                <w:b/>
                <w:bCs/>
                <w:color w:val="000000"/>
                <w:sz w:val="18"/>
              </w:rPr>
            </w:pPr>
            <w:ins w:id="5932" w:author="Shi Mengtao" w:date="2019-01-15T10:19:00Z">
              <w:r>
                <w:rPr>
                  <w:rFonts w:hint="eastAsia"/>
                  <w:b/>
                  <w:bCs/>
                  <w:color w:val="000000"/>
                  <w:sz w:val="18"/>
                </w:rPr>
                <w:t>编号</w:t>
              </w:r>
            </w:ins>
          </w:p>
        </w:tc>
        <w:tc>
          <w:tcPr>
            <w:tcW w:w="1701" w:type="dxa"/>
            <w:shd w:val="clear" w:color="auto" w:fill="D9D9D9"/>
          </w:tcPr>
          <w:p w14:paraId="702D73D6" w14:textId="77777777" w:rsidR="00210A59" w:rsidRPr="00795F84" w:rsidRDefault="00210A59" w:rsidP="007A07F0">
            <w:pPr>
              <w:jc w:val="center"/>
              <w:rPr>
                <w:ins w:id="5933" w:author="Shi Mengtao" w:date="2019-01-15T10:19:00Z"/>
                <w:b/>
                <w:bCs/>
                <w:color w:val="000000"/>
                <w:sz w:val="18"/>
              </w:rPr>
            </w:pPr>
            <w:ins w:id="5934" w:author="Shi Mengtao" w:date="2019-01-15T10:19:00Z">
              <w:r w:rsidRPr="00795F84">
                <w:rPr>
                  <w:rFonts w:hint="eastAsia"/>
                  <w:b/>
                  <w:bCs/>
                  <w:color w:val="000000"/>
                  <w:sz w:val="18"/>
                </w:rPr>
                <w:t>数据元素</w:t>
              </w:r>
              <w:r>
                <w:rPr>
                  <w:rFonts w:hint="eastAsia"/>
                  <w:b/>
                  <w:bCs/>
                  <w:color w:val="000000"/>
                  <w:sz w:val="18"/>
                </w:rPr>
                <w:t>名称</w:t>
              </w:r>
            </w:ins>
          </w:p>
        </w:tc>
        <w:tc>
          <w:tcPr>
            <w:tcW w:w="992" w:type="dxa"/>
            <w:shd w:val="clear" w:color="auto" w:fill="D9D9D9"/>
          </w:tcPr>
          <w:p w14:paraId="1AC1CCBC" w14:textId="77777777" w:rsidR="00210A59" w:rsidRPr="00795F84" w:rsidRDefault="00210A59" w:rsidP="007A07F0">
            <w:pPr>
              <w:jc w:val="center"/>
              <w:rPr>
                <w:ins w:id="5935" w:author="Shi Mengtao" w:date="2019-01-15T10:19:00Z"/>
                <w:b/>
                <w:bCs/>
                <w:color w:val="000000"/>
                <w:sz w:val="18"/>
              </w:rPr>
            </w:pPr>
            <w:ins w:id="5936" w:author="Shi Mengtao" w:date="2019-01-15T10:19:00Z">
              <w:r>
                <w:rPr>
                  <w:rFonts w:hint="eastAsia"/>
                  <w:b/>
                  <w:bCs/>
                  <w:color w:val="000000"/>
                  <w:sz w:val="18"/>
                </w:rPr>
                <w:t>类型</w:t>
              </w:r>
            </w:ins>
          </w:p>
        </w:tc>
        <w:tc>
          <w:tcPr>
            <w:tcW w:w="851" w:type="dxa"/>
            <w:shd w:val="clear" w:color="auto" w:fill="D9D9D9"/>
          </w:tcPr>
          <w:p w14:paraId="17D802AB" w14:textId="77777777" w:rsidR="00210A59" w:rsidRPr="00795F84" w:rsidRDefault="00210A59" w:rsidP="007A07F0">
            <w:pPr>
              <w:jc w:val="center"/>
              <w:rPr>
                <w:ins w:id="5937" w:author="Shi Mengtao" w:date="2019-01-15T10:19:00Z"/>
                <w:b/>
                <w:bCs/>
                <w:color w:val="000000"/>
                <w:sz w:val="18"/>
              </w:rPr>
            </w:pPr>
            <w:ins w:id="5938" w:author="Shi Mengtao" w:date="2019-01-15T10:19:00Z">
              <w:r>
                <w:rPr>
                  <w:rFonts w:hint="eastAsia"/>
                  <w:b/>
                  <w:bCs/>
                  <w:color w:val="000000"/>
                  <w:sz w:val="18"/>
                </w:rPr>
                <w:t>长度</w:t>
              </w:r>
            </w:ins>
          </w:p>
        </w:tc>
        <w:tc>
          <w:tcPr>
            <w:tcW w:w="1559" w:type="dxa"/>
            <w:shd w:val="clear" w:color="auto" w:fill="D9D9D9"/>
          </w:tcPr>
          <w:p w14:paraId="54EB20B4" w14:textId="77777777" w:rsidR="00210A59" w:rsidRPr="00795F84" w:rsidRDefault="00210A59" w:rsidP="007A07F0">
            <w:pPr>
              <w:jc w:val="center"/>
              <w:rPr>
                <w:ins w:id="5939" w:author="Shi Mengtao" w:date="2019-01-15T10:19:00Z"/>
                <w:b/>
                <w:bCs/>
                <w:color w:val="000000"/>
                <w:sz w:val="18"/>
              </w:rPr>
            </w:pPr>
            <w:ins w:id="5940" w:author="Shi Mengtao" w:date="2019-01-15T10:19:00Z">
              <w:r>
                <w:rPr>
                  <w:rFonts w:hint="eastAsia"/>
                  <w:b/>
                  <w:bCs/>
                  <w:color w:val="000000"/>
                  <w:sz w:val="18"/>
                </w:rPr>
                <w:t>正则表达式定义</w:t>
              </w:r>
            </w:ins>
          </w:p>
        </w:tc>
        <w:tc>
          <w:tcPr>
            <w:tcW w:w="1843" w:type="dxa"/>
            <w:shd w:val="clear" w:color="auto" w:fill="D9D9D9"/>
          </w:tcPr>
          <w:p w14:paraId="5B527746" w14:textId="77777777" w:rsidR="00210A59" w:rsidRPr="00795F84" w:rsidRDefault="00210A59" w:rsidP="007A07F0">
            <w:pPr>
              <w:jc w:val="center"/>
              <w:rPr>
                <w:ins w:id="5941" w:author="Shi Mengtao" w:date="2019-01-15T10:19:00Z"/>
                <w:b/>
                <w:bCs/>
                <w:color w:val="000000"/>
                <w:sz w:val="18"/>
              </w:rPr>
            </w:pPr>
            <w:ins w:id="5942" w:author="Shi Mengtao" w:date="2019-01-15T10:19:00Z">
              <w:r>
                <w:rPr>
                  <w:rFonts w:hint="eastAsia"/>
                  <w:b/>
                  <w:bCs/>
                  <w:color w:val="000000"/>
                  <w:sz w:val="18"/>
                </w:rPr>
                <w:t>简述</w:t>
              </w:r>
            </w:ins>
          </w:p>
        </w:tc>
      </w:tr>
      <w:tr w:rsidR="003F28B6" w14:paraId="4986CDE4" w14:textId="77777777" w:rsidTr="007A07F0">
        <w:trPr>
          <w:trHeight w:val="150"/>
          <w:ins w:id="5943" w:author="Shi Mengtao" w:date="2019-01-15T10:19:00Z"/>
        </w:trPr>
        <w:tc>
          <w:tcPr>
            <w:tcW w:w="1271" w:type="dxa"/>
          </w:tcPr>
          <w:p w14:paraId="4B82EB4B" w14:textId="235B80A9" w:rsidR="003F28B6" w:rsidRPr="00A25154" w:rsidRDefault="003F28B6" w:rsidP="003F28B6">
            <w:pPr>
              <w:spacing w:line="240" w:lineRule="auto"/>
              <w:jc w:val="center"/>
              <w:rPr>
                <w:ins w:id="5944" w:author="Shi Mengtao" w:date="2019-01-15T10:19:00Z"/>
                <w:sz w:val="18"/>
                <w:szCs w:val="18"/>
                <w:rPrChange w:id="5945" w:author="Shi Mengtao" w:date="2019-01-16T09:32:00Z">
                  <w:rPr>
                    <w:ins w:id="5946" w:author="Shi Mengtao" w:date="2019-01-15T10:19:00Z"/>
                    <w:sz w:val="20"/>
                    <w:szCs w:val="20"/>
                  </w:rPr>
                </w:rPrChange>
              </w:rPr>
            </w:pPr>
            <w:ins w:id="5947" w:author="Shi Mengtao" w:date="2019-01-15T10:19:00Z">
              <w:r w:rsidRPr="00A25154">
                <w:rPr>
                  <w:sz w:val="18"/>
                  <w:szCs w:val="18"/>
                  <w:rPrChange w:id="5948" w:author="Shi Mengtao" w:date="2019-01-16T09:32:00Z">
                    <w:rPr>
                      <w:sz w:val="20"/>
                      <w:szCs w:val="20"/>
                    </w:rPr>
                  </w:rPrChange>
                </w:rPr>
                <w:t>C</w:t>
              </w:r>
            </w:ins>
            <w:ins w:id="5949" w:author="Shi Mengtao" w:date="2019-01-15T10:28:00Z">
              <w:r w:rsidR="00091B8F" w:rsidRPr="00A25154">
                <w:rPr>
                  <w:sz w:val="18"/>
                  <w:szCs w:val="18"/>
                  <w:rPrChange w:id="5950" w:author="Shi Mengtao" w:date="2019-01-16T09:32:00Z">
                    <w:rPr>
                      <w:sz w:val="20"/>
                      <w:szCs w:val="20"/>
                    </w:rPr>
                  </w:rPrChange>
                </w:rPr>
                <w:t>O</w:t>
              </w:r>
            </w:ins>
            <w:ins w:id="5951" w:author="Shi Mengtao" w:date="2019-01-15T10:19:00Z">
              <w:r w:rsidRPr="00A25154">
                <w:rPr>
                  <w:sz w:val="18"/>
                  <w:szCs w:val="18"/>
                  <w:rPrChange w:id="5952" w:author="Shi Mengtao" w:date="2019-01-16T09:32:00Z">
                    <w:rPr>
                      <w:sz w:val="20"/>
                      <w:szCs w:val="20"/>
                    </w:rPr>
                  </w:rPrChange>
                </w:rPr>
                <w:t>1</w:t>
              </w:r>
            </w:ins>
          </w:p>
        </w:tc>
        <w:tc>
          <w:tcPr>
            <w:tcW w:w="1701" w:type="dxa"/>
            <w:shd w:val="clear" w:color="auto" w:fill="auto"/>
          </w:tcPr>
          <w:p w14:paraId="78897EB3" w14:textId="511EDE49" w:rsidR="003F28B6" w:rsidRPr="00A25154" w:rsidRDefault="003F28B6" w:rsidP="003F28B6">
            <w:pPr>
              <w:spacing w:line="240" w:lineRule="auto"/>
              <w:jc w:val="center"/>
              <w:rPr>
                <w:ins w:id="5953" w:author="Shi Mengtao" w:date="2019-01-15T10:19:00Z"/>
                <w:sz w:val="18"/>
                <w:szCs w:val="18"/>
                <w:rPrChange w:id="5954" w:author="Shi Mengtao" w:date="2019-01-16T09:32:00Z">
                  <w:rPr>
                    <w:ins w:id="5955" w:author="Shi Mengtao" w:date="2019-01-15T10:19:00Z"/>
                    <w:sz w:val="20"/>
                    <w:szCs w:val="20"/>
                  </w:rPr>
                </w:rPrChange>
              </w:rPr>
            </w:pPr>
            <w:ins w:id="5956" w:author="Shi Mengtao" w:date="2019-01-15T10:21:00Z">
              <w:r w:rsidRPr="00A25154">
                <w:rPr>
                  <w:rFonts w:hint="eastAsia"/>
                  <w:sz w:val="18"/>
                  <w:szCs w:val="18"/>
                  <w:rPrChange w:id="5957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操作者</w:t>
              </w:r>
            </w:ins>
          </w:p>
        </w:tc>
        <w:tc>
          <w:tcPr>
            <w:tcW w:w="992" w:type="dxa"/>
          </w:tcPr>
          <w:p w14:paraId="4DCE8CCB" w14:textId="0F61A887" w:rsidR="003F28B6" w:rsidRPr="00A25154" w:rsidRDefault="003F28B6" w:rsidP="003F28B6">
            <w:pPr>
              <w:spacing w:line="240" w:lineRule="auto"/>
              <w:jc w:val="center"/>
              <w:rPr>
                <w:ins w:id="5958" w:author="Shi Mengtao" w:date="2019-01-15T10:19:00Z"/>
                <w:sz w:val="18"/>
                <w:szCs w:val="18"/>
                <w:rPrChange w:id="5959" w:author="Shi Mengtao" w:date="2019-01-16T09:32:00Z">
                  <w:rPr>
                    <w:ins w:id="5960" w:author="Shi Mengtao" w:date="2019-01-15T10:19:00Z"/>
                    <w:sz w:val="20"/>
                    <w:szCs w:val="20"/>
                  </w:rPr>
                </w:rPrChange>
              </w:rPr>
            </w:pPr>
            <w:ins w:id="5961" w:author="Shi Mengtao" w:date="2019-01-15T10:21:00Z">
              <w:r w:rsidRPr="00A25154">
                <w:rPr>
                  <w:sz w:val="18"/>
                  <w:szCs w:val="18"/>
                  <w:rPrChange w:id="5962" w:author="Shi Mengtao" w:date="2019-01-16T09:32:00Z">
                    <w:rPr>
                      <w:sz w:val="20"/>
                      <w:szCs w:val="20"/>
                    </w:rPr>
                  </w:rPrChange>
                </w:rPr>
                <w:t>Varchar</w:t>
              </w:r>
            </w:ins>
          </w:p>
        </w:tc>
        <w:tc>
          <w:tcPr>
            <w:tcW w:w="851" w:type="dxa"/>
          </w:tcPr>
          <w:p w14:paraId="07FC13A7" w14:textId="5DE3C0B4" w:rsidR="003F28B6" w:rsidRPr="00A25154" w:rsidRDefault="003F28B6" w:rsidP="003F28B6">
            <w:pPr>
              <w:spacing w:line="240" w:lineRule="auto"/>
              <w:jc w:val="center"/>
              <w:rPr>
                <w:ins w:id="5963" w:author="Shi Mengtao" w:date="2019-01-15T10:19:00Z"/>
                <w:sz w:val="18"/>
                <w:szCs w:val="18"/>
                <w:rPrChange w:id="5964" w:author="Shi Mengtao" w:date="2019-01-16T09:32:00Z">
                  <w:rPr>
                    <w:ins w:id="5965" w:author="Shi Mengtao" w:date="2019-01-15T10:19:00Z"/>
                    <w:sz w:val="20"/>
                    <w:szCs w:val="20"/>
                  </w:rPr>
                </w:rPrChange>
              </w:rPr>
            </w:pPr>
            <w:ins w:id="5966" w:author="Shi Mengtao" w:date="2019-01-15T10:21:00Z">
              <w:r w:rsidRPr="00A25154">
                <w:rPr>
                  <w:rFonts w:hint="eastAsia"/>
                  <w:sz w:val="18"/>
                  <w:szCs w:val="18"/>
                  <w:rPrChange w:id="5967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7</w:t>
              </w:r>
            </w:ins>
          </w:p>
        </w:tc>
        <w:tc>
          <w:tcPr>
            <w:tcW w:w="1559" w:type="dxa"/>
            <w:shd w:val="clear" w:color="auto" w:fill="auto"/>
          </w:tcPr>
          <w:p w14:paraId="6C8AA137" w14:textId="0BA6CCB9" w:rsidR="003F28B6" w:rsidRPr="00A25154" w:rsidRDefault="003F28B6" w:rsidP="003F28B6">
            <w:pPr>
              <w:spacing w:line="240" w:lineRule="auto"/>
              <w:jc w:val="center"/>
              <w:rPr>
                <w:ins w:id="5968" w:author="Shi Mengtao" w:date="2019-01-15T10:19:00Z"/>
                <w:sz w:val="18"/>
                <w:szCs w:val="18"/>
                <w:rPrChange w:id="5969" w:author="Shi Mengtao" w:date="2019-01-16T09:32:00Z">
                  <w:rPr>
                    <w:ins w:id="5970" w:author="Shi Mengtao" w:date="2019-01-15T10:19:00Z"/>
                    <w:sz w:val="20"/>
                    <w:szCs w:val="20"/>
                  </w:rPr>
                </w:rPrChange>
              </w:rPr>
            </w:pPr>
            <w:ins w:id="5971" w:author="Shi Mengtao" w:date="2019-01-15T10:21:00Z">
              <w:r w:rsidRPr="00A25154">
                <w:rPr>
                  <w:rFonts w:hint="eastAsia"/>
                  <w:sz w:val="18"/>
                  <w:szCs w:val="18"/>
                  <w:rPrChange w:id="5972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5973" w:author="Shi Mengtao" w:date="2019-01-16T09:32:00Z">
                    <w:rPr>
                      <w:sz w:val="20"/>
                      <w:szCs w:val="20"/>
                    </w:rPr>
                  </w:rPrChange>
                </w:rPr>
                <w:t>\w]{</w:t>
              </w:r>
              <w:r w:rsidRPr="00A25154">
                <w:rPr>
                  <w:rFonts w:hint="eastAsia"/>
                  <w:sz w:val="18"/>
                  <w:szCs w:val="18"/>
                  <w:rPrChange w:id="5974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7</w:t>
              </w:r>
              <w:r w:rsidRPr="00A25154">
                <w:rPr>
                  <w:sz w:val="18"/>
                  <w:szCs w:val="18"/>
                  <w:rPrChange w:id="5975" w:author="Shi Mengtao" w:date="2019-01-16T09:32:00Z">
                    <w:rPr>
                      <w:sz w:val="20"/>
                      <w:szCs w:val="20"/>
                    </w:rPr>
                  </w:rPrChange>
                </w:rPr>
                <w:t>}</w:t>
              </w:r>
            </w:ins>
          </w:p>
        </w:tc>
        <w:tc>
          <w:tcPr>
            <w:tcW w:w="1843" w:type="dxa"/>
            <w:shd w:val="clear" w:color="auto" w:fill="auto"/>
          </w:tcPr>
          <w:p w14:paraId="1D57B9FD" w14:textId="59425404" w:rsidR="003F28B6" w:rsidRPr="00A25154" w:rsidRDefault="003F28B6" w:rsidP="003F28B6">
            <w:pPr>
              <w:spacing w:line="240" w:lineRule="auto"/>
              <w:jc w:val="center"/>
              <w:rPr>
                <w:ins w:id="5976" w:author="Shi Mengtao" w:date="2019-01-15T10:19:00Z"/>
                <w:sz w:val="18"/>
                <w:szCs w:val="18"/>
                <w:rPrChange w:id="5977" w:author="Shi Mengtao" w:date="2019-01-16T09:32:00Z">
                  <w:rPr>
                    <w:ins w:id="5978" w:author="Shi Mengtao" w:date="2019-01-15T10:19:00Z"/>
                    <w:sz w:val="20"/>
                    <w:szCs w:val="20"/>
                  </w:rPr>
                </w:rPrChange>
              </w:rPr>
            </w:pPr>
            <w:ins w:id="5979" w:author="Shi Mengtao" w:date="2019-01-15T10:21:00Z">
              <w:r w:rsidRPr="00A25154">
                <w:rPr>
                  <w:rFonts w:hint="eastAsia"/>
                  <w:sz w:val="18"/>
                  <w:szCs w:val="18"/>
                  <w:rPrChange w:id="5980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操作日志中的操作者，以管理员账号的形式呈现</w:t>
              </w:r>
            </w:ins>
          </w:p>
        </w:tc>
      </w:tr>
      <w:tr w:rsidR="003F28B6" w14:paraId="1A871530" w14:textId="77777777" w:rsidTr="007A07F0">
        <w:trPr>
          <w:trHeight w:val="150"/>
          <w:ins w:id="5981" w:author="Shi Mengtao" w:date="2019-01-15T10:20:00Z"/>
        </w:trPr>
        <w:tc>
          <w:tcPr>
            <w:tcW w:w="1271" w:type="dxa"/>
          </w:tcPr>
          <w:p w14:paraId="18D9FDD0" w14:textId="7005AA7B" w:rsidR="003F28B6" w:rsidRPr="00A25154" w:rsidRDefault="003F28B6" w:rsidP="003F28B6">
            <w:pPr>
              <w:spacing w:line="240" w:lineRule="auto"/>
              <w:jc w:val="center"/>
              <w:rPr>
                <w:ins w:id="5982" w:author="Shi Mengtao" w:date="2019-01-15T10:20:00Z"/>
                <w:sz w:val="18"/>
                <w:szCs w:val="18"/>
                <w:rPrChange w:id="5983" w:author="Shi Mengtao" w:date="2019-01-16T09:32:00Z">
                  <w:rPr>
                    <w:ins w:id="5984" w:author="Shi Mengtao" w:date="2019-01-15T10:20:00Z"/>
                    <w:sz w:val="20"/>
                    <w:szCs w:val="20"/>
                  </w:rPr>
                </w:rPrChange>
              </w:rPr>
            </w:pPr>
            <w:ins w:id="5985" w:author="Shi Mengtao" w:date="2019-01-15T10:21:00Z">
              <w:r w:rsidRPr="00A25154">
                <w:rPr>
                  <w:sz w:val="18"/>
                  <w:szCs w:val="18"/>
                  <w:rPrChange w:id="5986" w:author="Shi Mengtao" w:date="2019-01-16T09:32:00Z">
                    <w:rPr>
                      <w:sz w:val="20"/>
                      <w:szCs w:val="20"/>
                    </w:rPr>
                  </w:rPrChange>
                </w:rPr>
                <w:t>C</w:t>
              </w:r>
            </w:ins>
            <w:ins w:id="5987" w:author="Shi Mengtao" w:date="2019-01-15T10:28:00Z">
              <w:r w:rsidR="00091B8F" w:rsidRPr="00A25154">
                <w:rPr>
                  <w:sz w:val="18"/>
                  <w:szCs w:val="18"/>
                  <w:rPrChange w:id="5988" w:author="Shi Mengtao" w:date="2019-01-16T09:32:00Z">
                    <w:rPr>
                      <w:sz w:val="20"/>
                      <w:szCs w:val="20"/>
                    </w:rPr>
                  </w:rPrChange>
                </w:rPr>
                <w:t>O</w:t>
              </w:r>
            </w:ins>
            <w:ins w:id="5989" w:author="Shi Mengtao" w:date="2019-01-15T10:21:00Z">
              <w:r w:rsidRPr="00A25154">
                <w:rPr>
                  <w:rFonts w:hint="eastAsia"/>
                  <w:sz w:val="18"/>
                  <w:szCs w:val="18"/>
                  <w:rPrChange w:id="5990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2</w:t>
              </w:r>
            </w:ins>
          </w:p>
        </w:tc>
        <w:tc>
          <w:tcPr>
            <w:tcW w:w="1701" w:type="dxa"/>
            <w:shd w:val="clear" w:color="auto" w:fill="auto"/>
          </w:tcPr>
          <w:p w14:paraId="7DEACFE9" w14:textId="10AB2755" w:rsidR="003F28B6" w:rsidRPr="00A25154" w:rsidRDefault="003F28B6" w:rsidP="003F28B6">
            <w:pPr>
              <w:spacing w:line="240" w:lineRule="auto"/>
              <w:jc w:val="center"/>
              <w:rPr>
                <w:ins w:id="5991" w:author="Shi Mengtao" w:date="2019-01-15T10:20:00Z"/>
                <w:sz w:val="18"/>
                <w:szCs w:val="18"/>
                <w:rPrChange w:id="5992" w:author="Shi Mengtao" w:date="2019-01-16T09:32:00Z">
                  <w:rPr>
                    <w:ins w:id="5993" w:author="Shi Mengtao" w:date="2019-01-15T10:20:00Z"/>
                    <w:sz w:val="20"/>
                    <w:szCs w:val="20"/>
                  </w:rPr>
                </w:rPrChange>
              </w:rPr>
            </w:pPr>
            <w:ins w:id="5994" w:author="Shi Mengtao" w:date="2019-01-15T10:21:00Z">
              <w:r w:rsidRPr="00A25154">
                <w:rPr>
                  <w:rFonts w:hint="eastAsia"/>
                  <w:sz w:val="18"/>
                  <w:szCs w:val="18"/>
                  <w:rPrChange w:id="5995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内容描述</w:t>
              </w:r>
            </w:ins>
          </w:p>
        </w:tc>
        <w:tc>
          <w:tcPr>
            <w:tcW w:w="992" w:type="dxa"/>
          </w:tcPr>
          <w:p w14:paraId="343727B3" w14:textId="1110A639" w:rsidR="003F28B6" w:rsidRPr="00A25154" w:rsidRDefault="003F28B6" w:rsidP="003F28B6">
            <w:pPr>
              <w:spacing w:line="240" w:lineRule="auto"/>
              <w:jc w:val="center"/>
              <w:rPr>
                <w:ins w:id="5996" w:author="Shi Mengtao" w:date="2019-01-15T10:20:00Z"/>
                <w:sz w:val="18"/>
                <w:szCs w:val="18"/>
                <w:rPrChange w:id="5997" w:author="Shi Mengtao" w:date="2019-01-16T09:32:00Z">
                  <w:rPr>
                    <w:ins w:id="5998" w:author="Shi Mengtao" w:date="2019-01-15T10:20:00Z"/>
                    <w:sz w:val="20"/>
                    <w:szCs w:val="20"/>
                  </w:rPr>
                </w:rPrChange>
              </w:rPr>
            </w:pPr>
            <w:ins w:id="5999" w:author="Shi Mengtao" w:date="2019-01-15T10:21:00Z">
              <w:r w:rsidRPr="00A25154">
                <w:rPr>
                  <w:rFonts w:hint="eastAsia"/>
                  <w:sz w:val="18"/>
                  <w:szCs w:val="18"/>
                  <w:rPrChange w:id="6000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Var</w:t>
              </w:r>
              <w:r w:rsidRPr="00A25154">
                <w:rPr>
                  <w:sz w:val="18"/>
                  <w:szCs w:val="18"/>
                  <w:rPrChange w:id="6001" w:author="Shi Mengtao" w:date="2019-01-16T09:32:00Z">
                    <w:rPr>
                      <w:sz w:val="20"/>
                      <w:szCs w:val="20"/>
                    </w:rPr>
                  </w:rPrChange>
                </w:rPr>
                <w:t>char</w:t>
              </w:r>
            </w:ins>
          </w:p>
        </w:tc>
        <w:tc>
          <w:tcPr>
            <w:tcW w:w="851" w:type="dxa"/>
          </w:tcPr>
          <w:p w14:paraId="42FADE9C" w14:textId="46C590FA" w:rsidR="003F28B6" w:rsidRPr="00A25154" w:rsidRDefault="003F28B6" w:rsidP="003F28B6">
            <w:pPr>
              <w:spacing w:line="240" w:lineRule="auto"/>
              <w:jc w:val="center"/>
              <w:rPr>
                <w:ins w:id="6002" w:author="Shi Mengtao" w:date="2019-01-15T10:20:00Z"/>
                <w:sz w:val="18"/>
                <w:szCs w:val="18"/>
                <w:rPrChange w:id="6003" w:author="Shi Mengtao" w:date="2019-01-16T09:32:00Z">
                  <w:rPr>
                    <w:ins w:id="6004" w:author="Shi Mengtao" w:date="2019-01-15T10:20:00Z"/>
                    <w:sz w:val="20"/>
                    <w:szCs w:val="20"/>
                  </w:rPr>
                </w:rPrChange>
              </w:rPr>
            </w:pPr>
            <w:ins w:id="6005" w:author="Shi Mengtao" w:date="2019-01-15T10:21:00Z">
              <w:r w:rsidRPr="00A25154">
                <w:rPr>
                  <w:rFonts w:hint="eastAsia"/>
                  <w:sz w:val="18"/>
                  <w:szCs w:val="18"/>
                  <w:rPrChange w:id="6006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500</w:t>
              </w:r>
            </w:ins>
          </w:p>
        </w:tc>
        <w:tc>
          <w:tcPr>
            <w:tcW w:w="1559" w:type="dxa"/>
            <w:shd w:val="clear" w:color="auto" w:fill="auto"/>
          </w:tcPr>
          <w:p w14:paraId="2D3AE5AF" w14:textId="2457B079" w:rsidR="003F28B6" w:rsidRPr="00A25154" w:rsidRDefault="003F28B6" w:rsidP="003F28B6">
            <w:pPr>
              <w:spacing w:line="240" w:lineRule="auto"/>
              <w:jc w:val="center"/>
              <w:rPr>
                <w:ins w:id="6007" w:author="Shi Mengtao" w:date="2019-01-15T10:20:00Z"/>
                <w:sz w:val="18"/>
                <w:szCs w:val="18"/>
                <w:rPrChange w:id="6008" w:author="Shi Mengtao" w:date="2019-01-16T09:32:00Z">
                  <w:rPr>
                    <w:ins w:id="6009" w:author="Shi Mengtao" w:date="2019-01-15T10:20:00Z"/>
                    <w:sz w:val="20"/>
                    <w:szCs w:val="20"/>
                  </w:rPr>
                </w:rPrChange>
              </w:rPr>
            </w:pPr>
            <w:ins w:id="6010" w:author="Shi Mengtao" w:date="2019-01-15T10:21:00Z">
              <w:r w:rsidRPr="00A25154">
                <w:rPr>
                  <w:rFonts w:hint="eastAsia"/>
                  <w:sz w:val="18"/>
                  <w:szCs w:val="18"/>
                  <w:rPrChange w:id="6011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6012" w:author="Shi Mengtao" w:date="2019-01-16T09:32:00Z">
                    <w:rPr>
                      <w:sz w:val="20"/>
                      <w:szCs w:val="20"/>
                    </w:rPr>
                  </w:rPrChange>
                </w:rPr>
                <w:t>\u4e00-\u9fa5]|\w){</w:t>
              </w:r>
              <w:r w:rsidRPr="00A25154">
                <w:rPr>
                  <w:rFonts w:hint="eastAsia"/>
                  <w:sz w:val="18"/>
                  <w:szCs w:val="18"/>
                  <w:rPrChange w:id="6013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500</w:t>
              </w:r>
              <w:r w:rsidRPr="00A25154">
                <w:rPr>
                  <w:sz w:val="18"/>
                  <w:szCs w:val="18"/>
                  <w:rPrChange w:id="6014" w:author="Shi Mengtao" w:date="2019-01-16T09:32:00Z">
                    <w:rPr>
                      <w:sz w:val="20"/>
                      <w:szCs w:val="20"/>
                    </w:rPr>
                  </w:rPrChange>
                </w:rPr>
                <w:t>}</w:t>
              </w:r>
            </w:ins>
          </w:p>
        </w:tc>
        <w:tc>
          <w:tcPr>
            <w:tcW w:w="1843" w:type="dxa"/>
            <w:shd w:val="clear" w:color="auto" w:fill="auto"/>
          </w:tcPr>
          <w:p w14:paraId="478A2A57" w14:textId="7B0C39F8" w:rsidR="003F28B6" w:rsidRPr="00A25154" w:rsidRDefault="003F28B6" w:rsidP="003F28B6">
            <w:pPr>
              <w:spacing w:line="240" w:lineRule="auto"/>
              <w:jc w:val="center"/>
              <w:rPr>
                <w:ins w:id="6015" w:author="Shi Mengtao" w:date="2019-01-15T10:20:00Z"/>
                <w:sz w:val="18"/>
                <w:szCs w:val="18"/>
                <w:rPrChange w:id="6016" w:author="Shi Mengtao" w:date="2019-01-16T09:32:00Z">
                  <w:rPr>
                    <w:ins w:id="6017" w:author="Shi Mengtao" w:date="2019-01-15T10:20:00Z"/>
                    <w:sz w:val="20"/>
                    <w:szCs w:val="20"/>
                  </w:rPr>
                </w:rPrChange>
              </w:rPr>
            </w:pPr>
            <w:ins w:id="6018" w:author="Shi Mengtao" w:date="2019-01-15T10:21:00Z">
              <w:r w:rsidRPr="00A25154">
                <w:rPr>
                  <w:rFonts w:hint="eastAsia"/>
                  <w:sz w:val="18"/>
                  <w:szCs w:val="18"/>
                  <w:rPrChange w:id="6019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操作日志中具体的内容描述</w:t>
              </w:r>
            </w:ins>
          </w:p>
        </w:tc>
      </w:tr>
    </w:tbl>
    <w:p w14:paraId="1576C28B" w14:textId="77777777" w:rsidR="005B3330" w:rsidRDefault="005B3330">
      <w:pPr>
        <w:rPr>
          <w:ins w:id="6020" w:author="Shi Mengtao" w:date="2019-01-15T10:13:00Z"/>
        </w:rPr>
      </w:pPr>
    </w:p>
    <w:p w14:paraId="2A40B6FF" w14:textId="77777777" w:rsidR="00210A59" w:rsidRPr="006F6BB0" w:rsidRDefault="00210A59">
      <w:pPr>
        <w:pStyle w:val="2"/>
        <w:jc w:val="center"/>
        <w:rPr>
          <w:ins w:id="6021" w:author="Shi Mengtao" w:date="2019-01-15T10:18:00Z"/>
        </w:rPr>
        <w:pPrChange w:id="6022" w:author="Shi Mengtao" w:date="2019-01-15T10:18:00Z">
          <w:pPr>
            <w:pStyle w:val="2"/>
          </w:pPr>
        </w:pPrChange>
      </w:pPr>
      <w:bookmarkStart w:id="6023" w:name="_Toc535184710"/>
      <w:bookmarkStart w:id="6024" w:name="_Toc535312383"/>
      <w:ins w:id="6025" w:author="Shi Mengtao" w:date="2019-01-15T10:18:00Z">
        <w:r>
          <w:rPr>
            <w:rFonts w:hint="eastAsia"/>
          </w:rPr>
          <w:t>系统版本信息</w:t>
        </w:r>
        <w:bookmarkEnd w:id="6023"/>
        <w:bookmarkEnd w:id="6024"/>
      </w:ins>
    </w:p>
    <w:tbl>
      <w:tblPr>
        <w:tblpPr w:leftFromText="180" w:rightFromText="180" w:vertAnchor="text" w:horzAnchor="margin" w:tblpY="248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851"/>
        <w:gridCol w:w="1559"/>
        <w:gridCol w:w="1843"/>
      </w:tblGrid>
      <w:tr w:rsidR="00210A59" w:rsidRPr="00795F84" w14:paraId="1A70815B" w14:textId="77777777" w:rsidTr="007A07F0">
        <w:trPr>
          <w:trHeight w:val="558"/>
          <w:ins w:id="6026" w:author="Shi Mengtao" w:date="2019-01-15T10:18:00Z"/>
        </w:trPr>
        <w:tc>
          <w:tcPr>
            <w:tcW w:w="1271" w:type="dxa"/>
            <w:shd w:val="clear" w:color="auto" w:fill="D9D9D9"/>
          </w:tcPr>
          <w:p w14:paraId="0FB916CD" w14:textId="77777777" w:rsidR="00210A59" w:rsidRPr="00795F84" w:rsidRDefault="00210A59" w:rsidP="007A07F0">
            <w:pPr>
              <w:jc w:val="center"/>
              <w:rPr>
                <w:ins w:id="6027" w:author="Shi Mengtao" w:date="2019-01-15T10:18:00Z"/>
                <w:b/>
                <w:bCs/>
                <w:color w:val="000000"/>
                <w:sz w:val="18"/>
              </w:rPr>
            </w:pPr>
            <w:ins w:id="6028" w:author="Shi Mengtao" w:date="2019-01-15T10:18:00Z">
              <w:r>
                <w:rPr>
                  <w:rFonts w:hint="eastAsia"/>
                  <w:b/>
                  <w:bCs/>
                  <w:color w:val="000000"/>
                  <w:sz w:val="18"/>
                </w:rPr>
                <w:t>编号</w:t>
              </w:r>
            </w:ins>
          </w:p>
        </w:tc>
        <w:tc>
          <w:tcPr>
            <w:tcW w:w="1701" w:type="dxa"/>
            <w:shd w:val="clear" w:color="auto" w:fill="D9D9D9"/>
          </w:tcPr>
          <w:p w14:paraId="4AAC78DC" w14:textId="77777777" w:rsidR="00210A59" w:rsidRPr="00795F84" w:rsidRDefault="00210A59" w:rsidP="007A07F0">
            <w:pPr>
              <w:jc w:val="center"/>
              <w:rPr>
                <w:ins w:id="6029" w:author="Shi Mengtao" w:date="2019-01-15T10:18:00Z"/>
                <w:b/>
                <w:bCs/>
                <w:color w:val="000000"/>
                <w:sz w:val="18"/>
              </w:rPr>
            </w:pPr>
            <w:ins w:id="6030" w:author="Shi Mengtao" w:date="2019-01-15T10:18:00Z">
              <w:r w:rsidRPr="00795F84">
                <w:rPr>
                  <w:rFonts w:hint="eastAsia"/>
                  <w:b/>
                  <w:bCs/>
                  <w:color w:val="000000"/>
                  <w:sz w:val="18"/>
                </w:rPr>
                <w:t>数据元素</w:t>
              </w:r>
              <w:r>
                <w:rPr>
                  <w:rFonts w:hint="eastAsia"/>
                  <w:b/>
                  <w:bCs/>
                  <w:color w:val="000000"/>
                  <w:sz w:val="18"/>
                </w:rPr>
                <w:t>名称</w:t>
              </w:r>
            </w:ins>
          </w:p>
        </w:tc>
        <w:tc>
          <w:tcPr>
            <w:tcW w:w="992" w:type="dxa"/>
            <w:shd w:val="clear" w:color="auto" w:fill="D9D9D9"/>
          </w:tcPr>
          <w:p w14:paraId="55A56736" w14:textId="77777777" w:rsidR="00210A59" w:rsidRPr="00795F84" w:rsidRDefault="00210A59" w:rsidP="007A07F0">
            <w:pPr>
              <w:jc w:val="center"/>
              <w:rPr>
                <w:ins w:id="6031" w:author="Shi Mengtao" w:date="2019-01-15T10:18:00Z"/>
                <w:b/>
                <w:bCs/>
                <w:color w:val="000000"/>
                <w:sz w:val="18"/>
              </w:rPr>
            </w:pPr>
            <w:ins w:id="6032" w:author="Shi Mengtao" w:date="2019-01-15T10:18:00Z">
              <w:r>
                <w:rPr>
                  <w:rFonts w:hint="eastAsia"/>
                  <w:b/>
                  <w:bCs/>
                  <w:color w:val="000000"/>
                  <w:sz w:val="18"/>
                </w:rPr>
                <w:t>类型</w:t>
              </w:r>
            </w:ins>
          </w:p>
        </w:tc>
        <w:tc>
          <w:tcPr>
            <w:tcW w:w="851" w:type="dxa"/>
            <w:shd w:val="clear" w:color="auto" w:fill="D9D9D9"/>
          </w:tcPr>
          <w:p w14:paraId="457573E9" w14:textId="77777777" w:rsidR="00210A59" w:rsidRPr="00795F84" w:rsidRDefault="00210A59" w:rsidP="007A07F0">
            <w:pPr>
              <w:jc w:val="center"/>
              <w:rPr>
                <w:ins w:id="6033" w:author="Shi Mengtao" w:date="2019-01-15T10:18:00Z"/>
                <w:b/>
                <w:bCs/>
                <w:color w:val="000000"/>
                <w:sz w:val="18"/>
              </w:rPr>
            </w:pPr>
            <w:ins w:id="6034" w:author="Shi Mengtao" w:date="2019-01-15T10:18:00Z">
              <w:r>
                <w:rPr>
                  <w:rFonts w:hint="eastAsia"/>
                  <w:b/>
                  <w:bCs/>
                  <w:color w:val="000000"/>
                  <w:sz w:val="18"/>
                </w:rPr>
                <w:t>长度</w:t>
              </w:r>
            </w:ins>
          </w:p>
        </w:tc>
        <w:tc>
          <w:tcPr>
            <w:tcW w:w="1559" w:type="dxa"/>
            <w:shd w:val="clear" w:color="auto" w:fill="D9D9D9"/>
          </w:tcPr>
          <w:p w14:paraId="45EC7DB2" w14:textId="77777777" w:rsidR="00210A59" w:rsidRPr="00795F84" w:rsidRDefault="00210A59" w:rsidP="007A07F0">
            <w:pPr>
              <w:jc w:val="center"/>
              <w:rPr>
                <w:ins w:id="6035" w:author="Shi Mengtao" w:date="2019-01-15T10:18:00Z"/>
                <w:b/>
                <w:bCs/>
                <w:color w:val="000000"/>
                <w:sz w:val="18"/>
              </w:rPr>
            </w:pPr>
            <w:ins w:id="6036" w:author="Shi Mengtao" w:date="2019-01-15T10:18:00Z">
              <w:r>
                <w:rPr>
                  <w:rFonts w:hint="eastAsia"/>
                  <w:b/>
                  <w:bCs/>
                  <w:color w:val="000000"/>
                  <w:sz w:val="18"/>
                </w:rPr>
                <w:t>正则表达式定义</w:t>
              </w:r>
            </w:ins>
          </w:p>
        </w:tc>
        <w:tc>
          <w:tcPr>
            <w:tcW w:w="1843" w:type="dxa"/>
            <w:shd w:val="clear" w:color="auto" w:fill="D9D9D9"/>
          </w:tcPr>
          <w:p w14:paraId="1C9EFD84" w14:textId="77777777" w:rsidR="00210A59" w:rsidRPr="00795F84" w:rsidRDefault="00210A59" w:rsidP="007A07F0">
            <w:pPr>
              <w:jc w:val="center"/>
              <w:rPr>
                <w:ins w:id="6037" w:author="Shi Mengtao" w:date="2019-01-15T10:18:00Z"/>
                <w:b/>
                <w:bCs/>
                <w:color w:val="000000"/>
                <w:sz w:val="18"/>
              </w:rPr>
            </w:pPr>
            <w:ins w:id="6038" w:author="Shi Mengtao" w:date="2019-01-15T10:18:00Z">
              <w:r>
                <w:rPr>
                  <w:rFonts w:hint="eastAsia"/>
                  <w:b/>
                  <w:bCs/>
                  <w:color w:val="000000"/>
                  <w:sz w:val="18"/>
                </w:rPr>
                <w:t>简述</w:t>
              </w:r>
            </w:ins>
          </w:p>
        </w:tc>
      </w:tr>
      <w:tr w:rsidR="00210A59" w14:paraId="776B7525" w14:textId="77777777" w:rsidTr="007A07F0">
        <w:trPr>
          <w:trHeight w:val="150"/>
          <w:ins w:id="6039" w:author="Shi Mengtao" w:date="2019-01-15T10:18:00Z"/>
        </w:trPr>
        <w:tc>
          <w:tcPr>
            <w:tcW w:w="1271" w:type="dxa"/>
          </w:tcPr>
          <w:p w14:paraId="6C7B6299" w14:textId="14841899" w:rsidR="00210A59" w:rsidRPr="00A25154" w:rsidRDefault="00210A59" w:rsidP="007A07F0">
            <w:pPr>
              <w:spacing w:line="240" w:lineRule="auto"/>
              <w:jc w:val="center"/>
              <w:rPr>
                <w:ins w:id="6040" w:author="Shi Mengtao" w:date="2019-01-15T10:18:00Z"/>
                <w:sz w:val="18"/>
                <w:szCs w:val="18"/>
                <w:rPrChange w:id="6041" w:author="Shi Mengtao" w:date="2019-01-16T09:32:00Z">
                  <w:rPr>
                    <w:ins w:id="6042" w:author="Shi Mengtao" w:date="2019-01-15T10:18:00Z"/>
                    <w:sz w:val="20"/>
                    <w:szCs w:val="20"/>
                  </w:rPr>
                </w:rPrChange>
              </w:rPr>
            </w:pPr>
            <w:ins w:id="6043" w:author="Shi Mengtao" w:date="2019-01-15T10:19:00Z">
              <w:r w:rsidRPr="00A25154">
                <w:rPr>
                  <w:bCs/>
                  <w:color w:val="000000"/>
                  <w:sz w:val="18"/>
                  <w:szCs w:val="18"/>
                  <w:rPrChange w:id="6044" w:author="Shi Mengtao" w:date="2019-01-16T09:32:00Z">
                    <w:rPr>
                      <w:bCs/>
                      <w:color w:val="000000"/>
                      <w:sz w:val="18"/>
                    </w:rPr>
                  </w:rPrChange>
                </w:rPr>
                <w:t>C</w:t>
              </w:r>
            </w:ins>
            <w:ins w:id="6045" w:author="Shi Mengtao" w:date="2019-01-15T10:28:00Z">
              <w:r w:rsidR="00091B8F" w:rsidRPr="00A25154">
                <w:rPr>
                  <w:bCs/>
                  <w:color w:val="000000"/>
                  <w:sz w:val="18"/>
                  <w:szCs w:val="18"/>
                  <w:rPrChange w:id="6046" w:author="Shi Mengtao" w:date="2019-01-16T09:32:00Z">
                    <w:rPr>
                      <w:bCs/>
                      <w:color w:val="000000"/>
                      <w:sz w:val="18"/>
                    </w:rPr>
                  </w:rPrChange>
                </w:rPr>
                <w:t>P</w:t>
              </w:r>
            </w:ins>
            <w:ins w:id="6047" w:author="Shi Mengtao" w:date="2019-01-15T10:19:00Z">
              <w:r w:rsidRPr="00A25154">
                <w:rPr>
                  <w:bCs/>
                  <w:color w:val="000000"/>
                  <w:sz w:val="18"/>
                  <w:szCs w:val="18"/>
                  <w:rPrChange w:id="6048" w:author="Shi Mengtao" w:date="2019-01-16T09:32:00Z">
                    <w:rPr>
                      <w:bCs/>
                      <w:color w:val="000000"/>
                      <w:sz w:val="18"/>
                    </w:rPr>
                  </w:rPrChange>
                </w:rPr>
                <w:t>1</w:t>
              </w:r>
            </w:ins>
          </w:p>
        </w:tc>
        <w:tc>
          <w:tcPr>
            <w:tcW w:w="1701" w:type="dxa"/>
            <w:shd w:val="clear" w:color="auto" w:fill="auto"/>
          </w:tcPr>
          <w:p w14:paraId="54828024" w14:textId="77777777" w:rsidR="00210A59" w:rsidRPr="00A25154" w:rsidRDefault="00210A59" w:rsidP="007A07F0">
            <w:pPr>
              <w:spacing w:line="240" w:lineRule="auto"/>
              <w:jc w:val="center"/>
              <w:rPr>
                <w:ins w:id="6049" w:author="Shi Mengtao" w:date="2019-01-15T10:18:00Z"/>
                <w:sz w:val="18"/>
                <w:szCs w:val="18"/>
                <w:rPrChange w:id="6050" w:author="Shi Mengtao" w:date="2019-01-16T09:32:00Z">
                  <w:rPr>
                    <w:ins w:id="6051" w:author="Shi Mengtao" w:date="2019-01-15T10:18:00Z"/>
                    <w:sz w:val="20"/>
                    <w:szCs w:val="20"/>
                  </w:rPr>
                </w:rPrChange>
              </w:rPr>
            </w:pPr>
            <w:ins w:id="6052" w:author="Shi Mengtao" w:date="2019-01-15T10:18:00Z">
              <w:r w:rsidRPr="00A25154">
                <w:rPr>
                  <w:rFonts w:hint="eastAsia"/>
                  <w:sz w:val="18"/>
                  <w:szCs w:val="18"/>
                  <w:rPrChange w:id="6053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系统版本号</w:t>
              </w:r>
            </w:ins>
          </w:p>
        </w:tc>
        <w:tc>
          <w:tcPr>
            <w:tcW w:w="992" w:type="dxa"/>
          </w:tcPr>
          <w:p w14:paraId="2D7AC8F6" w14:textId="77777777" w:rsidR="00210A59" w:rsidRPr="00A25154" w:rsidRDefault="00210A59" w:rsidP="007A07F0">
            <w:pPr>
              <w:spacing w:line="240" w:lineRule="auto"/>
              <w:jc w:val="center"/>
              <w:rPr>
                <w:ins w:id="6054" w:author="Shi Mengtao" w:date="2019-01-15T10:18:00Z"/>
                <w:sz w:val="18"/>
                <w:szCs w:val="18"/>
                <w:rPrChange w:id="6055" w:author="Shi Mengtao" w:date="2019-01-16T09:32:00Z">
                  <w:rPr>
                    <w:ins w:id="6056" w:author="Shi Mengtao" w:date="2019-01-15T10:18:00Z"/>
                    <w:sz w:val="20"/>
                    <w:szCs w:val="20"/>
                  </w:rPr>
                </w:rPrChange>
              </w:rPr>
            </w:pPr>
            <w:ins w:id="6057" w:author="Shi Mengtao" w:date="2019-01-15T10:18:00Z">
              <w:r w:rsidRPr="00A25154">
                <w:rPr>
                  <w:rFonts w:hint="eastAsia"/>
                  <w:sz w:val="18"/>
                  <w:szCs w:val="18"/>
                  <w:rPrChange w:id="6058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Var</w:t>
              </w:r>
              <w:r w:rsidRPr="00A25154">
                <w:rPr>
                  <w:sz w:val="18"/>
                  <w:szCs w:val="18"/>
                  <w:rPrChange w:id="6059" w:author="Shi Mengtao" w:date="2019-01-16T09:32:00Z">
                    <w:rPr>
                      <w:sz w:val="20"/>
                      <w:szCs w:val="20"/>
                    </w:rPr>
                  </w:rPrChange>
                </w:rPr>
                <w:t>char</w:t>
              </w:r>
            </w:ins>
          </w:p>
        </w:tc>
        <w:tc>
          <w:tcPr>
            <w:tcW w:w="851" w:type="dxa"/>
          </w:tcPr>
          <w:p w14:paraId="5A7C3DB6" w14:textId="77777777" w:rsidR="00210A59" w:rsidRPr="00A25154" w:rsidRDefault="00210A59" w:rsidP="007A07F0">
            <w:pPr>
              <w:spacing w:line="240" w:lineRule="auto"/>
              <w:jc w:val="center"/>
              <w:rPr>
                <w:ins w:id="6060" w:author="Shi Mengtao" w:date="2019-01-15T10:18:00Z"/>
                <w:sz w:val="18"/>
                <w:szCs w:val="18"/>
                <w:rPrChange w:id="6061" w:author="Shi Mengtao" w:date="2019-01-16T09:32:00Z">
                  <w:rPr>
                    <w:ins w:id="6062" w:author="Shi Mengtao" w:date="2019-01-15T10:18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559" w:type="dxa"/>
            <w:shd w:val="clear" w:color="auto" w:fill="auto"/>
          </w:tcPr>
          <w:p w14:paraId="6B585FBB" w14:textId="77777777" w:rsidR="00210A59" w:rsidRPr="00A25154" w:rsidRDefault="00210A59" w:rsidP="007A07F0">
            <w:pPr>
              <w:spacing w:line="240" w:lineRule="auto"/>
              <w:jc w:val="center"/>
              <w:rPr>
                <w:ins w:id="6063" w:author="Shi Mengtao" w:date="2019-01-15T10:18:00Z"/>
                <w:sz w:val="18"/>
                <w:szCs w:val="18"/>
                <w:rPrChange w:id="6064" w:author="Shi Mengtao" w:date="2019-01-16T09:32:00Z">
                  <w:rPr>
                    <w:ins w:id="6065" w:author="Shi Mengtao" w:date="2019-01-15T10:18:00Z"/>
                    <w:sz w:val="20"/>
                    <w:szCs w:val="20"/>
                  </w:rPr>
                </w:rPrChange>
              </w:rPr>
            </w:pPr>
            <w:ins w:id="6066" w:author="Shi Mengtao" w:date="2019-01-15T10:18:00Z">
              <w:r w:rsidRPr="00A25154">
                <w:rPr>
                  <w:rFonts w:hint="eastAsia"/>
                  <w:sz w:val="18"/>
                  <w:szCs w:val="18"/>
                  <w:rPrChange w:id="6067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[</w:t>
              </w:r>
              <w:r w:rsidRPr="00A25154">
                <w:rPr>
                  <w:sz w:val="18"/>
                  <w:szCs w:val="18"/>
                  <w:rPrChange w:id="6068" w:author="Shi Mengtao" w:date="2019-01-16T09:32:00Z">
                    <w:rPr>
                      <w:sz w:val="20"/>
                      <w:szCs w:val="20"/>
                    </w:rPr>
                  </w:rPrChange>
                </w:rPr>
                <w:t>\u4e00-\u9fa5]|\w){</w:t>
              </w:r>
              <w:r w:rsidRPr="00A25154">
                <w:rPr>
                  <w:rFonts w:hint="eastAsia"/>
                  <w:sz w:val="18"/>
                  <w:szCs w:val="18"/>
                  <w:rPrChange w:id="6069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50</w:t>
              </w:r>
              <w:r w:rsidRPr="00A25154">
                <w:rPr>
                  <w:sz w:val="18"/>
                  <w:szCs w:val="18"/>
                  <w:rPrChange w:id="6070" w:author="Shi Mengtao" w:date="2019-01-16T09:32:00Z">
                    <w:rPr>
                      <w:sz w:val="20"/>
                      <w:szCs w:val="20"/>
                    </w:rPr>
                  </w:rPrChange>
                </w:rPr>
                <w:t>}</w:t>
              </w:r>
            </w:ins>
          </w:p>
        </w:tc>
        <w:tc>
          <w:tcPr>
            <w:tcW w:w="1843" w:type="dxa"/>
            <w:shd w:val="clear" w:color="auto" w:fill="auto"/>
          </w:tcPr>
          <w:p w14:paraId="385D895D" w14:textId="77777777" w:rsidR="00210A59" w:rsidRPr="00A25154" w:rsidRDefault="00210A59" w:rsidP="007A07F0">
            <w:pPr>
              <w:spacing w:line="240" w:lineRule="auto"/>
              <w:jc w:val="center"/>
              <w:rPr>
                <w:ins w:id="6071" w:author="Shi Mengtao" w:date="2019-01-15T10:18:00Z"/>
                <w:sz w:val="18"/>
                <w:szCs w:val="18"/>
                <w:rPrChange w:id="6072" w:author="Shi Mengtao" w:date="2019-01-16T09:32:00Z">
                  <w:rPr>
                    <w:ins w:id="6073" w:author="Shi Mengtao" w:date="2019-01-15T10:18:00Z"/>
                    <w:sz w:val="20"/>
                    <w:szCs w:val="20"/>
                  </w:rPr>
                </w:rPrChange>
              </w:rPr>
            </w:pPr>
            <w:ins w:id="6074" w:author="Shi Mengtao" w:date="2019-01-15T10:18:00Z">
              <w:r w:rsidRPr="00A25154">
                <w:rPr>
                  <w:rFonts w:hint="eastAsia"/>
                  <w:sz w:val="18"/>
                  <w:szCs w:val="18"/>
                  <w:rPrChange w:id="6075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系统的版本号</w:t>
              </w:r>
            </w:ins>
          </w:p>
        </w:tc>
      </w:tr>
      <w:tr w:rsidR="00210A59" w14:paraId="2D61F3DC" w14:textId="77777777" w:rsidTr="007A07F0">
        <w:trPr>
          <w:trHeight w:val="150"/>
          <w:ins w:id="6076" w:author="Shi Mengtao" w:date="2019-01-15T10:18:00Z"/>
        </w:trPr>
        <w:tc>
          <w:tcPr>
            <w:tcW w:w="1271" w:type="dxa"/>
          </w:tcPr>
          <w:p w14:paraId="707A0DC4" w14:textId="4B217CF0" w:rsidR="00210A59" w:rsidRPr="00A25154" w:rsidRDefault="00210A59" w:rsidP="007A07F0">
            <w:pPr>
              <w:spacing w:line="240" w:lineRule="auto"/>
              <w:jc w:val="center"/>
              <w:rPr>
                <w:ins w:id="6077" w:author="Shi Mengtao" w:date="2019-01-15T10:18:00Z"/>
                <w:sz w:val="18"/>
                <w:szCs w:val="18"/>
                <w:rPrChange w:id="6078" w:author="Shi Mengtao" w:date="2019-01-16T09:32:00Z">
                  <w:rPr>
                    <w:ins w:id="6079" w:author="Shi Mengtao" w:date="2019-01-15T10:18:00Z"/>
                    <w:sz w:val="20"/>
                    <w:szCs w:val="20"/>
                  </w:rPr>
                </w:rPrChange>
              </w:rPr>
            </w:pPr>
            <w:ins w:id="6080" w:author="Shi Mengtao" w:date="2019-01-15T10:19:00Z">
              <w:r w:rsidRPr="00A25154">
                <w:rPr>
                  <w:bCs/>
                  <w:color w:val="000000"/>
                  <w:sz w:val="18"/>
                  <w:szCs w:val="18"/>
                  <w:rPrChange w:id="6081" w:author="Shi Mengtao" w:date="2019-01-16T09:32:00Z">
                    <w:rPr>
                      <w:bCs/>
                      <w:color w:val="000000"/>
                      <w:sz w:val="18"/>
                    </w:rPr>
                  </w:rPrChange>
                </w:rPr>
                <w:t>C</w:t>
              </w:r>
            </w:ins>
            <w:ins w:id="6082" w:author="Shi Mengtao" w:date="2019-01-15T10:28:00Z">
              <w:r w:rsidR="00091B8F" w:rsidRPr="00A25154">
                <w:rPr>
                  <w:bCs/>
                  <w:color w:val="000000"/>
                  <w:sz w:val="18"/>
                  <w:szCs w:val="18"/>
                  <w:rPrChange w:id="6083" w:author="Shi Mengtao" w:date="2019-01-16T09:32:00Z">
                    <w:rPr>
                      <w:bCs/>
                      <w:color w:val="000000"/>
                      <w:sz w:val="18"/>
                    </w:rPr>
                  </w:rPrChange>
                </w:rPr>
                <w:t>P</w:t>
              </w:r>
            </w:ins>
            <w:ins w:id="6084" w:author="Shi Mengtao" w:date="2019-01-15T10:19:00Z">
              <w:r w:rsidRPr="00A25154">
                <w:rPr>
                  <w:rFonts w:hint="eastAsia"/>
                  <w:bCs/>
                  <w:color w:val="000000"/>
                  <w:sz w:val="18"/>
                  <w:szCs w:val="18"/>
                  <w:rPrChange w:id="6085" w:author="Shi Mengtao" w:date="2019-01-16T09:32:00Z">
                    <w:rPr>
                      <w:rFonts w:hint="eastAsia"/>
                      <w:bCs/>
                      <w:color w:val="000000"/>
                      <w:sz w:val="18"/>
                    </w:rPr>
                  </w:rPrChange>
                </w:rPr>
                <w:t>2</w:t>
              </w:r>
            </w:ins>
          </w:p>
        </w:tc>
        <w:tc>
          <w:tcPr>
            <w:tcW w:w="1701" w:type="dxa"/>
            <w:shd w:val="clear" w:color="auto" w:fill="auto"/>
          </w:tcPr>
          <w:p w14:paraId="156F05D3" w14:textId="77777777" w:rsidR="00210A59" w:rsidRPr="00A25154" w:rsidRDefault="00210A59" w:rsidP="007A07F0">
            <w:pPr>
              <w:spacing w:line="240" w:lineRule="auto"/>
              <w:jc w:val="center"/>
              <w:rPr>
                <w:ins w:id="6086" w:author="Shi Mengtao" w:date="2019-01-15T10:18:00Z"/>
                <w:sz w:val="18"/>
                <w:szCs w:val="18"/>
                <w:rPrChange w:id="6087" w:author="Shi Mengtao" w:date="2019-01-16T09:32:00Z">
                  <w:rPr>
                    <w:ins w:id="6088" w:author="Shi Mengtao" w:date="2019-01-15T10:18:00Z"/>
                    <w:sz w:val="20"/>
                    <w:szCs w:val="20"/>
                  </w:rPr>
                </w:rPrChange>
              </w:rPr>
            </w:pPr>
            <w:ins w:id="6089" w:author="Shi Mengtao" w:date="2019-01-15T10:18:00Z">
              <w:r w:rsidRPr="00A25154">
                <w:rPr>
                  <w:rFonts w:hint="eastAsia"/>
                  <w:sz w:val="18"/>
                  <w:szCs w:val="18"/>
                  <w:rPrChange w:id="6090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自动更新</w:t>
              </w:r>
            </w:ins>
          </w:p>
        </w:tc>
        <w:tc>
          <w:tcPr>
            <w:tcW w:w="992" w:type="dxa"/>
          </w:tcPr>
          <w:p w14:paraId="5F3F3F99" w14:textId="77777777" w:rsidR="00210A59" w:rsidRPr="00A25154" w:rsidRDefault="00210A59" w:rsidP="007A07F0">
            <w:pPr>
              <w:spacing w:line="240" w:lineRule="auto"/>
              <w:jc w:val="center"/>
              <w:rPr>
                <w:ins w:id="6091" w:author="Shi Mengtao" w:date="2019-01-15T10:18:00Z"/>
                <w:sz w:val="18"/>
                <w:szCs w:val="18"/>
                <w:rPrChange w:id="6092" w:author="Shi Mengtao" w:date="2019-01-16T09:32:00Z">
                  <w:rPr>
                    <w:ins w:id="6093" w:author="Shi Mengtao" w:date="2019-01-15T10:18:00Z"/>
                    <w:sz w:val="20"/>
                    <w:szCs w:val="20"/>
                  </w:rPr>
                </w:rPrChange>
              </w:rPr>
            </w:pPr>
            <w:ins w:id="6094" w:author="Shi Mengtao" w:date="2019-01-15T10:18:00Z">
              <w:r w:rsidRPr="00A25154">
                <w:rPr>
                  <w:rFonts w:hint="eastAsia"/>
                  <w:sz w:val="18"/>
                  <w:szCs w:val="18"/>
                  <w:rPrChange w:id="6095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B</w:t>
              </w:r>
              <w:r w:rsidRPr="00A25154">
                <w:rPr>
                  <w:sz w:val="18"/>
                  <w:szCs w:val="18"/>
                  <w:rPrChange w:id="6096" w:author="Shi Mengtao" w:date="2019-01-16T09:32:00Z">
                    <w:rPr>
                      <w:sz w:val="20"/>
                      <w:szCs w:val="20"/>
                    </w:rPr>
                  </w:rPrChange>
                </w:rPr>
                <w:t>oolean</w:t>
              </w:r>
            </w:ins>
          </w:p>
        </w:tc>
        <w:tc>
          <w:tcPr>
            <w:tcW w:w="851" w:type="dxa"/>
          </w:tcPr>
          <w:p w14:paraId="1877C985" w14:textId="77777777" w:rsidR="00210A59" w:rsidRPr="00A25154" w:rsidRDefault="00210A59" w:rsidP="007A07F0">
            <w:pPr>
              <w:spacing w:line="240" w:lineRule="auto"/>
              <w:jc w:val="center"/>
              <w:rPr>
                <w:ins w:id="6097" w:author="Shi Mengtao" w:date="2019-01-15T10:18:00Z"/>
                <w:sz w:val="18"/>
                <w:szCs w:val="18"/>
                <w:rPrChange w:id="6098" w:author="Shi Mengtao" w:date="2019-01-16T09:32:00Z">
                  <w:rPr>
                    <w:ins w:id="6099" w:author="Shi Mengtao" w:date="2019-01-15T10:18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559" w:type="dxa"/>
            <w:shd w:val="clear" w:color="auto" w:fill="auto"/>
          </w:tcPr>
          <w:p w14:paraId="467AAD3C" w14:textId="77777777" w:rsidR="00210A59" w:rsidRPr="00A25154" w:rsidRDefault="00210A59" w:rsidP="007A07F0">
            <w:pPr>
              <w:spacing w:line="240" w:lineRule="auto"/>
              <w:jc w:val="center"/>
              <w:rPr>
                <w:ins w:id="6100" w:author="Shi Mengtao" w:date="2019-01-15T10:18:00Z"/>
                <w:sz w:val="18"/>
                <w:szCs w:val="18"/>
                <w:rPrChange w:id="6101" w:author="Shi Mengtao" w:date="2019-01-16T09:32:00Z">
                  <w:rPr>
                    <w:ins w:id="6102" w:author="Shi Mengtao" w:date="2019-01-15T10:18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43" w:type="dxa"/>
            <w:shd w:val="clear" w:color="auto" w:fill="auto"/>
          </w:tcPr>
          <w:p w14:paraId="6B54C04B" w14:textId="77777777" w:rsidR="00210A59" w:rsidRPr="00A25154" w:rsidRDefault="00210A59" w:rsidP="007A07F0">
            <w:pPr>
              <w:spacing w:line="240" w:lineRule="auto"/>
              <w:jc w:val="center"/>
              <w:rPr>
                <w:ins w:id="6103" w:author="Shi Mengtao" w:date="2019-01-15T10:18:00Z"/>
                <w:sz w:val="18"/>
                <w:szCs w:val="18"/>
                <w:rPrChange w:id="6104" w:author="Shi Mengtao" w:date="2019-01-16T09:32:00Z">
                  <w:rPr>
                    <w:ins w:id="6105" w:author="Shi Mengtao" w:date="2019-01-15T10:18:00Z"/>
                    <w:sz w:val="20"/>
                    <w:szCs w:val="20"/>
                  </w:rPr>
                </w:rPrChange>
              </w:rPr>
            </w:pPr>
            <w:ins w:id="6106" w:author="Shi Mengtao" w:date="2019-01-15T10:18:00Z">
              <w:r w:rsidRPr="00A25154">
                <w:rPr>
                  <w:rFonts w:hint="eastAsia"/>
                  <w:sz w:val="18"/>
                  <w:szCs w:val="18"/>
                  <w:rPrChange w:id="6107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设置系统是否开启自动更新</w:t>
              </w:r>
            </w:ins>
          </w:p>
        </w:tc>
      </w:tr>
      <w:tr w:rsidR="00210A59" w14:paraId="63ECC97C" w14:textId="77777777" w:rsidTr="007A07F0">
        <w:trPr>
          <w:trHeight w:val="150"/>
          <w:ins w:id="6108" w:author="Shi Mengtao" w:date="2019-01-15T10:19:00Z"/>
        </w:trPr>
        <w:tc>
          <w:tcPr>
            <w:tcW w:w="1271" w:type="dxa"/>
          </w:tcPr>
          <w:p w14:paraId="3C0BC775" w14:textId="76B9EF49" w:rsidR="00210A59" w:rsidRPr="00A25154" w:rsidRDefault="00210A59" w:rsidP="007A07F0">
            <w:pPr>
              <w:spacing w:line="240" w:lineRule="auto"/>
              <w:jc w:val="center"/>
              <w:rPr>
                <w:ins w:id="6109" w:author="Shi Mengtao" w:date="2019-01-15T10:19:00Z"/>
                <w:bCs/>
                <w:color w:val="000000"/>
                <w:sz w:val="18"/>
                <w:szCs w:val="18"/>
                <w:rPrChange w:id="6110" w:author="Shi Mengtao" w:date="2019-01-16T09:32:00Z">
                  <w:rPr>
                    <w:ins w:id="6111" w:author="Shi Mengtao" w:date="2019-01-15T10:19:00Z"/>
                    <w:bCs/>
                    <w:color w:val="000000"/>
                    <w:sz w:val="18"/>
                  </w:rPr>
                </w:rPrChange>
              </w:rPr>
            </w:pPr>
            <w:ins w:id="6112" w:author="Shi Mengtao" w:date="2019-01-15T10:19:00Z">
              <w:r w:rsidRPr="00A25154">
                <w:rPr>
                  <w:rFonts w:hint="eastAsia"/>
                  <w:bCs/>
                  <w:color w:val="000000"/>
                  <w:sz w:val="18"/>
                  <w:szCs w:val="18"/>
                  <w:rPrChange w:id="6113" w:author="Shi Mengtao" w:date="2019-01-16T09:32:00Z">
                    <w:rPr>
                      <w:rFonts w:hint="eastAsia"/>
                      <w:bCs/>
                      <w:color w:val="000000"/>
                      <w:sz w:val="18"/>
                    </w:rPr>
                  </w:rPrChange>
                </w:rPr>
                <w:t>C</w:t>
              </w:r>
            </w:ins>
            <w:ins w:id="6114" w:author="Shi Mengtao" w:date="2019-01-15T10:28:00Z">
              <w:r w:rsidR="00091B8F" w:rsidRPr="00A25154">
                <w:rPr>
                  <w:bCs/>
                  <w:color w:val="000000"/>
                  <w:sz w:val="18"/>
                  <w:szCs w:val="18"/>
                  <w:rPrChange w:id="6115" w:author="Shi Mengtao" w:date="2019-01-16T09:32:00Z">
                    <w:rPr>
                      <w:bCs/>
                      <w:color w:val="000000"/>
                      <w:sz w:val="18"/>
                    </w:rPr>
                  </w:rPrChange>
                </w:rPr>
                <w:t>P</w:t>
              </w:r>
            </w:ins>
            <w:ins w:id="6116" w:author="Shi Mengtao" w:date="2019-01-15T10:19:00Z">
              <w:r w:rsidRPr="00A25154">
                <w:rPr>
                  <w:bCs/>
                  <w:color w:val="000000"/>
                  <w:sz w:val="18"/>
                  <w:szCs w:val="18"/>
                  <w:rPrChange w:id="6117" w:author="Shi Mengtao" w:date="2019-01-16T09:32:00Z">
                    <w:rPr>
                      <w:bCs/>
                      <w:color w:val="000000"/>
                      <w:sz w:val="18"/>
                    </w:rPr>
                  </w:rPrChange>
                </w:rPr>
                <w:t>3</w:t>
              </w:r>
            </w:ins>
          </w:p>
        </w:tc>
        <w:tc>
          <w:tcPr>
            <w:tcW w:w="1701" w:type="dxa"/>
            <w:shd w:val="clear" w:color="auto" w:fill="auto"/>
          </w:tcPr>
          <w:p w14:paraId="2AEFB224" w14:textId="35DEBE9C" w:rsidR="00210A59" w:rsidRPr="00A25154" w:rsidRDefault="00210A59" w:rsidP="007A07F0">
            <w:pPr>
              <w:spacing w:line="240" w:lineRule="auto"/>
              <w:jc w:val="center"/>
              <w:rPr>
                <w:ins w:id="6118" w:author="Shi Mengtao" w:date="2019-01-15T10:19:00Z"/>
                <w:sz w:val="18"/>
                <w:szCs w:val="18"/>
                <w:rPrChange w:id="6119" w:author="Shi Mengtao" w:date="2019-01-16T09:32:00Z">
                  <w:rPr>
                    <w:ins w:id="6120" w:author="Shi Mengtao" w:date="2019-01-15T10:19:00Z"/>
                    <w:sz w:val="20"/>
                    <w:szCs w:val="20"/>
                  </w:rPr>
                </w:rPrChange>
              </w:rPr>
            </w:pPr>
            <w:ins w:id="6121" w:author="Shi Mengtao" w:date="2019-01-15T10:20:00Z">
              <w:r w:rsidRPr="00A25154">
                <w:rPr>
                  <w:rFonts w:hint="eastAsia"/>
                  <w:sz w:val="18"/>
                  <w:szCs w:val="18"/>
                  <w:rPrChange w:id="6122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更新时间</w:t>
              </w:r>
            </w:ins>
          </w:p>
        </w:tc>
        <w:tc>
          <w:tcPr>
            <w:tcW w:w="992" w:type="dxa"/>
          </w:tcPr>
          <w:p w14:paraId="4891D25D" w14:textId="2ABFE6A0" w:rsidR="00210A59" w:rsidRPr="00A25154" w:rsidRDefault="00210A59" w:rsidP="007A07F0">
            <w:pPr>
              <w:spacing w:line="240" w:lineRule="auto"/>
              <w:jc w:val="center"/>
              <w:rPr>
                <w:ins w:id="6123" w:author="Shi Mengtao" w:date="2019-01-15T10:19:00Z"/>
                <w:sz w:val="18"/>
                <w:szCs w:val="18"/>
                <w:rPrChange w:id="6124" w:author="Shi Mengtao" w:date="2019-01-16T09:32:00Z">
                  <w:rPr>
                    <w:ins w:id="6125" w:author="Shi Mengtao" w:date="2019-01-15T10:19:00Z"/>
                    <w:sz w:val="20"/>
                    <w:szCs w:val="20"/>
                  </w:rPr>
                </w:rPrChange>
              </w:rPr>
            </w:pPr>
            <w:ins w:id="6126" w:author="Shi Mengtao" w:date="2019-01-15T10:20:00Z">
              <w:r w:rsidRPr="00A25154">
                <w:rPr>
                  <w:rFonts w:hint="eastAsia"/>
                  <w:sz w:val="18"/>
                  <w:szCs w:val="18"/>
                  <w:rPrChange w:id="6127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T</w:t>
              </w:r>
              <w:r w:rsidRPr="00A25154">
                <w:rPr>
                  <w:sz w:val="18"/>
                  <w:szCs w:val="18"/>
                  <w:rPrChange w:id="6128" w:author="Shi Mengtao" w:date="2019-01-16T09:32:00Z">
                    <w:rPr>
                      <w:sz w:val="20"/>
                      <w:szCs w:val="20"/>
                    </w:rPr>
                  </w:rPrChange>
                </w:rPr>
                <w:t>imestamp</w:t>
              </w:r>
            </w:ins>
          </w:p>
        </w:tc>
        <w:tc>
          <w:tcPr>
            <w:tcW w:w="851" w:type="dxa"/>
          </w:tcPr>
          <w:p w14:paraId="1D4017F9" w14:textId="77777777" w:rsidR="00210A59" w:rsidRPr="00A25154" w:rsidRDefault="00210A59" w:rsidP="007A07F0">
            <w:pPr>
              <w:spacing w:line="240" w:lineRule="auto"/>
              <w:jc w:val="center"/>
              <w:rPr>
                <w:ins w:id="6129" w:author="Shi Mengtao" w:date="2019-01-15T10:19:00Z"/>
                <w:sz w:val="18"/>
                <w:szCs w:val="18"/>
                <w:rPrChange w:id="6130" w:author="Shi Mengtao" w:date="2019-01-16T09:32:00Z">
                  <w:rPr>
                    <w:ins w:id="6131" w:author="Shi Mengtao" w:date="2019-01-15T10:19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559" w:type="dxa"/>
            <w:shd w:val="clear" w:color="auto" w:fill="auto"/>
          </w:tcPr>
          <w:p w14:paraId="3EE46B4C" w14:textId="77777777" w:rsidR="00210A59" w:rsidRPr="00A25154" w:rsidRDefault="00210A59" w:rsidP="007A07F0">
            <w:pPr>
              <w:spacing w:line="240" w:lineRule="auto"/>
              <w:jc w:val="center"/>
              <w:rPr>
                <w:ins w:id="6132" w:author="Shi Mengtao" w:date="2019-01-15T10:19:00Z"/>
                <w:sz w:val="18"/>
                <w:szCs w:val="18"/>
                <w:rPrChange w:id="6133" w:author="Shi Mengtao" w:date="2019-01-16T09:32:00Z">
                  <w:rPr>
                    <w:ins w:id="6134" w:author="Shi Mengtao" w:date="2019-01-15T10:19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43" w:type="dxa"/>
            <w:shd w:val="clear" w:color="auto" w:fill="auto"/>
          </w:tcPr>
          <w:p w14:paraId="5BF51328" w14:textId="6505B000" w:rsidR="00210A59" w:rsidRPr="00A25154" w:rsidRDefault="00210A59" w:rsidP="007A07F0">
            <w:pPr>
              <w:spacing w:line="240" w:lineRule="auto"/>
              <w:jc w:val="center"/>
              <w:rPr>
                <w:ins w:id="6135" w:author="Shi Mengtao" w:date="2019-01-15T10:19:00Z"/>
                <w:sz w:val="18"/>
                <w:szCs w:val="18"/>
                <w:rPrChange w:id="6136" w:author="Shi Mengtao" w:date="2019-01-16T09:32:00Z">
                  <w:rPr>
                    <w:ins w:id="6137" w:author="Shi Mengtao" w:date="2019-01-15T10:19:00Z"/>
                    <w:sz w:val="20"/>
                    <w:szCs w:val="20"/>
                  </w:rPr>
                </w:rPrChange>
              </w:rPr>
            </w:pPr>
            <w:ins w:id="6138" w:author="Shi Mengtao" w:date="2019-01-15T10:20:00Z">
              <w:r w:rsidRPr="00A25154">
                <w:rPr>
                  <w:rFonts w:hint="eastAsia"/>
                  <w:sz w:val="18"/>
                  <w:szCs w:val="18"/>
                  <w:rPrChange w:id="6139" w:author="Shi Mengtao" w:date="2019-01-16T09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系统最近一次更新的更新时间</w:t>
              </w:r>
            </w:ins>
          </w:p>
        </w:tc>
      </w:tr>
    </w:tbl>
    <w:p w14:paraId="39E7E153" w14:textId="62F544C1" w:rsidR="00C014B7" w:rsidRPr="00210A59" w:rsidDel="00210A59" w:rsidRDefault="00C014B7">
      <w:pPr>
        <w:rPr>
          <w:del w:id="6140" w:author="Shi Mengtao" w:date="2019-01-06T09:42:00Z"/>
        </w:rPr>
      </w:pPr>
    </w:p>
    <w:p w14:paraId="765B94A0" w14:textId="3261A946" w:rsidR="00210A59" w:rsidRDefault="00210A59">
      <w:pPr>
        <w:rPr>
          <w:ins w:id="6141" w:author="Shi Mengtao" w:date="2019-01-15T10:18:00Z"/>
        </w:rPr>
      </w:pPr>
    </w:p>
    <w:p w14:paraId="67A7B2AD" w14:textId="277E854B" w:rsidR="00210A59" w:rsidRDefault="00210A59">
      <w:pPr>
        <w:rPr>
          <w:ins w:id="6142" w:author="Shi Mengtao" w:date="2019-01-15T10:18:00Z"/>
        </w:rPr>
      </w:pPr>
    </w:p>
    <w:p w14:paraId="3BCC5E0C" w14:textId="77777777" w:rsidR="00210A59" w:rsidRDefault="00210A59">
      <w:pPr>
        <w:rPr>
          <w:ins w:id="6143" w:author="Shi Mengtao" w:date="2019-01-15T10:18:00Z"/>
        </w:rPr>
      </w:pPr>
    </w:p>
    <w:p w14:paraId="398DA528" w14:textId="0A05BA3D" w:rsidR="00C014B7" w:rsidDel="00634715" w:rsidRDefault="00C014B7">
      <w:pPr>
        <w:rPr>
          <w:del w:id="6144" w:author="Shi Mengtao" w:date="2019-01-06T09:42:00Z"/>
        </w:rPr>
      </w:pPr>
    </w:p>
    <w:p w14:paraId="18C66D4F" w14:textId="0F5C3D8E" w:rsidR="00C014B7" w:rsidDel="00634715" w:rsidRDefault="00C014B7">
      <w:pPr>
        <w:rPr>
          <w:del w:id="6145" w:author="Shi Mengtao" w:date="2019-01-06T09:42:00Z"/>
        </w:rPr>
      </w:pPr>
    </w:p>
    <w:p w14:paraId="60B2197F" w14:textId="2B88FDB9" w:rsidR="00C014B7" w:rsidDel="00634715" w:rsidRDefault="00C014B7">
      <w:pPr>
        <w:rPr>
          <w:del w:id="6146" w:author="Shi Mengtao" w:date="2019-01-06T09:42:00Z"/>
        </w:rPr>
      </w:pPr>
    </w:p>
    <w:p w14:paraId="417A5ADA" w14:textId="0DFC4353" w:rsidR="00C014B7" w:rsidDel="00634715" w:rsidRDefault="00C014B7">
      <w:pPr>
        <w:rPr>
          <w:del w:id="6147" w:author="Shi Mengtao" w:date="2019-01-06T09:42:00Z"/>
        </w:rPr>
      </w:pPr>
    </w:p>
    <w:p w14:paraId="21AF90BC" w14:textId="67503E02" w:rsidR="00C014B7" w:rsidDel="00634715" w:rsidRDefault="00C014B7">
      <w:pPr>
        <w:rPr>
          <w:del w:id="6148" w:author="Shi Mengtao" w:date="2019-01-06T09:42:00Z"/>
        </w:rPr>
      </w:pPr>
    </w:p>
    <w:p w14:paraId="0C67B808" w14:textId="77777777" w:rsidR="00C014B7" w:rsidRDefault="00C014B7"/>
    <w:sectPr w:rsidR="00C014B7" w:rsidSect="006E5EF0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  <w:sectPrChange w:id="6149" w:author="Shi Mengtao" w:date="2019-01-15T10:44:00Z">
        <w:sectPr w:rsidR="00C014B7" w:rsidSect="006E5EF0">
          <w:pgMar w:top="1440" w:right="1800" w:bottom="1440" w:left="1800" w:header="851" w:footer="992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7B57E" w14:textId="77777777" w:rsidR="00A112C2" w:rsidRDefault="00A112C2" w:rsidP="006E5EF0">
      <w:pPr>
        <w:spacing w:line="240" w:lineRule="auto"/>
      </w:pPr>
      <w:r>
        <w:separator/>
      </w:r>
    </w:p>
  </w:endnote>
  <w:endnote w:type="continuationSeparator" w:id="0">
    <w:p w14:paraId="1F195CA4" w14:textId="77777777" w:rsidR="00A112C2" w:rsidRDefault="00A112C2" w:rsidP="006E5E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ustomXmlInsRangeStart w:id="190" w:author="Shi Mengtao" w:date="2019-01-15T10:44:00Z"/>
  <w:sdt>
    <w:sdtPr>
      <w:id w:val="1891923738"/>
      <w:docPartObj>
        <w:docPartGallery w:val="Page Numbers (Bottom of Page)"/>
        <w:docPartUnique/>
      </w:docPartObj>
    </w:sdtPr>
    <w:sdtEndPr/>
    <w:sdtContent>
      <w:customXmlInsRangeEnd w:id="190"/>
      <w:p w14:paraId="01AF96A5" w14:textId="62001641" w:rsidR="006E5EF0" w:rsidRDefault="006E5EF0">
        <w:pPr>
          <w:pStyle w:val="a8"/>
          <w:jc w:val="center"/>
          <w:rPr>
            <w:ins w:id="191" w:author="Shi Mengtao" w:date="2019-01-15T10:44:00Z"/>
          </w:rPr>
        </w:pPr>
        <w:ins w:id="192" w:author="Shi Mengtao" w:date="2019-01-15T10:44:00Z"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CN"/>
            </w:rPr>
            <w:t>2</w:t>
          </w:r>
          <w:r>
            <w:fldChar w:fldCharType="end"/>
          </w:r>
        </w:ins>
      </w:p>
      <w:customXmlInsRangeStart w:id="193" w:author="Shi Mengtao" w:date="2019-01-15T10:44:00Z"/>
    </w:sdtContent>
  </w:sdt>
  <w:customXmlInsRangeEnd w:id="193"/>
  <w:p w14:paraId="0BB23CF6" w14:textId="77777777" w:rsidR="006E5EF0" w:rsidRDefault="006E5EF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91E82" w14:textId="77777777" w:rsidR="00A112C2" w:rsidRDefault="00A112C2" w:rsidP="006E5EF0">
      <w:pPr>
        <w:spacing w:line="240" w:lineRule="auto"/>
      </w:pPr>
      <w:r>
        <w:separator/>
      </w:r>
    </w:p>
  </w:footnote>
  <w:footnote w:type="continuationSeparator" w:id="0">
    <w:p w14:paraId="59635BE8" w14:textId="77777777" w:rsidR="00A112C2" w:rsidRDefault="00A112C2" w:rsidP="006E5EF0">
      <w:pPr>
        <w:spacing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i Mengtao">
    <w15:presenceInfo w15:providerId="Windows Live" w15:userId="3961f7e763b12f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13"/>
    <w:rsid w:val="00015855"/>
    <w:rsid w:val="00017A6B"/>
    <w:rsid w:val="00050DDE"/>
    <w:rsid w:val="00051C29"/>
    <w:rsid w:val="00054CB8"/>
    <w:rsid w:val="00075A8C"/>
    <w:rsid w:val="00091B8F"/>
    <w:rsid w:val="000B38D9"/>
    <w:rsid w:val="000E44D5"/>
    <w:rsid w:val="00161425"/>
    <w:rsid w:val="001839E9"/>
    <w:rsid w:val="001A4FCF"/>
    <w:rsid w:val="001D5E28"/>
    <w:rsid w:val="001E1F90"/>
    <w:rsid w:val="00210A59"/>
    <w:rsid w:val="00224A40"/>
    <w:rsid w:val="002300DB"/>
    <w:rsid w:val="002D6113"/>
    <w:rsid w:val="002F2F42"/>
    <w:rsid w:val="003618F2"/>
    <w:rsid w:val="003C47FF"/>
    <w:rsid w:val="003F28B6"/>
    <w:rsid w:val="0042201C"/>
    <w:rsid w:val="0046630E"/>
    <w:rsid w:val="004674D6"/>
    <w:rsid w:val="004821AA"/>
    <w:rsid w:val="004B5A2E"/>
    <w:rsid w:val="00515475"/>
    <w:rsid w:val="00557AF3"/>
    <w:rsid w:val="0057625F"/>
    <w:rsid w:val="00583A99"/>
    <w:rsid w:val="0059072A"/>
    <w:rsid w:val="00595702"/>
    <w:rsid w:val="00596F4E"/>
    <w:rsid w:val="005B3330"/>
    <w:rsid w:val="00634715"/>
    <w:rsid w:val="00654624"/>
    <w:rsid w:val="00661A97"/>
    <w:rsid w:val="006631A5"/>
    <w:rsid w:val="00674708"/>
    <w:rsid w:val="00675962"/>
    <w:rsid w:val="00692C56"/>
    <w:rsid w:val="00696CD8"/>
    <w:rsid w:val="006B6AD0"/>
    <w:rsid w:val="006E5EF0"/>
    <w:rsid w:val="00725EA3"/>
    <w:rsid w:val="00743451"/>
    <w:rsid w:val="007651E9"/>
    <w:rsid w:val="007D1BB9"/>
    <w:rsid w:val="007D3A2E"/>
    <w:rsid w:val="00814FED"/>
    <w:rsid w:val="00820ED4"/>
    <w:rsid w:val="008470B0"/>
    <w:rsid w:val="008A7E87"/>
    <w:rsid w:val="008B29BB"/>
    <w:rsid w:val="008C2250"/>
    <w:rsid w:val="008E7D9B"/>
    <w:rsid w:val="00955C22"/>
    <w:rsid w:val="009774D2"/>
    <w:rsid w:val="009C2D73"/>
    <w:rsid w:val="00A112C2"/>
    <w:rsid w:val="00A25154"/>
    <w:rsid w:val="00A32A29"/>
    <w:rsid w:val="00A55515"/>
    <w:rsid w:val="00A97DB2"/>
    <w:rsid w:val="00AA54D3"/>
    <w:rsid w:val="00AD7F44"/>
    <w:rsid w:val="00B227F4"/>
    <w:rsid w:val="00B402D9"/>
    <w:rsid w:val="00BA54F7"/>
    <w:rsid w:val="00BB3978"/>
    <w:rsid w:val="00BD479B"/>
    <w:rsid w:val="00BE19D9"/>
    <w:rsid w:val="00BF047A"/>
    <w:rsid w:val="00C014B7"/>
    <w:rsid w:val="00C524D5"/>
    <w:rsid w:val="00C8576A"/>
    <w:rsid w:val="00C95998"/>
    <w:rsid w:val="00CD5115"/>
    <w:rsid w:val="00CD5F6B"/>
    <w:rsid w:val="00D47D2A"/>
    <w:rsid w:val="00D72BDB"/>
    <w:rsid w:val="00D844C7"/>
    <w:rsid w:val="00DB12EA"/>
    <w:rsid w:val="00DD178F"/>
    <w:rsid w:val="00DD5EAF"/>
    <w:rsid w:val="00E92C30"/>
    <w:rsid w:val="00E93EEC"/>
    <w:rsid w:val="00EA34CC"/>
    <w:rsid w:val="00EF29BC"/>
    <w:rsid w:val="00F35609"/>
    <w:rsid w:val="00F56A06"/>
    <w:rsid w:val="00F756CE"/>
    <w:rsid w:val="00F8337E"/>
    <w:rsid w:val="00F849FA"/>
    <w:rsid w:val="00F966DC"/>
    <w:rsid w:val="00FC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D10E7"/>
  <w15:chartTrackingRefBased/>
  <w15:docId w15:val="{AE6E314D-18C8-456E-AF2A-56421C76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27F4"/>
    <w:pPr>
      <w:widowControl w:val="0"/>
      <w:spacing w:line="360" w:lineRule="auto"/>
      <w:jc w:val="both"/>
    </w:pPr>
    <w:rPr>
      <w:rFonts w:ascii="等线" w:eastAsia="宋体" w:hAnsi="等线" w:cs="Times New Roman"/>
    </w:rPr>
  </w:style>
  <w:style w:type="paragraph" w:styleId="1">
    <w:name w:val="heading 1"/>
    <w:basedOn w:val="a"/>
    <w:next w:val="a"/>
    <w:link w:val="10"/>
    <w:uiPriority w:val="9"/>
    <w:qFormat/>
    <w:rsid w:val="00224A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4A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66DC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966DC"/>
    <w:rPr>
      <w:rFonts w:ascii="等线" w:eastAsia="宋体" w:hAnsi="等线" w:cs="Times New Roman"/>
      <w:sz w:val="18"/>
      <w:szCs w:val="18"/>
    </w:rPr>
  </w:style>
  <w:style w:type="paragraph" w:customStyle="1" w:styleId="Normal0">
    <w:name w:val="Normal0"/>
    <w:rsid w:val="00224A40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character" w:customStyle="1" w:styleId="10">
    <w:name w:val="标题 1 字符"/>
    <w:basedOn w:val="a0"/>
    <w:link w:val="1"/>
    <w:uiPriority w:val="9"/>
    <w:rsid w:val="00224A40"/>
    <w:rPr>
      <w:rFonts w:ascii="等线" w:eastAsia="宋体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24A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E5EF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E5EF0"/>
  </w:style>
  <w:style w:type="paragraph" w:styleId="TOC2">
    <w:name w:val="toc 2"/>
    <w:basedOn w:val="a"/>
    <w:next w:val="a"/>
    <w:autoRedefine/>
    <w:uiPriority w:val="39"/>
    <w:unhideWhenUsed/>
    <w:rsid w:val="006E5EF0"/>
    <w:pPr>
      <w:ind w:leftChars="200" w:left="420"/>
    </w:pPr>
  </w:style>
  <w:style w:type="character" w:styleId="a5">
    <w:name w:val="Hyperlink"/>
    <w:basedOn w:val="a0"/>
    <w:uiPriority w:val="99"/>
    <w:unhideWhenUsed/>
    <w:rsid w:val="006E5EF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E5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E5EF0"/>
    <w:rPr>
      <w:rFonts w:ascii="等线" w:eastAsia="宋体" w:hAnsi="等线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E5EF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E5EF0"/>
    <w:rPr>
      <w:rFonts w:ascii="等线" w:eastAsia="宋体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D4511-A167-4D4E-8035-F947642A5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2171</Words>
  <Characters>12376</Characters>
  <Application>Microsoft Office Word</Application>
  <DocSecurity>0</DocSecurity>
  <Lines>103</Lines>
  <Paragraphs>29</Paragraphs>
  <ScaleCrop>false</ScaleCrop>
  <Company/>
  <LinksUpToDate>false</LinksUpToDate>
  <CharactersWithSpaces>14518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Mengtao</dc:creator>
  <cp:keywords/>
  <dc:description/>
  <cp:lastModifiedBy>Shi Mengtao</cp:lastModifiedBy>
  <cp:revision>72</cp:revision>
  <dcterms:created xsi:type="dcterms:W3CDTF">2018-12-25T11:28:00Z</dcterms:created>
  <dcterms:modified xsi:type="dcterms:W3CDTF">2019-01-16T01:32:00Z</dcterms:modified>
</cp:coreProperties>
</file>