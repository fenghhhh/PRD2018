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DBC" w:rsidRDefault="00283DBC" w:rsidP="00283DBC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BC0BD83" wp14:editId="4C330050">
            <wp:extent cx="2057400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881" cy="231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DBC" w:rsidRDefault="00283DBC" w:rsidP="00283DBC">
      <w:pPr>
        <w:jc w:val="center"/>
        <w:rPr>
          <w:b/>
        </w:rPr>
      </w:pPr>
    </w:p>
    <w:p w:rsidR="00283DBC" w:rsidRDefault="00283DBC" w:rsidP="00283DBC">
      <w:pPr>
        <w:rPr>
          <w:b/>
        </w:rPr>
      </w:pPr>
    </w:p>
    <w:p w:rsidR="00283DBC" w:rsidRDefault="00283DBC" w:rsidP="00283DBC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283DBC" w:rsidTr="00283DBC">
        <w:tc>
          <w:tcPr>
            <w:tcW w:w="2653" w:type="dxa"/>
            <w:vMerge w:val="restart"/>
            <w:shd w:val="clear" w:color="auto" w:fill="auto"/>
          </w:tcPr>
          <w:p w:rsidR="00283DBC" w:rsidRDefault="00283DBC" w:rsidP="00283DBC">
            <w:r>
              <w:rPr>
                <w:rFonts w:hint="eastAsia"/>
              </w:rPr>
              <w:t>文件状态：</w:t>
            </w:r>
          </w:p>
          <w:p w:rsidR="00283DBC" w:rsidRDefault="00283DBC" w:rsidP="00283DBC"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]草稿</w:t>
            </w:r>
          </w:p>
          <w:p w:rsidR="00283DBC" w:rsidRDefault="00283DBC" w:rsidP="00283DBC">
            <w:r>
              <w:rPr>
                <w:rFonts w:hint="eastAsia"/>
              </w:rPr>
              <w:t xml:space="preserve">　[  ]正式发布</w:t>
            </w:r>
          </w:p>
          <w:p w:rsidR="00283DBC" w:rsidRDefault="00283DBC" w:rsidP="00283DBC">
            <w:r>
              <w:rPr>
                <w:rFonts w:hint="eastAsia"/>
              </w:rPr>
              <w:t xml:space="preserve">　[√]正在修改</w:t>
            </w:r>
          </w:p>
        </w:tc>
        <w:tc>
          <w:tcPr>
            <w:tcW w:w="1170" w:type="dxa"/>
            <w:shd w:val="clear" w:color="auto" w:fill="BEBEBE"/>
          </w:tcPr>
          <w:p w:rsidR="00283DBC" w:rsidRDefault="00283DBC" w:rsidP="00283DB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283DBC" w:rsidRDefault="00283DBC" w:rsidP="00283DBC">
            <w:pPr>
              <w:rPr>
                <w:szCs w:val="21"/>
              </w:rPr>
            </w:pPr>
            <w:r>
              <w:rPr>
                <w:szCs w:val="21"/>
              </w:rPr>
              <w:t>PRD-2018-G15-</w:t>
            </w:r>
            <w:r>
              <w:rPr>
                <w:rFonts w:hint="eastAsia"/>
                <w:szCs w:val="21"/>
              </w:rPr>
              <w:t>PSR</w:t>
            </w:r>
          </w:p>
        </w:tc>
      </w:tr>
      <w:tr w:rsidR="00283DBC" w:rsidTr="00283DBC">
        <w:tc>
          <w:tcPr>
            <w:tcW w:w="2653" w:type="dxa"/>
            <w:vMerge/>
            <w:shd w:val="clear" w:color="auto" w:fill="auto"/>
          </w:tcPr>
          <w:p w:rsidR="00283DBC" w:rsidRDefault="00283DBC" w:rsidP="00283DBC"/>
        </w:tc>
        <w:tc>
          <w:tcPr>
            <w:tcW w:w="1170" w:type="dxa"/>
            <w:shd w:val="clear" w:color="auto" w:fill="BEBEBE"/>
          </w:tcPr>
          <w:p w:rsidR="00283DBC" w:rsidRDefault="00283DBC" w:rsidP="00283DB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283DBC" w:rsidRDefault="00283DBC" w:rsidP="00283DBC">
            <w:pPr>
              <w:rPr>
                <w:szCs w:val="21"/>
              </w:rPr>
            </w:pPr>
            <w:r>
              <w:rPr>
                <w:szCs w:val="21"/>
              </w:rPr>
              <w:t>0.1.</w:t>
            </w:r>
            <w:ins w:id="0" w:author="hyx" w:date="2018-11-18T19:48:00Z">
              <w:del w:id="1" w:author="xsq" w:date="2018-11-22T18:30:00Z">
                <w:r>
                  <w:rPr>
                    <w:szCs w:val="21"/>
                  </w:rPr>
                  <w:delText>7</w:delText>
                </w:r>
              </w:del>
            </w:ins>
            <w:r>
              <w:rPr>
                <w:szCs w:val="21"/>
              </w:rPr>
              <w:t>0</w:t>
            </w:r>
            <w:del w:id="2" w:author="hyx" w:date="2018-11-10T14:08:00Z">
              <w:r>
                <w:rPr>
                  <w:rFonts w:hint="eastAsia"/>
                  <w:szCs w:val="21"/>
                </w:rPr>
                <w:delText>4</w:delText>
              </w:r>
            </w:del>
          </w:p>
        </w:tc>
      </w:tr>
      <w:tr w:rsidR="00283DBC" w:rsidTr="00283DBC">
        <w:tc>
          <w:tcPr>
            <w:tcW w:w="2653" w:type="dxa"/>
            <w:vMerge/>
            <w:shd w:val="clear" w:color="auto" w:fill="auto"/>
          </w:tcPr>
          <w:p w:rsidR="00283DBC" w:rsidRDefault="00283DBC" w:rsidP="00283DBC"/>
        </w:tc>
        <w:tc>
          <w:tcPr>
            <w:tcW w:w="1170" w:type="dxa"/>
            <w:shd w:val="clear" w:color="auto" w:fill="BEBEBE"/>
          </w:tcPr>
          <w:p w:rsidR="00283DBC" w:rsidRDefault="00283DBC" w:rsidP="00283DB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283DBC" w:rsidRDefault="00283DBC" w:rsidP="00283D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黄叶轩，陈俊仁，陈苏民，徐双铅，吕迪</w:t>
            </w:r>
          </w:p>
        </w:tc>
      </w:tr>
      <w:tr w:rsidR="00283DBC" w:rsidTr="00283DBC">
        <w:tc>
          <w:tcPr>
            <w:tcW w:w="2653" w:type="dxa"/>
            <w:vMerge/>
            <w:shd w:val="clear" w:color="auto" w:fill="auto"/>
          </w:tcPr>
          <w:p w:rsidR="00283DBC" w:rsidRDefault="00283DBC" w:rsidP="00283DBC"/>
        </w:tc>
        <w:tc>
          <w:tcPr>
            <w:tcW w:w="1170" w:type="dxa"/>
            <w:shd w:val="clear" w:color="auto" w:fill="BEBEBE"/>
          </w:tcPr>
          <w:p w:rsidR="00283DBC" w:rsidRDefault="00283DBC" w:rsidP="00283DB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283DBC" w:rsidRDefault="00283DBC" w:rsidP="00283D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ins w:id="3" w:author="hyx" w:date="2018-11-10T14:08:00Z">
              <w:r>
                <w:rPr>
                  <w:szCs w:val="21"/>
                </w:rPr>
                <w:t>1</w:t>
              </w:r>
            </w:ins>
            <w:del w:id="4" w:author="hyx" w:date="2018-11-10T14:08:00Z">
              <w:r>
                <w:rPr>
                  <w:szCs w:val="21"/>
                </w:rPr>
                <w:delText>0</w:delText>
              </w:r>
            </w:del>
            <w:r>
              <w:rPr>
                <w:szCs w:val="21"/>
              </w:rPr>
              <w:t>-</w:t>
            </w:r>
            <w:ins w:id="5" w:author="hyx" w:date="2018-11-10T14:08:00Z">
              <w:del w:id="6" w:author="xsq" w:date="2018-11-22T18:30:00Z">
                <w:r>
                  <w:rPr>
                    <w:szCs w:val="21"/>
                  </w:rPr>
                  <w:delText>1</w:delText>
                </w:r>
              </w:del>
            </w:ins>
            <w:ins w:id="7" w:author="hyx" w:date="2018-11-18T19:48:00Z">
              <w:del w:id="8" w:author="xsq" w:date="2018-11-22T18:30:00Z">
                <w:r>
                  <w:rPr>
                    <w:szCs w:val="21"/>
                  </w:rPr>
                  <w:delText>8</w:delText>
                </w:r>
              </w:del>
            </w:ins>
            <w:r>
              <w:rPr>
                <w:szCs w:val="21"/>
              </w:rPr>
              <w:t>1</w:t>
            </w:r>
            <w:ins w:id="9" w:author="xsq" w:date="2018-11-22T18:30:00Z">
              <w:r>
                <w:rPr>
                  <w:rFonts w:hint="eastAsia"/>
                  <w:szCs w:val="21"/>
                </w:rPr>
                <w:t>2</w:t>
              </w:r>
            </w:ins>
            <w:del w:id="10" w:author="hyx" w:date="2018-11-10T14:08:00Z">
              <w:r>
                <w:rPr>
                  <w:rFonts w:hint="eastAsia"/>
                  <w:szCs w:val="21"/>
                </w:rPr>
                <w:delText>31</w:delText>
              </w:r>
            </w:del>
          </w:p>
        </w:tc>
      </w:tr>
    </w:tbl>
    <w:p w:rsidR="00283DBC" w:rsidRDefault="00283DBC" w:rsidP="00283DBC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项目总结报告</w:t>
      </w:r>
    </w:p>
    <w:p w:rsidR="00283DBC" w:rsidRDefault="00283DBC" w:rsidP="00283DBC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283DBC" w:rsidRDefault="00283DBC" w:rsidP="00283DBC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283DBC" w:rsidRDefault="00283DBC" w:rsidP="00283DBC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283DBC" w:rsidRDefault="00283DBC"/>
    <w:p w:rsidR="00283DBC" w:rsidRDefault="00283DBC">
      <w:r>
        <w:br w:type="page"/>
      </w:r>
    </w:p>
    <w:p w:rsidR="00283DBC" w:rsidRPr="00283DBC" w:rsidRDefault="00283DBC" w:rsidP="00283DBC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11" w:name="_Toc495739754"/>
      <w:bookmarkStart w:id="12" w:name="_Toc496719355"/>
      <w:bookmarkStart w:id="13" w:name="_Toc466020645"/>
      <w:bookmarkStart w:id="14" w:name="_Toc466742046"/>
      <w:bookmarkStart w:id="15" w:name="_Toc27132"/>
      <w:bookmarkStart w:id="16" w:name="_Toc12861"/>
      <w:bookmarkStart w:id="17" w:name="_Toc60"/>
      <w:bookmarkStart w:id="18" w:name="_Toc446076693"/>
      <w:bookmarkStart w:id="19" w:name="_Toc447553497"/>
      <w:bookmarkStart w:id="20" w:name="_Toc530709081"/>
      <w:bookmarkStart w:id="21" w:name="_Toc535158006"/>
      <w:r w:rsidRPr="00283DBC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283DBC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283DBC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283DBC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283DBC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283DBC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283DBC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283DBC" w:rsidRPr="00283DBC" w:rsidTr="00283DBC">
        <w:trPr>
          <w:trHeight w:val="300"/>
        </w:trPr>
        <w:tc>
          <w:tcPr>
            <w:tcW w:w="1269" w:type="dxa"/>
            <w:shd w:val="clear" w:color="auto" w:fill="BDD6EE"/>
          </w:tcPr>
          <w:p w:rsidR="00283DBC" w:rsidRPr="00283DBC" w:rsidRDefault="00283DBC" w:rsidP="00283DBC">
            <w:pPr>
              <w:jc w:val="center"/>
              <w:rPr>
                <w:b/>
                <w:szCs w:val="21"/>
              </w:rPr>
            </w:pPr>
            <w:r w:rsidRPr="00283DBC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/>
          </w:tcPr>
          <w:p w:rsidR="00283DBC" w:rsidRPr="00283DBC" w:rsidRDefault="00283DBC" w:rsidP="00283DBC">
            <w:pPr>
              <w:jc w:val="center"/>
              <w:rPr>
                <w:b/>
                <w:szCs w:val="21"/>
              </w:rPr>
            </w:pPr>
            <w:r w:rsidRPr="00283DBC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/>
          </w:tcPr>
          <w:p w:rsidR="00283DBC" w:rsidRPr="00283DBC" w:rsidRDefault="00283DBC" w:rsidP="00283DBC">
            <w:pPr>
              <w:jc w:val="center"/>
              <w:rPr>
                <w:b/>
                <w:szCs w:val="21"/>
              </w:rPr>
            </w:pPr>
            <w:r w:rsidRPr="00283DBC"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/>
          </w:tcPr>
          <w:p w:rsidR="00283DBC" w:rsidRPr="00283DBC" w:rsidRDefault="00283DBC" w:rsidP="00283DBC">
            <w:pPr>
              <w:jc w:val="center"/>
              <w:rPr>
                <w:b/>
                <w:szCs w:val="21"/>
              </w:rPr>
            </w:pPr>
            <w:r w:rsidRPr="00283DBC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/>
          </w:tcPr>
          <w:p w:rsidR="00283DBC" w:rsidRPr="00283DBC" w:rsidRDefault="00283DBC" w:rsidP="00283DBC">
            <w:pPr>
              <w:jc w:val="center"/>
              <w:rPr>
                <w:b/>
                <w:szCs w:val="21"/>
              </w:rPr>
            </w:pPr>
            <w:r w:rsidRPr="00283DBC">
              <w:rPr>
                <w:rFonts w:hint="eastAsia"/>
                <w:b/>
                <w:szCs w:val="21"/>
              </w:rPr>
              <w:t>备注</w:t>
            </w:r>
          </w:p>
        </w:tc>
      </w:tr>
      <w:tr w:rsidR="00283DBC" w:rsidRPr="00283DBC" w:rsidTr="00283DBC">
        <w:trPr>
          <w:trHeight w:val="90"/>
        </w:trPr>
        <w:tc>
          <w:tcPr>
            <w:tcW w:w="1269" w:type="dxa"/>
          </w:tcPr>
          <w:p w:rsidR="00283DBC" w:rsidRPr="00283DBC" w:rsidRDefault="00283DBC" w:rsidP="00283DBC">
            <w:pPr>
              <w:rPr>
                <w:szCs w:val="21"/>
              </w:rPr>
            </w:pPr>
            <w:r w:rsidRPr="00283DBC">
              <w:rPr>
                <w:rFonts w:hint="eastAsia"/>
                <w:szCs w:val="21"/>
              </w:rPr>
              <w:t>0.</w:t>
            </w:r>
            <w:r w:rsidRPr="00283DBC"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:rsidR="00283DBC" w:rsidRPr="00283DBC" w:rsidRDefault="00283DBC" w:rsidP="00283DBC">
            <w:pPr>
              <w:rPr>
                <w:szCs w:val="21"/>
              </w:rPr>
            </w:pPr>
            <w:r w:rsidRPr="00283DBC">
              <w:rPr>
                <w:rFonts w:hint="eastAsia"/>
                <w:szCs w:val="21"/>
              </w:rPr>
              <w:t>黄叶轩</w:t>
            </w:r>
          </w:p>
        </w:tc>
        <w:tc>
          <w:tcPr>
            <w:tcW w:w="1930" w:type="dxa"/>
          </w:tcPr>
          <w:p w:rsidR="00283DBC" w:rsidRPr="00283DBC" w:rsidRDefault="00283DBC" w:rsidP="00283DBC">
            <w:pPr>
              <w:rPr>
                <w:szCs w:val="21"/>
              </w:rPr>
            </w:pPr>
            <w:bookmarkStart w:id="22" w:name="OLE_LINK1"/>
            <w:bookmarkStart w:id="23" w:name="OLE_LINK2"/>
            <w:bookmarkStart w:id="24" w:name="OLE_LINK4"/>
            <w:r w:rsidRPr="00283DBC">
              <w:rPr>
                <w:rFonts w:hint="eastAsia"/>
                <w:szCs w:val="21"/>
              </w:rPr>
              <w:t>黄叶轩，陈俊仁，</w:t>
            </w:r>
          </w:p>
          <w:p w:rsidR="00283DBC" w:rsidRPr="00283DBC" w:rsidRDefault="00283DBC" w:rsidP="00283DBC">
            <w:pPr>
              <w:rPr>
                <w:szCs w:val="21"/>
              </w:rPr>
            </w:pPr>
            <w:bookmarkStart w:id="25" w:name="OLE_LINK5"/>
            <w:bookmarkStart w:id="26" w:name="OLE_LINK6"/>
            <w:bookmarkEnd w:id="22"/>
            <w:bookmarkEnd w:id="23"/>
            <w:bookmarkEnd w:id="24"/>
            <w:r w:rsidRPr="00283DBC">
              <w:rPr>
                <w:rFonts w:hint="eastAsia"/>
                <w:szCs w:val="21"/>
              </w:rPr>
              <w:t>陈苏民，徐双铅，</w:t>
            </w:r>
          </w:p>
          <w:p w:rsidR="00283DBC" w:rsidRPr="00283DBC" w:rsidRDefault="00283DBC" w:rsidP="00283DBC">
            <w:pPr>
              <w:rPr>
                <w:szCs w:val="21"/>
              </w:rPr>
            </w:pPr>
            <w:bookmarkStart w:id="27" w:name="OLE_LINK7"/>
            <w:bookmarkStart w:id="28" w:name="OLE_LINK8"/>
            <w:bookmarkStart w:id="29" w:name="OLE_LINK9"/>
            <w:bookmarkEnd w:id="25"/>
            <w:bookmarkEnd w:id="26"/>
            <w:r w:rsidRPr="00283DBC">
              <w:rPr>
                <w:rFonts w:hint="eastAsia"/>
                <w:szCs w:val="21"/>
              </w:rPr>
              <w:t>吕迪</w:t>
            </w:r>
            <w:bookmarkEnd w:id="27"/>
            <w:bookmarkEnd w:id="28"/>
            <w:bookmarkEnd w:id="29"/>
          </w:p>
        </w:tc>
        <w:tc>
          <w:tcPr>
            <w:tcW w:w="1671" w:type="dxa"/>
          </w:tcPr>
          <w:p w:rsidR="00283DBC" w:rsidRPr="00283DBC" w:rsidRDefault="00283DBC" w:rsidP="00283DBC">
            <w:pPr>
              <w:rPr>
                <w:szCs w:val="21"/>
              </w:rPr>
            </w:pPr>
            <w:r w:rsidRPr="00283DBC"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9</w:t>
            </w:r>
            <w:r w:rsidRPr="00283DBC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</w:t>
            </w:r>
            <w:r w:rsidRPr="00283DBC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12</w:t>
            </w:r>
            <w:r w:rsidRPr="00283DBC">
              <w:rPr>
                <w:rFonts w:hint="eastAsia"/>
                <w:szCs w:val="21"/>
              </w:rPr>
              <w:t>-201</w:t>
            </w:r>
            <w:r>
              <w:rPr>
                <w:szCs w:val="21"/>
              </w:rPr>
              <w:t>9</w:t>
            </w:r>
            <w:r w:rsidRPr="00283DBC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</w:t>
            </w:r>
            <w:r w:rsidRPr="00283DBC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12</w:t>
            </w:r>
          </w:p>
        </w:tc>
        <w:tc>
          <w:tcPr>
            <w:tcW w:w="1672" w:type="dxa"/>
          </w:tcPr>
          <w:p w:rsidR="00283DBC" w:rsidRPr="00283DBC" w:rsidRDefault="00283DBC" w:rsidP="00283DBC">
            <w:pPr>
              <w:rPr>
                <w:szCs w:val="21"/>
              </w:rPr>
            </w:pPr>
            <w:r w:rsidRPr="00283DBC">
              <w:rPr>
                <w:rFonts w:hint="eastAsia"/>
                <w:szCs w:val="21"/>
              </w:rPr>
              <w:t>起草</w:t>
            </w:r>
          </w:p>
        </w:tc>
      </w:tr>
    </w:tbl>
    <w:p w:rsidR="00283DBC" w:rsidRDefault="00283DBC"/>
    <w:p w:rsidR="00283DBC" w:rsidRDefault="00283DBC">
      <w:r>
        <w:br w:type="page"/>
      </w:r>
    </w:p>
    <w:sdt>
      <w:sdtPr>
        <w:rPr>
          <w:lang w:val="zh-CN"/>
        </w:rPr>
        <w:id w:val="1019583395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color w:val="auto"/>
          <w:sz w:val="21"/>
          <w:szCs w:val="22"/>
        </w:rPr>
      </w:sdtEndPr>
      <w:sdtContent>
        <w:p w:rsidR="006D2EA9" w:rsidRDefault="006D2EA9">
          <w:pPr>
            <w:pStyle w:val="TOC"/>
          </w:pPr>
          <w:r>
            <w:rPr>
              <w:lang w:val="zh-CN"/>
            </w:rPr>
            <w:t>目录</w:t>
          </w:r>
        </w:p>
        <w:p w:rsidR="006D2EA9" w:rsidRDefault="006D2EA9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158006" w:history="1">
            <w:r w:rsidRPr="00BA4065">
              <w:rPr>
                <w:rStyle w:val="ac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Pr="00BA4065">
              <w:rPr>
                <w:rStyle w:val="ac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BA4065">
              <w:rPr>
                <w:rStyle w:val="ac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Pr="00BA4065">
              <w:rPr>
                <w:rStyle w:val="ac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BA4065">
              <w:rPr>
                <w:rStyle w:val="ac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Pr="00BA4065">
              <w:rPr>
                <w:rStyle w:val="ac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BA4065">
              <w:rPr>
                <w:rStyle w:val="ac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EA9" w:rsidRDefault="006D2EA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5158007" w:history="1">
            <w:r w:rsidRPr="00BA4065">
              <w:rPr>
                <w:rStyle w:val="ac"/>
                <w:b/>
                <w:noProof/>
              </w:rPr>
              <w:t>1</w:t>
            </w:r>
            <w:r>
              <w:rPr>
                <w:noProof/>
              </w:rPr>
              <w:tab/>
            </w:r>
            <w:r w:rsidRPr="00BA4065">
              <w:rPr>
                <w:rStyle w:val="ac"/>
                <w:b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EA9" w:rsidRDefault="006D2EA9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5158008" w:history="1">
            <w:r w:rsidRPr="00BA4065">
              <w:rPr>
                <w:rStyle w:val="ac"/>
                <w:b/>
                <w:noProof/>
              </w:rPr>
              <w:t>1.1</w:t>
            </w:r>
            <w:r>
              <w:rPr>
                <w:noProof/>
              </w:rPr>
              <w:tab/>
            </w:r>
            <w:r w:rsidRPr="00BA4065">
              <w:rPr>
                <w:rStyle w:val="ac"/>
                <w:b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EA9" w:rsidRDefault="006D2EA9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5158009" w:history="1">
            <w:r w:rsidRPr="00BA4065">
              <w:rPr>
                <w:rStyle w:val="ac"/>
                <w:b/>
                <w:noProof/>
              </w:rPr>
              <w:t>1.2</w:t>
            </w:r>
            <w:r>
              <w:rPr>
                <w:noProof/>
              </w:rPr>
              <w:tab/>
            </w:r>
            <w:r w:rsidRPr="00BA4065">
              <w:rPr>
                <w:rStyle w:val="ac"/>
                <w:b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EA9" w:rsidRDefault="006D2EA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158010" w:history="1">
            <w:r w:rsidRPr="00BA4065">
              <w:rPr>
                <w:rStyle w:val="ac"/>
                <w:b/>
                <w:noProof/>
              </w:rPr>
              <w:t>1.2.1</w:t>
            </w:r>
            <w:r>
              <w:rPr>
                <w:noProof/>
              </w:rPr>
              <w:tab/>
            </w:r>
            <w:r w:rsidRPr="00BA4065">
              <w:rPr>
                <w:rStyle w:val="ac"/>
                <w:b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EA9" w:rsidRDefault="006D2EA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158011" w:history="1">
            <w:r w:rsidRPr="00BA4065">
              <w:rPr>
                <w:rStyle w:val="ac"/>
                <w:b/>
                <w:noProof/>
              </w:rPr>
              <w:t>1.2.2</w:t>
            </w:r>
            <w:r>
              <w:rPr>
                <w:noProof/>
              </w:rPr>
              <w:tab/>
            </w:r>
            <w:r w:rsidRPr="00BA4065">
              <w:rPr>
                <w:rStyle w:val="ac"/>
                <w:b/>
                <w:noProof/>
              </w:rPr>
              <w:t>项目的任务提出者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EA9" w:rsidRDefault="006D2EA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158012" w:history="1">
            <w:r w:rsidRPr="00BA4065">
              <w:rPr>
                <w:rStyle w:val="ac"/>
                <w:b/>
                <w:noProof/>
              </w:rPr>
              <w:t>1.2.3</w:t>
            </w:r>
            <w:r>
              <w:rPr>
                <w:noProof/>
              </w:rPr>
              <w:tab/>
            </w:r>
            <w:r w:rsidRPr="00BA4065">
              <w:rPr>
                <w:rStyle w:val="ac"/>
                <w:b/>
                <w:noProof/>
              </w:rPr>
              <w:t>项目开发团队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EA9" w:rsidRDefault="006D2EA9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5158013" w:history="1">
            <w:r w:rsidRPr="00BA4065">
              <w:rPr>
                <w:rStyle w:val="ac"/>
                <w:b/>
                <w:noProof/>
              </w:rPr>
              <w:t>1.3</w:t>
            </w:r>
            <w:r>
              <w:rPr>
                <w:noProof/>
              </w:rPr>
              <w:tab/>
            </w:r>
            <w:r w:rsidRPr="00BA4065">
              <w:rPr>
                <w:rStyle w:val="ac"/>
                <w:b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EA9" w:rsidRDefault="006D2EA9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5158014" w:history="1">
            <w:r w:rsidRPr="00BA4065">
              <w:rPr>
                <w:rStyle w:val="ac"/>
                <w:b/>
                <w:noProof/>
              </w:rPr>
              <w:t>1.4</w:t>
            </w:r>
            <w:r>
              <w:rPr>
                <w:noProof/>
              </w:rPr>
              <w:tab/>
            </w:r>
            <w:r w:rsidRPr="00BA4065">
              <w:rPr>
                <w:rStyle w:val="ac"/>
                <w:b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EA9" w:rsidRDefault="006D2EA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5158015" w:history="1">
            <w:r w:rsidRPr="00BA4065">
              <w:rPr>
                <w:rStyle w:val="ac"/>
                <w:b/>
                <w:noProof/>
              </w:rPr>
              <w:t>实际开发结果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EA9" w:rsidRDefault="006D2EA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5158016" w:history="1">
            <w:r w:rsidRPr="00BA4065">
              <w:rPr>
                <w:rStyle w:val="ac"/>
                <w:b/>
                <w:noProof/>
              </w:rPr>
              <w:t>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EA9" w:rsidRDefault="006D2EA9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35158017" w:history="1">
            <w:r w:rsidRPr="00BA4065">
              <w:rPr>
                <w:rStyle w:val="ac"/>
                <w:b/>
                <w:noProof/>
              </w:rPr>
              <w:t>产品主要特征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EA9" w:rsidRDefault="006D2EA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5158018" w:history="1">
            <w:r w:rsidRPr="00BA4065">
              <w:rPr>
                <w:rStyle w:val="ac"/>
                <w:b/>
                <w:noProof/>
              </w:rPr>
              <w:t>基本流程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EA9" w:rsidRDefault="006D2EA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5158019" w:history="1">
            <w:r w:rsidRPr="00BA4065">
              <w:rPr>
                <w:rStyle w:val="ac"/>
                <w:b/>
                <w:noProof/>
              </w:rPr>
              <w:t>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EA9" w:rsidRDefault="006D2EA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5158020" w:history="1">
            <w:r w:rsidRPr="00BA4065">
              <w:rPr>
                <w:rStyle w:val="ac"/>
                <w:b/>
                <w:noProof/>
              </w:rPr>
              <w:t>费用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EA9" w:rsidRDefault="006D2EA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5158021" w:history="1">
            <w:r w:rsidRPr="00BA4065">
              <w:rPr>
                <w:rStyle w:val="ac"/>
                <w:b/>
                <w:noProof/>
              </w:rPr>
              <w:t>开发工作评价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EA9" w:rsidRDefault="006D2EA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5158022" w:history="1">
            <w:r w:rsidRPr="00BA4065">
              <w:rPr>
                <w:rStyle w:val="ac"/>
                <w:b/>
                <w:noProof/>
              </w:rPr>
              <w:t>对员工评价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EA9" w:rsidRDefault="006D2EA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5158023" w:history="1">
            <w:r w:rsidRPr="00BA4065">
              <w:rPr>
                <w:rStyle w:val="ac"/>
                <w:b/>
                <w:noProof/>
              </w:rPr>
              <w:t>对产品质量的评价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EA9" w:rsidRDefault="006D2EA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5158024" w:history="1">
            <w:r w:rsidRPr="00BA4065">
              <w:rPr>
                <w:rStyle w:val="ac"/>
                <w:b/>
                <w:noProof/>
              </w:rPr>
              <w:t>对工具的评价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EA9" w:rsidRDefault="006D2EA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5158025" w:history="1">
            <w:r w:rsidRPr="00BA4065">
              <w:rPr>
                <w:rStyle w:val="ac"/>
                <w:b/>
                <w:noProof/>
              </w:rPr>
              <w:t>出错原因分析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EA9" w:rsidRDefault="006D2EA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5158026" w:history="1">
            <w:r w:rsidRPr="00BA4065">
              <w:rPr>
                <w:rStyle w:val="ac"/>
                <w:b/>
                <w:noProof/>
              </w:rPr>
              <w:t>成员绩效考评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EA9" w:rsidRDefault="006D2EA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5158027" w:history="1">
            <w:r w:rsidRPr="00BA4065">
              <w:rPr>
                <w:rStyle w:val="ac"/>
                <w:b/>
                <w:noProof/>
              </w:rPr>
              <w:t>成员自我总结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EA9" w:rsidRDefault="006D2EA9">
          <w:r>
            <w:rPr>
              <w:b/>
              <w:bCs/>
              <w:lang w:val="zh-CN"/>
            </w:rPr>
            <w:fldChar w:fldCharType="end"/>
          </w:r>
        </w:p>
      </w:sdtContent>
    </w:sdt>
    <w:p w:rsidR="00283DBC" w:rsidRDefault="00283DBC"/>
    <w:p w:rsidR="00283DBC" w:rsidRDefault="00283DBC">
      <w:r>
        <w:br w:type="page"/>
      </w:r>
    </w:p>
    <w:p w:rsidR="00283DBC" w:rsidRPr="00283DBC" w:rsidRDefault="00283DBC" w:rsidP="00283DBC">
      <w:pPr>
        <w:numPr>
          <w:ilvl w:val="0"/>
          <w:numId w:val="1"/>
        </w:numPr>
        <w:outlineLvl w:val="0"/>
        <w:rPr>
          <w:rFonts w:asciiTheme="minorHAnsi" w:hAnsiTheme="minorHAnsi" w:cstheme="minorBidi"/>
          <w:b/>
          <w:color w:val="000000" w:themeColor="text1"/>
          <w:kern w:val="2"/>
          <w:sz w:val="32"/>
        </w:rPr>
      </w:pPr>
      <w:bookmarkStart w:id="30" w:name="_Toc503482141"/>
      <w:bookmarkStart w:id="31" w:name="_Toc503723224"/>
      <w:bookmarkStart w:id="32" w:name="_Toc535158007"/>
      <w:r w:rsidRPr="00283DBC">
        <w:rPr>
          <w:rFonts w:asciiTheme="minorHAnsi" w:hAnsiTheme="minorHAnsi" w:cstheme="minorBidi"/>
          <w:b/>
          <w:color w:val="000000" w:themeColor="text1"/>
          <w:kern w:val="2"/>
          <w:sz w:val="32"/>
        </w:rPr>
        <w:lastRenderedPageBreak/>
        <w:t>引言</w:t>
      </w:r>
      <w:bookmarkEnd w:id="30"/>
      <w:bookmarkEnd w:id="31"/>
      <w:bookmarkEnd w:id="32"/>
    </w:p>
    <w:p w:rsidR="00283DBC" w:rsidRPr="00283DBC" w:rsidRDefault="00283DBC" w:rsidP="00283DBC">
      <w:pPr>
        <w:numPr>
          <w:ilvl w:val="1"/>
          <w:numId w:val="1"/>
        </w:numPr>
        <w:outlineLvl w:val="1"/>
        <w:rPr>
          <w:rFonts w:asciiTheme="minorHAnsi" w:hAnsiTheme="minorHAnsi" w:cstheme="minorBidi"/>
          <w:b/>
          <w:color w:val="000000" w:themeColor="text1"/>
          <w:kern w:val="2"/>
          <w:sz w:val="30"/>
        </w:rPr>
      </w:pPr>
      <w:bookmarkStart w:id="33" w:name="_Toc503482142"/>
      <w:bookmarkStart w:id="34" w:name="_Toc503723225"/>
      <w:bookmarkStart w:id="35" w:name="_Toc535158008"/>
      <w:r w:rsidRPr="00283DBC">
        <w:rPr>
          <w:rFonts w:asciiTheme="minorHAnsi" w:hAnsiTheme="minorHAnsi" w:cstheme="minorBidi"/>
          <w:b/>
          <w:color w:val="000000" w:themeColor="text1"/>
          <w:kern w:val="2"/>
          <w:sz w:val="30"/>
        </w:rPr>
        <w:t>编写目的</w:t>
      </w:r>
      <w:bookmarkEnd w:id="33"/>
      <w:bookmarkEnd w:id="34"/>
      <w:bookmarkEnd w:id="35"/>
    </w:p>
    <w:p w:rsidR="00283DBC" w:rsidRPr="00283DBC" w:rsidRDefault="00283DBC" w:rsidP="00283DBC">
      <w:pPr>
        <w:ind w:firstLine="420"/>
        <w:rPr>
          <w:szCs w:val="21"/>
        </w:rPr>
      </w:pPr>
      <w:r w:rsidRPr="00283DBC">
        <w:rPr>
          <w:rFonts w:hint="eastAsia"/>
          <w:szCs w:val="21"/>
        </w:rPr>
        <w:t>作为最后</w:t>
      </w:r>
      <w:r w:rsidRPr="00283DBC">
        <w:rPr>
          <w:szCs w:val="21"/>
        </w:rPr>
        <w:t>收尾</w:t>
      </w:r>
      <w:r w:rsidRPr="00283DBC">
        <w:rPr>
          <w:rFonts w:hint="eastAsia"/>
          <w:szCs w:val="21"/>
        </w:rPr>
        <w:t>环节</w:t>
      </w:r>
      <w:r w:rsidRPr="00283DBC">
        <w:rPr>
          <w:szCs w:val="21"/>
        </w:rPr>
        <w:t>的</w:t>
      </w:r>
      <w:r w:rsidRPr="00283DBC">
        <w:rPr>
          <w:rFonts w:hint="eastAsia"/>
          <w:szCs w:val="21"/>
        </w:rPr>
        <w:t>一个</w:t>
      </w:r>
      <w:r w:rsidRPr="00283DBC">
        <w:rPr>
          <w:szCs w:val="21"/>
        </w:rPr>
        <w:t>总结报告，为下一个项目做好经验</w:t>
      </w:r>
      <w:r w:rsidRPr="00283DBC">
        <w:rPr>
          <w:rFonts w:hint="eastAsia"/>
          <w:szCs w:val="21"/>
        </w:rPr>
        <w:t>的铺垫</w:t>
      </w:r>
    </w:p>
    <w:p w:rsidR="00283DBC" w:rsidRPr="00283DBC" w:rsidRDefault="00283DBC" w:rsidP="00283DBC">
      <w:pPr>
        <w:numPr>
          <w:ilvl w:val="1"/>
          <w:numId w:val="1"/>
        </w:numPr>
        <w:outlineLvl w:val="1"/>
        <w:rPr>
          <w:rFonts w:asciiTheme="minorHAnsi" w:hAnsiTheme="minorHAnsi" w:cstheme="minorBidi"/>
          <w:b/>
          <w:color w:val="000000" w:themeColor="text1"/>
          <w:kern w:val="2"/>
          <w:sz w:val="30"/>
        </w:rPr>
      </w:pPr>
      <w:bookmarkStart w:id="36" w:name="_Toc503482143"/>
      <w:bookmarkStart w:id="37" w:name="_Toc503723226"/>
      <w:bookmarkStart w:id="38" w:name="_Toc535158009"/>
      <w:r w:rsidRPr="00283DBC">
        <w:rPr>
          <w:rFonts w:asciiTheme="minorHAnsi" w:hAnsiTheme="minorHAnsi" w:cstheme="minorBidi"/>
          <w:b/>
          <w:color w:val="000000" w:themeColor="text1"/>
          <w:kern w:val="2"/>
          <w:sz w:val="30"/>
        </w:rPr>
        <w:t>背景</w:t>
      </w:r>
      <w:bookmarkEnd w:id="36"/>
      <w:bookmarkEnd w:id="37"/>
      <w:bookmarkEnd w:id="38"/>
    </w:p>
    <w:p w:rsidR="00283DBC" w:rsidRPr="00283DBC" w:rsidRDefault="00283DBC" w:rsidP="00283DBC">
      <w:pPr>
        <w:numPr>
          <w:ilvl w:val="2"/>
          <w:numId w:val="1"/>
        </w:numPr>
        <w:outlineLvl w:val="2"/>
        <w:rPr>
          <w:rFonts w:cstheme="minorBidi"/>
          <w:b/>
          <w:noProof/>
          <w:color w:val="000000" w:themeColor="text1"/>
          <w:kern w:val="2"/>
          <w:sz w:val="28"/>
        </w:rPr>
      </w:pPr>
      <w:bookmarkStart w:id="39" w:name="_Toc503482144"/>
      <w:bookmarkStart w:id="40" w:name="_Toc503723227"/>
      <w:bookmarkStart w:id="41" w:name="_Toc535158010"/>
      <w:r w:rsidRPr="00283DBC">
        <w:rPr>
          <w:rFonts w:cstheme="minorBidi"/>
          <w:b/>
          <w:noProof/>
          <w:color w:val="000000" w:themeColor="text1"/>
          <w:kern w:val="2"/>
          <w:sz w:val="28"/>
        </w:rPr>
        <w:t>项目名称</w:t>
      </w:r>
      <w:bookmarkEnd w:id="39"/>
      <w:bookmarkEnd w:id="40"/>
      <w:bookmarkEnd w:id="41"/>
    </w:p>
    <w:p w:rsidR="00283DBC" w:rsidRPr="00283DBC" w:rsidRDefault="00283DBC" w:rsidP="00283DBC">
      <w:pPr>
        <w:ind w:firstLine="420"/>
      </w:pPr>
      <w:r w:rsidRPr="00283DBC">
        <w:rPr>
          <w:rFonts w:hint="eastAsia"/>
        </w:rPr>
        <w:t>软件工程系列课程教学辅助网站</w:t>
      </w:r>
    </w:p>
    <w:p w:rsidR="00283DBC" w:rsidRPr="00283DBC" w:rsidRDefault="00283DBC" w:rsidP="00283DBC">
      <w:pPr>
        <w:numPr>
          <w:ilvl w:val="2"/>
          <w:numId w:val="1"/>
        </w:numPr>
        <w:outlineLvl w:val="2"/>
        <w:rPr>
          <w:rFonts w:cstheme="minorBidi"/>
          <w:b/>
          <w:noProof/>
          <w:color w:val="000000" w:themeColor="text1"/>
          <w:kern w:val="2"/>
          <w:sz w:val="28"/>
        </w:rPr>
      </w:pPr>
      <w:bookmarkStart w:id="42" w:name="_Toc503482145"/>
      <w:bookmarkStart w:id="43" w:name="_Toc503723228"/>
      <w:bookmarkStart w:id="44" w:name="_Toc535158011"/>
      <w:r w:rsidRPr="00283DBC">
        <w:rPr>
          <w:rFonts w:cstheme="minorBidi"/>
          <w:b/>
          <w:noProof/>
          <w:color w:val="000000" w:themeColor="text1"/>
          <w:kern w:val="2"/>
          <w:sz w:val="28"/>
        </w:rPr>
        <w:t>项目的任务提出者</w:t>
      </w:r>
      <w:bookmarkEnd w:id="42"/>
      <w:bookmarkEnd w:id="43"/>
      <w:bookmarkEnd w:id="44"/>
    </w:p>
    <w:p w:rsidR="00283DBC" w:rsidRDefault="00283DBC" w:rsidP="00283DBC">
      <w:r w:rsidRPr="00283DBC">
        <w:rPr>
          <w:rFonts w:hint="eastAsia"/>
        </w:rPr>
        <w:t>下表简述了项目提出</w:t>
      </w:r>
      <w:r w:rsidRPr="00283DBC">
        <w:t>者的</w:t>
      </w:r>
      <w:r w:rsidRPr="00283DBC">
        <w:rPr>
          <w:rFonts w:hint="eastAsia"/>
        </w:rPr>
        <w:t>联系方式信息。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993"/>
        <w:gridCol w:w="1010"/>
        <w:gridCol w:w="630"/>
        <w:gridCol w:w="525"/>
        <w:gridCol w:w="741"/>
        <w:gridCol w:w="312"/>
        <w:gridCol w:w="1559"/>
        <w:gridCol w:w="1418"/>
        <w:gridCol w:w="1034"/>
      </w:tblGrid>
      <w:tr w:rsidR="00283DBC" w:rsidRPr="00283DBC" w:rsidTr="00283DBC">
        <w:trPr>
          <w:trHeight w:val="260"/>
          <w:jc w:val="center"/>
        </w:trPr>
        <w:tc>
          <w:tcPr>
            <w:tcW w:w="993" w:type="dxa"/>
            <w:shd w:val="clear" w:color="auto" w:fill="9CC2E5"/>
            <w:noWrap/>
            <w:vAlign w:val="center"/>
          </w:tcPr>
          <w:p w:rsidR="00283DBC" w:rsidRPr="00283DBC" w:rsidRDefault="00283DBC" w:rsidP="00283DBC">
            <w:pPr>
              <w:jc w:val="center"/>
              <w:rPr>
                <w:b/>
                <w:color w:val="000000"/>
                <w:sz w:val="22"/>
                <w:rPrChange w:id="45" w:author="hyx" w:date="2018-11-10T19:18:00Z">
                  <w:rPr>
                    <w:rFonts w:ascii="等线" w:eastAsia="等线" w:hAnsi="等线"/>
                    <w:b/>
                    <w:color w:val="000000"/>
                    <w:sz w:val="22"/>
                  </w:rPr>
                </w:rPrChange>
              </w:rPr>
            </w:pPr>
            <w:r w:rsidRPr="00283DBC">
              <w:rPr>
                <w:rFonts w:hint="eastAsia"/>
                <w:b/>
                <w:color w:val="000000"/>
                <w:sz w:val="22"/>
              </w:rPr>
              <w:t>姓名</w:t>
            </w:r>
          </w:p>
        </w:tc>
        <w:tc>
          <w:tcPr>
            <w:tcW w:w="1640" w:type="dxa"/>
            <w:gridSpan w:val="2"/>
            <w:shd w:val="clear" w:color="auto" w:fill="9CC2E5"/>
            <w:vAlign w:val="center"/>
          </w:tcPr>
          <w:p w:rsidR="00283DBC" w:rsidRPr="00283DBC" w:rsidRDefault="00283DBC" w:rsidP="00283DBC">
            <w:pPr>
              <w:jc w:val="center"/>
              <w:rPr>
                <w:ins w:id="46" w:author="hyx" w:date="2018-11-10T19:43:00Z"/>
                <w:b/>
                <w:color w:val="000000"/>
                <w:sz w:val="22"/>
              </w:rPr>
            </w:pPr>
            <w:ins w:id="47" w:author="hyx" w:date="2018-11-10T19:43:00Z">
              <w:r w:rsidRPr="00283DBC">
                <w:rPr>
                  <w:rFonts w:hint="eastAsia"/>
                  <w:b/>
                  <w:color w:val="000000"/>
                  <w:sz w:val="22"/>
                </w:rPr>
                <w:t>联系方式</w:t>
              </w:r>
            </w:ins>
          </w:p>
        </w:tc>
        <w:tc>
          <w:tcPr>
            <w:tcW w:w="1578" w:type="dxa"/>
            <w:gridSpan w:val="3"/>
            <w:shd w:val="clear" w:color="auto" w:fill="9CC2E5"/>
            <w:vAlign w:val="center"/>
          </w:tcPr>
          <w:p w:rsidR="00283DBC" w:rsidRPr="00283DBC" w:rsidRDefault="00283DBC" w:rsidP="00283DBC">
            <w:pPr>
              <w:jc w:val="center"/>
              <w:rPr>
                <w:ins w:id="48" w:author="hyx" w:date="2018-11-10T19:18:00Z"/>
                <w:b/>
                <w:color w:val="000000"/>
                <w:sz w:val="22"/>
              </w:rPr>
            </w:pPr>
            <w:ins w:id="49" w:author="hyx" w:date="2018-11-10T19:18:00Z">
              <w:r w:rsidRPr="00283DBC">
                <w:rPr>
                  <w:rFonts w:hint="eastAsia"/>
                  <w:b/>
                  <w:color w:val="000000"/>
                  <w:sz w:val="22"/>
                </w:rPr>
                <w:t>邮箱</w:t>
              </w:r>
            </w:ins>
          </w:p>
        </w:tc>
        <w:tc>
          <w:tcPr>
            <w:tcW w:w="1559" w:type="dxa"/>
            <w:shd w:val="clear" w:color="auto" w:fill="9CC2E5"/>
            <w:vAlign w:val="center"/>
          </w:tcPr>
          <w:p w:rsidR="00283DBC" w:rsidRPr="00283DBC" w:rsidRDefault="00283DBC" w:rsidP="00283DBC">
            <w:pPr>
              <w:jc w:val="center"/>
              <w:rPr>
                <w:ins w:id="50" w:author="hyx" w:date="2018-11-10T19:18:00Z"/>
                <w:b/>
                <w:color w:val="000000"/>
                <w:sz w:val="22"/>
              </w:rPr>
            </w:pPr>
            <w:ins w:id="51" w:author="hyx" w:date="2018-11-10T19:18:00Z">
              <w:r w:rsidRPr="00283DBC">
                <w:rPr>
                  <w:rFonts w:hint="eastAsia"/>
                  <w:b/>
                  <w:color w:val="000000"/>
                  <w:sz w:val="22"/>
                </w:rPr>
                <w:t>微信</w:t>
              </w:r>
            </w:ins>
          </w:p>
        </w:tc>
        <w:tc>
          <w:tcPr>
            <w:tcW w:w="1418" w:type="dxa"/>
            <w:shd w:val="clear" w:color="auto" w:fill="9CC2E5"/>
            <w:vAlign w:val="center"/>
          </w:tcPr>
          <w:p w:rsidR="00283DBC" w:rsidRPr="00283DBC" w:rsidRDefault="00283DBC" w:rsidP="00283DBC">
            <w:pPr>
              <w:jc w:val="center"/>
              <w:rPr>
                <w:ins w:id="52" w:author="hyx" w:date="2018-11-10T19:19:00Z"/>
                <w:b/>
                <w:color w:val="000000"/>
                <w:sz w:val="22"/>
              </w:rPr>
            </w:pPr>
            <w:ins w:id="53" w:author="hyx" w:date="2018-11-10T19:19:00Z">
              <w:r w:rsidRPr="00283DBC">
                <w:rPr>
                  <w:rFonts w:hint="eastAsia"/>
                  <w:b/>
                  <w:color w:val="000000"/>
                  <w:sz w:val="22"/>
                </w:rPr>
                <w:t>QQ</w:t>
              </w:r>
            </w:ins>
          </w:p>
        </w:tc>
        <w:tc>
          <w:tcPr>
            <w:tcW w:w="1034" w:type="dxa"/>
            <w:shd w:val="clear" w:color="auto" w:fill="9CC2E5"/>
            <w:vAlign w:val="center"/>
          </w:tcPr>
          <w:p w:rsidR="00283DBC" w:rsidRPr="00283DBC" w:rsidRDefault="00283DBC" w:rsidP="00283DBC">
            <w:pPr>
              <w:jc w:val="center"/>
              <w:rPr>
                <w:b/>
                <w:color w:val="000000"/>
                <w:sz w:val="22"/>
                <w:rPrChange w:id="54" w:author="hyx" w:date="2018-11-10T19:18:00Z">
                  <w:rPr>
                    <w:rFonts w:ascii="等线" w:eastAsia="等线" w:hAnsi="等线"/>
                    <w:b/>
                    <w:color w:val="000000"/>
                    <w:sz w:val="22"/>
                  </w:rPr>
                </w:rPrChange>
              </w:rPr>
            </w:pPr>
            <w:r w:rsidRPr="00283DBC">
              <w:rPr>
                <w:rFonts w:hint="eastAsia"/>
                <w:b/>
                <w:color w:val="000000"/>
                <w:sz w:val="22"/>
              </w:rPr>
              <w:t>地址</w:t>
            </w:r>
          </w:p>
        </w:tc>
      </w:tr>
      <w:tr w:rsidR="00283DBC" w:rsidRPr="00283DBC" w:rsidTr="00283DBC">
        <w:trPr>
          <w:trHeight w:val="645"/>
          <w:jc w:val="center"/>
        </w:trPr>
        <w:tc>
          <w:tcPr>
            <w:tcW w:w="993" w:type="dxa"/>
            <w:shd w:val="clear" w:color="auto" w:fill="FFFFFF"/>
            <w:noWrap/>
            <w:vAlign w:val="center"/>
          </w:tcPr>
          <w:p w:rsidR="00283DBC" w:rsidRPr="00283DBC" w:rsidRDefault="00283DBC" w:rsidP="00283DBC">
            <w:pPr>
              <w:jc w:val="center"/>
              <w:rPr>
                <w:color w:val="000000"/>
                <w:szCs w:val="21"/>
                <w:rPrChange w:id="55" w:author="hyx" w:date="2018-11-10T19:42:00Z">
                  <w:rPr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r w:rsidRPr="00283DBC">
              <w:rPr>
                <w:rFonts w:hint="eastAsia"/>
                <w:color w:val="000000"/>
                <w:szCs w:val="21"/>
                <w:rPrChange w:id="56" w:author="hyx" w:date="2018-11-10T19:42:00Z">
                  <w:rPr>
                    <w:rFonts w:ascii="等线" w:eastAsia="等线" w:hAnsi="等线" w:hint="eastAsia"/>
                    <w:color w:val="000000"/>
                    <w:sz w:val="22"/>
                  </w:rPr>
                </w:rPrChange>
              </w:rPr>
              <w:t>杨枨</w:t>
            </w:r>
          </w:p>
        </w:tc>
        <w:tc>
          <w:tcPr>
            <w:tcW w:w="1640" w:type="dxa"/>
            <w:gridSpan w:val="2"/>
            <w:shd w:val="clear" w:color="auto" w:fill="FFFFFF"/>
            <w:vAlign w:val="center"/>
          </w:tcPr>
          <w:p w:rsidR="00283DBC" w:rsidRPr="00283DBC" w:rsidRDefault="00283DBC" w:rsidP="00283DBC">
            <w:pPr>
              <w:jc w:val="center"/>
              <w:rPr>
                <w:ins w:id="57" w:author="hyx" w:date="2018-11-10T19:43:00Z"/>
                <w:szCs w:val="21"/>
              </w:rPr>
            </w:pPr>
            <w:ins w:id="58" w:author="hyx" w:date="2018-11-10T19:43:00Z">
              <w:r w:rsidRPr="00283DBC">
                <w:rPr>
                  <w:rFonts w:hint="eastAsia"/>
                  <w:szCs w:val="21"/>
                </w:rPr>
                <w:t>1</w:t>
              </w:r>
            </w:ins>
            <w:ins w:id="59" w:author="hyx" w:date="2018-11-10T19:44:00Z">
              <w:r w:rsidRPr="00283DBC">
                <w:rPr>
                  <w:rFonts w:hint="eastAsia"/>
                  <w:szCs w:val="21"/>
                </w:rPr>
                <w:t>3357102333</w:t>
              </w:r>
            </w:ins>
          </w:p>
        </w:tc>
        <w:tc>
          <w:tcPr>
            <w:tcW w:w="1578" w:type="dxa"/>
            <w:gridSpan w:val="3"/>
            <w:shd w:val="clear" w:color="auto" w:fill="FFFFFF"/>
            <w:vAlign w:val="center"/>
          </w:tcPr>
          <w:p w:rsidR="00283DBC" w:rsidRPr="00283DBC" w:rsidRDefault="00283DBC" w:rsidP="00283DBC">
            <w:pPr>
              <w:jc w:val="center"/>
              <w:rPr>
                <w:ins w:id="60" w:author="hyx" w:date="2018-11-10T19:20:00Z"/>
                <w:szCs w:val="21"/>
                <w:rPrChange w:id="61" w:author="hyx" w:date="2018-11-10T19:42:00Z">
                  <w:rPr>
                    <w:ins w:id="62" w:author="hyx" w:date="2018-11-10T19:20:00Z"/>
                    <w:sz w:val="20"/>
                    <w:szCs w:val="20"/>
                  </w:rPr>
                </w:rPrChange>
              </w:rPr>
            </w:pPr>
            <w:ins w:id="63" w:author="hyx" w:date="2018-11-10T19:20:00Z">
              <w:r w:rsidRPr="00283DBC">
                <w:rPr>
                  <w:szCs w:val="21"/>
                  <w:rPrChange w:id="64" w:author="hyx" w:date="2018-11-10T19:42:00Z">
                    <w:rPr>
                      <w:sz w:val="20"/>
                      <w:szCs w:val="20"/>
                    </w:rPr>
                  </w:rPrChange>
                </w:rPr>
                <w:t>yangc</w:t>
              </w:r>
            </w:ins>
          </w:p>
          <w:p w:rsidR="00283DBC" w:rsidRPr="00283DBC" w:rsidRDefault="00283DBC" w:rsidP="00283DBC">
            <w:pPr>
              <w:jc w:val="center"/>
              <w:rPr>
                <w:szCs w:val="21"/>
                <w:rPrChange w:id="65" w:author="hyx" w:date="2018-11-10T19:42:00Z">
                  <w:rPr>
                    <w:sz w:val="20"/>
                    <w:szCs w:val="20"/>
                  </w:rPr>
                </w:rPrChange>
              </w:rPr>
            </w:pPr>
            <w:r w:rsidRPr="00283DBC">
              <w:rPr>
                <w:szCs w:val="21"/>
                <w:rPrChange w:id="66" w:author="hyx" w:date="2018-11-10T19:42:00Z">
                  <w:rPr>
                    <w:sz w:val="20"/>
                    <w:szCs w:val="20"/>
                  </w:rPr>
                </w:rPrChange>
              </w:rPr>
              <w:t>@zucc.edu.cn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283DBC" w:rsidRPr="00283DBC" w:rsidRDefault="00283DBC" w:rsidP="00283DBC">
            <w:pPr>
              <w:jc w:val="center"/>
              <w:rPr>
                <w:ins w:id="67" w:author="hyx" w:date="2018-11-10T19:18:00Z"/>
                <w:szCs w:val="21"/>
                <w:rPrChange w:id="68" w:author="hyx" w:date="2018-11-10T19:42:00Z">
                  <w:rPr>
                    <w:ins w:id="69" w:author="hyx" w:date="2018-11-10T19:18:00Z"/>
                    <w:sz w:val="20"/>
                    <w:szCs w:val="20"/>
                  </w:rPr>
                </w:rPrChange>
              </w:rPr>
            </w:pPr>
            <w:ins w:id="70" w:author="hyx" w:date="2018-11-10T19:18:00Z">
              <w:r w:rsidRPr="00283DBC">
                <w:rPr>
                  <w:rFonts w:hint="eastAsia"/>
                  <w:szCs w:val="21"/>
                </w:rPr>
                <w:t>H</w:t>
              </w:r>
            </w:ins>
            <w:ins w:id="71" w:author="hyx" w:date="2018-11-13T11:53:00Z">
              <w:r w:rsidRPr="00283DBC">
                <w:rPr>
                  <w:szCs w:val="21"/>
                </w:rPr>
                <w:t>olleyYang</w:t>
              </w:r>
            </w:ins>
          </w:p>
        </w:tc>
        <w:tc>
          <w:tcPr>
            <w:tcW w:w="1418" w:type="dxa"/>
            <w:shd w:val="clear" w:color="auto" w:fill="FFFFFF"/>
            <w:vAlign w:val="center"/>
          </w:tcPr>
          <w:p w:rsidR="00283DBC" w:rsidRPr="00283DBC" w:rsidRDefault="00283DBC" w:rsidP="00283DBC">
            <w:pPr>
              <w:jc w:val="center"/>
              <w:rPr>
                <w:ins w:id="72" w:author="hyx" w:date="2018-11-10T19:19:00Z"/>
                <w:szCs w:val="21"/>
                <w:rPrChange w:id="73" w:author="hyx" w:date="2018-11-10T19:42:00Z">
                  <w:rPr>
                    <w:ins w:id="74" w:author="hyx" w:date="2018-11-10T19:19:00Z"/>
                    <w:sz w:val="20"/>
                    <w:szCs w:val="20"/>
                  </w:rPr>
                </w:rPrChange>
              </w:rPr>
            </w:pPr>
            <w:ins w:id="75" w:author="hyx" w:date="2018-11-10T19:19:00Z">
              <w:r w:rsidRPr="00283DBC">
                <w:rPr>
                  <w:rFonts w:hint="eastAsia"/>
                  <w:szCs w:val="21"/>
                </w:rPr>
                <w:t>暂</w:t>
              </w:r>
            </w:ins>
            <w:ins w:id="76" w:author="hyx" w:date="2018-11-10T19:46:00Z">
              <w:r w:rsidRPr="00283DBC">
                <w:rPr>
                  <w:rFonts w:hint="eastAsia"/>
                  <w:szCs w:val="21"/>
                </w:rPr>
                <w:t>无</w:t>
              </w:r>
            </w:ins>
          </w:p>
        </w:tc>
        <w:tc>
          <w:tcPr>
            <w:tcW w:w="1034" w:type="dxa"/>
            <w:shd w:val="clear" w:color="auto" w:fill="FFFFFF"/>
            <w:vAlign w:val="center"/>
          </w:tcPr>
          <w:p w:rsidR="00283DBC" w:rsidRPr="00283DBC" w:rsidRDefault="00283DBC" w:rsidP="00283DBC">
            <w:pPr>
              <w:jc w:val="center"/>
              <w:rPr>
                <w:szCs w:val="21"/>
                <w:rPrChange w:id="77" w:author="hyx" w:date="2018-11-10T19:42:00Z">
                  <w:rPr>
                    <w:rFonts w:ascii="等线" w:eastAsia="等线" w:hAnsi="等线"/>
                    <w:sz w:val="20"/>
                    <w:szCs w:val="20"/>
                  </w:rPr>
                </w:rPrChange>
              </w:rPr>
            </w:pPr>
            <w:r w:rsidRPr="00283DBC">
              <w:rPr>
                <w:rFonts w:hint="eastAsia"/>
                <w:szCs w:val="21"/>
                <w:rPrChange w:id="78" w:author="hyx" w:date="2018-11-10T19:42:00Z">
                  <w:rPr>
                    <w:rFonts w:ascii="等线" w:hAnsi="等线" w:hint="eastAsia"/>
                    <w:sz w:val="20"/>
                    <w:szCs w:val="20"/>
                  </w:rPr>
                </w:rPrChange>
              </w:rPr>
              <w:t>理</w:t>
            </w:r>
            <w:r w:rsidRPr="00283DBC">
              <w:rPr>
                <w:szCs w:val="21"/>
                <w:rPrChange w:id="79" w:author="hyx" w:date="2018-11-10T19:42:00Z">
                  <w:rPr>
                    <w:rFonts w:ascii="等线" w:hAnsi="等线"/>
                    <w:sz w:val="20"/>
                    <w:szCs w:val="20"/>
                  </w:rPr>
                </w:rPrChange>
              </w:rPr>
              <w:t>4</w:t>
            </w:r>
            <w:ins w:id="80" w:author="hyx" w:date="2018-11-10T19:43:00Z">
              <w:r w:rsidRPr="00283DBC">
                <w:rPr>
                  <w:rFonts w:hint="eastAsia"/>
                  <w:szCs w:val="21"/>
                </w:rPr>
                <w:t>-</w:t>
              </w:r>
              <w:r w:rsidRPr="00283DBC">
                <w:rPr>
                  <w:szCs w:val="21"/>
                </w:rPr>
                <w:t xml:space="preserve">504 </w:t>
              </w:r>
            </w:ins>
            <w:del w:id="81" w:author="hyx" w:date="2018-11-10T19:43:00Z">
              <w:r w:rsidRPr="00283DBC">
                <w:rPr>
                  <w:rFonts w:hint="eastAsia"/>
                  <w:szCs w:val="21"/>
                  <w:rPrChange w:id="82" w:author="hyx" w:date="2018-11-10T19:42:00Z">
                    <w:rPr>
                      <w:rFonts w:ascii="等线" w:hAnsi="等线" w:hint="eastAsia"/>
                      <w:sz w:val="20"/>
                      <w:szCs w:val="20"/>
                    </w:rPr>
                  </w:rPrChange>
                </w:rPr>
                <w:delText>系主任</w:delText>
              </w:r>
              <w:r w:rsidRPr="00283DBC">
                <w:rPr>
                  <w:szCs w:val="21"/>
                  <w:rPrChange w:id="83" w:author="hyx" w:date="2018-11-10T19:42:00Z">
                    <w:rPr>
                      <w:rFonts w:ascii="等线" w:hAnsi="等线"/>
                      <w:sz w:val="20"/>
                      <w:szCs w:val="20"/>
                    </w:rPr>
                  </w:rPrChange>
                </w:rPr>
                <w:delText>办公室</w:delText>
              </w:r>
            </w:del>
          </w:p>
        </w:tc>
      </w:tr>
      <w:tr w:rsidR="00283DBC" w:rsidRPr="00283DBC" w:rsidTr="00283DBC">
        <w:trPr>
          <w:trHeight w:val="260"/>
          <w:jc w:val="center"/>
        </w:trPr>
        <w:tc>
          <w:tcPr>
            <w:tcW w:w="993" w:type="dxa"/>
            <w:shd w:val="clear" w:color="auto" w:fill="FFFFFF"/>
            <w:noWrap/>
            <w:vAlign w:val="center"/>
          </w:tcPr>
          <w:p w:rsidR="00283DBC" w:rsidRPr="00283DBC" w:rsidRDefault="00283DBC" w:rsidP="00283DBC">
            <w:pPr>
              <w:jc w:val="center"/>
              <w:rPr>
                <w:color w:val="000000"/>
                <w:szCs w:val="21"/>
                <w:rPrChange w:id="84" w:author="hyx" w:date="2018-11-10T19:42:00Z">
                  <w:rPr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r w:rsidRPr="00283DBC">
              <w:rPr>
                <w:rFonts w:hint="eastAsia"/>
                <w:color w:val="000000"/>
                <w:szCs w:val="21"/>
                <w:rPrChange w:id="85" w:author="hyx" w:date="2018-11-10T19:42:00Z">
                  <w:rPr>
                    <w:rFonts w:ascii="等线" w:eastAsia="等线" w:hAnsi="等线" w:hint="eastAsia"/>
                    <w:color w:val="000000"/>
                    <w:sz w:val="22"/>
                  </w:rPr>
                </w:rPrChange>
              </w:rPr>
              <w:t>侯宏仑</w:t>
            </w:r>
          </w:p>
        </w:tc>
        <w:tc>
          <w:tcPr>
            <w:tcW w:w="1640" w:type="dxa"/>
            <w:gridSpan w:val="2"/>
            <w:shd w:val="clear" w:color="auto" w:fill="FFFFFF"/>
            <w:vAlign w:val="center"/>
          </w:tcPr>
          <w:p w:rsidR="00283DBC" w:rsidRPr="00283DBC" w:rsidRDefault="00283DBC" w:rsidP="00283DBC">
            <w:pPr>
              <w:jc w:val="center"/>
              <w:rPr>
                <w:ins w:id="86" w:author="hyx" w:date="2018-11-10T19:43:00Z"/>
                <w:szCs w:val="21"/>
              </w:rPr>
            </w:pPr>
            <w:ins w:id="87" w:author="hyx" w:date="2018-11-10T19:43:00Z">
              <w:r w:rsidRPr="00283DBC">
                <w:rPr>
                  <w:rFonts w:hint="eastAsia"/>
                  <w:szCs w:val="21"/>
                </w:rPr>
                <w:t>1</w:t>
              </w:r>
            </w:ins>
            <w:ins w:id="88" w:author="hyx" w:date="2018-11-10T19:44:00Z">
              <w:r w:rsidRPr="00283DBC">
                <w:rPr>
                  <w:rFonts w:hint="eastAsia"/>
                  <w:szCs w:val="21"/>
                </w:rPr>
                <w:t>3071858629</w:t>
              </w:r>
            </w:ins>
          </w:p>
        </w:tc>
        <w:tc>
          <w:tcPr>
            <w:tcW w:w="1578" w:type="dxa"/>
            <w:gridSpan w:val="3"/>
            <w:shd w:val="clear" w:color="auto" w:fill="FFFFFF"/>
            <w:vAlign w:val="center"/>
          </w:tcPr>
          <w:p w:rsidR="00283DBC" w:rsidRPr="00283DBC" w:rsidRDefault="00283DBC" w:rsidP="00283DBC">
            <w:pPr>
              <w:jc w:val="center"/>
              <w:rPr>
                <w:ins w:id="89" w:author="hyx" w:date="2018-11-10T19:19:00Z"/>
                <w:szCs w:val="21"/>
              </w:rPr>
            </w:pPr>
            <w:ins w:id="90" w:author="hyx" w:date="2018-11-10T19:19:00Z">
              <w:r w:rsidRPr="00283DBC">
                <w:rPr>
                  <w:szCs w:val="21"/>
                </w:rPr>
                <w:t>ubilabs</w:t>
              </w:r>
            </w:ins>
          </w:p>
          <w:p w:rsidR="00283DBC" w:rsidRPr="00283DBC" w:rsidRDefault="00283DBC" w:rsidP="00283DBC">
            <w:pPr>
              <w:jc w:val="center"/>
              <w:rPr>
                <w:ins w:id="91" w:author="hyx" w:date="2018-11-10T19:18:00Z"/>
                <w:szCs w:val="21"/>
                <w:rPrChange w:id="92" w:author="hyx" w:date="2018-11-10T19:42:00Z">
                  <w:rPr>
                    <w:ins w:id="93" w:author="hyx" w:date="2018-11-10T19:18:00Z"/>
                    <w:sz w:val="20"/>
                    <w:szCs w:val="20"/>
                  </w:rPr>
                </w:rPrChange>
              </w:rPr>
            </w:pPr>
            <w:ins w:id="94" w:author="hyx" w:date="2018-11-10T19:18:00Z">
              <w:r w:rsidRPr="00283DBC">
                <w:rPr>
                  <w:szCs w:val="21"/>
                </w:rPr>
                <w:t>@zucc.edu.cn</w:t>
              </w:r>
            </w:ins>
          </w:p>
        </w:tc>
        <w:tc>
          <w:tcPr>
            <w:tcW w:w="1559" w:type="dxa"/>
            <w:shd w:val="clear" w:color="auto" w:fill="FFFFFF"/>
            <w:vAlign w:val="center"/>
          </w:tcPr>
          <w:p w:rsidR="00283DBC" w:rsidRPr="00283DBC" w:rsidRDefault="00283DBC" w:rsidP="00283DBC">
            <w:pPr>
              <w:jc w:val="center"/>
              <w:rPr>
                <w:ins w:id="95" w:author="hyx" w:date="2018-11-10T19:18:00Z"/>
                <w:szCs w:val="21"/>
                <w:rPrChange w:id="96" w:author="hyx" w:date="2018-11-10T19:42:00Z">
                  <w:rPr>
                    <w:ins w:id="97" w:author="hyx" w:date="2018-11-10T19:18:00Z"/>
                    <w:sz w:val="20"/>
                    <w:szCs w:val="20"/>
                  </w:rPr>
                </w:rPrChange>
              </w:rPr>
            </w:pPr>
            <w:ins w:id="98" w:author="hyx" w:date="2018-11-10T19:18:00Z">
              <w:r w:rsidRPr="00283DBC">
                <w:rPr>
                  <w:rFonts w:hint="eastAsia"/>
                  <w:szCs w:val="21"/>
                </w:rPr>
                <w:t>t</w:t>
              </w:r>
            </w:ins>
            <w:ins w:id="99" w:author="hyx" w:date="2018-11-10T19:47:00Z">
              <w:r w:rsidRPr="00283DBC">
                <w:rPr>
                  <w:szCs w:val="21"/>
                </w:rPr>
                <w:t>uuuuuuuudou</w:t>
              </w:r>
            </w:ins>
          </w:p>
        </w:tc>
        <w:tc>
          <w:tcPr>
            <w:tcW w:w="1418" w:type="dxa"/>
            <w:shd w:val="clear" w:color="auto" w:fill="FFFFFF"/>
            <w:vAlign w:val="center"/>
          </w:tcPr>
          <w:p w:rsidR="00283DBC" w:rsidRPr="00283DBC" w:rsidRDefault="00283DBC" w:rsidP="00283DBC">
            <w:pPr>
              <w:jc w:val="center"/>
              <w:rPr>
                <w:ins w:id="100" w:author="hyx" w:date="2018-11-10T19:19:00Z"/>
                <w:szCs w:val="21"/>
                <w:rPrChange w:id="101" w:author="hyx" w:date="2018-11-10T19:42:00Z">
                  <w:rPr>
                    <w:ins w:id="102" w:author="hyx" w:date="2018-11-10T19:19:00Z"/>
                    <w:sz w:val="20"/>
                    <w:szCs w:val="20"/>
                  </w:rPr>
                </w:rPrChange>
              </w:rPr>
            </w:pPr>
            <w:ins w:id="103" w:author="hyx" w:date="2018-11-10T19:19:00Z">
              <w:r w:rsidRPr="00283DBC">
                <w:rPr>
                  <w:rFonts w:hint="eastAsia"/>
                  <w:szCs w:val="21"/>
                </w:rPr>
                <w:t>5</w:t>
              </w:r>
            </w:ins>
            <w:ins w:id="104" w:author="hyx" w:date="2018-11-13T10:42:00Z">
              <w:r w:rsidRPr="00283DBC">
                <w:rPr>
                  <w:szCs w:val="21"/>
                </w:rPr>
                <w:t>6689824</w:t>
              </w:r>
            </w:ins>
          </w:p>
        </w:tc>
        <w:tc>
          <w:tcPr>
            <w:tcW w:w="1034" w:type="dxa"/>
            <w:shd w:val="clear" w:color="auto" w:fill="FFFFFF"/>
            <w:vAlign w:val="center"/>
          </w:tcPr>
          <w:p w:rsidR="00283DBC" w:rsidRPr="00283DBC" w:rsidRDefault="00283DBC" w:rsidP="00283DBC">
            <w:pPr>
              <w:jc w:val="center"/>
              <w:rPr>
                <w:szCs w:val="21"/>
                <w:rPrChange w:id="105" w:author="hyx" w:date="2018-11-10T19:42:00Z">
                  <w:rPr>
                    <w:rFonts w:ascii="等线" w:eastAsia="等线" w:hAnsi="等线"/>
                    <w:sz w:val="20"/>
                    <w:szCs w:val="20"/>
                  </w:rPr>
                </w:rPrChange>
              </w:rPr>
            </w:pPr>
            <w:r w:rsidRPr="00283DBC">
              <w:rPr>
                <w:rFonts w:hint="eastAsia"/>
                <w:szCs w:val="21"/>
                <w:rPrChange w:id="106" w:author="hyx" w:date="2018-11-10T19:42:00Z">
                  <w:rPr>
                    <w:rFonts w:ascii="等线" w:hAnsi="等线" w:hint="eastAsia"/>
                    <w:sz w:val="20"/>
                    <w:szCs w:val="20"/>
                  </w:rPr>
                </w:rPrChange>
              </w:rPr>
              <w:t>理</w:t>
            </w:r>
            <w:r w:rsidRPr="00283DBC">
              <w:rPr>
                <w:szCs w:val="21"/>
                <w:rPrChange w:id="107" w:author="hyx" w:date="2018-11-10T19:42:00Z">
                  <w:rPr>
                    <w:rFonts w:ascii="等线" w:hAnsi="等线"/>
                    <w:sz w:val="20"/>
                    <w:szCs w:val="20"/>
                  </w:rPr>
                </w:rPrChange>
              </w:rPr>
              <w:t>4-501</w:t>
            </w:r>
          </w:p>
        </w:tc>
      </w:tr>
      <w:tr w:rsidR="00283DBC" w:rsidRPr="00283DBC" w:rsidTr="00283DBC">
        <w:trPr>
          <w:gridAfter w:val="4"/>
          <w:wAfter w:w="4323" w:type="dxa"/>
          <w:trHeight w:val="260"/>
          <w:jc w:val="center"/>
          <w:del w:id="108" w:author="hyx" w:date="2018-11-13T10:37:00Z"/>
        </w:trPr>
        <w:tc>
          <w:tcPr>
            <w:tcW w:w="993" w:type="dxa"/>
            <w:shd w:val="clear" w:color="auto" w:fill="FFFFFF"/>
            <w:noWrap/>
          </w:tcPr>
          <w:p w:rsidR="00283DBC" w:rsidRPr="00283DBC" w:rsidRDefault="00283DBC" w:rsidP="00283DBC">
            <w:pPr>
              <w:rPr>
                <w:del w:id="109" w:author="hyx" w:date="2018-11-13T10:37:00Z"/>
                <w:color w:val="000000"/>
                <w:szCs w:val="21"/>
                <w:rPrChange w:id="110" w:author="hyx" w:date="2018-11-10T19:42:00Z">
                  <w:rPr>
                    <w:del w:id="111" w:author="hyx" w:date="2018-11-13T10:37:00Z"/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del w:id="112" w:author="hyx" w:date="2018-11-13T10:37:00Z">
              <w:r w:rsidRPr="00283DBC">
                <w:rPr>
                  <w:rFonts w:hint="eastAsia"/>
                  <w:color w:val="000000"/>
                  <w:szCs w:val="21"/>
                  <w:rPrChange w:id="113" w:author="hyx" w:date="2018-11-10T19:42:00Z">
                    <w:rPr>
                      <w:rFonts w:ascii="等线" w:eastAsia="等线" w:hAnsi="等线" w:hint="eastAsia"/>
                      <w:color w:val="000000"/>
                      <w:sz w:val="22"/>
                    </w:rPr>
                  </w:rPrChange>
                </w:rPr>
                <w:delText>助教</w:delText>
              </w:r>
              <w:r w:rsidRPr="00283DBC">
                <w:rPr>
                  <w:rFonts w:hint="eastAsia"/>
                  <w:szCs w:val="21"/>
                </w:rPr>
                <w:delText>冯一鸣</w:delText>
              </w:r>
            </w:del>
          </w:p>
        </w:tc>
        <w:tc>
          <w:tcPr>
            <w:tcW w:w="2165" w:type="dxa"/>
            <w:gridSpan w:val="3"/>
            <w:shd w:val="clear" w:color="auto" w:fill="FFFFFF"/>
          </w:tcPr>
          <w:p w:rsidR="00283DBC" w:rsidRPr="00283DBC" w:rsidRDefault="00283DBC" w:rsidP="00283DBC">
            <w:pPr>
              <w:rPr>
                <w:del w:id="114" w:author="hyx" w:date="2018-11-13T10:37:00Z"/>
                <w:szCs w:val="21"/>
              </w:rPr>
            </w:pPr>
          </w:p>
        </w:tc>
        <w:tc>
          <w:tcPr>
            <w:tcW w:w="741" w:type="dxa"/>
            <w:shd w:val="clear" w:color="auto" w:fill="FFFFFF"/>
          </w:tcPr>
          <w:p w:rsidR="00283DBC" w:rsidRPr="00283DBC" w:rsidRDefault="00283DBC" w:rsidP="00283DBC">
            <w:pPr>
              <w:rPr>
                <w:del w:id="115" w:author="hyx" w:date="2018-11-13T10:37:00Z"/>
                <w:szCs w:val="21"/>
                <w:rPrChange w:id="116" w:author="hyx" w:date="2018-11-10T19:42:00Z">
                  <w:rPr>
                    <w:del w:id="117" w:author="hyx" w:date="2018-11-13T10:37:00Z"/>
                    <w:rFonts w:ascii="等线" w:eastAsia="等线" w:hAnsi="等线"/>
                    <w:sz w:val="20"/>
                    <w:szCs w:val="20"/>
                  </w:rPr>
                </w:rPrChange>
              </w:rPr>
            </w:pPr>
            <w:del w:id="118" w:author="hyx" w:date="2018-11-13T10:37:00Z">
              <w:r w:rsidRPr="00283DBC">
                <w:rPr>
                  <w:rFonts w:hint="eastAsia"/>
                  <w:szCs w:val="21"/>
                </w:rPr>
                <w:delText>弘毅</w:delText>
              </w:r>
              <w:r w:rsidRPr="00283DBC">
                <w:rPr>
                  <w:szCs w:val="21"/>
                </w:rPr>
                <w:delText>1-610</w:delText>
              </w:r>
            </w:del>
          </w:p>
        </w:tc>
      </w:tr>
      <w:tr w:rsidR="00283DBC" w:rsidRPr="00283DBC" w:rsidTr="00283DBC">
        <w:trPr>
          <w:gridAfter w:val="4"/>
          <w:wAfter w:w="4323" w:type="dxa"/>
          <w:trHeight w:val="260"/>
          <w:jc w:val="center"/>
          <w:del w:id="119" w:author="hyx" w:date="2018-11-13T10:37:00Z"/>
        </w:trPr>
        <w:tc>
          <w:tcPr>
            <w:tcW w:w="993" w:type="dxa"/>
            <w:shd w:val="clear" w:color="auto" w:fill="FFFFFF"/>
            <w:noWrap/>
          </w:tcPr>
          <w:p w:rsidR="00283DBC" w:rsidRPr="00283DBC" w:rsidRDefault="00283DBC" w:rsidP="00283DBC">
            <w:pPr>
              <w:rPr>
                <w:del w:id="120" w:author="hyx" w:date="2018-11-13T10:37:00Z"/>
                <w:color w:val="000000"/>
                <w:szCs w:val="21"/>
                <w:rPrChange w:id="121" w:author="hyx" w:date="2018-11-10T19:42:00Z">
                  <w:rPr>
                    <w:del w:id="122" w:author="hyx" w:date="2018-11-13T10:37:00Z"/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del w:id="123" w:author="hyx" w:date="2018-11-13T10:37:00Z">
              <w:r w:rsidRPr="00283DBC">
                <w:rPr>
                  <w:rFonts w:hint="eastAsia"/>
                  <w:color w:val="000000"/>
                  <w:szCs w:val="21"/>
                  <w:rPrChange w:id="124" w:author="hyx" w:date="2018-11-10T19:42:00Z">
                    <w:rPr>
                      <w:rFonts w:ascii="等线" w:eastAsia="等线" w:hAnsi="等线" w:hint="eastAsia"/>
                      <w:color w:val="000000"/>
                      <w:sz w:val="22"/>
                    </w:rPr>
                  </w:rPrChange>
                </w:rPr>
                <w:delText>助教</w:delText>
              </w:r>
              <w:r w:rsidRPr="00283DBC">
                <w:rPr>
                  <w:rFonts w:hint="eastAsia"/>
                  <w:szCs w:val="21"/>
                </w:rPr>
                <w:delText>陈栩</w:delText>
              </w:r>
            </w:del>
          </w:p>
        </w:tc>
        <w:tc>
          <w:tcPr>
            <w:tcW w:w="2165" w:type="dxa"/>
            <w:gridSpan w:val="3"/>
            <w:shd w:val="clear" w:color="auto" w:fill="FFFFFF"/>
          </w:tcPr>
          <w:p w:rsidR="00283DBC" w:rsidRPr="00283DBC" w:rsidRDefault="00283DBC" w:rsidP="00283DBC">
            <w:pPr>
              <w:rPr>
                <w:del w:id="125" w:author="hyx" w:date="2018-11-13T10:37:00Z"/>
                <w:szCs w:val="21"/>
              </w:rPr>
            </w:pPr>
          </w:p>
        </w:tc>
        <w:tc>
          <w:tcPr>
            <w:tcW w:w="741" w:type="dxa"/>
            <w:shd w:val="clear" w:color="auto" w:fill="FFFFFF"/>
          </w:tcPr>
          <w:p w:rsidR="00283DBC" w:rsidRPr="00283DBC" w:rsidRDefault="00283DBC" w:rsidP="00283DBC">
            <w:pPr>
              <w:rPr>
                <w:del w:id="126" w:author="hyx" w:date="2018-11-13T10:37:00Z"/>
                <w:szCs w:val="21"/>
                <w:rPrChange w:id="127" w:author="hyx" w:date="2018-11-10T19:42:00Z">
                  <w:rPr>
                    <w:del w:id="128" w:author="hyx" w:date="2018-11-13T10:37:00Z"/>
                    <w:rFonts w:ascii="等线" w:eastAsia="等线" w:hAnsi="等线"/>
                    <w:sz w:val="20"/>
                    <w:szCs w:val="20"/>
                  </w:rPr>
                </w:rPrChange>
              </w:rPr>
            </w:pPr>
            <w:del w:id="129" w:author="hyx" w:date="2018-11-13T10:37:00Z">
              <w:r w:rsidRPr="00283DBC">
                <w:rPr>
                  <w:rFonts w:hint="eastAsia"/>
                  <w:szCs w:val="21"/>
                </w:rPr>
                <w:delText>问源</w:delText>
              </w:r>
              <w:r w:rsidRPr="00283DBC">
                <w:rPr>
                  <w:szCs w:val="21"/>
                </w:rPr>
                <w:delText>1-636</w:delText>
              </w:r>
            </w:del>
          </w:p>
        </w:tc>
      </w:tr>
      <w:tr w:rsidR="00283DBC" w:rsidRPr="00283DBC" w:rsidTr="00283DBC">
        <w:trPr>
          <w:gridAfter w:val="7"/>
          <w:wAfter w:w="6219" w:type="dxa"/>
          <w:trHeight w:val="260"/>
          <w:jc w:val="center"/>
          <w:del w:id="130" w:author="hyx" w:date="2018-11-13T10:37:00Z"/>
        </w:trPr>
        <w:tc>
          <w:tcPr>
            <w:tcW w:w="993" w:type="dxa"/>
            <w:shd w:val="clear" w:color="auto" w:fill="FFFFFF"/>
            <w:noWrap/>
          </w:tcPr>
          <w:p w:rsidR="00283DBC" w:rsidRPr="00283DBC" w:rsidRDefault="00283DBC" w:rsidP="00283DBC">
            <w:pPr>
              <w:rPr>
                <w:del w:id="131" w:author="hyx" w:date="2018-11-13T10:37:00Z"/>
                <w:color w:val="000000"/>
                <w:szCs w:val="21"/>
                <w:rPrChange w:id="132" w:author="hyx" w:date="2018-11-10T19:42:00Z">
                  <w:rPr>
                    <w:del w:id="133" w:author="hyx" w:date="2018-11-13T10:37:00Z"/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del w:id="134" w:author="hyx" w:date="2018-11-13T10:37:00Z">
              <w:r w:rsidRPr="00283DBC">
                <w:rPr>
                  <w:rFonts w:hint="eastAsia"/>
                  <w:color w:val="000000"/>
                  <w:szCs w:val="21"/>
                  <w:rPrChange w:id="135" w:author="hyx" w:date="2018-11-10T19:42:00Z">
                    <w:rPr>
                      <w:rFonts w:ascii="等线" w:eastAsia="等线" w:hAnsi="等线" w:hint="eastAsia"/>
                      <w:color w:val="000000"/>
                      <w:sz w:val="22"/>
                    </w:rPr>
                  </w:rPrChange>
                </w:rPr>
                <w:delText>助教</w:delText>
              </w:r>
              <w:r w:rsidRPr="00283DBC">
                <w:rPr>
                  <w:rFonts w:hint="eastAsia"/>
                  <w:szCs w:val="21"/>
                </w:rPr>
                <w:delText>陈妍蓝</w:delText>
              </w:r>
            </w:del>
          </w:p>
        </w:tc>
        <w:tc>
          <w:tcPr>
            <w:tcW w:w="1010" w:type="dxa"/>
            <w:shd w:val="clear" w:color="auto" w:fill="FFFFFF"/>
          </w:tcPr>
          <w:p w:rsidR="00283DBC" w:rsidRPr="00283DBC" w:rsidRDefault="00283DBC" w:rsidP="00283DBC">
            <w:pPr>
              <w:rPr>
                <w:del w:id="136" w:author="hyx" w:date="2018-11-13T10:37:00Z"/>
                <w:szCs w:val="21"/>
                <w:rPrChange w:id="137" w:author="hyx" w:date="2018-11-10T19:42:00Z">
                  <w:rPr>
                    <w:del w:id="138" w:author="hyx" w:date="2018-11-13T10:37:00Z"/>
                    <w:rFonts w:ascii="等线" w:eastAsia="等线" w:hAnsi="等线"/>
                    <w:sz w:val="20"/>
                    <w:szCs w:val="20"/>
                  </w:rPr>
                </w:rPrChange>
              </w:rPr>
            </w:pPr>
            <w:del w:id="139" w:author="hyx" w:date="2018-11-13T10:37:00Z">
              <w:r w:rsidRPr="00283DBC">
                <w:rPr>
                  <w:rFonts w:cs="Helvetica Neue" w:hint="eastAsia"/>
                  <w:color w:val="000000"/>
                  <w:szCs w:val="21"/>
                  <w:rPrChange w:id="140" w:author="hyx" w:date="2018-11-10T19:42:00Z">
                    <w:rPr>
                      <w:rFonts w:ascii="Helvetica Neue" w:hAnsi="Helvetica Neue" w:cs="Helvetica Neue" w:hint="eastAsia"/>
                      <w:color w:val="000000"/>
                      <w:szCs w:val="26"/>
                    </w:rPr>
                  </w:rPrChange>
                </w:rPr>
                <w:delText>问源</w:delText>
              </w:r>
              <w:r w:rsidRPr="00283DBC">
                <w:rPr>
                  <w:rFonts w:cs="Helvetica Neue"/>
                  <w:color w:val="000000"/>
                  <w:szCs w:val="21"/>
                  <w:rPrChange w:id="141" w:author="hyx" w:date="2018-11-10T19:42:00Z">
                    <w:rPr>
                      <w:rFonts w:ascii="Helvetica Neue" w:hAnsi="Helvetica Neue" w:cs="Helvetica Neue"/>
                      <w:color w:val="000000"/>
                      <w:szCs w:val="26"/>
                    </w:rPr>
                  </w:rPrChange>
                </w:rPr>
                <w:delText>1-646</w:delText>
              </w:r>
            </w:del>
          </w:p>
        </w:tc>
      </w:tr>
    </w:tbl>
    <w:p w:rsidR="00283DBC" w:rsidRPr="00283DBC" w:rsidRDefault="00283DBC" w:rsidP="00283DBC"/>
    <w:p w:rsidR="00283DBC" w:rsidRPr="00283DBC" w:rsidRDefault="00283DBC" w:rsidP="00283DBC">
      <w:pPr>
        <w:numPr>
          <w:ilvl w:val="2"/>
          <w:numId w:val="1"/>
        </w:numPr>
        <w:outlineLvl w:val="2"/>
        <w:rPr>
          <w:rFonts w:cstheme="minorBidi"/>
          <w:b/>
          <w:noProof/>
          <w:color w:val="000000" w:themeColor="text1"/>
          <w:kern w:val="2"/>
          <w:sz w:val="28"/>
        </w:rPr>
      </w:pPr>
      <w:bookmarkStart w:id="142" w:name="_Toc503482146"/>
      <w:bookmarkStart w:id="143" w:name="_Toc503723229"/>
      <w:bookmarkStart w:id="144" w:name="_Toc535158012"/>
      <w:r w:rsidRPr="00283DBC">
        <w:rPr>
          <w:rFonts w:cstheme="minorBidi"/>
          <w:b/>
          <w:noProof/>
          <w:color w:val="000000" w:themeColor="text1"/>
          <w:kern w:val="2"/>
          <w:sz w:val="28"/>
        </w:rPr>
        <w:t>项目开发团队</w:t>
      </w:r>
      <w:bookmarkEnd w:id="142"/>
      <w:bookmarkEnd w:id="143"/>
      <w:bookmarkEnd w:id="144"/>
    </w:p>
    <w:p w:rsidR="00283DBC" w:rsidRPr="00283DBC" w:rsidRDefault="00283DBC" w:rsidP="00283DBC">
      <w:r w:rsidRPr="00283DBC">
        <w:rPr>
          <w:rFonts w:hint="eastAsia"/>
        </w:rPr>
        <w:t>下表</w:t>
      </w:r>
      <w:r w:rsidRPr="00283DBC">
        <w:t>简述</w:t>
      </w:r>
      <w:r w:rsidRPr="00283DBC">
        <w:rPr>
          <w:rFonts w:hint="eastAsia"/>
        </w:rPr>
        <w:t>了</w:t>
      </w:r>
      <w:r w:rsidRPr="00283DBC">
        <w:t>整个开发团队的成员联系方式信息。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0"/>
        <w:gridCol w:w="718"/>
        <w:gridCol w:w="1417"/>
        <w:gridCol w:w="1985"/>
        <w:gridCol w:w="1417"/>
        <w:gridCol w:w="1276"/>
        <w:gridCol w:w="759"/>
        <w:tblGridChange w:id="145">
          <w:tblGrid>
            <w:gridCol w:w="950"/>
            <w:gridCol w:w="718"/>
            <w:gridCol w:w="1417"/>
            <w:gridCol w:w="1742"/>
            <w:gridCol w:w="243"/>
            <w:gridCol w:w="1417"/>
            <w:gridCol w:w="202"/>
            <w:gridCol w:w="1074"/>
            <w:gridCol w:w="759"/>
          </w:tblGrid>
        </w:tblGridChange>
      </w:tblGrid>
      <w:tr w:rsidR="00EB789D" w:rsidRPr="00EB789D" w:rsidTr="00EB789D">
        <w:tc>
          <w:tcPr>
            <w:tcW w:w="950" w:type="dxa"/>
            <w:shd w:val="clear" w:color="auto" w:fill="BDD6EE"/>
          </w:tcPr>
          <w:p w:rsidR="00EB789D" w:rsidRPr="00EB789D" w:rsidRDefault="00EB789D">
            <w:pPr>
              <w:jc w:val="both"/>
              <w:rPr>
                <w:b/>
              </w:rPr>
              <w:pPrChange w:id="146" w:author="hyx" w:date="2018-11-10T14:09:00Z">
                <w:pPr>
                  <w:ind w:firstLine="422"/>
                </w:pPr>
              </w:pPrChange>
            </w:pPr>
            <w:r w:rsidRPr="00EB789D">
              <w:rPr>
                <w:rFonts w:hint="eastAsia"/>
                <w:b/>
              </w:rPr>
              <w:t>姓名</w:t>
            </w:r>
          </w:p>
        </w:tc>
        <w:tc>
          <w:tcPr>
            <w:tcW w:w="718" w:type="dxa"/>
            <w:shd w:val="clear" w:color="auto" w:fill="BDD6EE"/>
          </w:tcPr>
          <w:p w:rsidR="00EB789D" w:rsidRPr="00EB789D" w:rsidRDefault="00EB789D">
            <w:pPr>
              <w:rPr>
                <w:b/>
              </w:rPr>
              <w:pPrChange w:id="147" w:author="hyx" w:date="2018-11-10T14:09:00Z">
                <w:pPr>
                  <w:ind w:firstLineChars="94" w:firstLine="198"/>
                </w:pPr>
              </w:pPrChange>
            </w:pPr>
            <w:r w:rsidRPr="00EB789D">
              <w:rPr>
                <w:rFonts w:hint="eastAsia"/>
                <w:b/>
              </w:rPr>
              <w:t>角色</w:t>
            </w:r>
          </w:p>
        </w:tc>
        <w:tc>
          <w:tcPr>
            <w:tcW w:w="1417" w:type="dxa"/>
            <w:shd w:val="clear" w:color="auto" w:fill="BDD6EE"/>
          </w:tcPr>
          <w:p w:rsidR="00EB789D" w:rsidRPr="00EB789D" w:rsidRDefault="00EB789D">
            <w:pPr>
              <w:rPr>
                <w:b/>
              </w:rPr>
              <w:pPrChange w:id="148" w:author="hyx" w:date="2018-11-10T14:10:00Z">
                <w:pPr>
                  <w:ind w:firstLineChars="94" w:firstLine="198"/>
                </w:pPr>
              </w:pPrChange>
            </w:pPr>
            <w:r w:rsidRPr="00EB789D">
              <w:rPr>
                <w:rFonts w:hint="eastAsia"/>
                <w:b/>
              </w:rPr>
              <w:t>联系电话</w:t>
            </w:r>
          </w:p>
        </w:tc>
        <w:tc>
          <w:tcPr>
            <w:tcW w:w="1985" w:type="dxa"/>
            <w:shd w:val="clear" w:color="auto" w:fill="BDD6EE"/>
          </w:tcPr>
          <w:p w:rsidR="00EB789D" w:rsidRPr="00EB789D" w:rsidRDefault="00EB789D">
            <w:pPr>
              <w:rPr>
                <w:b/>
              </w:rPr>
              <w:pPrChange w:id="149" w:author="hyx" w:date="2018-11-10T14:13:00Z">
                <w:pPr>
                  <w:ind w:firstLine="422"/>
                </w:pPr>
              </w:pPrChange>
            </w:pPr>
            <w:r w:rsidRPr="00EB789D">
              <w:rPr>
                <w:rFonts w:hint="eastAsia"/>
                <w:b/>
              </w:rPr>
              <w:t>邮箱</w:t>
            </w:r>
          </w:p>
        </w:tc>
        <w:tc>
          <w:tcPr>
            <w:tcW w:w="1417" w:type="dxa"/>
            <w:shd w:val="clear" w:color="auto" w:fill="BDD6EE"/>
          </w:tcPr>
          <w:p w:rsidR="00EB789D" w:rsidRPr="00EB789D" w:rsidRDefault="00EB789D">
            <w:pPr>
              <w:rPr>
                <w:ins w:id="150" w:author="hyx" w:date="2018-11-10T14:10:00Z"/>
                <w:b/>
              </w:rPr>
              <w:pPrChange w:id="151" w:author="hyx" w:date="2018-11-10T14:13:00Z">
                <w:pPr>
                  <w:ind w:firstLine="422"/>
                </w:pPr>
              </w:pPrChange>
            </w:pPr>
            <w:ins w:id="152" w:author="hyx" w:date="2018-11-10T14:10:00Z">
              <w:r w:rsidRPr="00EB789D">
                <w:rPr>
                  <w:rFonts w:hint="eastAsia"/>
                  <w:b/>
                </w:rPr>
                <w:t>微</w:t>
              </w:r>
            </w:ins>
            <w:ins w:id="153" w:author="hyx" w:date="2018-11-10T14:11:00Z">
              <w:r w:rsidRPr="00EB789D">
                <w:rPr>
                  <w:rFonts w:hint="eastAsia"/>
                  <w:b/>
                </w:rPr>
                <w:t>信</w:t>
              </w:r>
            </w:ins>
          </w:p>
        </w:tc>
        <w:tc>
          <w:tcPr>
            <w:tcW w:w="1276" w:type="dxa"/>
            <w:shd w:val="clear" w:color="auto" w:fill="BDD6EE"/>
          </w:tcPr>
          <w:p w:rsidR="00EB789D" w:rsidRPr="00EB789D" w:rsidRDefault="00EB789D">
            <w:pPr>
              <w:rPr>
                <w:ins w:id="154" w:author="hyx" w:date="2018-11-10T14:11:00Z"/>
                <w:b/>
              </w:rPr>
              <w:pPrChange w:id="155" w:author="hyx" w:date="2018-11-10T14:13:00Z">
                <w:pPr>
                  <w:ind w:firstLine="422"/>
                </w:pPr>
              </w:pPrChange>
            </w:pPr>
            <w:ins w:id="156" w:author="hyx" w:date="2018-11-10T14:11:00Z">
              <w:r w:rsidRPr="00EB789D">
                <w:rPr>
                  <w:rFonts w:hint="eastAsia"/>
                  <w:b/>
                </w:rPr>
                <w:t>Q</w:t>
              </w:r>
            </w:ins>
            <w:ins w:id="157" w:author="hyx" w:date="2018-11-10T14:12:00Z">
              <w:r w:rsidRPr="00EB789D">
                <w:rPr>
                  <w:rFonts w:hint="eastAsia"/>
                  <w:b/>
                </w:rPr>
                <w:t>Q</w:t>
              </w:r>
            </w:ins>
          </w:p>
        </w:tc>
        <w:tc>
          <w:tcPr>
            <w:tcW w:w="759" w:type="dxa"/>
            <w:shd w:val="clear" w:color="auto" w:fill="BDD6EE"/>
          </w:tcPr>
          <w:p w:rsidR="00EB789D" w:rsidRPr="00EB789D" w:rsidRDefault="00EB789D">
            <w:pPr>
              <w:rPr>
                <w:b/>
              </w:rPr>
              <w:pPrChange w:id="158" w:author="hyx" w:date="2018-11-10T14:12:00Z">
                <w:pPr>
                  <w:ind w:firstLine="422"/>
                </w:pPr>
              </w:pPrChange>
            </w:pPr>
            <w:r w:rsidRPr="00EB789D">
              <w:rPr>
                <w:rFonts w:hint="eastAsia"/>
                <w:b/>
              </w:rPr>
              <w:t>地址</w:t>
            </w:r>
          </w:p>
        </w:tc>
      </w:tr>
      <w:tr w:rsidR="00EB789D" w:rsidRPr="00EB789D" w:rsidTr="006D2EA9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159" w:author="hyx" w:date="2018-11-10T14:13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0" w:type="dxa"/>
            <w:shd w:val="clear" w:color="auto" w:fill="auto"/>
            <w:tcPrChange w:id="160" w:author="hyx" w:date="2018-11-10T14:13:00Z">
              <w:tcPr>
                <w:tcW w:w="950" w:type="dxa"/>
                <w:shd w:val="clear" w:color="auto" w:fill="auto"/>
              </w:tcPr>
            </w:tcPrChange>
          </w:tcPr>
          <w:p w:rsidR="00EB789D" w:rsidRPr="00EB789D" w:rsidRDefault="00EB789D">
            <w:pPr>
              <w:pPrChange w:id="161" w:author="hyx" w:date="2018-11-10T14:09:00Z">
                <w:pPr>
                  <w:ind w:firstLine="420"/>
                </w:pPr>
              </w:pPrChange>
            </w:pPr>
            <w:r w:rsidRPr="00EB789D">
              <w:rPr>
                <w:rFonts w:hint="eastAsia"/>
              </w:rPr>
              <w:t>黄叶轩</w:t>
            </w:r>
          </w:p>
        </w:tc>
        <w:tc>
          <w:tcPr>
            <w:tcW w:w="718" w:type="dxa"/>
            <w:shd w:val="clear" w:color="auto" w:fill="auto"/>
            <w:tcPrChange w:id="162" w:author="hyx" w:date="2018-11-10T14:13:00Z">
              <w:tcPr>
                <w:tcW w:w="718" w:type="dxa"/>
                <w:shd w:val="clear" w:color="auto" w:fill="auto"/>
              </w:tcPr>
            </w:tcPrChange>
          </w:tcPr>
          <w:p w:rsidR="00EB789D" w:rsidRPr="00EB789D" w:rsidRDefault="00EB789D">
            <w:pPr>
              <w:pPrChange w:id="163" w:author="hyx" w:date="2018-11-10T14:10:00Z">
                <w:pPr>
                  <w:ind w:firstLineChars="95" w:firstLine="199"/>
                </w:pPr>
              </w:pPrChange>
            </w:pPr>
            <w:r w:rsidRPr="00EB789D">
              <w:rPr>
                <w:rFonts w:hint="eastAsia"/>
              </w:rPr>
              <w:t>组长</w:t>
            </w:r>
          </w:p>
        </w:tc>
        <w:tc>
          <w:tcPr>
            <w:tcW w:w="1417" w:type="dxa"/>
            <w:shd w:val="clear" w:color="auto" w:fill="auto"/>
            <w:tcPrChange w:id="164" w:author="hyx" w:date="2018-11-10T14:13:00Z">
              <w:tcPr>
                <w:tcW w:w="1417" w:type="dxa"/>
                <w:shd w:val="clear" w:color="auto" w:fill="auto"/>
              </w:tcPr>
            </w:tcPrChange>
          </w:tcPr>
          <w:p w:rsidR="00EB789D" w:rsidRPr="00EB789D" w:rsidRDefault="00EB789D" w:rsidP="00EB789D">
            <w:r w:rsidRPr="00EB789D">
              <w:t>13588899102</w:t>
            </w:r>
          </w:p>
        </w:tc>
        <w:tc>
          <w:tcPr>
            <w:tcW w:w="1985" w:type="dxa"/>
            <w:shd w:val="clear" w:color="auto" w:fill="auto"/>
            <w:tcPrChange w:id="165" w:author="hyx" w:date="2018-11-10T14:13:00Z">
              <w:tcPr>
                <w:tcW w:w="1742" w:type="dxa"/>
                <w:shd w:val="clear" w:color="auto" w:fill="auto"/>
              </w:tcPr>
            </w:tcPrChange>
          </w:tcPr>
          <w:p w:rsidR="00EB789D" w:rsidRPr="00EB789D" w:rsidRDefault="00EB789D" w:rsidP="00EB789D">
            <w:pPr>
              <w:rPr>
                <w:ins w:id="166" w:author="hyx" w:date="2018-11-10T14:11:00Z"/>
              </w:rPr>
            </w:pPr>
            <w:ins w:id="167" w:author="hyx" w:date="2018-11-10T14:11:00Z">
              <w:r w:rsidRPr="00EB789D">
                <w:t>3</w:t>
              </w:r>
            </w:ins>
            <w:r w:rsidRPr="00EB789D">
              <w:t>1601246</w:t>
            </w:r>
          </w:p>
          <w:p w:rsidR="00EB789D" w:rsidRPr="00EB789D" w:rsidRDefault="00EB789D" w:rsidP="00EB789D">
            <w:r w:rsidRPr="00EB789D">
              <w:t>@stu.zucc.edu.cn</w:t>
            </w:r>
          </w:p>
        </w:tc>
        <w:tc>
          <w:tcPr>
            <w:tcW w:w="1417" w:type="dxa"/>
            <w:tcPrChange w:id="168" w:author="hyx" w:date="2018-11-10T14:13:00Z">
              <w:tcPr>
                <w:tcW w:w="1862" w:type="dxa"/>
                <w:gridSpan w:val="3"/>
              </w:tcPr>
            </w:tcPrChange>
          </w:tcPr>
          <w:p w:rsidR="00EB789D" w:rsidRPr="00EB789D" w:rsidRDefault="00EB789D" w:rsidP="00EB789D">
            <w:pPr>
              <w:rPr>
                <w:ins w:id="169" w:author="hyx" w:date="2018-11-10T14:10:00Z"/>
              </w:rPr>
            </w:pPr>
            <w:ins w:id="170" w:author="hyx" w:date="2018-11-10T14:10:00Z">
              <w:r w:rsidRPr="00EB789D">
                <w:rPr>
                  <w:rFonts w:hint="eastAsia"/>
                </w:rPr>
                <w:t>H</w:t>
              </w:r>
            </w:ins>
            <w:ins w:id="171" w:author="hyx" w:date="2018-11-10T14:12:00Z">
              <w:r w:rsidRPr="00EB789D">
                <w:t>yxzucc</w:t>
              </w:r>
            </w:ins>
          </w:p>
        </w:tc>
        <w:tc>
          <w:tcPr>
            <w:tcW w:w="1276" w:type="dxa"/>
            <w:tcPrChange w:id="172" w:author="hyx" w:date="2018-11-10T14:13:00Z">
              <w:tcPr>
                <w:tcW w:w="1074" w:type="dxa"/>
              </w:tcPr>
            </w:tcPrChange>
          </w:tcPr>
          <w:p w:rsidR="00EB789D" w:rsidRPr="00EB789D" w:rsidRDefault="00EB789D" w:rsidP="00EB789D">
            <w:pPr>
              <w:rPr>
                <w:ins w:id="173" w:author="hyx" w:date="2018-11-10T14:11:00Z"/>
              </w:rPr>
            </w:pPr>
            <w:ins w:id="174" w:author="hyx" w:date="2018-11-10T14:11:00Z">
              <w:r w:rsidRPr="00EB789D">
                <w:rPr>
                  <w:rFonts w:hint="eastAsia"/>
                </w:rPr>
                <w:t>1</w:t>
              </w:r>
            </w:ins>
            <w:ins w:id="175" w:author="hyx" w:date="2018-11-10T14:13:00Z">
              <w:r w:rsidRPr="00EB789D">
                <w:t>103057282</w:t>
              </w:r>
            </w:ins>
          </w:p>
        </w:tc>
        <w:tc>
          <w:tcPr>
            <w:tcW w:w="759" w:type="dxa"/>
            <w:shd w:val="clear" w:color="auto" w:fill="auto"/>
            <w:tcPrChange w:id="176" w:author="hyx" w:date="2018-11-10T14:13:00Z">
              <w:tcPr>
                <w:tcW w:w="759" w:type="dxa"/>
                <w:shd w:val="clear" w:color="auto" w:fill="auto"/>
              </w:tcPr>
            </w:tcPrChange>
          </w:tcPr>
          <w:p w:rsidR="00EB789D" w:rsidRPr="00EB789D" w:rsidRDefault="00EB789D" w:rsidP="00EB789D">
            <w:r w:rsidRPr="00EB789D">
              <w:rPr>
                <w:rFonts w:hint="eastAsia"/>
              </w:rPr>
              <w:t>弘毅2-</w:t>
            </w:r>
            <w:r w:rsidRPr="00EB789D">
              <w:t>210</w:t>
            </w:r>
          </w:p>
        </w:tc>
      </w:tr>
      <w:tr w:rsidR="00EB789D" w:rsidRPr="00EB789D" w:rsidTr="006D2EA9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177" w:author="hyx" w:date="2018-11-10T14:13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0" w:type="dxa"/>
            <w:shd w:val="clear" w:color="auto" w:fill="auto"/>
            <w:tcPrChange w:id="178" w:author="hyx" w:date="2018-11-10T14:13:00Z">
              <w:tcPr>
                <w:tcW w:w="950" w:type="dxa"/>
                <w:shd w:val="clear" w:color="auto" w:fill="auto"/>
              </w:tcPr>
            </w:tcPrChange>
          </w:tcPr>
          <w:p w:rsidR="00EB789D" w:rsidRPr="00EB789D" w:rsidRDefault="00EB789D">
            <w:pPr>
              <w:rPr>
                <w:sz w:val="24"/>
              </w:rPr>
              <w:pPrChange w:id="179" w:author="hyx" w:date="2018-11-10T14:09:00Z">
                <w:pPr>
                  <w:ind w:firstLine="420"/>
                </w:pPr>
              </w:pPrChange>
            </w:pPr>
            <w:r w:rsidRPr="00EB789D">
              <w:rPr>
                <w:rFonts w:hint="eastAsia"/>
              </w:rPr>
              <w:t>陈俊仁</w:t>
            </w:r>
          </w:p>
        </w:tc>
        <w:tc>
          <w:tcPr>
            <w:tcW w:w="718" w:type="dxa"/>
            <w:shd w:val="clear" w:color="auto" w:fill="auto"/>
            <w:tcPrChange w:id="180" w:author="hyx" w:date="2018-11-10T14:13:00Z">
              <w:tcPr>
                <w:tcW w:w="718" w:type="dxa"/>
                <w:shd w:val="clear" w:color="auto" w:fill="auto"/>
              </w:tcPr>
            </w:tcPrChange>
          </w:tcPr>
          <w:p w:rsidR="00EB789D" w:rsidRPr="00EB789D" w:rsidRDefault="00EB789D">
            <w:pPr>
              <w:pPrChange w:id="181" w:author="hyx" w:date="2018-11-10T14:10:00Z">
                <w:pPr>
                  <w:ind w:firstLineChars="95" w:firstLine="199"/>
                </w:pPr>
              </w:pPrChange>
            </w:pPr>
            <w:r w:rsidRPr="00EB789D">
              <w:rPr>
                <w:rFonts w:hint="eastAsia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182" w:author="hyx" w:date="2018-11-10T14:13:00Z">
              <w:tcPr>
                <w:tcW w:w="1417" w:type="dxa"/>
                <w:shd w:val="clear" w:color="auto" w:fill="auto"/>
              </w:tcPr>
            </w:tcPrChange>
          </w:tcPr>
          <w:p w:rsidR="00EB789D" w:rsidRPr="00EB789D" w:rsidRDefault="00EB789D" w:rsidP="00EB789D">
            <w:r w:rsidRPr="00EB789D">
              <w:t>17376503405</w:t>
            </w:r>
          </w:p>
        </w:tc>
        <w:tc>
          <w:tcPr>
            <w:tcW w:w="1985" w:type="dxa"/>
            <w:shd w:val="clear" w:color="auto" w:fill="auto"/>
            <w:tcPrChange w:id="183" w:author="hyx" w:date="2018-11-10T14:13:00Z">
              <w:tcPr>
                <w:tcW w:w="1742" w:type="dxa"/>
                <w:shd w:val="clear" w:color="auto" w:fill="auto"/>
              </w:tcPr>
            </w:tcPrChange>
          </w:tcPr>
          <w:p w:rsidR="00EB789D" w:rsidRPr="00EB789D" w:rsidRDefault="00EB789D" w:rsidP="00EB789D">
            <w:pPr>
              <w:rPr>
                <w:ins w:id="184" w:author="hyx" w:date="2018-11-10T14:11:00Z"/>
              </w:rPr>
            </w:pPr>
            <w:ins w:id="185" w:author="hyx" w:date="2018-11-10T14:11:00Z">
              <w:r w:rsidRPr="00EB789D">
                <w:t>3</w:t>
              </w:r>
            </w:ins>
            <w:r w:rsidRPr="00EB789D">
              <w:t>1601241</w:t>
            </w:r>
          </w:p>
          <w:p w:rsidR="00EB789D" w:rsidRPr="00EB789D" w:rsidRDefault="00EB789D" w:rsidP="00EB789D">
            <w:r w:rsidRPr="00EB789D">
              <w:t>@stu.zucc.edu.cn</w:t>
            </w:r>
          </w:p>
        </w:tc>
        <w:tc>
          <w:tcPr>
            <w:tcW w:w="1417" w:type="dxa"/>
            <w:tcPrChange w:id="186" w:author="hyx" w:date="2018-11-10T14:13:00Z">
              <w:tcPr>
                <w:tcW w:w="1862" w:type="dxa"/>
                <w:gridSpan w:val="3"/>
              </w:tcPr>
            </w:tcPrChange>
          </w:tcPr>
          <w:p w:rsidR="00EB789D" w:rsidRPr="00EB789D" w:rsidRDefault="00EB789D" w:rsidP="00EB789D">
            <w:pPr>
              <w:rPr>
                <w:ins w:id="187" w:author="hyx" w:date="2018-11-10T14:10:00Z"/>
              </w:rPr>
            </w:pPr>
            <w:ins w:id="188" w:author="hyx" w:date="2018-11-10T14:10:00Z">
              <w:r w:rsidRPr="00EB789D">
                <w:t>c</w:t>
              </w:r>
            </w:ins>
            <w:ins w:id="189" w:author="hyx" w:date="2018-11-10T14:13:00Z">
              <w:r w:rsidRPr="00EB789D">
                <w:t>henjunren6745</w:t>
              </w:r>
            </w:ins>
          </w:p>
        </w:tc>
        <w:tc>
          <w:tcPr>
            <w:tcW w:w="1276" w:type="dxa"/>
            <w:tcPrChange w:id="190" w:author="hyx" w:date="2018-11-10T14:13:00Z">
              <w:tcPr>
                <w:tcW w:w="1074" w:type="dxa"/>
              </w:tcPr>
            </w:tcPrChange>
          </w:tcPr>
          <w:p w:rsidR="00EB789D" w:rsidRPr="00EB789D" w:rsidRDefault="00EB789D" w:rsidP="00EB789D">
            <w:pPr>
              <w:rPr>
                <w:ins w:id="191" w:author="hyx" w:date="2018-11-10T14:11:00Z"/>
              </w:rPr>
            </w:pPr>
            <w:ins w:id="192" w:author="hyx" w:date="2018-11-10T14:11:00Z">
              <w:r w:rsidRPr="00EB789D">
                <w:t>3</w:t>
              </w:r>
            </w:ins>
            <w:ins w:id="193" w:author="hyx" w:date="2018-11-10T14:14:00Z">
              <w:r w:rsidRPr="00EB789D">
                <w:t>74955336</w:t>
              </w:r>
            </w:ins>
          </w:p>
        </w:tc>
        <w:tc>
          <w:tcPr>
            <w:tcW w:w="759" w:type="dxa"/>
            <w:shd w:val="clear" w:color="auto" w:fill="auto"/>
            <w:tcPrChange w:id="194" w:author="hyx" w:date="2018-11-10T14:13:00Z">
              <w:tcPr>
                <w:tcW w:w="759" w:type="dxa"/>
                <w:shd w:val="clear" w:color="auto" w:fill="auto"/>
              </w:tcPr>
            </w:tcPrChange>
          </w:tcPr>
          <w:p w:rsidR="00EB789D" w:rsidRPr="00EB789D" w:rsidRDefault="00EB789D" w:rsidP="00EB789D">
            <w:r w:rsidRPr="00EB789D">
              <w:rPr>
                <w:rFonts w:hint="eastAsia"/>
              </w:rPr>
              <w:t>弘毅2</w:t>
            </w:r>
            <w:r w:rsidRPr="00EB789D">
              <w:t>-209</w:t>
            </w:r>
          </w:p>
        </w:tc>
      </w:tr>
      <w:tr w:rsidR="00EB789D" w:rsidRPr="00EB789D" w:rsidTr="006D2EA9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195" w:author="hyx" w:date="2018-11-10T14:13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0" w:type="dxa"/>
            <w:shd w:val="clear" w:color="auto" w:fill="auto"/>
            <w:tcPrChange w:id="196" w:author="hyx" w:date="2018-11-10T14:13:00Z">
              <w:tcPr>
                <w:tcW w:w="950" w:type="dxa"/>
                <w:shd w:val="clear" w:color="auto" w:fill="auto"/>
              </w:tcPr>
            </w:tcPrChange>
          </w:tcPr>
          <w:p w:rsidR="00EB789D" w:rsidRPr="00EB789D" w:rsidRDefault="00EB789D">
            <w:pPr>
              <w:pPrChange w:id="197" w:author="hyx" w:date="2018-11-10T14:09:00Z">
                <w:pPr>
                  <w:ind w:firstLine="420"/>
                </w:pPr>
              </w:pPrChange>
            </w:pPr>
            <w:r w:rsidRPr="00EB789D">
              <w:rPr>
                <w:rFonts w:hint="eastAsia"/>
              </w:rPr>
              <w:t>陈苏民</w:t>
            </w:r>
          </w:p>
        </w:tc>
        <w:tc>
          <w:tcPr>
            <w:tcW w:w="718" w:type="dxa"/>
            <w:shd w:val="clear" w:color="auto" w:fill="auto"/>
            <w:tcPrChange w:id="198" w:author="hyx" w:date="2018-11-10T14:13:00Z">
              <w:tcPr>
                <w:tcW w:w="718" w:type="dxa"/>
                <w:shd w:val="clear" w:color="auto" w:fill="auto"/>
              </w:tcPr>
            </w:tcPrChange>
          </w:tcPr>
          <w:p w:rsidR="00EB789D" w:rsidRPr="00EB789D" w:rsidRDefault="00EB789D">
            <w:pPr>
              <w:pPrChange w:id="199" w:author="hyx" w:date="2018-11-10T14:10:00Z">
                <w:pPr>
                  <w:ind w:firstLineChars="95" w:firstLine="199"/>
                </w:pPr>
              </w:pPrChange>
            </w:pPr>
            <w:r w:rsidRPr="00EB789D">
              <w:rPr>
                <w:rFonts w:hint="eastAsia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200" w:author="hyx" w:date="2018-11-10T14:13:00Z">
              <w:tcPr>
                <w:tcW w:w="1417" w:type="dxa"/>
                <w:shd w:val="clear" w:color="auto" w:fill="auto"/>
              </w:tcPr>
            </w:tcPrChange>
          </w:tcPr>
          <w:p w:rsidR="00EB789D" w:rsidRPr="00EB789D" w:rsidRDefault="00EB789D" w:rsidP="00EB789D">
            <w:r w:rsidRPr="00EB789D">
              <w:t>19967308296</w:t>
            </w:r>
          </w:p>
        </w:tc>
        <w:tc>
          <w:tcPr>
            <w:tcW w:w="1985" w:type="dxa"/>
            <w:shd w:val="clear" w:color="auto" w:fill="auto"/>
            <w:tcPrChange w:id="201" w:author="hyx" w:date="2018-11-10T14:13:00Z">
              <w:tcPr>
                <w:tcW w:w="1742" w:type="dxa"/>
                <w:shd w:val="clear" w:color="auto" w:fill="auto"/>
              </w:tcPr>
            </w:tcPrChange>
          </w:tcPr>
          <w:p w:rsidR="00EB789D" w:rsidRPr="00EB789D" w:rsidRDefault="00EB789D" w:rsidP="00EB789D">
            <w:pPr>
              <w:rPr>
                <w:ins w:id="202" w:author="hyx" w:date="2018-11-10T14:11:00Z"/>
              </w:rPr>
            </w:pPr>
            <w:ins w:id="203" w:author="hyx" w:date="2018-11-10T14:11:00Z">
              <w:r w:rsidRPr="00EB789D">
                <w:t>3</w:t>
              </w:r>
            </w:ins>
            <w:r w:rsidRPr="00EB789D">
              <w:t>1602227</w:t>
            </w:r>
          </w:p>
          <w:p w:rsidR="00EB789D" w:rsidRPr="00EB789D" w:rsidRDefault="00EB789D" w:rsidP="00EB789D">
            <w:r w:rsidRPr="00EB789D">
              <w:t>@stu.zucc.edu.cn</w:t>
            </w:r>
          </w:p>
        </w:tc>
        <w:tc>
          <w:tcPr>
            <w:tcW w:w="1417" w:type="dxa"/>
            <w:tcPrChange w:id="204" w:author="hyx" w:date="2018-11-10T14:13:00Z">
              <w:tcPr>
                <w:tcW w:w="1862" w:type="dxa"/>
                <w:gridSpan w:val="3"/>
              </w:tcPr>
            </w:tcPrChange>
          </w:tcPr>
          <w:p w:rsidR="00EB789D" w:rsidRPr="00EB789D" w:rsidRDefault="00EB789D" w:rsidP="00EB789D">
            <w:pPr>
              <w:rPr>
                <w:ins w:id="205" w:author="hyx" w:date="2018-11-10T14:10:00Z"/>
              </w:rPr>
            </w:pPr>
            <w:ins w:id="206" w:author="hyx" w:date="2018-11-10T14:10:00Z">
              <w:r w:rsidRPr="00EB789D">
                <w:t>c</w:t>
              </w:r>
            </w:ins>
            <w:ins w:id="207" w:author="hyx" w:date="2018-11-10T14:12:00Z">
              <w:r w:rsidRPr="00EB789D">
                <w:t>96s1m4</w:t>
              </w:r>
            </w:ins>
          </w:p>
        </w:tc>
        <w:tc>
          <w:tcPr>
            <w:tcW w:w="1276" w:type="dxa"/>
            <w:tcPrChange w:id="208" w:author="hyx" w:date="2018-11-10T14:13:00Z">
              <w:tcPr>
                <w:tcW w:w="1074" w:type="dxa"/>
              </w:tcPr>
            </w:tcPrChange>
          </w:tcPr>
          <w:p w:rsidR="00EB789D" w:rsidRPr="00EB789D" w:rsidRDefault="00EB789D" w:rsidP="00EB789D">
            <w:pPr>
              <w:rPr>
                <w:ins w:id="209" w:author="hyx" w:date="2018-11-10T14:11:00Z"/>
              </w:rPr>
            </w:pPr>
            <w:ins w:id="210" w:author="hyx" w:date="2018-11-10T14:11:00Z">
              <w:r w:rsidRPr="00EB789D">
                <w:t>2</w:t>
              </w:r>
            </w:ins>
            <w:ins w:id="211" w:author="hyx" w:date="2018-11-10T14:15:00Z">
              <w:r w:rsidRPr="00EB789D">
                <w:t>45023559</w:t>
              </w:r>
            </w:ins>
          </w:p>
        </w:tc>
        <w:tc>
          <w:tcPr>
            <w:tcW w:w="759" w:type="dxa"/>
            <w:shd w:val="clear" w:color="auto" w:fill="auto"/>
            <w:tcPrChange w:id="212" w:author="hyx" w:date="2018-11-10T14:13:00Z">
              <w:tcPr>
                <w:tcW w:w="759" w:type="dxa"/>
                <w:shd w:val="clear" w:color="auto" w:fill="auto"/>
              </w:tcPr>
            </w:tcPrChange>
          </w:tcPr>
          <w:p w:rsidR="00EB789D" w:rsidRPr="00EB789D" w:rsidRDefault="00EB789D" w:rsidP="00EB789D">
            <w:r w:rsidRPr="00EB789D">
              <w:rPr>
                <w:rFonts w:hint="eastAsia"/>
              </w:rPr>
              <w:t>弘毅1-</w:t>
            </w:r>
            <w:r w:rsidRPr="00EB789D">
              <w:t>124</w:t>
            </w:r>
          </w:p>
        </w:tc>
      </w:tr>
      <w:tr w:rsidR="00EB789D" w:rsidRPr="00EB789D" w:rsidTr="006D2EA9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213" w:author="hyx" w:date="2018-11-10T14:13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0" w:type="dxa"/>
            <w:shd w:val="clear" w:color="auto" w:fill="auto"/>
            <w:tcPrChange w:id="214" w:author="hyx" w:date="2018-11-10T14:13:00Z">
              <w:tcPr>
                <w:tcW w:w="950" w:type="dxa"/>
                <w:shd w:val="clear" w:color="auto" w:fill="auto"/>
              </w:tcPr>
            </w:tcPrChange>
          </w:tcPr>
          <w:p w:rsidR="00EB789D" w:rsidRPr="00EB789D" w:rsidRDefault="00EB789D">
            <w:pPr>
              <w:pPrChange w:id="215" w:author="hyx" w:date="2018-11-10T14:09:00Z">
                <w:pPr>
                  <w:ind w:firstLine="420"/>
                </w:pPr>
              </w:pPrChange>
            </w:pPr>
            <w:r w:rsidRPr="00EB789D">
              <w:rPr>
                <w:rFonts w:hint="eastAsia"/>
              </w:rPr>
              <w:t>徐双铅</w:t>
            </w:r>
          </w:p>
        </w:tc>
        <w:tc>
          <w:tcPr>
            <w:tcW w:w="718" w:type="dxa"/>
            <w:shd w:val="clear" w:color="auto" w:fill="auto"/>
            <w:tcPrChange w:id="216" w:author="hyx" w:date="2018-11-10T14:13:00Z">
              <w:tcPr>
                <w:tcW w:w="718" w:type="dxa"/>
                <w:shd w:val="clear" w:color="auto" w:fill="auto"/>
              </w:tcPr>
            </w:tcPrChange>
          </w:tcPr>
          <w:p w:rsidR="00EB789D" w:rsidRPr="00EB789D" w:rsidRDefault="00EB789D">
            <w:pPr>
              <w:pPrChange w:id="217" w:author="hyx" w:date="2018-11-10T14:10:00Z">
                <w:pPr>
                  <w:ind w:firstLineChars="95" w:firstLine="199"/>
                </w:pPr>
              </w:pPrChange>
            </w:pPr>
            <w:r w:rsidRPr="00EB789D">
              <w:rPr>
                <w:rFonts w:hint="eastAsia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218" w:author="hyx" w:date="2018-11-10T14:13:00Z">
              <w:tcPr>
                <w:tcW w:w="1417" w:type="dxa"/>
                <w:shd w:val="clear" w:color="auto" w:fill="auto"/>
              </w:tcPr>
            </w:tcPrChange>
          </w:tcPr>
          <w:p w:rsidR="00EB789D" w:rsidRPr="00EB789D" w:rsidRDefault="00EB789D" w:rsidP="00EB789D">
            <w:r w:rsidRPr="00EB789D">
              <w:t>18094711647</w:t>
            </w:r>
          </w:p>
        </w:tc>
        <w:tc>
          <w:tcPr>
            <w:tcW w:w="1985" w:type="dxa"/>
            <w:shd w:val="clear" w:color="auto" w:fill="auto"/>
            <w:tcPrChange w:id="219" w:author="hyx" w:date="2018-11-10T14:13:00Z">
              <w:tcPr>
                <w:tcW w:w="1742" w:type="dxa"/>
                <w:shd w:val="clear" w:color="auto" w:fill="auto"/>
              </w:tcPr>
            </w:tcPrChange>
          </w:tcPr>
          <w:p w:rsidR="00EB789D" w:rsidRPr="00EB789D" w:rsidRDefault="00EB789D" w:rsidP="00EB789D">
            <w:pPr>
              <w:rPr>
                <w:ins w:id="220" w:author="hyx" w:date="2018-11-10T14:11:00Z"/>
              </w:rPr>
            </w:pPr>
            <w:ins w:id="221" w:author="hyx" w:date="2018-11-10T14:11:00Z">
              <w:r w:rsidRPr="00EB789D">
                <w:t>3</w:t>
              </w:r>
            </w:ins>
            <w:r w:rsidRPr="00EB789D">
              <w:t>1601221</w:t>
            </w:r>
          </w:p>
          <w:p w:rsidR="00EB789D" w:rsidRPr="00EB789D" w:rsidRDefault="00EB789D" w:rsidP="00EB789D">
            <w:r w:rsidRPr="00EB789D">
              <w:t>@stu.zucc.edu.cn</w:t>
            </w:r>
          </w:p>
        </w:tc>
        <w:tc>
          <w:tcPr>
            <w:tcW w:w="1417" w:type="dxa"/>
            <w:tcPrChange w:id="222" w:author="hyx" w:date="2018-11-10T14:13:00Z">
              <w:tcPr>
                <w:tcW w:w="1862" w:type="dxa"/>
                <w:gridSpan w:val="3"/>
              </w:tcPr>
            </w:tcPrChange>
          </w:tcPr>
          <w:p w:rsidR="00EB789D" w:rsidRPr="00EB789D" w:rsidRDefault="00EB789D" w:rsidP="00EB789D">
            <w:pPr>
              <w:rPr>
                <w:ins w:id="223" w:author="hyx" w:date="2018-11-10T14:10:00Z"/>
              </w:rPr>
            </w:pPr>
            <w:ins w:id="224" w:author="hyx" w:date="2018-11-10T14:10:00Z">
              <w:r w:rsidRPr="00EB789D">
                <w:t>C</w:t>
              </w:r>
            </w:ins>
            <w:ins w:id="225" w:author="hyx" w:date="2018-11-10T14:12:00Z">
              <w:r w:rsidRPr="00EB789D">
                <w:t>XM1064081300</w:t>
              </w:r>
            </w:ins>
          </w:p>
        </w:tc>
        <w:tc>
          <w:tcPr>
            <w:tcW w:w="1276" w:type="dxa"/>
            <w:tcPrChange w:id="226" w:author="hyx" w:date="2018-11-10T14:13:00Z">
              <w:tcPr>
                <w:tcW w:w="1074" w:type="dxa"/>
              </w:tcPr>
            </w:tcPrChange>
          </w:tcPr>
          <w:p w:rsidR="00EB789D" w:rsidRPr="00EB789D" w:rsidRDefault="00EB789D" w:rsidP="00EB789D">
            <w:pPr>
              <w:rPr>
                <w:ins w:id="227" w:author="hyx" w:date="2018-11-10T14:11:00Z"/>
              </w:rPr>
            </w:pPr>
            <w:ins w:id="228" w:author="hyx" w:date="2018-11-10T14:11:00Z">
              <w:r w:rsidRPr="00EB789D">
                <w:t>1</w:t>
              </w:r>
            </w:ins>
            <w:ins w:id="229" w:author="hyx" w:date="2018-11-10T14:14:00Z">
              <w:r w:rsidRPr="00EB789D">
                <w:t>227442409</w:t>
              </w:r>
            </w:ins>
          </w:p>
        </w:tc>
        <w:tc>
          <w:tcPr>
            <w:tcW w:w="759" w:type="dxa"/>
            <w:shd w:val="clear" w:color="auto" w:fill="auto"/>
            <w:tcPrChange w:id="230" w:author="hyx" w:date="2018-11-10T14:13:00Z">
              <w:tcPr>
                <w:tcW w:w="759" w:type="dxa"/>
                <w:shd w:val="clear" w:color="auto" w:fill="auto"/>
              </w:tcPr>
            </w:tcPrChange>
          </w:tcPr>
          <w:p w:rsidR="00EB789D" w:rsidRPr="00EB789D" w:rsidRDefault="00EB789D" w:rsidP="00EB789D">
            <w:r w:rsidRPr="00EB789D">
              <w:rPr>
                <w:rFonts w:hint="eastAsia"/>
              </w:rPr>
              <w:t>弘毅2-</w:t>
            </w:r>
            <w:r w:rsidRPr="00EB789D">
              <w:t>206</w:t>
            </w:r>
          </w:p>
        </w:tc>
      </w:tr>
      <w:tr w:rsidR="00EB789D" w:rsidRPr="00EB789D" w:rsidTr="006D2EA9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231" w:author="hyx" w:date="2018-11-10T14:13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0" w:type="dxa"/>
            <w:shd w:val="clear" w:color="auto" w:fill="auto"/>
            <w:tcPrChange w:id="232" w:author="hyx" w:date="2018-11-10T14:13:00Z">
              <w:tcPr>
                <w:tcW w:w="950" w:type="dxa"/>
                <w:shd w:val="clear" w:color="auto" w:fill="auto"/>
              </w:tcPr>
            </w:tcPrChange>
          </w:tcPr>
          <w:p w:rsidR="00EB789D" w:rsidRPr="00EB789D" w:rsidRDefault="00EB789D">
            <w:pPr>
              <w:pPrChange w:id="233" w:author="hyx" w:date="2018-11-10T14:09:00Z">
                <w:pPr>
                  <w:ind w:firstLine="420"/>
                </w:pPr>
              </w:pPrChange>
            </w:pPr>
            <w:r w:rsidRPr="00EB789D">
              <w:rPr>
                <w:rFonts w:hint="eastAsia"/>
              </w:rPr>
              <w:t>吕迪</w:t>
            </w:r>
          </w:p>
        </w:tc>
        <w:tc>
          <w:tcPr>
            <w:tcW w:w="718" w:type="dxa"/>
            <w:shd w:val="clear" w:color="auto" w:fill="auto"/>
            <w:tcPrChange w:id="234" w:author="hyx" w:date="2018-11-10T14:13:00Z">
              <w:tcPr>
                <w:tcW w:w="718" w:type="dxa"/>
                <w:shd w:val="clear" w:color="auto" w:fill="auto"/>
              </w:tcPr>
            </w:tcPrChange>
          </w:tcPr>
          <w:p w:rsidR="00EB789D" w:rsidRPr="00EB789D" w:rsidRDefault="00EB789D">
            <w:pPr>
              <w:pPrChange w:id="235" w:author="hyx" w:date="2018-11-10T14:10:00Z">
                <w:pPr>
                  <w:ind w:firstLineChars="95" w:firstLine="199"/>
                </w:pPr>
              </w:pPrChange>
            </w:pPr>
            <w:r w:rsidRPr="00EB789D">
              <w:rPr>
                <w:rFonts w:hint="eastAsia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236" w:author="hyx" w:date="2018-11-10T14:13:00Z">
              <w:tcPr>
                <w:tcW w:w="1417" w:type="dxa"/>
                <w:shd w:val="clear" w:color="auto" w:fill="auto"/>
              </w:tcPr>
            </w:tcPrChange>
          </w:tcPr>
          <w:p w:rsidR="00EB789D" w:rsidRPr="00EB789D" w:rsidRDefault="00EB789D" w:rsidP="00EB789D">
            <w:r w:rsidRPr="00EB789D">
              <w:t>17306413358</w:t>
            </w:r>
          </w:p>
        </w:tc>
        <w:tc>
          <w:tcPr>
            <w:tcW w:w="1985" w:type="dxa"/>
            <w:shd w:val="clear" w:color="auto" w:fill="auto"/>
            <w:tcPrChange w:id="237" w:author="hyx" w:date="2018-11-10T14:13:00Z">
              <w:tcPr>
                <w:tcW w:w="1742" w:type="dxa"/>
                <w:shd w:val="clear" w:color="auto" w:fill="auto"/>
              </w:tcPr>
            </w:tcPrChange>
          </w:tcPr>
          <w:p w:rsidR="00EB789D" w:rsidRPr="00EB789D" w:rsidRDefault="00EB789D" w:rsidP="00EB789D">
            <w:pPr>
              <w:rPr>
                <w:ins w:id="238" w:author="hyx" w:date="2018-11-10T14:11:00Z"/>
              </w:rPr>
            </w:pPr>
            <w:ins w:id="239" w:author="hyx" w:date="2018-11-10T14:11:00Z">
              <w:r w:rsidRPr="00EB789D">
                <w:t>3</w:t>
              </w:r>
            </w:ins>
            <w:r w:rsidRPr="00EB789D">
              <w:t>1504051</w:t>
            </w:r>
          </w:p>
          <w:p w:rsidR="00EB789D" w:rsidRPr="00EB789D" w:rsidRDefault="00EB789D" w:rsidP="00EB789D">
            <w:r w:rsidRPr="00EB789D">
              <w:rPr>
                <w:rFonts w:hint="eastAsia"/>
              </w:rPr>
              <w:t>@stu</w:t>
            </w:r>
            <w:r w:rsidRPr="00EB789D">
              <w:t>.zucc.edu.cn</w:t>
            </w:r>
          </w:p>
        </w:tc>
        <w:tc>
          <w:tcPr>
            <w:tcW w:w="1417" w:type="dxa"/>
            <w:tcPrChange w:id="240" w:author="hyx" w:date="2018-11-10T14:13:00Z">
              <w:tcPr>
                <w:tcW w:w="1862" w:type="dxa"/>
                <w:gridSpan w:val="3"/>
              </w:tcPr>
            </w:tcPrChange>
          </w:tcPr>
          <w:p w:rsidR="00EB789D" w:rsidRPr="00EB789D" w:rsidRDefault="00EB789D" w:rsidP="00EB789D">
            <w:pPr>
              <w:rPr>
                <w:ins w:id="241" w:author="hyx" w:date="2018-11-10T14:10:00Z"/>
              </w:rPr>
            </w:pPr>
            <w:ins w:id="242" w:author="hyx" w:date="2018-11-10T14:10:00Z">
              <w:r w:rsidRPr="00EB789D">
                <w:t>d</w:t>
              </w:r>
            </w:ins>
            <w:ins w:id="243" w:author="hyx" w:date="2018-11-10T14:12:00Z">
              <w:r w:rsidRPr="00EB789D">
                <w:t>i62289</w:t>
              </w:r>
            </w:ins>
          </w:p>
        </w:tc>
        <w:tc>
          <w:tcPr>
            <w:tcW w:w="1276" w:type="dxa"/>
            <w:tcPrChange w:id="244" w:author="hyx" w:date="2018-11-10T14:13:00Z">
              <w:tcPr>
                <w:tcW w:w="1074" w:type="dxa"/>
              </w:tcPr>
            </w:tcPrChange>
          </w:tcPr>
          <w:p w:rsidR="00EB789D" w:rsidRPr="00EB789D" w:rsidRDefault="00EB789D" w:rsidP="00EB789D">
            <w:pPr>
              <w:rPr>
                <w:ins w:id="245" w:author="hyx" w:date="2018-11-10T14:11:00Z"/>
              </w:rPr>
            </w:pPr>
            <w:ins w:id="246" w:author="hyx" w:date="2018-11-10T14:11:00Z">
              <w:r w:rsidRPr="00EB789D">
                <w:t>9</w:t>
              </w:r>
            </w:ins>
            <w:ins w:id="247" w:author="hyx" w:date="2018-11-10T14:14:00Z">
              <w:r w:rsidRPr="00EB789D">
                <w:t>35162289</w:t>
              </w:r>
            </w:ins>
          </w:p>
        </w:tc>
        <w:tc>
          <w:tcPr>
            <w:tcW w:w="759" w:type="dxa"/>
            <w:shd w:val="clear" w:color="auto" w:fill="auto"/>
            <w:tcPrChange w:id="248" w:author="hyx" w:date="2018-11-10T14:13:00Z">
              <w:tcPr>
                <w:tcW w:w="759" w:type="dxa"/>
                <w:shd w:val="clear" w:color="auto" w:fill="auto"/>
              </w:tcPr>
            </w:tcPrChange>
          </w:tcPr>
          <w:p w:rsidR="00EB789D" w:rsidRPr="00EB789D" w:rsidRDefault="00EB789D" w:rsidP="00EB789D">
            <w:r w:rsidRPr="00EB789D">
              <w:rPr>
                <w:rFonts w:hint="eastAsia"/>
              </w:rPr>
              <w:t>求真</w:t>
            </w:r>
            <w:r w:rsidRPr="00EB789D">
              <w:t>1</w:t>
            </w:r>
            <w:r w:rsidRPr="00EB789D">
              <w:rPr>
                <w:rFonts w:hint="eastAsia"/>
              </w:rPr>
              <w:t>-</w:t>
            </w:r>
            <w:r w:rsidRPr="00EB789D">
              <w:t>125</w:t>
            </w:r>
          </w:p>
        </w:tc>
      </w:tr>
    </w:tbl>
    <w:p w:rsidR="00EB789D" w:rsidRDefault="00EB789D" w:rsidP="00283DBC">
      <w:pPr>
        <w:rPr>
          <w:lang w:val="zh-CN"/>
        </w:rPr>
      </w:pPr>
    </w:p>
    <w:p w:rsidR="00283DBC" w:rsidRPr="00283DBC" w:rsidRDefault="00283DBC" w:rsidP="00283DBC">
      <w:pPr>
        <w:rPr>
          <w:lang w:val="zh-CN"/>
        </w:rPr>
      </w:pPr>
      <w:r w:rsidRPr="00283DBC">
        <w:rPr>
          <w:rFonts w:hint="eastAsia"/>
          <w:lang w:val="zh-CN"/>
        </w:rPr>
        <w:t>为了成功地开发该网站</w:t>
      </w:r>
      <w:r w:rsidRPr="00283DBC">
        <w:rPr>
          <w:rFonts w:hint="eastAsia"/>
        </w:rPr>
        <w:t>，</w:t>
      </w:r>
      <w:r w:rsidRPr="00283DBC">
        <w:rPr>
          <w:rFonts w:hint="eastAsia"/>
          <w:lang w:val="zh-CN"/>
        </w:rPr>
        <w:t>我们首先得得到教师和学院的支持和认可</w:t>
      </w:r>
      <w:r w:rsidRPr="00283DBC">
        <w:rPr>
          <w:rFonts w:hint="eastAsia"/>
        </w:rPr>
        <w:t>；</w:t>
      </w:r>
      <w:r w:rsidRPr="00283DBC">
        <w:rPr>
          <w:rFonts w:hint="eastAsia"/>
          <w:lang w:val="zh-CN"/>
        </w:rPr>
        <w:t>还需要得到教师</w:t>
      </w:r>
      <w:r w:rsidRPr="00283DBC">
        <w:rPr>
          <w:rFonts w:hint="eastAsia"/>
        </w:rPr>
        <w:t>，</w:t>
      </w:r>
      <w:r w:rsidRPr="00283DBC">
        <w:rPr>
          <w:rFonts w:hint="eastAsia"/>
          <w:lang w:val="zh-CN"/>
        </w:rPr>
        <w:t>同学的高度配合</w:t>
      </w:r>
      <w:r w:rsidRPr="00283DBC">
        <w:rPr>
          <w:rFonts w:hint="eastAsia"/>
        </w:rPr>
        <w:t>；</w:t>
      </w:r>
      <w:r w:rsidRPr="00283DBC">
        <w:rPr>
          <w:rFonts w:hint="eastAsia"/>
          <w:lang w:val="zh-CN"/>
        </w:rPr>
        <w:t>其次我们团队有较好的合作精神，工作能力和有空余时间。</w:t>
      </w:r>
    </w:p>
    <w:p w:rsidR="00283DBC" w:rsidRPr="00283DBC" w:rsidRDefault="00283DBC" w:rsidP="00283DBC"/>
    <w:p w:rsidR="00283DBC" w:rsidRDefault="00283DBC" w:rsidP="00283DBC">
      <w:pPr>
        <w:rPr>
          <w:lang w:val="zh-CN"/>
        </w:rPr>
      </w:pPr>
      <w:r w:rsidRPr="00283DBC">
        <w:rPr>
          <w:rFonts w:hint="eastAsia"/>
          <w:lang w:val="zh-CN"/>
        </w:rPr>
        <w:t>项目组成员空余时间表：</w:t>
      </w:r>
    </w:p>
    <w:tbl>
      <w:tblPr>
        <w:tblW w:w="8296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8"/>
        <w:gridCol w:w="1050"/>
        <w:gridCol w:w="1051"/>
        <w:gridCol w:w="1051"/>
        <w:gridCol w:w="1052"/>
        <w:gridCol w:w="1052"/>
        <w:gridCol w:w="986"/>
        <w:gridCol w:w="986"/>
      </w:tblGrid>
      <w:tr w:rsidR="00EB789D" w:rsidRPr="00EB789D" w:rsidTr="00EB789D">
        <w:trPr>
          <w:jc w:val="right"/>
          <w:ins w:id="249" w:author="hyx" w:date="2018-11-10T19:07:00Z"/>
        </w:trPr>
        <w:tc>
          <w:tcPr>
            <w:tcW w:w="1068" w:type="dxa"/>
            <w:shd w:val="clear" w:color="auto" w:fill="9CC2E5"/>
          </w:tcPr>
          <w:p w:rsidR="00EB789D" w:rsidRPr="00EB789D" w:rsidRDefault="00EB789D" w:rsidP="00EB789D">
            <w:pPr>
              <w:rPr>
                <w:ins w:id="250" w:author="hyx" w:date="2018-11-10T19:07:00Z"/>
              </w:rPr>
            </w:pPr>
          </w:p>
        </w:tc>
        <w:tc>
          <w:tcPr>
            <w:tcW w:w="1050" w:type="dxa"/>
            <w:shd w:val="clear" w:color="auto" w:fill="9CC2E5"/>
          </w:tcPr>
          <w:p w:rsidR="00EB789D" w:rsidRPr="00EB789D" w:rsidRDefault="00EB789D" w:rsidP="00EB789D">
            <w:pPr>
              <w:rPr>
                <w:ins w:id="251" w:author="hyx" w:date="2018-11-10T19:07:00Z"/>
              </w:rPr>
            </w:pPr>
            <w:ins w:id="252" w:author="hyx" w:date="2018-11-10T19:07:00Z">
              <w:r w:rsidRPr="00EB789D">
                <w:rPr>
                  <w:rFonts w:hint="eastAsia"/>
                </w:rPr>
                <w:t>周一</w:t>
              </w:r>
            </w:ins>
          </w:p>
        </w:tc>
        <w:tc>
          <w:tcPr>
            <w:tcW w:w="1051" w:type="dxa"/>
            <w:shd w:val="clear" w:color="auto" w:fill="9CC2E5"/>
          </w:tcPr>
          <w:p w:rsidR="00EB789D" w:rsidRPr="00EB789D" w:rsidRDefault="00EB789D" w:rsidP="00EB789D">
            <w:pPr>
              <w:rPr>
                <w:ins w:id="253" w:author="hyx" w:date="2018-11-10T19:07:00Z"/>
              </w:rPr>
            </w:pPr>
            <w:ins w:id="254" w:author="hyx" w:date="2018-11-10T19:07:00Z">
              <w:r w:rsidRPr="00EB789D">
                <w:rPr>
                  <w:rFonts w:hint="eastAsia"/>
                </w:rPr>
                <w:t>周二</w:t>
              </w:r>
            </w:ins>
          </w:p>
        </w:tc>
        <w:tc>
          <w:tcPr>
            <w:tcW w:w="1051" w:type="dxa"/>
            <w:shd w:val="clear" w:color="auto" w:fill="9CC2E5"/>
          </w:tcPr>
          <w:p w:rsidR="00EB789D" w:rsidRPr="00EB789D" w:rsidRDefault="00EB789D" w:rsidP="00EB789D">
            <w:pPr>
              <w:rPr>
                <w:ins w:id="255" w:author="hyx" w:date="2018-11-10T19:07:00Z"/>
              </w:rPr>
            </w:pPr>
            <w:ins w:id="256" w:author="hyx" w:date="2018-11-10T19:07:00Z">
              <w:r w:rsidRPr="00EB789D">
                <w:rPr>
                  <w:rFonts w:hint="eastAsia"/>
                </w:rPr>
                <w:t>周三</w:t>
              </w:r>
            </w:ins>
          </w:p>
        </w:tc>
        <w:tc>
          <w:tcPr>
            <w:tcW w:w="1052" w:type="dxa"/>
            <w:shd w:val="clear" w:color="auto" w:fill="9CC2E5"/>
          </w:tcPr>
          <w:p w:rsidR="00EB789D" w:rsidRPr="00EB789D" w:rsidRDefault="00EB789D" w:rsidP="00EB789D">
            <w:pPr>
              <w:rPr>
                <w:ins w:id="257" w:author="hyx" w:date="2018-11-10T19:07:00Z"/>
              </w:rPr>
            </w:pPr>
            <w:ins w:id="258" w:author="hyx" w:date="2018-11-10T19:07:00Z">
              <w:r w:rsidRPr="00EB789D">
                <w:rPr>
                  <w:rFonts w:hint="eastAsia"/>
                </w:rPr>
                <w:t>周四</w:t>
              </w:r>
            </w:ins>
          </w:p>
        </w:tc>
        <w:tc>
          <w:tcPr>
            <w:tcW w:w="1052" w:type="dxa"/>
            <w:shd w:val="clear" w:color="auto" w:fill="9CC2E5"/>
          </w:tcPr>
          <w:p w:rsidR="00EB789D" w:rsidRPr="00EB789D" w:rsidRDefault="00EB789D" w:rsidP="00EB789D">
            <w:pPr>
              <w:rPr>
                <w:ins w:id="259" w:author="hyx" w:date="2018-11-10T19:07:00Z"/>
              </w:rPr>
            </w:pPr>
            <w:ins w:id="260" w:author="hyx" w:date="2018-11-10T19:07:00Z">
              <w:r w:rsidRPr="00EB789D">
                <w:rPr>
                  <w:rFonts w:hint="eastAsia"/>
                </w:rPr>
                <w:t>周五</w:t>
              </w:r>
            </w:ins>
          </w:p>
        </w:tc>
        <w:tc>
          <w:tcPr>
            <w:tcW w:w="986" w:type="dxa"/>
            <w:shd w:val="clear" w:color="auto" w:fill="9CC2E5"/>
          </w:tcPr>
          <w:p w:rsidR="00EB789D" w:rsidRPr="00EB789D" w:rsidRDefault="00EB789D" w:rsidP="00EB789D">
            <w:pPr>
              <w:rPr>
                <w:ins w:id="261" w:author="hyx" w:date="2018-11-10T19:07:00Z"/>
              </w:rPr>
            </w:pPr>
            <w:ins w:id="262" w:author="hyx" w:date="2018-11-10T19:07:00Z">
              <w:r w:rsidRPr="00EB789D">
                <w:rPr>
                  <w:rFonts w:hint="eastAsia"/>
                </w:rPr>
                <w:t>周六</w:t>
              </w:r>
            </w:ins>
          </w:p>
        </w:tc>
        <w:tc>
          <w:tcPr>
            <w:tcW w:w="986" w:type="dxa"/>
            <w:shd w:val="clear" w:color="auto" w:fill="9CC2E5"/>
          </w:tcPr>
          <w:p w:rsidR="00EB789D" w:rsidRPr="00EB789D" w:rsidRDefault="00EB789D" w:rsidP="00EB789D">
            <w:pPr>
              <w:rPr>
                <w:ins w:id="263" w:author="hyx" w:date="2018-11-10T19:07:00Z"/>
              </w:rPr>
            </w:pPr>
            <w:ins w:id="264" w:author="hyx" w:date="2018-11-10T19:07:00Z">
              <w:r w:rsidRPr="00EB789D">
                <w:rPr>
                  <w:rFonts w:hint="eastAsia"/>
                </w:rPr>
                <w:t>周日</w:t>
              </w:r>
            </w:ins>
          </w:p>
        </w:tc>
      </w:tr>
      <w:tr w:rsidR="00EB789D" w:rsidRPr="00EB789D" w:rsidTr="00EB789D">
        <w:trPr>
          <w:jc w:val="right"/>
          <w:ins w:id="265" w:author="hyx" w:date="2018-11-10T19:07:00Z"/>
        </w:trPr>
        <w:tc>
          <w:tcPr>
            <w:tcW w:w="1068" w:type="dxa"/>
            <w:shd w:val="clear" w:color="auto" w:fill="9CC2E5"/>
          </w:tcPr>
          <w:p w:rsidR="00EB789D" w:rsidRPr="00EB789D" w:rsidRDefault="00EB789D" w:rsidP="00EB789D">
            <w:pPr>
              <w:rPr>
                <w:ins w:id="266" w:author="hyx" w:date="2018-11-10T19:07:00Z"/>
              </w:rPr>
            </w:pPr>
            <w:ins w:id="267" w:author="hyx" w:date="2018-11-10T19:07:00Z">
              <w:r w:rsidRPr="00EB789D">
                <w:rPr>
                  <w:rFonts w:hint="eastAsia"/>
                </w:rPr>
                <w:t>上午-1</w:t>
              </w:r>
            </w:ins>
          </w:p>
        </w:tc>
        <w:tc>
          <w:tcPr>
            <w:tcW w:w="1050" w:type="dxa"/>
            <w:shd w:val="clear" w:color="auto" w:fill="auto"/>
          </w:tcPr>
          <w:p w:rsidR="00EB789D" w:rsidRPr="00EB789D" w:rsidRDefault="00EB789D" w:rsidP="00EB789D">
            <w:pPr>
              <w:rPr>
                <w:ins w:id="268" w:author="hyx" w:date="2018-11-10T19:07:00Z"/>
              </w:rPr>
            </w:pPr>
            <w:ins w:id="269" w:author="hyx" w:date="2018-11-10T19:07:00Z">
              <w:r w:rsidRPr="00EB789D">
                <w:rPr>
                  <w:rFonts w:hint="eastAsia"/>
                </w:rPr>
                <w:t>吕、陈2</w:t>
              </w:r>
            </w:ins>
          </w:p>
          <w:p w:rsidR="00EB789D" w:rsidRPr="00EB789D" w:rsidRDefault="00EB789D" w:rsidP="00EB789D">
            <w:pPr>
              <w:rPr>
                <w:ins w:id="270" w:author="hyx" w:date="2018-11-10T19:07:00Z"/>
              </w:rPr>
            </w:pPr>
            <w:ins w:id="271" w:author="hyx" w:date="2018-11-10T19:07:00Z">
              <w:r w:rsidRPr="00EB789D">
                <w:rPr>
                  <w:rFonts w:hint="eastAsia"/>
                </w:rPr>
                <w:t>徐、陈1</w:t>
              </w:r>
            </w:ins>
          </w:p>
        </w:tc>
        <w:tc>
          <w:tcPr>
            <w:tcW w:w="1051" w:type="dxa"/>
            <w:shd w:val="clear" w:color="auto" w:fill="auto"/>
          </w:tcPr>
          <w:p w:rsidR="00EB789D" w:rsidRPr="00EB789D" w:rsidRDefault="00EB789D" w:rsidP="00EB789D">
            <w:pPr>
              <w:rPr>
                <w:ins w:id="272" w:author="hyx" w:date="2018-11-10T19:07:00Z"/>
              </w:rPr>
            </w:pPr>
            <w:ins w:id="273" w:author="hyx" w:date="2018-11-10T19:07:00Z">
              <w:r w:rsidRPr="00EB789D">
                <w:rPr>
                  <w:rFonts w:hint="eastAsia"/>
                </w:rPr>
                <w:t>吕、黄</w:t>
              </w:r>
            </w:ins>
          </w:p>
          <w:p w:rsidR="00EB789D" w:rsidRPr="00EB789D" w:rsidRDefault="00EB789D" w:rsidP="00EB789D">
            <w:pPr>
              <w:rPr>
                <w:ins w:id="274" w:author="hyx" w:date="2018-11-10T19:07:00Z"/>
              </w:rPr>
            </w:pPr>
            <w:ins w:id="275" w:author="hyx" w:date="2018-11-10T19:07:00Z">
              <w:r w:rsidRPr="00EB789D">
                <w:rPr>
                  <w:rFonts w:hint="eastAsia"/>
                </w:rPr>
                <w:t>徐、陈1</w:t>
              </w:r>
            </w:ins>
          </w:p>
        </w:tc>
        <w:tc>
          <w:tcPr>
            <w:tcW w:w="1051" w:type="dxa"/>
            <w:shd w:val="clear" w:color="auto" w:fill="auto"/>
          </w:tcPr>
          <w:p w:rsidR="00EB789D" w:rsidRPr="00EB789D" w:rsidRDefault="00EB789D" w:rsidP="00EB789D">
            <w:pPr>
              <w:rPr>
                <w:ins w:id="276" w:author="hyx" w:date="2018-11-10T19:07:00Z"/>
              </w:rPr>
            </w:pPr>
            <w:ins w:id="277" w:author="hyx" w:date="2018-11-10T19:07:00Z">
              <w:r w:rsidRPr="00EB789D">
                <w:rPr>
                  <w:rFonts w:hint="eastAsia"/>
                </w:rPr>
                <w:t>吕、黄</w:t>
              </w:r>
            </w:ins>
          </w:p>
        </w:tc>
        <w:tc>
          <w:tcPr>
            <w:tcW w:w="1052" w:type="dxa"/>
            <w:shd w:val="clear" w:color="auto" w:fill="auto"/>
          </w:tcPr>
          <w:p w:rsidR="00EB789D" w:rsidRPr="00EB789D" w:rsidRDefault="00EB789D" w:rsidP="00EB789D">
            <w:pPr>
              <w:rPr>
                <w:ins w:id="278" w:author="hyx" w:date="2018-11-10T19:07:00Z"/>
              </w:rPr>
            </w:pPr>
            <w:ins w:id="279" w:author="hyx" w:date="2018-11-10T19:07:00Z">
              <w:r w:rsidRPr="00EB789D">
                <w:rPr>
                  <w:rFonts w:hint="eastAsia"/>
                </w:rPr>
                <w:t>吕、陈2</w:t>
              </w:r>
            </w:ins>
          </w:p>
          <w:p w:rsidR="00EB789D" w:rsidRPr="00EB789D" w:rsidRDefault="00EB789D" w:rsidP="00EB789D">
            <w:pPr>
              <w:rPr>
                <w:ins w:id="280" w:author="hyx" w:date="2018-11-10T19:07:00Z"/>
              </w:rPr>
            </w:pPr>
            <w:ins w:id="281" w:author="hyx" w:date="2018-11-10T19:07:00Z">
              <w:r w:rsidRPr="00EB789D">
                <w:rPr>
                  <w:rFonts w:hint="eastAsia"/>
                </w:rPr>
                <w:t>徐、陈1</w:t>
              </w:r>
            </w:ins>
          </w:p>
        </w:tc>
        <w:tc>
          <w:tcPr>
            <w:tcW w:w="1052" w:type="dxa"/>
            <w:shd w:val="clear" w:color="auto" w:fill="auto"/>
          </w:tcPr>
          <w:p w:rsidR="00EB789D" w:rsidRPr="00EB789D" w:rsidRDefault="00EB789D" w:rsidP="00EB789D">
            <w:pPr>
              <w:rPr>
                <w:ins w:id="282" w:author="hyx" w:date="2018-11-10T19:07:00Z"/>
              </w:rPr>
            </w:pPr>
          </w:p>
        </w:tc>
        <w:tc>
          <w:tcPr>
            <w:tcW w:w="986" w:type="dxa"/>
            <w:shd w:val="clear" w:color="auto" w:fill="auto"/>
          </w:tcPr>
          <w:p w:rsidR="00EB789D" w:rsidRPr="00EB789D" w:rsidRDefault="00EB789D" w:rsidP="00EB789D">
            <w:pPr>
              <w:rPr>
                <w:ins w:id="283" w:author="hyx" w:date="2018-11-10T19:07:00Z"/>
              </w:rPr>
            </w:pPr>
            <w:ins w:id="284" w:author="hyx" w:date="2018-11-10T19:07:00Z">
              <w:r w:rsidRPr="00EB789D">
                <w:rPr>
                  <w:rFonts w:hint="eastAsia"/>
                </w:rPr>
                <w:t>吕、陈2</w:t>
              </w:r>
            </w:ins>
          </w:p>
          <w:p w:rsidR="00EB789D" w:rsidRPr="00EB789D" w:rsidRDefault="00EB789D" w:rsidP="00EB789D">
            <w:pPr>
              <w:rPr>
                <w:ins w:id="285" w:author="hyx" w:date="2018-11-10T19:07:00Z"/>
              </w:rPr>
            </w:pPr>
            <w:ins w:id="286" w:author="hyx" w:date="2018-11-10T19:07:00Z">
              <w:r w:rsidRPr="00EB789D">
                <w:rPr>
                  <w:rFonts w:hint="eastAsia"/>
                </w:rPr>
                <w:t>徐、陈1</w:t>
              </w:r>
            </w:ins>
          </w:p>
          <w:p w:rsidR="00EB789D" w:rsidRPr="00EB789D" w:rsidRDefault="00EB789D" w:rsidP="00EB789D">
            <w:pPr>
              <w:rPr>
                <w:ins w:id="287" w:author="hyx" w:date="2018-11-10T19:07:00Z"/>
              </w:rPr>
            </w:pPr>
            <w:ins w:id="288" w:author="hyx" w:date="2018-11-10T19:07:00Z">
              <w:r w:rsidRPr="00EB789D">
                <w:rPr>
                  <w:rFonts w:hint="eastAsia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</w:tcPr>
          <w:p w:rsidR="00EB789D" w:rsidRPr="00EB789D" w:rsidRDefault="00EB789D" w:rsidP="00EB789D">
            <w:pPr>
              <w:rPr>
                <w:ins w:id="289" w:author="hyx" w:date="2018-11-10T19:07:00Z"/>
              </w:rPr>
            </w:pPr>
            <w:ins w:id="290" w:author="hyx" w:date="2018-11-10T19:07:00Z">
              <w:r w:rsidRPr="00EB789D">
                <w:rPr>
                  <w:rFonts w:hint="eastAsia"/>
                </w:rPr>
                <w:t>吕、陈2</w:t>
              </w:r>
            </w:ins>
          </w:p>
          <w:p w:rsidR="00EB789D" w:rsidRPr="00EB789D" w:rsidRDefault="00EB789D" w:rsidP="00EB789D">
            <w:pPr>
              <w:rPr>
                <w:ins w:id="291" w:author="hyx" w:date="2018-11-10T19:07:00Z"/>
              </w:rPr>
            </w:pPr>
            <w:ins w:id="292" w:author="hyx" w:date="2018-11-10T19:07:00Z">
              <w:r w:rsidRPr="00EB789D">
                <w:rPr>
                  <w:rFonts w:hint="eastAsia"/>
                </w:rPr>
                <w:t>徐、陈1</w:t>
              </w:r>
            </w:ins>
          </w:p>
          <w:p w:rsidR="00EB789D" w:rsidRPr="00EB789D" w:rsidRDefault="00EB789D" w:rsidP="00EB789D">
            <w:pPr>
              <w:rPr>
                <w:ins w:id="293" w:author="hyx" w:date="2018-11-10T19:07:00Z"/>
              </w:rPr>
            </w:pPr>
            <w:ins w:id="294" w:author="hyx" w:date="2018-11-10T19:07:00Z">
              <w:r w:rsidRPr="00EB789D">
                <w:rPr>
                  <w:rFonts w:hint="eastAsia"/>
                </w:rPr>
                <w:t>黄</w:t>
              </w:r>
            </w:ins>
          </w:p>
        </w:tc>
      </w:tr>
      <w:tr w:rsidR="00EB789D" w:rsidRPr="00EB789D" w:rsidTr="00EB789D">
        <w:trPr>
          <w:jc w:val="right"/>
          <w:ins w:id="295" w:author="hyx" w:date="2018-11-10T19:07:00Z"/>
        </w:trPr>
        <w:tc>
          <w:tcPr>
            <w:tcW w:w="1068" w:type="dxa"/>
            <w:shd w:val="clear" w:color="auto" w:fill="9CC2E5"/>
          </w:tcPr>
          <w:p w:rsidR="00EB789D" w:rsidRPr="00EB789D" w:rsidRDefault="00EB789D" w:rsidP="00EB789D">
            <w:pPr>
              <w:rPr>
                <w:ins w:id="296" w:author="hyx" w:date="2018-11-10T19:07:00Z"/>
              </w:rPr>
            </w:pPr>
            <w:ins w:id="297" w:author="hyx" w:date="2018-11-10T19:07:00Z">
              <w:r w:rsidRPr="00EB789D">
                <w:rPr>
                  <w:rFonts w:hint="eastAsia"/>
                </w:rPr>
                <w:lastRenderedPageBreak/>
                <w:t>上午-2</w:t>
              </w:r>
            </w:ins>
          </w:p>
        </w:tc>
        <w:tc>
          <w:tcPr>
            <w:tcW w:w="1050" w:type="dxa"/>
            <w:shd w:val="clear" w:color="auto" w:fill="auto"/>
          </w:tcPr>
          <w:p w:rsidR="00EB789D" w:rsidRPr="00EB789D" w:rsidRDefault="00EB789D" w:rsidP="00EB789D">
            <w:pPr>
              <w:rPr>
                <w:ins w:id="298" w:author="hyx" w:date="2018-11-10T19:07:00Z"/>
              </w:rPr>
            </w:pPr>
          </w:p>
        </w:tc>
        <w:tc>
          <w:tcPr>
            <w:tcW w:w="1051" w:type="dxa"/>
            <w:shd w:val="clear" w:color="auto" w:fill="auto"/>
          </w:tcPr>
          <w:p w:rsidR="00EB789D" w:rsidRPr="00EB789D" w:rsidRDefault="00EB789D" w:rsidP="00EB789D">
            <w:pPr>
              <w:rPr>
                <w:ins w:id="299" w:author="hyx" w:date="2018-11-10T19:07:00Z"/>
              </w:rPr>
            </w:pPr>
            <w:ins w:id="300" w:author="hyx" w:date="2018-11-10T19:07:00Z">
              <w:r w:rsidRPr="00EB789D">
                <w:rPr>
                  <w:rFonts w:hint="eastAsia"/>
                </w:rPr>
                <w:t>吕、徐</w:t>
              </w:r>
            </w:ins>
          </w:p>
        </w:tc>
        <w:tc>
          <w:tcPr>
            <w:tcW w:w="1051" w:type="dxa"/>
            <w:shd w:val="clear" w:color="auto" w:fill="auto"/>
          </w:tcPr>
          <w:p w:rsidR="00EB789D" w:rsidRPr="00EB789D" w:rsidRDefault="00EB789D" w:rsidP="00EB789D">
            <w:pPr>
              <w:rPr>
                <w:ins w:id="301" w:author="hyx" w:date="2018-11-10T19:07:00Z"/>
              </w:rPr>
            </w:pPr>
          </w:p>
        </w:tc>
        <w:tc>
          <w:tcPr>
            <w:tcW w:w="1052" w:type="dxa"/>
            <w:shd w:val="clear" w:color="auto" w:fill="auto"/>
          </w:tcPr>
          <w:p w:rsidR="00EB789D" w:rsidRPr="00EB789D" w:rsidRDefault="00EB789D" w:rsidP="00EB789D">
            <w:pPr>
              <w:rPr>
                <w:ins w:id="302" w:author="hyx" w:date="2018-11-10T19:07:00Z"/>
              </w:rPr>
            </w:pPr>
            <w:ins w:id="303" w:author="hyx" w:date="2018-11-10T19:07:00Z">
              <w:r w:rsidRPr="00EB789D">
                <w:rPr>
                  <w:rFonts w:hint="eastAsia"/>
                </w:rPr>
                <w:t>吕、陈2</w:t>
              </w:r>
            </w:ins>
          </w:p>
          <w:p w:rsidR="00EB789D" w:rsidRPr="00EB789D" w:rsidRDefault="00EB789D" w:rsidP="00EB789D">
            <w:pPr>
              <w:rPr>
                <w:ins w:id="304" w:author="hyx" w:date="2018-11-10T19:07:00Z"/>
              </w:rPr>
            </w:pPr>
            <w:ins w:id="305" w:author="hyx" w:date="2018-11-10T19:07:00Z">
              <w:r w:rsidRPr="00EB789D">
                <w:rPr>
                  <w:rFonts w:hint="eastAsia"/>
                </w:rPr>
                <w:t>徐</w:t>
              </w:r>
            </w:ins>
          </w:p>
        </w:tc>
        <w:tc>
          <w:tcPr>
            <w:tcW w:w="1052" w:type="dxa"/>
            <w:shd w:val="clear" w:color="auto" w:fill="auto"/>
          </w:tcPr>
          <w:p w:rsidR="00EB789D" w:rsidRPr="00EB789D" w:rsidRDefault="00EB789D" w:rsidP="00EB789D">
            <w:pPr>
              <w:rPr>
                <w:ins w:id="306" w:author="hyx" w:date="2018-11-10T19:07:00Z"/>
              </w:rPr>
            </w:pPr>
          </w:p>
        </w:tc>
        <w:tc>
          <w:tcPr>
            <w:tcW w:w="986" w:type="dxa"/>
            <w:shd w:val="clear" w:color="auto" w:fill="auto"/>
          </w:tcPr>
          <w:p w:rsidR="00EB789D" w:rsidRPr="00EB789D" w:rsidRDefault="00EB789D" w:rsidP="00EB789D">
            <w:pPr>
              <w:rPr>
                <w:ins w:id="307" w:author="hyx" w:date="2018-11-10T19:07:00Z"/>
              </w:rPr>
            </w:pPr>
            <w:ins w:id="308" w:author="hyx" w:date="2018-11-10T19:07:00Z">
              <w:r w:rsidRPr="00EB789D">
                <w:rPr>
                  <w:rFonts w:hint="eastAsia"/>
                </w:rPr>
                <w:t>吕、陈2</w:t>
              </w:r>
            </w:ins>
          </w:p>
          <w:p w:rsidR="00EB789D" w:rsidRPr="00EB789D" w:rsidRDefault="00EB789D" w:rsidP="00EB789D">
            <w:pPr>
              <w:rPr>
                <w:ins w:id="309" w:author="hyx" w:date="2018-11-10T19:07:00Z"/>
              </w:rPr>
            </w:pPr>
            <w:ins w:id="310" w:author="hyx" w:date="2018-11-10T19:07:00Z">
              <w:r w:rsidRPr="00EB789D">
                <w:rPr>
                  <w:rFonts w:hint="eastAsia"/>
                </w:rPr>
                <w:t>徐、陈1</w:t>
              </w:r>
            </w:ins>
          </w:p>
          <w:p w:rsidR="00EB789D" w:rsidRPr="00EB789D" w:rsidRDefault="00EB789D" w:rsidP="00EB789D">
            <w:pPr>
              <w:rPr>
                <w:ins w:id="311" w:author="hyx" w:date="2018-11-10T19:07:00Z"/>
              </w:rPr>
            </w:pPr>
            <w:ins w:id="312" w:author="hyx" w:date="2018-11-10T19:07:00Z">
              <w:r w:rsidRPr="00EB789D">
                <w:rPr>
                  <w:rFonts w:hint="eastAsia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</w:tcPr>
          <w:p w:rsidR="00EB789D" w:rsidRPr="00EB789D" w:rsidRDefault="00EB789D" w:rsidP="00EB789D">
            <w:pPr>
              <w:rPr>
                <w:ins w:id="313" w:author="hyx" w:date="2018-11-10T19:07:00Z"/>
              </w:rPr>
            </w:pPr>
            <w:ins w:id="314" w:author="hyx" w:date="2018-11-10T19:07:00Z">
              <w:r w:rsidRPr="00EB789D">
                <w:rPr>
                  <w:rFonts w:hint="eastAsia"/>
                </w:rPr>
                <w:t>吕、陈2</w:t>
              </w:r>
            </w:ins>
          </w:p>
          <w:p w:rsidR="00EB789D" w:rsidRPr="00EB789D" w:rsidRDefault="00EB789D" w:rsidP="00EB789D">
            <w:pPr>
              <w:rPr>
                <w:ins w:id="315" w:author="hyx" w:date="2018-11-10T19:07:00Z"/>
              </w:rPr>
            </w:pPr>
            <w:ins w:id="316" w:author="hyx" w:date="2018-11-10T19:07:00Z">
              <w:r w:rsidRPr="00EB789D">
                <w:rPr>
                  <w:rFonts w:hint="eastAsia"/>
                </w:rPr>
                <w:t>徐、陈1</w:t>
              </w:r>
            </w:ins>
          </w:p>
          <w:p w:rsidR="00EB789D" w:rsidRPr="00EB789D" w:rsidRDefault="00EB789D" w:rsidP="00EB789D">
            <w:pPr>
              <w:rPr>
                <w:ins w:id="317" w:author="hyx" w:date="2018-11-10T19:07:00Z"/>
              </w:rPr>
            </w:pPr>
            <w:ins w:id="318" w:author="hyx" w:date="2018-11-10T19:07:00Z">
              <w:r w:rsidRPr="00EB789D">
                <w:rPr>
                  <w:rFonts w:hint="eastAsia"/>
                </w:rPr>
                <w:t>黄</w:t>
              </w:r>
            </w:ins>
          </w:p>
        </w:tc>
      </w:tr>
      <w:tr w:rsidR="00EB789D" w:rsidRPr="00EB789D" w:rsidTr="00EB789D">
        <w:trPr>
          <w:trHeight w:val="641"/>
          <w:jc w:val="right"/>
          <w:ins w:id="319" w:author="hyx" w:date="2018-11-10T19:07:00Z"/>
        </w:trPr>
        <w:tc>
          <w:tcPr>
            <w:tcW w:w="1068" w:type="dxa"/>
            <w:shd w:val="clear" w:color="auto" w:fill="9CC2E5"/>
          </w:tcPr>
          <w:p w:rsidR="00EB789D" w:rsidRPr="00EB789D" w:rsidRDefault="00EB789D" w:rsidP="00EB789D">
            <w:pPr>
              <w:rPr>
                <w:ins w:id="320" w:author="hyx" w:date="2018-11-10T19:07:00Z"/>
              </w:rPr>
            </w:pPr>
            <w:ins w:id="321" w:author="hyx" w:date="2018-11-10T19:07:00Z">
              <w:r w:rsidRPr="00EB789D">
                <w:rPr>
                  <w:rFonts w:hint="eastAsia"/>
                </w:rPr>
                <w:t>下午-1</w:t>
              </w:r>
            </w:ins>
          </w:p>
        </w:tc>
        <w:tc>
          <w:tcPr>
            <w:tcW w:w="1050" w:type="dxa"/>
            <w:shd w:val="clear" w:color="auto" w:fill="auto"/>
          </w:tcPr>
          <w:p w:rsidR="00EB789D" w:rsidRPr="00EB789D" w:rsidRDefault="00EB789D" w:rsidP="00EB789D">
            <w:pPr>
              <w:rPr>
                <w:ins w:id="322" w:author="hyx" w:date="2018-11-10T19:07:00Z"/>
              </w:rPr>
            </w:pPr>
            <w:ins w:id="323" w:author="hyx" w:date="2018-11-10T19:07:00Z">
              <w:r w:rsidRPr="00EB789D">
                <w:rPr>
                  <w:rFonts w:hint="eastAsia"/>
                </w:rPr>
                <w:t>吕、陈2</w:t>
              </w:r>
            </w:ins>
          </w:p>
        </w:tc>
        <w:tc>
          <w:tcPr>
            <w:tcW w:w="1051" w:type="dxa"/>
            <w:shd w:val="clear" w:color="auto" w:fill="auto"/>
          </w:tcPr>
          <w:p w:rsidR="00EB789D" w:rsidRPr="00EB789D" w:rsidRDefault="00EB789D" w:rsidP="00EB789D">
            <w:pPr>
              <w:rPr>
                <w:ins w:id="324" w:author="hyx" w:date="2018-11-10T19:07:00Z"/>
              </w:rPr>
            </w:pPr>
          </w:p>
        </w:tc>
        <w:tc>
          <w:tcPr>
            <w:tcW w:w="1051" w:type="dxa"/>
            <w:shd w:val="clear" w:color="auto" w:fill="auto"/>
          </w:tcPr>
          <w:p w:rsidR="00EB789D" w:rsidRPr="00EB789D" w:rsidRDefault="00EB789D" w:rsidP="00EB789D">
            <w:pPr>
              <w:rPr>
                <w:ins w:id="325" w:author="hyx" w:date="2018-11-10T19:07:00Z"/>
              </w:rPr>
            </w:pPr>
            <w:ins w:id="326" w:author="hyx" w:date="2018-11-10T19:07:00Z">
              <w:r w:rsidRPr="00EB789D">
                <w:rPr>
                  <w:rFonts w:hint="eastAsia"/>
                </w:rPr>
                <w:t>黄</w:t>
              </w:r>
            </w:ins>
          </w:p>
        </w:tc>
        <w:tc>
          <w:tcPr>
            <w:tcW w:w="1052" w:type="dxa"/>
            <w:shd w:val="clear" w:color="auto" w:fill="auto"/>
          </w:tcPr>
          <w:p w:rsidR="00EB789D" w:rsidRPr="00EB789D" w:rsidRDefault="00EB789D" w:rsidP="00EB789D">
            <w:pPr>
              <w:rPr>
                <w:ins w:id="327" w:author="hyx" w:date="2018-11-10T19:07:00Z"/>
              </w:rPr>
            </w:pPr>
          </w:p>
        </w:tc>
        <w:tc>
          <w:tcPr>
            <w:tcW w:w="1052" w:type="dxa"/>
            <w:shd w:val="clear" w:color="auto" w:fill="auto"/>
          </w:tcPr>
          <w:p w:rsidR="00EB789D" w:rsidRPr="00EB789D" w:rsidRDefault="00EB789D" w:rsidP="00EB789D">
            <w:pPr>
              <w:rPr>
                <w:ins w:id="328" w:author="hyx" w:date="2018-11-10T19:07:00Z"/>
              </w:rPr>
            </w:pPr>
          </w:p>
        </w:tc>
        <w:tc>
          <w:tcPr>
            <w:tcW w:w="986" w:type="dxa"/>
            <w:shd w:val="clear" w:color="auto" w:fill="auto"/>
          </w:tcPr>
          <w:p w:rsidR="00EB789D" w:rsidRPr="00EB789D" w:rsidRDefault="00EB789D" w:rsidP="00EB789D">
            <w:pPr>
              <w:rPr>
                <w:ins w:id="329" w:author="hyx" w:date="2018-11-10T19:07:00Z"/>
              </w:rPr>
            </w:pPr>
            <w:ins w:id="330" w:author="hyx" w:date="2018-11-10T19:07:00Z">
              <w:r w:rsidRPr="00EB789D">
                <w:rPr>
                  <w:rFonts w:hint="eastAsia"/>
                </w:rPr>
                <w:t>吕、陈2</w:t>
              </w:r>
            </w:ins>
          </w:p>
          <w:p w:rsidR="00EB789D" w:rsidRPr="00EB789D" w:rsidRDefault="00EB789D" w:rsidP="00EB789D">
            <w:pPr>
              <w:rPr>
                <w:ins w:id="331" w:author="hyx" w:date="2018-11-10T19:07:00Z"/>
              </w:rPr>
            </w:pPr>
            <w:ins w:id="332" w:author="hyx" w:date="2018-11-10T19:07:00Z">
              <w:r w:rsidRPr="00EB789D">
                <w:rPr>
                  <w:rFonts w:hint="eastAsia"/>
                </w:rPr>
                <w:t>徐、陈1</w:t>
              </w:r>
            </w:ins>
          </w:p>
          <w:p w:rsidR="00EB789D" w:rsidRPr="00EB789D" w:rsidRDefault="00EB789D" w:rsidP="00EB789D">
            <w:pPr>
              <w:rPr>
                <w:ins w:id="333" w:author="hyx" w:date="2018-11-10T19:07:00Z"/>
              </w:rPr>
            </w:pPr>
            <w:ins w:id="334" w:author="hyx" w:date="2018-11-10T19:07:00Z">
              <w:r w:rsidRPr="00EB789D">
                <w:rPr>
                  <w:rFonts w:hint="eastAsia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</w:tcPr>
          <w:p w:rsidR="00EB789D" w:rsidRPr="00EB789D" w:rsidRDefault="00EB789D" w:rsidP="00EB789D">
            <w:pPr>
              <w:rPr>
                <w:ins w:id="335" w:author="hyx" w:date="2018-11-10T19:07:00Z"/>
              </w:rPr>
            </w:pPr>
            <w:ins w:id="336" w:author="hyx" w:date="2018-11-10T19:07:00Z">
              <w:r w:rsidRPr="00EB789D">
                <w:rPr>
                  <w:rFonts w:hint="eastAsia"/>
                </w:rPr>
                <w:t>吕、陈2</w:t>
              </w:r>
            </w:ins>
          </w:p>
          <w:p w:rsidR="00EB789D" w:rsidRPr="00EB789D" w:rsidRDefault="00EB789D" w:rsidP="00EB789D">
            <w:pPr>
              <w:rPr>
                <w:ins w:id="337" w:author="hyx" w:date="2018-11-10T19:07:00Z"/>
              </w:rPr>
            </w:pPr>
            <w:ins w:id="338" w:author="hyx" w:date="2018-11-10T19:07:00Z">
              <w:r w:rsidRPr="00EB789D">
                <w:rPr>
                  <w:rFonts w:hint="eastAsia"/>
                </w:rPr>
                <w:t>徐、陈1</w:t>
              </w:r>
            </w:ins>
          </w:p>
          <w:p w:rsidR="00EB789D" w:rsidRPr="00EB789D" w:rsidRDefault="00EB789D" w:rsidP="00EB789D">
            <w:pPr>
              <w:rPr>
                <w:ins w:id="339" w:author="hyx" w:date="2018-11-10T19:07:00Z"/>
              </w:rPr>
            </w:pPr>
            <w:ins w:id="340" w:author="hyx" w:date="2018-11-10T19:07:00Z">
              <w:r w:rsidRPr="00EB789D">
                <w:rPr>
                  <w:rFonts w:hint="eastAsia"/>
                </w:rPr>
                <w:t>黄</w:t>
              </w:r>
            </w:ins>
          </w:p>
        </w:tc>
      </w:tr>
      <w:tr w:rsidR="00EB789D" w:rsidRPr="00EB789D" w:rsidTr="00EB789D">
        <w:trPr>
          <w:jc w:val="right"/>
          <w:ins w:id="341" w:author="hyx" w:date="2018-11-10T19:07:00Z"/>
        </w:trPr>
        <w:tc>
          <w:tcPr>
            <w:tcW w:w="1068" w:type="dxa"/>
            <w:shd w:val="clear" w:color="auto" w:fill="9CC2E5"/>
          </w:tcPr>
          <w:p w:rsidR="00EB789D" w:rsidRPr="00EB789D" w:rsidRDefault="00EB789D" w:rsidP="00EB789D">
            <w:pPr>
              <w:rPr>
                <w:ins w:id="342" w:author="hyx" w:date="2018-11-10T19:07:00Z"/>
              </w:rPr>
            </w:pPr>
            <w:ins w:id="343" w:author="hyx" w:date="2018-11-10T19:07:00Z">
              <w:r w:rsidRPr="00EB789D">
                <w:rPr>
                  <w:rFonts w:hint="eastAsia"/>
                </w:rPr>
                <w:t>下午-2</w:t>
              </w:r>
            </w:ins>
          </w:p>
        </w:tc>
        <w:tc>
          <w:tcPr>
            <w:tcW w:w="1050" w:type="dxa"/>
            <w:shd w:val="clear" w:color="auto" w:fill="auto"/>
          </w:tcPr>
          <w:p w:rsidR="00EB789D" w:rsidRPr="00EB789D" w:rsidRDefault="00EB789D" w:rsidP="00EB789D">
            <w:pPr>
              <w:rPr>
                <w:ins w:id="344" w:author="hyx" w:date="2018-11-10T19:07:00Z"/>
              </w:rPr>
            </w:pPr>
            <w:ins w:id="345" w:author="hyx" w:date="2018-11-10T19:07:00Z">
              <w:r w:rsidRPr="00EB789D">
                <w:rPr>
                  <w:rFonts w:hint="eastAsia"/>
                </w:rPr>
                <w:t>吕、徐</w:t>
              </w:r>
            </w:ins>
          </w:p>
        </w:tc>
        <w:tc>
          <w:tcPr>
            <w:tcW w:w="1051" w:type="dxa"/>
            <w:shd w:val="clear" w:color="auto" w:fill="auto"/>
          </w:tcPr>
          <w:p w:rsidR="00EB789D" w:rsidRPr="00EB789D" w:rsidRDefault="00EB789D" w:rsidP="00EB789D">
            <w:pPr>
              <w:rPr>
                <w:ins w:id="346" w:author="hyx" w:date="2018-11-10T19:07:00Z"/>
              </w:rPr>
            </w:pPr>
          </w:p>
        </w:tc>
        <w:tc>
          <w:tcPr>
            <w:tcW w:w="1051" w:type="dxa"/>
            <w:shd w:val="clear" w:color="auto" w:fill="auto"/>
          </w:tcPr>
          <w:p w:rsidR="00EB789D" w:rsidRPr="00EB789D" w:rsidRDefault="00EB789D" w:rsidP="00EB789D">
            <w:pPr>
              <w:rPr>
                <w:ins w:id="347" w:author="hyx" w:date="2018-11-10T19:07:00Z"/>
              </w:rPr>
            </w:pPr>
            <w:ins w:id="348" w:author="hyx" w:date="2018-11-10T19:07:00Z">
              <w:r w:rsidRPr="00EB789D">
                <w:rPr>
                  <w:rFonts w:hint="eastAsia"/>
                </w:rPr>
                <w:t>黄、陈2</w:t>
              </w:r>
            </w:ins>
          </w:p>
        </w:tc>
        <w:tc>
          <w:tcPr>
            <w:tcW w:w="1052" w:type="dxa"/>
            <w:shd w:val="clear" w:color="auto" w:fill="auto"/>
          </w:tcPr>
          <w:p w:rsidR="00EB789D" w:rsidRPr="00EB789D" w:rsidRDefault="00EB789D" w:rsidP="00EB789D">
            <w:pPr>
              <w:rPr>
                <w:ins w:id="349" w:author="hyx" w:date="2018-11-10T19:07:00Z"/>
              </w:rPr>
            </w:pPr>
          </w:p>
        </w:tc>
        <w:tc>
          <w:tcPr>
            <w:tcW w:w="1052" w:type="dxa"/>
            <w:shd w:val="clear" w:color="auto" w:fill="auto"/>
          </w:tcPr>
          <w:p w:rsidR="00EB789D" w:rsidRPr="00EB789D" w:rsidRDefault="00EB789D" w:rsidP="00EB789D">
            <w:pPr>
              <w:rPr>
                <w:ins w:id="350" w:author="hyx" w:date="2018-11-10T19:07:00Z"/>
              </w:rPr>
            </w:pPr>
          </w:p>
        </w:tc>
        <w:tc>
          <w:tcPr>
            <w:tcW w:w="986" w:type="dxa"/>
            <w:shd w:val="clear" w:color="auto" w:fill="auto"/>
          </w:tcPr>
          <w:p w:rsidR="00EB789D" w:rsidRPr="00EB789D" w:rsidRDefault="00EB789D" w:rsidP="00EB789D">
            <w:pPr>
              <w:rPr>
                <w:ins w:id="351" w:author="hyx" w:date="2018-11-10T19:07:00Z"/>
              </w:rPr>
            </w:pPr>
            <w:ins w:id="352" w:author="hyx" w:date="2018-11-10T19:07:00Z">
              <w:r w:rsidRPr="00EB789D">
                <w:rPr>
                  <w:rFonts w:hint="eastAsia"/>
                </w:rPr>
                <w:t>吕、陈2</w:t>
              </w:r>
            </w:ins>
          </w:p>
          <w:p w:rsidR="00EB789D" w:rsidRPr="00EB789D" w:rsidRDefault="00EB789D" w:rsidP="00EB789D">
            <w:pPr>
              <w:rPr>
                <w:ins w:id="353" w:author="hyx" w:date="2018-11-10T19:07:00Z"/>
              </w:rPr>
            </w:pPr>
            <w:ins w:id="354" w:author="hyx" w:date="2018-11-10T19:07:00Z">
              <w:r w:rsidRPr="00EB789D">
                <w:rPr>
                  <w:rFonts w:hint="eastAsia"/>
                </w:rPr>
                <w:t>徐、陈1</w:t>
              </w:r>
            </w:ins>
          </w:p>
          <w:p w:rsidR="00EB789D" w:rsidRPr="00EB789D" w:rsidRDefault="00EB789D" w:rsidP="00EB789D">
            <w:pPr>
              <w:rPr>
                <w:ins w:id="355" w:author="hyx" w:date="2018-11-10T19:07:00Z"/>
              </w:rPr>
            </w:pPr>
            <w:ins w:id="356" w:author="hyx" w:date="2018-11-10T19:07:00Z">
              <w:r w:rsidRPr="00EB789D">
                <w:rPr>
                  <w:rFonts w:hint="eastAsia"/>
                </w:rPr>
                <w:t xml:space="preserve">黄 </w:t>
              </w:r>
            </w:ins>
          </w:p>
        </w:tc>
        <w:tc>
          <w:tcPr>
            <w:tcW w:w="986" w:type="dxa"/>
            <w:shd w:val="clear" w:color="auto" w:fill="auto"/>
          </w:tcPr>
          <w:p w:rsidR="00EB789D" w:rsidRPr="00EB789D" w:rsidRDefault="00EB789D" w:rsidP="00EB789D">
            <w:pPr>
              <w:rPr>
                <w:ins w:id="357" w:author="hyx" w:date="2018-11-10T19:07:00Z"/>
              </w:rPr>
            </w:pPr>
            <w:ins w:id="358" w:author="hyx" w:date="2018-11-10T19:07:00Z">
              <w:r w:rsidRPr="00EB789D">
                <w:rPr>
                  <w:rFonts w:hint="eastAsia"/>
                </w:rPr>
                <w:t>吕、陈2</w:t>
              </w:r>
            </w:ins>
          </w:p>
          <w:p w:rsidR="00EB789D" w:rsidRPr="00EB789D" w:rsidRDefault="00EB789D" w:rsidP="00EB789D">
            <w:pPr>
              <w:rPr>
                <w:ins w:id="359" w:author="hyx" w:date="2018-11-10T19:07:00Z"/>
              </w:rPr>
            </w:pPr>
            <w:ins w:id="360" w:author="hyx" w:date="2018-11-10T19:07:00Z">
              <w:r w:rsidRPr="00EB789D">
                <w:rPr>
                  <w:rFonts w:hint="eastAsia"/>
                </w:rPr>
                <w:t>徐、陈1</w:t>
              </w:r>
            </w:ins>
          </w:p>
          <w:p w:rsidR="00EB789D" w:rsidRPr="00EB789D" w:rsidRDefault="00EB789D" w:rsidP="00EB789D">
            <w:pPr>
              <w:rPr>
                <w:ins w:id="361" w:author="hyx" w:date="2018-11-10T19:07:00Z"/>
              </w:rPr>
            </w:pPr>
            <w:ins w:id="362" w:author="hyx" w:date="2018-11-10T19:07:00Z">
              <w:r w:rsidRPr="00EB789D">
                <w:rPr>
                  <w:rFonts w:hint="eastAsia"/>
                </w:rPr>
                <w:t>黄</w:t>
              </w:r>
            </w:ins>
          </w:p>
        </w:tc>
      </w:tr>
      <w:tr w:rsidR="00EB789D" w:rsidRPr="00EB789D" w:rsidTr="00EB789D">
        <w:trPr>
          <w:jc w:val="right"/>
          <w:ins w:id="363" w:author="hyx" w:date="2018-11-10T19:07:00Z"/>
        </w:trPr>
        <w:tc>
          <w:tcPr>
            <w:tcW w:w="1068" w:type="dxa"/>
            <w:shd w:val="clear" w:color="auto" w:fill="9CC2E5"/>
          </w:tcPr>
          <w:p w:rsidR="00EB789D" w:rsidRPr="00EB789D" w:rsidRDefault="00EB789D" w:rsidP="00EB789D">
            <w:pPr>
              <w:rPr>
                <w:ins w:id="364" w:author="hyx" w:date="2018-11-10T19:07:00Z"/>
              </w:rPr>
            </w:pPr>
            <w:ins w:id="365" w:author="hyx" w:date="2018-11-10T19:07:00Z">
              <w:r w:rsidRPr="00EB789D">
                <w:rPr>
                  <w:rFonts w:hint="eastAsia"/>
                </w:rPr>
                <w:t>晚修</w:t>
              </w:r>
            </w:ins>
          </w:p>
        </w:tc>
        <w:tc>
          <w:tcPr>
            <w:tcW w:w="1050" w:type="dxa"/>
            <w:shd w:val="clear" w:color="auto" w:fill="auto"/>
          </w:tcPr>
          <w:p w:rsidR="00EB789D" w:rsidRPr="00EB789D" w:rsidRDefault="00EB789D" w:rsidP="00EB789D">
            <w:pPr>
              <w:rPr>
                <w:ins w:id="366" w:author="hyx" w:date="2018-11-10T19:07:00Z"/>
              </w:rPr>
            </w:pPr>
            <w:ins w:id="367" w:author="hyx" w:date="2018-11-10T19:07:00Z">
              <w:r w:rsidRPr="00EB789D">
                <w:rPr>
                  <w:rFonts w:hint="eastAsia"/>
                </w:rPr>
                <w:t>吕、陈2</w:t>
              </w:r>
            </w:ins>
          </w:p>
          <w:p w:rsidR="00EB789D" w:rsidRPr="00EB789D" w:rsidRDefault="00EB789D" w:rsidP="00EB789D">
            <w:pPr>
              <w:rPr>
                <w:ins w:id="368" w:author="hyx" w:date="2018-11-10T19:07:00Z"/>
              </w:rPr>
            </w:pPr>
            <w:ins w:id="369" w:author="hyx" w:date="2018-11-10T19:07:00Z">
              <w:r w:rsidRPr="00EB789D">
                <w:rPr>
                  <w:rFonts w:hint="eastAsia"/>
                </w:rPr>
                <w:t>徐、陈1</w:t>
              </w:r>
            </w:ins>
          </w:p>
          <w:p w:rsidR="00EB789D" w:rsidRPr="00EB789D" w:rsidRDefault="00EB789D" w:rsidP="00EB789D">
            <w:pPr>
              <w:rPr>
                <w:ins w:id="370" w:author="hyx" w:date="2018-11-10T19:07:00Z"/>
              </w:rPr>
            </w:pPr>
            <w:ins w:id="371" w:author="hyx" w:date="2018-11-10T19:07:00Z">
              <w:r w:rsidRPr="00EB789D">
                <w:rPr>
                  <w:rFonts w:hint="eastAsia"/>
                </w:rPr>
                <w:t>黄</w:t>
              </w:r>
            </w:ins>
          </w:p>
        </w:tc>
        <w:tc>
          <w:tcPr>
            <w:tcW w:w="1051" w:type="dxa"/>
            <w:shd w:val="clear" w:color="auto" w:fill="auto"/>
          </w:tcPr>
          <w:p w:rsidR="00EB789D" w:rsidRPr="00EB789D" w:rsidRDefault="00EB789D" w:rsidP="00EB789D">
            <w:pPr>
              <w:rPr>
                <w:ins w:id="372" w:author="hyx" w:date="2018-11-10T19:07:00Z"/>
              </w:rPr>
            </w:pPr>
            <w:ins w:id="373" w:author="hyx" w:date="2018-11-10T19:07:00Z">
              <w:r w:rsidRPr="00EB789D">
                <w:rPr>
                  <w:rFonts w:hint="eastAsia"/>
                </w:rPr>
                <w:t>吕、陈2</w:t>
              </w:r>
            </w:ins>
          </w:p>
          <w:p w:rsidR="00EB789D" w:rsidRPr="00EB789D" w:rsidRDefault="00EB789D" w:rsidP="00EB789D">
            <w:pPr>
              <w:rPr>
                <w:ins w:id="374" w:author="hyx" w:date="2018-11-10T19:07:00Z"/>
              </w:rPr>
            </w:pPr>
            <w:ins w:id="375" w:author="hyx" w:date="2018-11-10T19:07:00Z">
              <w:r w:rsidRPr="00EB789D">
                <w:rPr>
                  <w:rFonts w:hint="eastAsia"/>
                </w:rPr>
                <w:t>徐、陈1</w:t>
              </w:r>
            </w:ins>
          </w:p>
          <w:p w:rsidR="00EB789D" w:rsidRPr="00EB789D" w:rsidRDefault="00EB789D" w:rsidP="00EB789D">
            <w:pPr>
              <w:rPr>
                <w:ins w:id="376" w:author="hyx" w:date="2018-11-10T19:07:00Z"/>
              </w:rPr>
            </w:pPr>
            <w:ins w:id="377" w:author="hyx" w:date="2018-11-10T19:07:00Z">
              <w:r w:rsidRPr="00EB789D">
                <w:rPr>
                  <w:rFonts w:hint="eastAsia"/>
                </w:rPr>
                <w:t>黄</w:t>
              </w:r>
            </w:ins>
          </w:p>
        </w:tc>
        <w:tc>
          <w:tcPr>
            <w:tcW w:w="1051" w:type="dxa"/>
            <w:shd w:val="clear" w:color="auto" w:fill="auto"/>
          </w:tcPr>
          <w:p w:rsidR="00EB789D" w:rsidRPr="00EB789D" w:rsidRDefault="00EB789D" w:rsidP="00EB789D">
            <w:pPr>
              <w:rPr>
                <w:ins w:id="378" w:author="hyx" w:date="2018-11-10T19:07:00Z"/>
              </w:rPr>
            </w:pPr>
            <w:ins w:id="379" w:author="hyx" w:date="2018-11-10T19:07:00Z">
              <w:r w:rsidRPr="00EB789D">
                <w:rPr>
                  <w:rFonts w:hint="eastAsia"/>
                </w:rPr>
                <w:t>吕、陈2</w:t>
              </w:r>
            </w:ins>
          </w:p>
          <w:p w:rsidR="00EB789D" w:rsidRPr="00EB789D" w:rsidRDefault="00EB789D" w:rsidP="00EB789D">
            <w:pPr>
              <w:rPr>
                <w:ins w:id="380" w:author="hyx" w:date="2018-11-10T19:07:00Z"/>
              </w:rPr>
            </w:pPr>
            <w:ins w:id="381" w:author="hyx" w:date="2018-11-10T19:07:00Z">
              <w:r w:rsidRPr="00EB789D">
                <w:rPr>
                  <w:rFonts w:hint="eastAsia"/>
                </w:rPr>
                <w:t>徐、陈1</w:t>
              </w:r>
            </w:ins>
          </w:p>
          <w:p w:rsidR="00EB789D" w:rsidRPr="00EB789D" w:rsidRDefault="00EB789D" w:rsidP="00EB789D">
            <w:pPr>
              <w:rPr>
                <w:ins w:id="382" w:author="hyx" w:date="2018-11-10T19:07:00Z"/>
              </w:rPr>
            </w:pPr>
            <w:ins w:id="383" w:author="hyx" w:date="2018-11-10T19:07:00Z">
              <w:r w:rsidRPr="00EB789D">
                <w:rPr>
                  <w:rFonts w:hint="eastAsia"/>
                </w:rPr>
                <w:t>黄</w:t>
              </w:r>
            </w:ins>
          </w:p>
        </w:tc>
        <w:tc>
          <w:tcPr>
            <w:tcW w:w="1052" w:type="dxa"/>
            <w:shd w:val="clear" w:color="auto" w:fill="auto"/>
          </w:tcPr>
          <w:p w:rsidR="00EB789D" w:rsidRPr="00EB789D" w:rsidRDefault="00EB789D" w:rsidP="00EB789D">
            <w:pPr>
              <w:rPr>
                <w:ins w:id="384" w:author="hyx" w:date="2018-11-10T19:07:00Z"/>
              </w:rPr>
            </w:pPr>
            <w:ins w:id="385" w:author="hyx" w:date="2018-11-10T19:07:00Z">
              <w:r w:rsidRPr="00EB789D">
                <w:rPr>
                  <w:rFonts w:hint="eastAsia"/>
                </w:rPr>
                <w:t>吕、陈2</w:t>
              </w:r>
            </w:ins>
          </w:p>
          <w:p w:rsidR="00EB789D" w:rsidRPr="00EB789D" w:rsidRDefault="00EB789D" w:rsidP="00EB789D">
            <w:pPr>
              <w:rPr>
                <w:ins w:id="386" w:author="hyx" w:date="2018-11-10T19:07:00Z"/>
              </w:rPr>
            </w:pPr>
            <w:ins w:id="387" w:author="hyx" w:date="2018-11-10T19:07:00Z">
              <w:r w:rsidRPr="00EB789D">
                <w:rPr>
                  <w:rFonts w:hint="eastAsia"/>
                </w:rPr>
                <w:t>徐、陈1</w:t>
              </w:r>
            </w:ins>
          </w:p>
          <w:p w:rsidR="00EB789D" w:rsidRPr="00EB789D" w:rsidRDefault="00EB789D" w:rsidP="00EB789D">
            <w:pPr>
              <w:rPr>
                <w:ins w:id="388" w:author="hyx" w:date="2018-11-10T19:07:00Z"/>
              </w:rPr>
            </w:pPr>
            <w:ins w:id="389" w:author="hyx" w:date="2018-11-10T19:07:00Z">
              <w:r w:rsidRPr="00EB789D">
                <w:rPr>
                  <w:rFonts w:hint="eastAsia"/>
                </w:rPr>
                <w:t>黄</w:t>
              </w:r>
            </w:ins>
          </w:p>
        </w:tc>
        <w:tc>
          <w:tcPr>
            <w:tcW w:w="1052" w:type="dxa"/>
            <w:shd w:val="clear" w:color="auto" w:fill="auto"/>
          </w:tcPr>
          <w:p w:rsidR="00EB789D" w:rsidRPr="00EB789D" w:rsidRDefault="00EB789D" w:rsidP="00EB789D">
            <w:pPr>
              <w:rPr>
                <w:ins w:id="390" w:author="hyx" w:date="2018-11-10T19:07:00Z"/>
              </w:rPr>
            </w:pPr>
            <w:ins w:id="391" w:author="hyx" w:date="2018-11-10T19:07:00Z">
              <w:r w:rsidRPr="00EB789D">
                <w:rPr>
                  <w:rFonts w:hint="eastAsia"/>
                </w:rPr>
                <w:t>吕、陈2</w:t>
              </w:r>
            </w:ins>
          </w:p>
          <w:p w:rsidR="00EB789D" w:rsidRPr="00EB789D" w:rsidRDefault="00EB789D" w:rsidP="00EB789D">
            <w:pPr>
              <w:rPr>
                <w:ins w:id="392" w:author="hyx" w:date="2018-11-10T19:07:00Z"/>
              </w:rPr>
            </w:pPr>
            <w:ins w:id="393" w:author="hyx" w:date="2018-11-10T19:07:00Z">
              <w:r w:rsidRPr="00EB789D">
                <w:rPr>
                  <w:rFonts w:hint="eastAsia"/>
                </w:rPr>
                <w:t>徐、陈1</w:t>
              </w:r>
            </w:ins>
          </w:p>
          <w:p w:rsidR="00EB789D" w:rsidRPr="00EB789D" w:rsidRDefault="00EB789D" w:rsidP="00EB789D">
            <w:pPr>
              <w:rPr>
                <w:ins w:id="394" w:author="hyx" w:date="2018-11-10T19:07:00Z"/>
              </w:rPr>
            </w:pPr>
            <w:ins w:id="395" w:author="hyx" w:date="2018-11-10T19:07:00Z">
              <w:r w:rsidRPr="00EB789D">
                <w:rPr>
                  <w:rFonts w:hint="eastAsia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</w:tcPr>
          <w:p w:rsidR="00EB789D" w:rsidRPr="00EB789D" w:rsidRDefault="00EB789D" w:rsidP="00EB789D">
            <w:pPr>
              <w:rPr>
                <w:ins w:id="396" w:author="hyx" w:date="2018-11-10T19:07:00Z"/>
              </w:rPr>
            </w:pPr>
            <w:ins w:id="397" w:author="hyx" w:date="2018-11-10T19:07:00Z">
              <w:r w:rsidRPr="00EB789D">
                <w:rPr>
                  <w:rFonts w:hint="eastAsia"/>
                </w:rPr>
                <w:t>吕、陈2</w:t>
              </w:r>
            </w:ins>
          </w:p>
          <w:p w:rsidR="00EB789D" w:rsidRPr="00EB789D" w:rsidRDefault="00EB789D" w:rsidP="00EB789D">
            <w:pPr>
              <w:rPr>
                <w:ins w:id="398" w:author="hyx" w:date="2018-11-10T19:07:00Z"/>
              </w:rPr>
            </w:pPr>
            <w:ins w:id="399" w:author="hyx" w:date="2018-11-10T19:07:00Z">
              <w:r w:rsidRPr="00EB789D">
                <w:rPr>
                  <w:rFonts w:hint="eastAsia"/>
                </w:rPr>
                <w:t>徐、陈1</w:t>
              </w:r>
            </w:ins>
          </w:p>
          <w:p w:rsidR="00EB789D" w:rsidRPr="00EB789D" w:rsidRDefault="00EB789D" w:rsidP="00EB789D">
            <w:pPr>
              <w:rPr>
                <w:ins w:id="400" w:author="hyx" w:date="2018-11-10T19:07:00Z"/>
              </w:rPr>
            </w:pPr>
            <w:ins w:id="401" w:author="hyx" w:date="2018-11-10T19:07:00Z">
              <w:r w:rsidRPr="00EB789D">
                <w:rPr>
                  <w:rFonts w:hint="eastAsia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</w:tcPr>
          <w:p w:rsidR="00EB789D" w:rsidRPr="00EB789D" w:rsidRDefault="00EB789D" w:rsidP="00EB789D">
            <w:pPr>
              <w:rPr>
                <w:ins w:id="402" w:author="hyx" w:date="2018-11-10T19:07:00Z"/>
              </w:rPr>
            </w:pPr>
            <w:ins w:id="403" w:author="hyx" w:date="2018-11-10T19:07:00Z">
              <w:r w:rsidRPr="00EB789D">
                <w:rPr>
                  <w:rFonts w:hint="eastAsia"/>
                </w:rPr>
                <w:t>吕、陈2</w:t>
              </w:r>
            </w:ins>
          </w:p>
          <w:p w:rsidR="00EB789D" w:rsidRPr="00EB789D" w:rsidRDefault="00EB789D" w:rsidP="00EB789D">
            <w:pPr>
              <w:rPr>
                <w:ins w:id="404" w:author="hyx" w:date="2018-11-10T19:07:00Z"/>
              </w:rPr>
            </w:pPr>
            <w:ins w:id="405" w:author="hyx" w:date="2018-11-10T19:07:00Z">
              <w:r w:rsidRPr="00EB789D">
                <w:rPr>
                  <w:rFonts w:hint="eastAsia"/>
                </w:rPr>
                <w:t>徐、陈1</w:t>
              </w:r>
            </w:ins>
          </w:p>
          <w:p w:rsidR="00EB789D" w:rsidRPr="00EB789D" w:rsidRDefault="00EB789D" w:rsidP="00EB789D">
            <w:pPr>
              <w:rPr>
                <w:ins w:id="406" w:author="hyx" w:date="2018-11-10T19:07:00Z"/>
              </w:rPr>
            </w:pPr>
            <w:ins w:id="407" w:author="hyx" w:date="2018-11-10T19:07:00Z">
              <w:r w:rsidRPr="00EB789D">
                <w:rPr>
                  <w:rFonts w:hint="eastAsia"/>
                </w:rPr>
                <w:t>黄</w:t>
              </w:r>
            </w:ins>
          </w:p>
        </w:tc>
      </w:tr>
    </w:tbl>
    <w:p w:rsidR="00EB789D" w:rsidRPr="00283DBC" w:rsidRDefault="00EB789D" w:rsidP="00283DBC">
      <w:pPr>
        <w:rPr>
          <w:lang w:val="zh-CN"/>
        </w:rPr>
      </w:pPr>
      <w:ins w:id="408" w:author="hyx" w:date="2018-11-10T19:07:00Z">
        <w:r>
          <w:rPr>
            <w:rFonts w:hint="eastAsia"/>
          </w:rPr>
          <w:t>吕：吕迪        徐：徐双铅      陈1：陈俊仁      陈2：陈苏民</w:t>
        </w:r>
      </w:ins>
      <w:r>
        <w:rPr>
          <w:rFonts w:hint="eastAsia"/>
        </w:rPr>
        <w:t xml:space="preserve">   黄：黄叶轩</w:t>
      </w:r>
    </w:p>
    <w:p w:rsidR="00283DBC" w:rsidRPr="00283DBC" w:rsidRDefault="00283DBC" w:rsidP="00283DBC">
      <w:pPr>
        <w:numPr>
          <w:ilvl w:val="1"/>
          <w:numId w:val="1"/>
        </w:numPr>
        <w:outlineLvl w:val="1"/>
        <w:rPr>
          <w:rFonts w:asciiTheme="minorHAnsi" w:hAnsiTheme="minorHAnsi" w:cstheme="minorBidi"/>
          <w:b/>
          <w:color w:val="000000" w:themeColor="text1"/>
          <w:kern w:val="2"/>
          <w:sz w:val="30"/>
        </w:rPr>
      </w:pPr>
      <w:bookmarkStart w:id="409" w:name="_Toc503482147"/>
      <w:bookmarkStart w:id="410" w:name="_Toc503723230"/>
      <w:bookmarkStart w:id="411" w:name="_Toc535158013"/>
      <w:r w:rsidRPr="00283DBC">
        <w:rPr>
          <w:rFonts w:asciiTheme="minorHAnsi" w:hAnsiTheme="minorHAnsi" w:cstheme="minorBidi"/>
          <w:b/>
          <w:color w:val="000000" w:themeColor="text1"/>
          <w:kern w:val="2"/>
          <w:sz w:val="30"/>
        </w:rPr>
        <w:t>定义</w:t>
      </w:r>
      <w:bookmarkEnd w:id="409"/>
      <w:bookmarkEnd w:id="410"/>
      <w:bookmarkEnd w:id="411"/>
    </w:p>
    <w:p w:rsidR="00283DBC" w:rsidRPr="00283DBC" w:rsidRDefault="00283DBC" w:rsidP="00283DBC">
      <w:pPr>
        <w:numPr>
          <w:ilvl w:val="1"/>
          <w:numId w:val="1"/>
        </w:numPr>
        <w:outlineLvl w:val="1"/>
        <w:rPr>
          <w:rFonts w:asciiTheme="minorHAnsi" w:hAnsiTheme="minorHAnsi" w:cstheme="minorBidi"/>
          <w:b/>
          <w:color w:val="000000" w:themeColor="text1"/>
          <w:kern w:val="2"/>
          <w:sz w:val="30"/>
        </w:rPr>
      </w:pPr>
      <w:bookmarkStart w:id="412" w:name="_Toc503482148"/>
      <w:bookmarkStart w:id="413" w:name="_Toc503723231"/>
      <w:bookmarkStart w:id="414" w:name="_Toc535158014"/>
      <w:r w:rsidRPr="00283DBC">
        <w:rPr>
          <w:rFonts w:asciiTheme="minorHAnsi" w:hAnsiTheme="minorHAnsi" w:cstheme="minorBidi"/>
          <w:b/>
          <w:color w:val="000000" w:themeColor="text1"/>
          <w:kern w:val="2"/>
          <w:sz w:val="30"/>
        </w:rPr>
        <w:t>参考资料</w:t>
      </w:r>
      <w:bookmarkEnd w:id="412"/>
      <w:bookmarkEnd w:id="413"/>
      <w:bookmarkEnd w:id="414"/>
    </w:p>
    <w:p w:rsidR="00283DBC" w:rsidRPr="00283DBC" w:rsidRDefault="00283DBC" w:rsidP="00283DBC">
      <w:r w:rsidRPr="00283DBC">
        <w:t>[1] C2-PRD-项目描述-201</w:t>
      </w:r>
      <w:r w:rsidR="00EB789D">
        <w:t>8</w:t>
      </w:r>
    </w:p>
    <w:p w:rsidR="00283DBC" w:rsidRPr="00283DBC" w:rsidRDefault="00283DBC" w:rsidP="00283DBC">
      <w:r w:rsidRPr="00283DBC">
        <w:t>[</w:t>
      </w:r>
      <w:r w:rsidR="00EB789D">
        <w:t>2</w:t>
      </w:r>
      <w:r w:rsidRPr="00283DBC">
        <w:t xml:space="preserve">] 张海藩,牟永敏.软件工程导论（第六版） </w:t>
      </w:r>
    </w:p>
    <w:p w:rsidR="00283DBC" w:rsidRPr="00283DBC" w:rsidRDefault="00EB789D" w:rsidP="00283DBC">
      <w:r>
        <w:t>[3</w:t>
      </w:r>
      <w:r w:rsidR="00283DBC" w:rsidRPr="00283DBC">
        <w:t>] GB+T-8567-2006.国标《计算机软件文档编制规范》</w:t>
      </w:r>
    </w:p>
    <w:p w:rsidR="00283DBC" w:rsidRPr="00283DBC" w:rsidRDefault="00EB789D" w:rsidP="00283DBC">
      <w:r>
        <w:t>[4</w:t>
      </w:r>
      <w:r w:rsidR="00283DBC" w:rsidRPr="00283DBC">
        <w:t>] GB/T19000—2008/ISO9000.国标《质量管理体系 基础和术语》</w:t>
      </w:r>
    </w:p>
    <w:p w:rsidR="00283DBC" w:rsidRPr="00283DBC" w:rsidRDefault="00EB789D" w:rsidP="00283DBC">
      <w:r>
        <w:t>[5</w:t>
      </w:r>
      <w:r w:rsidR="00283DBC" w:rsidRPr="00283DBC">
        <w:t>] 项目管理知识体系指南（PMBOK 指南)/项目管理协会</w:t>
      </w:r>
    </w:p>
    <w:p w:rsidR="00283DBC" w:rsidRDefault="00EB789D" w:rsidP="00283DBC">
      <w:r>
        <w:t>[6</w:t>
      </w:r>
      <w:r w:rsidR="00283DBC" w:rsidRPr="00283DBC">
        <w:t>] 软件项目管理（原书第5版） [Software Project Management Fifth Edition]</w:t>
      </w:r>
    </w:p>
    <w:p w:rsidR="005F3A1F" w:rsidRPr="00283DBC" w:rsidRDefault="005F3A1F" w:rsidP="00283DBC">
      <w:r>
        <w:rPr>
          <w:rFonts w:hint="eastAsia"/>
        </w:rPr>
        <w:t>[</w:t>
      </w:r>
      <w:r>
        <w:t xml:space="preserve">7] </w:t>
      </w:r>
      <w:r>
        <w:rPr>
          <w:rFonts w:hint="eastAsia"/>
        </w:rPr>
        <w:t>PRD-</w:t>
      </w:r>
      <w:r>
        <w:t>2018</w:t>
      </w:r>
      <w:r>
        <w:rPr>
          <w:rFonts w:hint="eastAsia"/>
        </w:rPr>
        <w:t>-G</w:t>
      </w:r>
      <w:r>
        <w:t>15-</w:t>
      </w:r>
      <w:r>
        <w:rPr>
          <w:rFonts w:hint="eastAsia"/>
        </w:rPr>
        <w:t>受控文档</w:t>
      </w:r>
    </w:p>
    <w:p w:rsidR="00283DBC" w:rsidRPr="00283DBC" w:rsidRDefault="00283DBC" w:rsidP="00283DBC"/>
    <w:p w:rsidR="00283DBC" w:rsidRPr="00283DBC" w:rsidRDefault="00283DBC" w:rsidP="00283DBC">
      <w:pPr>
        <w:ind w:left="425" w:hanging="425"/>
        <w:outlineLvl w:val="0"/>
        <w:rPr>
          <w:rFonts w:asciiTheme="minorHAnsi" w:hAnsiTheme="minorHAnsi" w:cstheme="minorBidi"/>
          <w:b/>
          <w:color w:val="000000" w:themeColor="text1"/>
          <w:kern w:val="2"/>
          <w:sz w:val="32"/>
        </w:rPr>
      </w:pPr>
      <w:bookmarkStart w:id="415" w:name="_Toc503723232"/>
      <w:bookmarkStart w:id="416" w:name="_Toc535158015"/>
      <w:r w:rsidRPr="00283DBC">
        <w:rPr>
          <w:rFonts w:asciiTheme="minorHAnsi" w:hAnsiTheme="minorHAnsi" w:cstheme="minorBidi" w:hint="eastAsia"/>
          <w:b/>
          <w:color w:val="000000" w:themeColor="text1"/>
          <w:kern w:val="2"/>
          <w:sz w:val="32"/>
        </w:rPr>
        <w:t>实际</w:t>
      </w:r>
      <w:r w:rsidRPr="00283DBC">
        <w:rPr>
          <w:rFonts w:asciiTheme="minorHAnsi" w:hAnsiTheme="minorHAnsi" w:cstheme="minorBidi"/>
          <w:b/>
          <w:color w:val="000000" w:themeColor="text1"/>
          <w:kern w:val="2"/>
          <w:sz w:val="32"/>
        </w:rPr>
        <w:t>开发结果</w:t>
      </w:r>
      <w:bookmarkEnd w:id="415"/>
      <w:bookmarkEnd w:id="416"/>
    </w:p>
    <w:p w:rsidR="00283DBC" w:rsidRPr="00283DBC" w:rsidRDefault="00283DBC" w:rsidP="00283DBC">
      <w:pPr>
        <w:numPr>
          <w:ilvl w:val="1"/>
          <w:numId w:val="0"/>
        </w:numPr>
        <w:ind w:left="709" w:hanging="709"/>
        <w:outlineLvl w:val="1"/>
        <w:rPr>
          <w:rFonts w:asciiTheme="minorHAnsi" w:hAnsiTheme="minorHAnsi" w:cstheme="minorBidi"/>
          <w:b/>
          <w:color w:val="000000" w:themeColor="text1"/>
          <w:kern w:val="2"/>
          <w:sz w:val="30"/>
        </w:rPr>
      </w:pPr>
      <w:bookmarkStart w:id="417" w:name="_Toc503723233"/>
      <w:bookmarkStart w:id="418" w:name="_Toc535158016"/>
      <w:r w:rsidRPr="00283DBC">
        <w:rPr>
          <w:rFonts w:asciiTheme="minorHAnsi" w:hAnsiTheme="minorHAnsi" w:cstheme="minorBidi" w:hint="eastAsia"/>
          <w:b/>
          <w:color w:val="000000" w:themeColor="text1"/>
          <w:kern w:val="2"/>
          <w:sz w:val="30"/>
        </w:rPr>
        <w:t>产品</w:t>
      </w:r>
      <w:bookmarkEnd w:id="417"/>
      <w:bookmarkEnd w:id="418"/>
    </w:p>
    <w:p w:rsidR="00283DBC" w:rsidRPr="00283DBC" w:rsidRDefault="00283DBC" w:rsidP="00283DBC">
      <w:pPr>
        <w:keepNext/>
        <w:spacing w:after="200"/>
        <w:rPr>
          <w:iCs/>
          <w:sz w:val="18"/>
          <w:szCs w:val="18"/>
        </w:rPr>
      </w:pPr>
      <w:r w:rsidRPr="00283DBC">
        <w:rPr>
          <w:rFonts w:hint="eastAsia"/>
          <w:iCs/>
          <w:sz w:val="18"/>
          <w:szCs w:val="18"/>
        </w:rPr>
        <w:t>表格1产品</w:t>
      </w:r>
      <w:r w:rsidRPr="00283DBC">
        <w:rPr>
          <w:iCs/>
          <w:sz w:val="18"/>
          <w:szCs w:val="18"/>
        </w:rPr>
        <w:t>清单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56"/>
        <w:gridCol w:w="2274"/>
        <w:gridCol w:w="2766"/>
      </w:tblGrid>
      <w:tr w:rsidR="00283DBC" w:rsidRPr="00283DBC" w:rsidTr="00283DBC">
        <w:tc>
          <w:tcPr>
            <w:tcW w:w="3256" w:type="dxa"/>
            <w:shd w:val="clear" w:color="auto" w:fill="BDD6EE" w:themeFill="accent1" w:themeFillTint="66"/>
          </w:tcPr>
          <w:p w:rsidR="00283DBC" w:rsidRPr="00283DBC" w:rsidRDefault="00283DBC" w:rsidP="00283DBC">
            <w:r w:rsidRPr="00283DBC">
              <w:rPr>
                <w:rFonts w:hint="eastAsia"/>
              </w:rPr>
              <w:t>文件</w:t>
            </w:r>
            <w:r w:rsidRPr="00283DBC">
              <w:t>名称</w:t>
            </w:r>
          </w:p>
        </w:tc>
        <w:tc>
          <w:tcPr>
            <w:tcW w:w="2274" w:type="dxa"/>
            <w:shd w:val="clear" w:color="auto" w:fill="BDD6EE" w:themeFill="accent1" w:themeFillTint="66"/>
          </w:tcPr>
          <w:p w:rsidR="00283DBC" w:rsidRPr="00283DBC" w:rsidRDefault="00283DBC" w:rsidP="00283DBC">
            <w:r w:rsidRPr="00283DBC">
              <w:rPr>
                <w:rFonts w:hint="eastAsia"/>
              </w:rPr>
              <w:t>描述</w:t>
            </w:r>
          </w:p>
        </w:tc>
        <w:tc>
          <w:tcPr>
            <w:tcW w:w="2766" w:type="dxa"/>
            <w:shd w:val="clear" w:color="auto" w:fill="BDD6EE" w:themeFill="accent1" w:themeFillTint="66"/>
          </w:tcPr>
          <w:p w:rsidR="00283DBC" w:rsidRPr="00283DBC" w:rsidRDefault="00283DBC" w:rsidP="00283DBC">
            <w:r w:rsidRPr="00283DBC">
              <w:rPr>
                <w:rFonts w:hint="eastAsia"/>
              </w:rPr>
              <w:t>备注</w:t>
            </w:r>
          </w:p>
        </w:tc>
      </w:tr>
      <w:tr w:rsidR="00283DBC" w:rsidRPr="00283DBC" w:rsidTr="00283DBC">
        <w:tc>
          <w:tcPr>
            <w:tcW w:w="3256" w:type="dxa"/>
          </w:tcPr>
          <w:p w:rsidR="00283DBC" w:rsidRPr="00283DBC" w:rsidRDefault="005F3A1F" w:rsidP="00283DBC">
            <w:r>
              <w:rPr>
                <w:rFonts w:hint="eastAsia"/>
              </w:rPr>
              <w:t>[</w:t>
            </w:r>
            <w:r>
              <w:t>PRD-15]</w:t>
            </w:r>
            <w:r w:rsidR="00283DBC" w:rsidRPr="00283DBC">
              <w:t>可行性分析报告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论证</w:t>
            </w:r>
            <w:r w:rsidRPr="00283DBC">
              <w:t>项目</w:t>
            </w:r>
            <w:r w:rsidRPr="00283DBC">
              <w:rPr>
                <w:rFonts w:hint="eastAsia"/>
              </w:rPr>
              <w:t>是否</w:t>
            </w:r>
            <w:r w:rsidRPr="00283DBC">
              <w:t>可行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3256" w:type="dxa"/>
          </w:tcPr>
          <w:p w:rsidR="00283DBC" w:rsidRPr="00283DBC" w:rsidRDefault="005F3A1F" w:rsidP="00283DBC">
            <w:r>
              <w:rPr>
                <w:rFonts w:hint="eastAsia"/>
              </w:rPr>
              <w:t>[</w:t>
            </w:r>
            <w:r>
              <w:t>PRD-15]</w:t>
            </w:r>
            <w:r w:rsidR="00283DBC" w:rsidRPr="00283DBC">
              <w:t>项目章程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项目</w:t>
            </w:r>
            <w:r w:rsidRPr="00283DBC">
              <w:t>授权书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3256" w:type="dxa"/>
          </w:tcPr>
          <w:p w:rsidR="00283DBC" w:rsidRPr="00283DBC" w:rsidRDefault="005F3A1F" w:rsidP="00283DBC">
            <w:r>
              <w:rPr>
                <w:rFonts w:hint="eastAsia"/>
              </w:rPr>
              <w:t>[</w:t>
            </w:r>
            <w:r>
              <w:t>PRD-15]</w:t>
            </w:r>
            <w:r w:rsidR="00283DBC" w:rsidRPr="00283DBC">
              <w:t>项目总体计划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计划</w:t>
            </w:r>
            <w:r w:rsidRPr="00283DBC">
              <w:t>如何实施本项目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3256" w:type="dxa"/>
          </w:tcPr>
          <w:p w:rsidR="00283DBC" w:rsidRPr="00283DBC" w:rsidRDefault="005F3A1F" w:rsidP="00283DBC">
            <w:r>
              <w:rPr>
                <w:rFonts w:hint="eastAsia"/>
              </w:rPr>
              <w:t>[</w:t>
            </w:r>
            <w:r>
              <w:t>PRD-15]</w:t>
            </w:r>
            <w:r w:rsidR="00283DBC" w:rsidRPr="00283DBC">
              <w:t>需求工程项目计划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论证</w:t>
            </w:r>
            <w:r w:rsidRPr="00283DBC">
              <w:t>如何实</w:t>
            </w:r>
            <w:r w:rsidRPr="00283DBC">
              <w:rPr>
                <w:rFonts w:hint="eastAsia"/>
              </w:rPr>
              <w:t>行需求</w:t>
            </w:r>
            <w:r w:rsidRPr="00283DBC">
              <w:t>工程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3256" w:type="dxa"/>
          </w:tcPr>
          <w:p w:rsidR="00283DBC" w:rsidRPr="00283DBC" w:rsidRDefault="005F3A1F" w:rsidP="00283DBC">
            <w:r>
              <w:rPr>
                <w:rFonts w:hint="eastAsia"/>
              </w:rPr>
              <w:lastRenderedPageBreak/>
              <w:t>[</w:t>
            </w:r>
            <w:r>
              <w:t>PRD-15]</w:t>
            </w:r>
            <w:r w:rsidR="00283DBC" w:rsidRPr="00283DBC">
              <w:t>用户手册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对于</w:t>
            </w:r>
            <w:r w:rsidRPr="00283DBC">
              <w:t>本产品预期的效果的用户说明书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3256" w:type="dxa"/>
          </w:tcPr>
          <w:p w:rsidR="00283DBC" w:rsidRPr="00283DBC" w:rsidRDefault="005F3A1F" w:rsidP="00283DBC">
            <w:r>
              <w:rPr>
                <w:rFonts w:hint="eastAsia"/>
              </w:rPr>
              <w:t>[</w:t>
            </w:r>
            <w:r>
              <w:t>PRD-15]</w:t>
            </w:r>
            <w:r w:rsidR="00283DBC" w:rsidRPr="00283DBC">
              <w:t>需求规格说明书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详细</w:t>
            </w:r>
            <w:r w:rsidRPr="00283DBC">
              <w:t>的需求描述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3256" w:type="dxa"/>
          </w:tcPr>
          <w:p w:rsidR="00283DBC" w:rsidRPr="00283DBC" w:rsidRDefault="005F3A1F" w:rsidP="00283DBC">
            <w:r>
              <w:rPr>
                <w:rFonts w:hint="eastAsia"/>
              </w:rPr>
              <w:t>[</w:t>
            </w:r>
            <w:r>
              <w:t>PRD-15]</w:t>
            </w:r>
            <w:r w:rsidR="00283DBC" w:rsidRPr="00283DBC">
              <w:t>愿景与范围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对于</w:t>
            </w:r>
            <w:r w:rsidRPr="00283DBC">
              <w:t>本项目的美</w:t>
            </w:r>
            <w:r w:rsidRPr="00283DBC">
              <w:rPr>
                <w:rFonts w:hint="eastAsia"/>
              </w:rPr>
              <w:t>好</w:t>
            </w:r>
            <w:r w:rsidRPr="00283DBC">
              <w:t>愿景的描述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3256" w:type="dxa"/>
          </w:tcPr>
          <w:p w:rsidR="00283DBC" w:rsidRPr="00283DBC" w:rsidRDefault="005F3A1F" w:rsidP="00283DBC">
            <w:r>
              <w:rPr>
                <w:rFonts w:hint="eastAsia"/>
              </w:rPr>
              <w:t>[</w:t>
            </w:r>
            <w:r>
              <w:t>PRD-15]</w:t>
            </w:r>
            <w:r w:rsidR="00283DBC" w:rsidRPr="00283DBC">
              <w:t>测试用例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技术</w:t>
            </w:r>
            <w:r w:rsidRPr="00283DBC">
              <w:t>质量</w:t>
            </w:r>
            <w:r w:rsidRPr="00283DBC">
              <w:rPr>
                <w:rFonts w:hint="eastAsia"/>
              </w:rPr>
              <w:t>评估</w:t>
            </w:r>
            <w:r w:rsidRPr="00283DBC">
              <w:t>标准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3256" w:type="dxa"/>
          </w:tcPr>
          <w:p w:rsidR="00283DBC" w:rsidRPr="00283DBC" w:rsidRDefault="005F3A1F" w:rsidP="00283DBC">
            <w:r>
              <w:rPr>
                <w:rFonts w:hint="eastAsia"/>
              </w:rPr>
              <w:t>[</w:t>
            </w:r>
            <w:r>
              <w:t>PRD-15]</w:t>
            </w:r>
            <w:r w:rsidR="00283DBC" w:rsidRPr="00283DBC">
              <w:t>用例文档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需求</w:t>
            </w:r>
            <w:r w:rsidRPr="00283DBC">
              <w:t>中的用例</w:t>
            </w:r>
            <w:r w:rsidRPr="00283DBC"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3256" w:type="dxa"/>
          </w:tcPr>
          <w:p w:rsidR="00283DBC" w:rsidRPr="00283DBC" w:rsidRDefault="005F3A1F" w:rsidP="00283DBC">
            <w:r>
              <w:rPr>
                <w:rFonts w:hint="eastAsia"/>
              </w:rPr>
              <w:t>[</w:t>
            </w:r>
            <w:r>
              <w:t>PRD-15]</w:t>
            </w:r>
            <w:r w:rsidR="00283DBC" w:rsidRPr="00283DBC">
              <w:t>用户群分类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本</w:t>
            </w:r>
            <w:r w:rsidRPr="00283DBC">
              <w:t>项目潜在的用户分类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3256" w:type="dxa"/>
          </w:tcPr>
          <w:p w:rsidR="00283DBC" w:rsidRPr="00283DBC" w:rsidRDefault="005F3A1F" w:rsidP="00283DBC">
            <w:r>
              <w:rPr>
                <w:rFonts w:hint="eastAsia"/>
              </w:rPr>
              <w:t>[</w:t>
            </w:r>
            <w:r>
              <w:t>PRD-15]</w:t>
            </w:r>
            <w:r w:rsidR="008114C5">
              <w:t>界面原型</w:t>
            </w:r>
            <w:r w:rsidR="008114C5">
              <w:rPr>
                <w:rFonts w:hint="eastAsia"/>
              </w:rPr>
              <w:t>网站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本</w:t>
            </w:r>
            <w:r w:rsidRPr="00283DBC">
              <w:t>项目的高保真电脑版界面原型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3256" w:type="dxa"/>
          </w:tcPr>
          <w:p w:rsidR="00283DBC" w:rsidRPr="00283DBC" w:rsidRDefault="005F3A1F" w:rsidP="00283DBC">
            <w:r>
              <w:rPr>
                <w:rFonts w:hint="eastAsia"/>
              </w:rPr>
              <w:t>[</w:t>
            </w:r>
            <w:r>
              <w:t>PRD-15]</w:t>
            </w:r>
            <w:r w:rsidR="008114C5">
              <w:t>界面原型</w:t>
            </w:r>
            <w:r w:rsidR="008114C5">
              <w:rPr>
                <w:rFonts w:hint="eastAsia"/>
              </w:rPr>
              <w:t>App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本</w:t>
            </w:r>
            <w:r w:rsidRPr="00283DBC">
              <w:t>项目的高保真</w:t>
            </w:r>
            <w:r w:rsidRPr="00283DBC">
              <w:rPr>
                <w:rFonts w:hint="eastAsia"/>
              </w:rPr>
              <w:t>手机</w:t>
            </w:r>
            <w:r w:rsidRPr="00283DBC">
              <w:t>版界面原型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3256" w:type="dxa"/>
          </w:tcPr>
          <w:p w:rsidR="00283DBC" w:rsidRPr="00283DBC" w:rsidRDefault="005F3A1F" w:rsidP="00283DBC">
            <w:r>
              <w:rPr>
                <w:rFonts w:hint="eastAsia"/>
              </w:rPr>
              <w:t>[</w:t>
            </w:r>
            <w:r>
              <w:t>PRD-15]</w:t>
            </w:r>
            <w:r w:rsidR="00283DBC" w:rsidRPr="00283DBC">
              <w:t>CCB章程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需求</w:t>
            </w:r>
            <w:r w:rsidRPr="00283DBC">
              <w:t>变更委员会的任命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3256" w:type="dxa"/>
          </w:tcPr>
          <w:p w:rsidR="00283DBC" w:rsidRPr="00283DBC" w:rsidRDefault="005F3A1F" w:rsidP="00283DBC">
            <w:r>
              <w:rPr>
                <w:rFonts w:hint="eastAsia"/>
              </w:rPr>
              <w:t>[</w:t>
            </w:r>
            <w:r>
              <w:t>PRD-15]</w:t>
            </w:r>
            <w:r w:rsidR="00283DBC" w:rsidRPr="00283DBC">
              <w:t>需求变更报告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用户提出</w:t>
            </w:r>
            <w:r w:rsidRPr="00283DBC">
              <w:t>的需求</w:t>
            </w:r>
            <w:r w:rsidRPr="00283DBC">
              <w:rPr>
                <w:rFonts w:hint="eastAsia"/>
              </w:rPr>
              <w:t>变更</w:t>
            </w:r>
            <w:r w:rsidRPr="00283DBC">
              <w:t>记录报告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3256" w:type="dxa"/>
          </w:tcPr>
          <w:p w:rsidR="00283DBC" w:rsidRPr="00283DBC" w:rsidRDefault="005F3A1F" w:rsidP="00283DBC">
            <w:r>
              <w:rPr>
                <w:rFonts w:hint="eastAsia"/>
              </w:rPr>
              <w:t>[</w:t>
            </w:r>
            <w:r>
              <w:t>PRD-15]</w:t>
            </w:r>
            <w:r w:rsidR="00283DBC" w:rsidRPr="00283DBC">
              <w:t>需求管理计划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如何</w:t>
            </w:r>
            <w:r w:rsidRPr="00283DBC">
              <w:t>管理需求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3256" w:type="dxa"/>
          </w:tcPr>
          <w:p w:rsidR="00283DBC" w:rsidRPr="00283DBC" w:rsidRDefault="005F3A1F" w:rsidP="00283DBC">
            <w:r>
              <w:rPr>
                <w:rFonts w:hint="eastAsia"/>
              </w:rPr>
              <w:t>[</w:t>
            </w:r>
            <w:r>
              <w:t>PRD-15]</w:t>
            </w:r>
            <w:r w:rsidR="00283DBC" w:rsidRPr="00283DBC">
              <w:rPr>
                <w:rFonts w:hint="eastAsia"/>
              </w:rPr>
              <w:t>项目</w:t>
            </w:r>
            <w:r w:rsidR="00283DBC" w:rsidRPr="00283DBC">
              <w:t>开发总结报告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本</w:t>
            </w:r>
            <w:r w:rsidRPr="00283DBC">
              <w:t>项目最终的总结报告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</w:tbl>
    <w:p w:rsidR="00283DBC" w:rsidRPr="00283DBC" w:rsidRDefault="00283DBC" w:rsidP="00283DBC"/>
    <w:p w:rsidR="00283DBC" w:rsidRPr="00283DBC" w:rsidRDefault="00283DBC" w:rsidP="00283DBC">
      <w:pPr>
        <w:numPr>
          <w:ilvl w:val="2"/>
          <w:numId w:val="0"/>
        </w:numPr>
        <w:ind w:left="992" w:hanging="992"/>
        <w:outlineLvl w:val="2"/>
        <w:rPr>
          <w:rFonts w:cstheme="minorBidi"/>
          <w:b/>
          <w:noProof/>
          <w:color w:val="000000" w:themeColor="text1"/>
          <w:kern w:val="2"/>
          <w:sz w:val="28"/>
        </w:rPr>
      </w:pPr>
      <w:bookmarkStart w:id="419" w:name="_Toc503723234"/>
      <w:bookmarkStart w:id="420" w:name="_Toc535158017"/>
      <w:r w:rsidRPr="00283DBC">
        <w:rPr>
          <w:rFonts w:cstheme="minorBidi" w:hint="eastAsia"/>
          <w:b/>
          <w:noProof/>
          <w:color w:val="000000" w:themeColor="text1"/>
          <w:kern w:val="2"/>
          <w:sz w:val="28"/>
        </w:rPr>
        <w:t>产品</w:t>
      </w:r>
      <w:r w:rsidRPr="00283DBC">
        <w:rPr>
          <w:rFonts w:cstheme="minorBidi"/>
          <w:b/>
          <w:noProof/>
          <w:color w:val="000000" w:themeColor="text1"/>
          <w:kern w:val="2"/>
          <w:sz w:val="28"/>
        </w:rPr>
        <w:t>主要特征</w:t>
      </w:r>
      <w:bookmarkEnd w:id="419"/>
      <w:bookmarkEnd w:id="420"/>
    </w:p>
    <w:p w:rsidR="00283DBC" w:rsidRPr="00283DBC" w:rsidRDefault="00283DBC" w:rsidP="00283DBC">
      <w:pPr>
        <w:keepNext/>
        <w:spacing w:after="200"/>
        <w:rPr>
          <w:iCs/>
          <w:sz w:val="18"/>
          <w:szCs w:val="18"/>
        </w:rPr>
      </w:pPr>
      <w:r w:rsidRPr="00283DBC">
        <w:rPr>
          <w:rFonts w:hint="eastAsia"/>
          <w:iCs/>
          <w:sz w:val="18"/>
          <w:szCs w:val="18"/>
        </w:rPr>
        <w:t>表2产品主要</w:t>
      </w:r>
      <w:r w:rsidRPr="00283DBC">
        <w:rPr>
          <w:iCs/>
          <w:sz w:val="18"/>
          <w:szCs w:val="18"/>
        </w:rPr>
        <w:t>特征</w:t>
      </w:r>
      <w:r w:rsidRPr="00283DBC">
        <w:rPr>
          <w:rFonts w:hint="eastAsia"/>
          <w:iCs/>
          <w:sz w:val="18"/>
          <w:szCs w:val="18"/>
        </w:rPr>
        <w:t>表</w:t>
      </w:r>
    </w:p>
    <w:p w:rsidR="00283DBC" w:rsidRPr="00283DBC" w:rsidRDefault="00283DBC" w:rsidP="00283DBC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5811"/>
      </w:tblGrid>
      <w:tr w:rsidR="00283DBC" w:rsidRPr="00283DBC" w:rsidTr="00283DBC">
        <w:trPr>
          <w:trHeight w:val="64"/>
        </w:trPr>
        <w:tc>
          <w:tcPr>
            <w:tcW w:w="1555" w:type="dxa"/>
            <w:shd w:val="clear" w:color="auto" w:fill="BDD6EE" w:themeFill="accent1" w:themeFillTint="66"/>
            <w:hideMark/>
          </w:tcPr>
          <w:p w:rsidR="00283DBC" w:rsidRPr="00283DBC" w:rsidRDefault="00283DBC" w:rsidP="00283DBC">
            <w:r w:rsidRPr="00283DBC">
              <w:rPr>
                <w:rFonts w:hint="eastAsia"/>
              </w:rPr>
              <w:t>特征</w:t>
            </w:r>
            <w:r w:rsidRPr="00283DBC">
              <w:t>编号</w:t>
            </w:r>
          </w:p>
        </w:tc>
        <w:tc>
          <w:tcPr>
            <w:tcW w:w="5811" w:type="dxa"/>
            <w:shd w:val="clear" w:color="auto" w:fill="BDD6EE" w:themeFill="accent1" w:themeFillTint="66"/>
            <w:hideMark/>
          </w:tcPr>
          <w:p w:rsidR="00283DBC" w:rsidRPr="00283DBC" w:rsidRDefault="00283DBC" w:rsidP="00283DBC">
            <w:r w:rsidRPr="00283DBC">
              <w:rPr>
                <w:rFonts w:hint="eastAsia"/>
              </w:rPr>
              <w:t>特征</w:t>
            </w:r>
            <w:r w:rsidRPr="00283DBC">
              <w:t>描述</w:t>
            </w:r>
          </w:p>
        </w:tc>
      </w:tr>
      <w:tr w:rsidR="00283DBC" w:rsidRPr="00283DBC" w:rsidTr="00283DBC">
        <w:trPr>
          <w:trHeight w:val="64"/>
        </w:trPr>
        <w:tc>
          <w:tcPr>
            <w:tcW w:w="1555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FE-1</w:t>
            </w:r>
          </w:p>
        </w:tc>
        <w:tc>
          <w:tcPr>
            <w:tcW w:w="5811" w:type="dxa"/>
          </w:tcPr>
          <w:p w:rsidR="00283DBC" w:rsidRPr="00283DBC" w:rsidRDefault="005F3A1F" w:rsidP="00283DBC">
            <w:r>
              <w:rPr>
                <w:rFonts w:hint="eastAsia"/>
              </w:rPr>
              <w:t>登录注册功能模块</w:t>
            </w:r>
          </w:p>
        </w:tc>
      </w:tr>
      <w:tr w:rsidR="00283DBC" w:rsidRPr="00283DBC" w:rsidTr="00283DBC">
        <w:trPr>
          <w:trHeight w:val="343"/>
        </w:trPr>
        <w:tc>
          <w:tcPr>
            <w:tcW w:w="1555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FE-2</w:t>
            </w:r>
          </w:p>
        </w:tc>
        <w:tc>
          <w:tcPr>
            <w:tcW w:w="5811" w:type="dxa"/>
          </w:tcPr>
          <w:p w:rsidR="00283DBC" w:rsidRPr="00283DBC" w:rsidRDefault="005F3A1F" w:rsidP="00283DBC">
            <w:r>
              <w:rPr>
                <w:rFonts w:hint="eastAsia"/>
              </w:rPr>
              <w:t>学生管理模块</w:t>
            </w:r>
          </w:p>
        </w:tc>
      </w:tr>
      <w:tr w:rsidR="00283DBC" w:rsidRPr="00283DBC" w:rsidTr="00283DBC">
        <w:trPr>
          <w:trHeight w:val="64"/>
        </w:trPr>
        <w:tc>
          <w:tcPr>
            <w:tcW w:w="1555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FE-3</w:t>
            </w:r>
          </w:p>
        </w:tc>
        <w:tc>
          <w:tcPr>
            <w:tcW w:w="5811" w:type="dxa"/>
          </w:tcPr>
          <w:p w:rsidR="00283DBC" w:rsidRPr="00283DBC" w:rsidRDefault="005F3A1F" w:rsidP="00283DBC">
            <w:r>
              <w:rPr>
                <w:rFonts w:hint="eastAsia"/>
              </w:rPr>
              <w:t>教师管理模块</w:t>
            </w:r>
          </w:p>
        </w:tc>
      </w:tr>
      <w:tr w:rsidR="00283DBC" w:rsidRPr="00283DBC" w:rsidTr="00283DBC">
        <w:trPr>
          <w:trHeight w:val="64"/>
        </w:trPr>
        <w:tc>
          <w:tcPr>
            <w:tcW w:w="1555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FE-4</w:t>
            </w:r>
          </w:p>
        </w:tc>
        <w:tc>
          <w:tcPr>
            <w:tcW w:w="5811" w:type="dxa"/>
          </w:tcPr>
          <w:p w:rsidR="00283DBC" w:rsidRPr="00283DBC" w:rsidRDefault="005F3A1F" w:rsidP="00283DBC">
            <w:r>
              <w:rPr>
                <w:rFonts w:hint="eastAsia"/>
              </w:rPr>
              <w:t>课程管理模块</w:t>
            </w:r>
          </w:p>
        </w:tc>
      </w:tr>
      <w:tr w:rsidR="00283DBC" w:rsidRPr="00283DBC" w:rsidTr="00283DBC">
        <w:trPr>
          <w:trHeight w:val="64"/>
        </w:trPr>
        <w:tc>
          <w:tcPr>
            <w:tcW w:w="1555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FE-5</w:t>
            </w:r>
          </w:p>
        </w:tc>
        <w:tc>
          <w:tcPr>
            <w:tcW w:w="5811" w:type="dxa"/>
          </w:tcPr>
          <w:p w:rsidR="00283DBC" w:rsidRPr="00283DBC" w:rsidRDefault="005F3A1F" w:rsidP="00283DBC">
            <w:r>
              <w:rPr>
                <w:rFonts w:hint="eastAsia"/>
              </w:rPr>
              <w:t>社区管理模块</w:t>
            </w:r>
          </w:p>
        </w:tc>
      </w:tr>
      <w:tr w:rsidR="00283DBC" w:rsidRPr="00283DBC" w:rsidTr="00283DBC">
        <w:trPr>
          <w:trHeight w:val="64"/>
        </w:trPr>
        <w:tc>
          <w:tcPr>
            <w:tcW w:w="1555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FE-6</w:t>
            </w:r>
          </w:p>
        </w:tc>
        <w:tc>
          <w:tcPr>
            <w:tcW w:w="5811" w:type="dxa"/>
          </w:tcPr>
          <w:p w:rsidR="00283DBC" w:rsidRPr="00283DBC" w:rsidRDefault="005F3A1F" w:rsidP="00283DBC">
            <w:r>
              <w:rPr>
                <w:rFonts w:hint="eastAsia"/>
              </w:rPr>
              <w:t>博客</w:t>
            </w:r>
            <w:r w:rsidR="00283DBC" w:rsidRPr="00283DBC">
              <w:rPr>
                <w:rFonts w:hint="eastAsia"/>
              </w:rPr>
              <w:t>管理模块</w:t>
            </w:r>
          </w:p>
        </w:tc>
      </w:tr>
      <w:tr w:rsidR="00283DBC" w:rsidRPr="00283DBC" w:rsidTr="00283DBC">
        <w:trPr>
          <w:trHeight w:val="64"/>
        </w:trPr>
        <w:tc>
          <w:tcPr>
            <w:tcW w:w="1555" w:type="dxa"/>
            <w:hideMark/>
          </w:tcPr>
          <w:p w:rsidR="00283DBC" w:rsidRPr="00283DBC" w:rsidRDefault="00283DBC" w:rsidP="00283DBC">
            <w:r w:rsidRPr="00283DBC">
              <w:rPr>
                <w:rFonts w:hint="eastAsia"/>
              </w:rPr>
              <w:t>FE-7</w:t>
            </w:r>
          </w:p>
        </w:tc>
        <w:tc>
          <w:tcPr>
            <w:tcW w:w="5811" w:type="dxa"/>
            <w:hideMark/>
          </w:tcPr>
          <w:p w:rsidR="00283DBC" w:rsidRPr="00283DBC" w:rsidRDefault="005F3A1F" w:rsidP="00283DBC">
            <w:r>
              <w:rPr>
                <w:rFonts w:hint="eastAsia"/>
              </w:rPr>
              <w:t>审核</w:t>
            </w:r>
            <w:r w:rsidR="00283DBC" w:rsidRPr="00283DBC">
              <w:rPr>
                <w:rFonts w:hint="eastAsia"/>
              </w:rPr>
              <w:t>管理模块</w:t>
            </w:r>
          </w:p>
        </w:tc>
      </w:tr>
      <w:tr w:rsidR="00283DBC" w:rsidRPr="00283DBC" w:rsidTr="00283DBC">
        <w:trPr>
          <w:trHeight w:val="64"/>
        </w:trPr>
        <w:tc>
          <w:tcPr>
            <w:tcW w:w="1555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FE-</w:t>
            </w:r>
            <w:r w:rsidRPr="00283DBC">
              <w:t>8</w:t>
            </w:r>
          </w:p>
        </w:tc>
        <w:tc>
          <w:tcPr>
            <w:tcW w:w="5811" w:type="dxa"/>
          </w:tcPr>
          <w:p w:rsidR="00283DBC" w:rsidRPr="00283DBC" w:rsidRDefault="005F3A1F" w:rsidP="00283DBC">
            <w:r>
              <w:rPr>
                <w:rFonts w:hint="eastAsia"/>
              </w:rPr>
              <w:t>其他</w:t>
            </w:r>
            <w:r w:rsidR="00283DBC" w:rsidRPr="00283DBC">
              <w:rPr>
                <w:rFonts w:hint="eastAsia"/>
              </w:rPr>
              <w:t>管理模块</w:t>
            </w:r>
          </w:p>
        </w:tc>
      </w:tr>
    </w:tbl>
    <w:p w:rsidR="00283DBC" w:rsidRPr="00283DBC" w:rsidRDefault="00283DBC" w:rsidP="00283DBC"/>
    <w:p w:rsidR="00283DBC" w:rsidRPr="00283DBC" w:rsidRDefault="00283DBC" w:rsidP="00283DBC">
      <w:pPr>
        <w:numPr>
          <w:ilvl w:val="1"/>
          <w:numId w:val="0"/>
        </w:numPr>
        <w:ind w:left="709" w:hanging="709"/>
        <w:outlineLvl w:val="1"/>
        <w:rPr>
          <w:rFonts w:asciiTheme="minorHAnsi" w:hAnsiTheme="minorHAnsi" w:cstheme="minorBidi"/>
          <w:b/>
          <w:color w:val="000000" w:themeColor="text1"/>
          <w:kern w:val="2"/>
          <w:sz w:val="30"/>
        </w:rPr>
      </w:pPr>
      <w:bookmarkStart w:id="421" w:name="_Toc503723235"/>
      <w:bookmarkStart w:id="422" w:name="_Toc535158018"/>
      <w:r w:rsidRPr="00283DBC">
        <w:rPr>
          <w:rFonts w:asciiTheme="minorHAnsi" w:hAnsiTheme="minorHAnsi" w:cstheme="minorBidi" w:hint="eastAsia"/>
          <w:b/>
          <w:color w:val="000000" w:themeColor="text1"/>
          <w:kern w:val="2"/>
          <w:sz w:val="30"/>
        </w:rPr>
        <w:t>基本流程</w:t>
      </w:r>
      <w:bookmarkEnd w:id="421"/>
      <w:bookmarkEnd w:id="422"/>
    </w:p>
    <w:p w:rsidR="00283DBC" w:rsidRPr="00283DBC" w:rsidRDefault="00283DBC" w:rsidP="00283DBC">
      <w:pPr>
        <w:keepNext/>
        <w:spacing w:after="200"/>
        <w:rPr>
          <w:iCs/>
          <w:sz w:val="18"/>
          <w:szCs w:val="18"/>
        </w:rPr>
      </w:pPr>
      <w:r w:rsidRPr="00283DBC">
        <w:rPr>
          <w:rFonts w:hint="eastAsia"/>
          <w:iCs/>
          <w:sz w:val="18"/>
          <w:szCs w:val="18"/>
        </w:rPr>
        <w:t>表3任务</w:t>
      </w:r>
      <w:r w:rsidRPr="00283DBC">
        <w:rPr>
          <w:iCs/>
          <w:sz w:val="18"/>
          <w:szCs w:val="18"/>
        </w:rPr>
        <w:t>完成</w:t>
      </w:r>
      <w:r w:rsidRPr="00283DBC">
        <w:rPr>
          <w:rFonts w:hint="eastAsia"/>
          <w:iCs/>
          <w:sz w:val="18"/>
          <w:szCs w:val="18"/>
        </w:rPr>
        <w:t>情况</w:t>
      </w:r>
      <w:r w:rsidRPr="00283DBC">
        <w:rPr>
          <w:iCs/>
          <w:sz w:val="18"/>
          <w:szCs w:val="18"/>
        </w:rPr>
        <w:t>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56"/>
        <w:gridCol w:w="2274"/>
        <w:gridCol w:w="2766"/>
      </w:tblGrid>
      <w:tr w:rsidR="00283DBC" w:rsidRPr="00283DBC" w:rsidTr="00283DBC">
        <w:tc>
          <w:tcPr>
            <w:tcW w:w="3256" w:type="dxa"/>
            <w:shd w:val="clear" w:color="auto" w:fill="BDD6EE" w:themeFill="accent1" w:themeFillTint="66"/>
          </w:tcPr>
          <w:p w:rsidR="00283DBC" w:rsidRPr="00283DBC" w:rsidRDefault="00283DBC" w:rsidP="00283DBC">
            <w:r w:rsidRPr="00283DBC">
              <w:rPr>
                <w:rFonts w:hint="eastAsia"/>
              </w:rPr>
              <w:t>文件</w:t>
            </w:r>
            <w:r w:rsidRPr="00283DBC">
              <w:t>名称</w:t>
            </w:r>
          </w:p>
        </w:tc>
        <w:tc>
          <w:tcPr>
            <w:tcW w:w="2274" w:type="dxa"/>
            <w:shd w:val="clear" w:color="auto" w:fill="BDD6EE" w:themeFill="accent1" w:themeFillTint="66"/>
          </w:tcPr>
          <w:p w:rsidR="00283DBC" w:rsidRPr="00283DBC" w:rsidRDefault="00283DBC" w:rsidP="00283DBC">
            <w:r w:rsidRPr="00283DBC">
              <w:rPr>
                <w:rFonts w:hint="eastAsia"/>
              </w:rPr>
              <w:t>状态</w:t>
            </w:r>
          </w:p>
        </w:tc>
        <w:tc>
          <w:tcPr>
            <w:tcW w:w="2766" w:type="dxa"/>
            <w:shd w:val="clear" w:color="auto" w:fill="BDD6EE" w:themeFill="accent1" w:themeFillTint="66"/>
          </w:tcPr>
          <w:p w:rsidR="00283DBC" w:rsidRPr="00283DBC" w:rsidRDefault="00283DBC" w:rsidP="00283DBC">
            <w:r w:rsidRPr="00283DBC">
              <w:rPr>
                <w:rFonts w:hint="eastAsia"/>
              </w:rPr>
              <w:t>备注</w:t>
            </w:r>
          </w:p>
        </w:tc>
      </w:tr>
      <w:tr w:rsidR="00283DBC" w:rsidRPr="00283DBC" w:rsidTr="00283DBC">
        <w:tc>
          <w:tcPr>
            <w:tcW w:w="3256" w:type="dxa"/>
          </w:tcPr>
          <w:p w:rsidR="00283DBC" w:rsidRPr="00283DBC" w:rsidRDefault="008114C5" w:rsidP="00283DBC">
            <w:r>
              <w:rPr>
                <w:rFonts w:hint="eastAsia"/>
              </w:rPr>
              <w:t>[</w:t>
            </w:r>
            <w:r>
              <w:t>PRD-15]</w:t>
            </w:r>
            <w:r w:rsidR="00283DBC" w:rsidRPr="00283DBC">
              <w:t>可行性分析报告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3256" w:type="dxa"/>
          </w:tcPr>
          <w:p w:rsidR="00283DBC" w:rsidRPr="00283DBC" w:rsidRDefault="008114C5" w:rsidP="00283DBC">
            <w:r>
              <w:rPr>
                <w:rFonts w:hint="eastAsia"/>
              </w:rPr>
              <w:t>[</w:t>
            </w:r>
            <w:r>
              <w:t>PRD-15]</w:t>
            </w:r>
            <w:r w:rsidR="00283DBC" w:rsidRPr="00283DBC">
              <w:t>项目章程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3256" w:type="dxa"/>
          </w:tcPr>
          <w:p w:rsidR="00283DBC" w:rsidRPr="00283DBC" w:rsidRDefault="008114C5" w:rsidP="00283DBC">
            <w:r>
              <w:rPr>
                <w:rFonts w:hint="eastAsia"/>
              </w:rPr>
              <w:t>[</w:t>
            </w:r>
            <w:r>
              <w:t>PRD-15]</w:t>
            </w:r>
            <w:r w:rsidR="00283DBC" w:rsidRPr="00283DBC">
              <w:t>项目总体计划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3256" w:type="dxa"/>
          </w:tcPr>
          <w:p w:rsidR="00283DBC" w:rsidRPr="00283DBC" w:rsidRDefault="008114C5" w:rsidP="00283DBC">
            <w:r>
              <w:rPr>
                <w:rFonts w:hint="eastAsia"/>
              </w:rPr>
              <w:t>[</w:t>
            </w:r>
            <w:r>
              <w:t>PRD-15]</w:t>
            </w:r>
            <w:r w:rsidR="00283DBC" w:rsidRPr="00283DBC">
              <w:t>需求工程项目计划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3256" w:type="dxa"/>
          </w:tcPr>
          <w:p w:rsidR="00283DBC" w:rsidRPr="00283DBC" w:rsidRDefault="008114C5" w:rsidP="00283DBC">
            <w:r>
              <w:rPr>
                <w:rFonts w:hint="eastAsia"/>
              </w:rPr>
              <w:t>[</w:t>
            </w:r>
            <w:r>
              <w:t>PRD-15]</w:t>
            </w:r>
            <w:r w:rsidR="00283DBC" w:rsidRPr="00283DBC">
              <w:t>用户手册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3256" w:type="dxa"/>
          </w:tcPr>
          <w:p w:rsidR="00283DBC" w:rsidRPr="00283DBC" w:rsidRDefault="008114C5" w:rsidP="00283DBC">
            <w:r>
              <w:rPr>
                <w:rFonts w:hint="eastAsia"/>
              </w:rPr>
              <w:t>[</w:t>
            </w:r>
            <w:r>
              <w:t>PRD-15]</w:t>
            </w:r>
            <w:r w:rsidR="00283DBC" w:rsidRPr="00283DBC">
              <w:t>需求规格说明书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3256" w:type="dxa"/>
          </w:tcPr>
          <w:p w:rsidR="00283DBC" w:rsidRPr="00283DBC" w:rsidRDefault="008114C5" w:rsidP="00283DBC">
            <w:r>
              <w:rPr>
                <w:rFonts w:hint="eastAsia"/>
              </w:rPr>
              <w:lastRenderedPageBreak/>
              <w:t>[</w:t>
            </w:r>
            <w:r>
              <w:t>PRD-15]</w:t>
            </w:r>
            <w:r w:rsidR="00283DBC" w:rsidRPr="00283DBC">
              <w:t>愿景与范围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3256" w:type="dxa"/>
          </w:tcPr>
          <w:p w:rsidR="00283DBC" w:rsidRPr="00283DBC" w:rsidRDefault="008114C5" w:rsidP="00283DBC">
            <w:r>
              <w:rPr>
                <w:rFonts w:hint="eastAsia"/>
              </w:rPr>
              <w:t>[</w:t>
            </w:r>
            <w:r>
              <w:t>PRD-15]</w:t>
            </w:r>
            <w:r w:rsidR="00283DBC" w:rsidRPr="00283DBC">
              <w:t>测试用例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3256" w:type="dxa"/>
          </w:tcPr>
          <w:p w:rsidR="00283DBC" w:rsidRPr="00283DBC" w:rsidRDefault="008114C5" w:rsidP="00283DBC">
            <w:r>
              <w:rPr>
                <w:rFonts w:hint="eastAsia"/>
              </w:rPr>
              <w:t>[</w:t>
            </w:r>
            <w:r>
              <w:t>PRD-15]</w:t>
            </w:r>
            <w:r w:rsidR="00283DBC" w:rsidRPr="00283DBC">
              <w:t>用例文档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3256" w:type="dxa"/>
          </w:tcPr>
          <w:p w:rsidR="00283DBC" w:rsidRPr="00283DBC" w:rsidRDefault="008114C5" w:rsidP="00283DBC">
            <w:r>
              <w:rPr>
                <w:rFonts w:hint="eastAsia"/>
              </w:rPr>
              <w:t>[</w:t>
            </w:r>
            <w:r>
              <w:t>PRD-15]</w:t>
            </w:r>
            <w:r w:rsidR="00283DBC" w:rsidRPr="00283DBC">
              <w:t>用户群分类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3256" w:type="dxa"/>
          </w:tcPr>
          <w:p w:rsidR="00283DBC" w:rsidRPr="00283DBC" w:rsidRDefault="008114C5" w:rsidP="00283DBC">
            <w:r>
              <w:rPr>
                <w:rFonts w:hint="eastAsia"/>
              </w:rPr>
              <w:t>[</w:t>
            </w:r>
            <w:r>
              <w:t>PRD-15]界面原型</w:t>
            </w:r>
            <w:r>
              <w:rPr>
                <w:rFonts w:hint="eastAsia"/>
              </w:rPr>
              <w:t>网站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3256" w:type="dxa"/>
          </w:tcPr>
          <w:p w:rsidR="00283DBC" w:rsidRPr="00283DBC" w:rsidRDefault="008114C5" w:rsidP="00283DBC">
            <w:r>
              <w:rPr>
                <w:rFonts w:hint="eastAsia"/>
              </w:rPr>
              <w:t>[</w:t>
            </w:r>
            <w:r>
              <w:t>PRD-15]界面原型</w:t>
            </w:r>
            <w:r>
              <w:rPr>
                <w:rFonts w:hint="eastAsia"/>
              </w:rPr>
              <w:t>App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3256" w:type="dxa"/>
          </w:tcPr>
          <w:p w:rsidR="00283DBC" w:rsidRPr="00283DBC" w:rsidRDefault="008114C5" w:rsidP="00283DBC">
            <w:r>
              <w:rPr>
                <w:rFonts w:hint="eastAsia"/>
              </w:rPr>
              <w:t>[</w:t>
            </w:r>
            <w:r>
              <w:t>PRD-15]</w:t>
            </w:r>
            <w:r w:rsidR="00283DBC" w:rsidRPr="00283DBC">
              <w:t>CCB章程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3256" w:type="dxa"/>
          </w:tcPr>
          <w:p w:rsidR="00283DBC" w:rsidRPr="00283DBC" w:rsidRDefault="008114C5" w:rsidP="00283DBC">
            <w:r>
              <w:rPr>
                <w:rFonts w:hint="eastAsia"/>
              </w:rPr>
              <w:t>[</w:t>
            </w:r>
            <w:r>
              <w:t>PRD-15]</w:t>
            </w:r>
            <w:r w:rsidR="00283DBC" w:rsidRPr="00283DBC">
              <w:t>需求变更报告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3256" w:type="dxa"/>
          </w:tcPr>
          <w:p w:rsidR="00283DBC" w:rsidRPr="00283DBC" w:rsidRDefault="008114C5" w:rsidP="00283DBC">
            <w:r>
              <w:rPr>
                <w:rFonts w:hint="eastAsia"/>
              </w:rPr>
              <w:t>[</w:t>
            </w:r>
            <w:r>
              <w:t>PRD-15]</w:t>
            </w:r>
            <w:r w:rsidR="00283DBC" w:rsidRPr="00283DBC">
              <w:t>需求管理计划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3256" w:type="dxa"/>
          </w:tcPr>
          <w:p w:rsidR="00283DBC" w:rsidRPr="00283DBC" w:rsidRDefault="008114C5" w:rsidP="00283DBC">
            <w:r>
              <w:rPr>
                <w:rFonts w:hint="eastAsia"/>
              </w:rPr>
              <w:t>[</w:t>
            </w:r>
            <w:r>
              <w:t>PRD-15]</w:t>
            </w:r>
            <w:r w:rsidR="00283DBC" w:rsidRPr="00283DBC">
              <w:rPr>
                <w:rFonts w:hint="eastAsia"/>
              </w:rPr>
              <w:t>项目</w:t>
            </w:r>
            <w:r w:rsidR="00283DBC" w:rsidRPr="00283DBC">
              <w:t>开发总结报告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</w:tbl>
    <w:p w:rsidR="00283DBC" w:rsidRPr="00283DBC" w:rsidRDefault="00283DBC" w:rsidP="00283DBC"/>
    <w:p w:rsidR="00283DBC" w:rsidRPr="00283DBC" w:rsidRDefault="00283DBC" w:rsidP="00283DBC">
      <w:pPr>
        <w:numPr>
          <w:ilvl w:val="1"/>
          <w:numId w:val="0"/>
        </w:numPr>
        <w:ind w:left="709" w:hanging="709"/>
        <w:outlineLvl w:val="1"/>
        <w:rPr>
          <w:rFonts w:asciiTheme="minorHAnsi" w:hAnsiTheme="minorHAnsi" w:cstheme="minorBidi"/>
          <w:b/>
          <w:color w:val="000000" w:themeColor="text1"/>
          <w:kern w:val="2"/>
          <w:sz w:val="30"/>
        </w:rPr>
      </w:pPr>
      <w:bookmarkStart w:id="423" w:name="_Toc503723236"/>
      <w:bookmarkStart w:id="424" w:name="_Toc535158019"/>
      <w:r w:rsidRPr="00283DBC">
        <w:rPr>
          <w:rFonts w:asciiTheme="minorHAnsi" w:hAnsiTheme="minorHAnsi" w:cstheme="minorBidi" w:hint="eastAsia"/>
          <w:b/>
          <w:color w:val="000000" w:themeColor="text1"/>
          <w:kern w:val="2"/>
          <w:sz w:val="30"/>
        </w:rPr>
        <w:t>进度</w:t>
      </w:r>
      <w:bookmarkEnd w:id="423"/>
      <w:bookmarkEnd w:id="424"/>
    </w:p>
    <w:p w:rsidR="00283DBC" w:rsidRPr="00283DBC" w:rsidRDefault="00283DBC" w:rsidP="00283DBC">
      <w:pPr>
        <w:keepNext/>
        <w:spacing w:after="200"/>
        <w:rPr>
          <w:iCs/>
          <w:sz w:val="18"/>
          <w:szCs w:val="18"/>
        </w:rPr>
      </w:pPr>
      <w:r w:rsidRPr="00283DBC">
        <w:rPr>
          <w:rFonts w:hint="eastAsia"/>
          <w:iCs/>
          <w:sz w:val="18"/>
          <w:szCs w:val="18"/>
        </w:rPr>
        <w:t>表4里程</w:t>
      </w:r>
      <w:r w:rsidRPr="00283DBC">
        <w:rPr>
          <w:iCs/>
          <w:sz w:val="18"/>
          <w:szCs w:val="18"/>
        </w:rPr>
        <w:t>碑进度表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1669"/>
        <w:gridCol w:w="1669"/>
        <w:gridCol w:w="1621"/>
        <w:gridCol w:w="1669"/>
      </w:tblGrid>
      <w:tr w:rsidR="00283DBC" w:rsidRPr="00283DBC" w:rsidTr="00283DBC">
        <w:tc>
          <w:tcPr>
            <w:tcW w:w="1668" w:type="dxa"/>
            <w:shd w:val="clear" w:color="auto" w:fill="BDD6EE" w:themeFill="accent1" w:themeFillTint="66"/>
          </w:tcPr>
          <w:p w:rsidR="00283DBC" w:rsidRPr="00283DBC" w:rsidRDefault="00283DBC" w:rsidP="00283DBC">
            <w:r w:rsidRPr="00283DBC">
              <w:rPr>
                <w:rFonts w:hint="eastAsia"/>
              </w:rPr>
              <w:t>里程</w:t>
            </w:r>
            <w:r w:rsidRPr="00283DBC">
              <w:t>碑</w:t>
            </w:r>
          </w:p>
        </w:tc>
        <w:tc>
          <w:tcPr>
            <w:tcW w:w="1669" w:type="dxa"/>
            <w:shd w:val="clear" w:color="auto" w:fill="BDD6EE" w:themeFill="accent1" w:themeFillTint="66"/>
          </w:tcPr>
          <w:p w:rsidR="00283DBC" w:rsidRPr="00283DBC" w:rsidRDefault="00283DBC" w:rsidP="00283DBC">
            <w:r w:rsidRPr="00283DBC">
              <w:rPr>
                <w:rFonts w:hint="eastAsia"/>
              </w:rPr>
              <w:t>需要</w:t>
            </w:r>
            <w:r w:rsidRPr="00283DBC">
              <w:t>提交的文件</w:t>
            </w:r>
          </w:p>
        </w:tc>
        <w:tc>
          <w:tcPr>
            <w:tcW w:w="1669" w:type="dxa"/>
            <w:shd w:val="clear" w:color="auto" w:fill="BDD6EE" w:themeFill="accent1" w:themeFillTint="66"/>
          </w:tcPr>
          <w:p w:rsidR="00283DBC" w:rsidRPr="00283DBC" w:rsidRDefault="00283DBC" w:rsidP="00283DBC">
            <w:r w:rsidRPr="00283DBC">
              <w:rPr>
                <w:rFonts w:hint="eastAsia"/>
              </w:rPr>
              <w:t>负责</w:t>
            </w:r>
            <w:r w:rsidRPr="00283DBC">
              <w:t>人</w:t>
            </w:r>
          </w:p>
        </w:tc>
        <w:tc>
          <w:tcPr>
            <w:tcW w:w="1621" w:type="dxa"/>
            <w:shd w:val="clear" w:color="auto" w:fill="BDD6EE" w:themeFill="accent1" w:themeFillTint="66"/>
          </w:tcPr>
          <w:p w:rsidR="00283DBC" w:rsidRPr="00283DBC" w:rsidRDefault="00283DBC" w:rsidP="00283DBC">
            <w:r w:rsidRPr="00283DBC">
              <w:rPr>
                <w:rFonts w:hint="eastAsia"/>
              </w:rPr>
              <w:t>状态</w:t>
            </w:r>
          </w:p>
        </w:tc>
        <w:tc>
          <w:tcPr>
            <w:tcW w:w="1669" w:type="dxa"/>
            <w:shd w:val="clear" w:color="auto" w:fill="BDD6EE" w:themeFill="accent1" w:themeFillTint="66"/>
          </w:tcPr>
          <w:p w:rsidR="00283DBC" w:rsidRPr="00283DBC" w:rsidRDefault="00283DBC" w:rsidP="00283DBC">
            <w:r w:rsidRPr="00283DBC">
              <w:rPr>
                <w:rFonts w:hint="eastAsia"/>
              </w:rPr>
              <w:t>备注</w:t>
            </w:r>
          </w:p>
        </w:tc>
      </w:tr>
      <w:tr w:rsidR="00283DBC" w:rsidRPr="00283DBC" w:rsidTr="00283DBC">
        <w:tc>
          <w:tcPr>
            <w:tcW w:w="1668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M0</w:t>
            </w:r>
          </w:p>
        </w:tc>
        <w:tc>
          <w:tcPr>
            <w:tcW w:w="1669" w:type="dxa"/>
            <w:vAlign w:val="center"/>
          </w:tcPr>
          <w:p w:rsidR="00283DBC" w:rsidRPr="00283DBC" w:rsidRDefault="00283DBC" w:rsidP="00283DBC">
            <w:r w:rsidRPr="00283DBC">
              <w:rPr>
                <w:rFonts w:hint="eastAsia"/>
                <w:szCs w:val="21"/>
              </w:rPr>
              <w:t>项目可行性报告</w:t>
            </w:r>
          </w:p>
        </w:tc>
        <w:tc>
          <w:tcPr>
            <w:tcW w:w="1669" w:type="dxa"/>
          </w:tcPr>
          <w:p w:rsidR="00283DBC" w:rsidRPr="00283DBC" w:rsidRDefault="008114C5" w:rsidP="00283DBC">
            <w:r>
              <w:rPr>
                <w:rFonts w:hint="eastAsia"/>
                <w:bCs/>
                <w:color w:val="000000"/>
                <w:szCs w:val="21"/>
              </w:rPr>
              <w:t>黄叶轩</w:t>
            </w:r>
          </w:p>
        </w:tc>
        <w:tc>
          <w:tcPr>
            <w:tcW w:w="1621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正常</w:t>
            </w:r>
          </w:p>
        </w:tc>
        <w:tc>
          <w:tcPr>
            <w:tcW w:w="1669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1668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M1</w:t>
            </w:r>
          </w:p>
        </w:tc>
        <w:tc>
          <w:tcPr>
            <w:tcW w:w="1669" w:type="dxa"/>
            <w:vAlign w:val="center"/>
          </w:tcPr>
          <w:p w:rsidR="00283DBC" w:rsidRPr="00283DBC" w:rsidRDefault="00283DBC" w:rsidP="00283DBC">
            <w:pPr>
              <w:rPr>
                <w:szCs w:val="21"/>
              </w:rPr>
            </w:pPr>
            <w:r w:rsidRPr="00283DBC">
              <w:rPr>
                <w:rFonts w:hint="eastAsia"/>
                <w:szCs w:val="21"/>
              </w:rPr>
              <w:t>项目章程、项目总体计划、</w:t>
            </w:r>
          </w:p>
          <w:p w:rsidR="00283DBC" w:rsidRPr="00283DBC" w:rsidRDefault="00283DBC" w:rsidP="00283DBC">
            <w:r w:rsidRPr="00283DBC">
              <w:rPr>
                <w:rFonts w:hint="eastAsia"/>
                <w:szCs w:val="21"/>
              </w:rPr>
              <w:t>需求工程计划</w:t>
            </w:r>
            <w:r w:rsidRPr="00283DBC">
              <w:rPr>
                <w:szCs w:val="21"/>
              </w:rPr>
              <w:t>-</w:t>
            </w:r>
            <w:r w:rsidRPr="00283DBC">
              <w:rPr>
                <w:rFonts w:hint="eastAsia"/>
                <w:szCs w:val="21"/>
              </w:rPr>
              <w:t>初步</w:t>
            </w:r>
          </w:p>
        </w:tc>
        <w:tc>
          <w:tcPr>
            <w:tcW w:w="1669" w:type="dxa"/>
          </w:tcPr>
          <w:p w:rsidR="00283DBC" w:rsidRPr="00283DBC" w:rsidRDefault="008114C5" w:rsidP="00283DBC">
            <w:r>
              <w:rPr>
                <w:rFonts w:hint="eastAsia"/>
                <w:bCs/>
                <w:color w:val="000000"/>
                <w:szCs w:val="21"/>
              </w:rPr>
              <w:t>黄叶轩</w:t>
            </w:r>
          </w:p>
        </w:tc>
        <w:tc>
          <w:tcPr>
            <w:tcW w:w="1621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提前</w:t>
            </w:r>
            <w:r w:rsidRPr="00283DBC">
              <w:t>完成</w:t>
            </w:r>
          </w:p>
        </w:tc>
        <w:tc>
          <w:tcPr>
            <w:tcW w:w="1669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1668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M2</w:t>
            </w:r>
          </w:p>
        </w:tc>
        <w:tc>
          <w:tcPr>
            <w:tcW w:w="1669" w:type="dxa"/>
            <w:vAlign w:val="center"/>
          </w:tcPr>
          <w:p w:rsidR="00283DBC" w:rsidRPr="00283DBC" w:rsidRDefault="00283DBC" w:rsidP="00283DBC">
            <w:r w:rsidRPr="00283DBC">
              <w:rPr>
                <w:rFonts w:hint="eastAsia"/>
                <w:szCs w:val="21"/>
              </w:rPr>
              <w:t>质量</w:t>
            </w:r>
            <w:r w:rsidRPr="00283DBC">
              <w:rPr>
                <w:szCs w:val="21"/>
              </w:rPr>
              <w:t>保证计划</w:t>
            </w:r>
          </w:p>
        </w:tc>
        <w:tc>
          <w:tcPr>
            <w:tcW w:w="1669" w:type="dxa"/>
          </w:tcPr>
          <w:p w:rsidR="00283DBC" w:rsidRPr="00283DBC" w:rsidRDefault="008114C5" w:rsidP="00283DBC">
            <w:r>
              <w:rPr>
                <w:rFonts w:hint="eastAsia"/>
                <w:bCs/>
                <w:color w:val="000000"/>
                <w:szCs w:val="21"/>
              </w:rPr>
              <w:t>陈俊仁</w:t>
            </w:r>
          </w:p>
        </w:tc>
        <w:tc>
          <w:tcPr>
            <w:tcW w:w="1621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正常</w:t>
            </w:r>
          </w:p>
        </w:tc>
        <w:tc>
          <w:tcPr>
            <w:tcW w:w="1669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1668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M3</w:t>
            </w:r>
          </w:p>
        </w:tc>
        <w:tc>
          <w:tcPr>
            <w:tcW w:w="1669" w:type="dxa"/>
            <w:vAlign w:val="center"/>
          </w:tcPr>
          <w:p w:rsidR="00283DBC" w:rsidRPr="00283DBC" w:rsidRDefault="00283DBC" w:rsidP="00283DBC">
            <w:r w:rsidRPr="00283DBC">
              <w:rPr>
                <w:rFonts w:hint="eastAsia"/>
                <w:szCs w:val="21"/>
              </w:rPr>
              <w:t>需求工程计划</w:t>
            </w:r>
            <w:r w:rsidRPr="00283DBC">
              <w:rPr>
                <w:szCs w:val="21"/>
              </w:rPr>
              <w:t>-成稿</w:t>
            </w:r>
            <w:r w:rsidRPr="00283DBC">
              <w:rPr>
                <w:rFonts w:hint="eastAsia"/>
                <w:szCs w:val="21"/>
              </w:rPr>
              <w:t>+</w:t>
            </w:r>
            <w:r w:rsidRPr="00283DBC">
              <w:rPr>
                <w:szCs w:val="21"/>
              </w:rPr>
              <w:t>评审</w:t>
            </w:r>
          </w:p>
        </w:tc>
        <w:tc>
          <w:tcPr>
            <w:tcW w:w="1669" w:type="dxa"/>
          </w:tcPr>
          <w:p w:rsidR="00283DBC" w:rsidRPr="00283DBC" w:rsidRDefault="008114C5" w:rsidP="00283DBC">
            <w:r>
              <w:rPr>
                <w:rFonts w:hint="eastAsia"/>
                <w:bCs/>
                <w:color w:val="000000"/>
                <w:szCs w:val="21"/>
              </w:rPr>
              <w:t>黄叶轩</w:t>
            </w:r>
          </w:p>
        </w:tc>
        <w:tc>
          <w:tcPr>
            <w:tcW w:w="1621" w:type="dxa"/>
          </w:tcPr>
          <w:p w:rsidR="00283DBC" w:rsidRPr="00283DBC" w:rsidRDefault="008114C5" w:rsidP="00283DBC">
            <w:r>
              <w:rPr>
                <w:rFonts w:hint="eastAsia"/>
              </w:rPr>
              <w:t>正常</w:t>
            </w:r>
          </w:p>
        </w:tc>
        <w:tc>
          <w:tcPr>
            <w:tcW w:w="1669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1668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M4</w:t>
            </w:r>
          </w:p>
        </w:tc>
        <w:tc>
          <w:tcPr>
            <w:tcW w:w="1669" w:type="dxa"/>
            <w:vAlign w:val="center"/>
          </w:tcPr>
          <w:p w:rsidR="00283DBC" w:rsidRPr="00283DBC" w:rsidRDefault="00283DBC" w:rsidP="00283DBC">
            <w:r w:rsidRPr="00283DBC">
              <w:rPr>
                <w:rFonts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1669" w:type="dxa"/>
          </w:tcPr>
          <w:p w:rsidR="00283DBC" w:rsidRPr="00283DBC" w:rsidRDefault="008114C5" w:rsidP="00283DBC">
            <w:r>
              <w:rPr>
                <w:rFonts w:hint="eastAsia"/>
                <w:bCs/>
                <w:color w:val="000000"/>
                <w:szCs w:val="21"/>
              </w:rPr>
              <w:t>徐双铅</w:t>
            </w:r>
          </w:p>
        </w:tc>
        <w:tc>
          <w:tcPr>
            <w:tcW w:w="1621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正常</w:t>
            </w:r>
          </w:p>
        </w:tc>
        <w:tc>
          <w:tcPr>
            <w:tcW w:w="1669" w:type="dxa"/>
          </w:tcPr>
          <w:p w:rsidR="00283DBC" w:rsidRPr="00283DBC" w:rsidRDefault="008114C5" w:rsidP="00283DBC">
            <w:r>
              <w:rPr>
                <w:rFonts w:hint="eastAsia"/>
              </w:rPr>
              <w:t>与各个代表进行访谈</w:t>
            </w:r>
          </w:p>
        </w:tc>
      </w:tr>
      <w:tr w:rsidR="00283DBC" w:rsidRPr="00283DBC" w:rsidTr="00283DBC">
        <w:tc>
          <w:tcPr>
            <w:tcW w:w="1668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M5</w:t>
            </w:r>
          </w:p>
        </w:tc>
        <w:tc>
          <w:tcPr>
            <w:tcW w:w="1669" w:type="dxa"/>
            <w:vAlign w:val="center"/>
          </w:tcPr>
          <w:p w:rsidR="00283DBC" w:rsidRPr="00283DBC" w:rsidRDefault="00283DBC" w:rsidP="00283DBC">
            <w:pPr>
              <w:rPr>
                <w:bCs/>
                <w:color w:val="000000"/>
                <w:szCs w:val="21"/>
              </w:rPr>
            </w:pPr>
            <w:r w:rsidRPr="00283DBC">
              <w:rPr>
                <w:rFonts w:hint="eastAsia"/>
                <w:bCs/>
                <w:color w:val="000000"/>
                <w:szCs w:val="21"/>
              </w:rPr>
              <w:t>软件需求变更文档、</w:t>
            </w:r>
          </w:p>
          <w:p w:rsidR="00283DBC" w:rsidRPr="00283DBC" w:rsidRDefault="00283DBC" w:rsidP="00283DBC">
            <w:r w:rsidRPr="00283DBC">
              <w:rPr>
                <w:rFonts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1669" w:type="dxa"/>
          </w:tcPr>
          <w:p w:rsidR="00283DBC" w:rsidRPr="00283DBC" w:rsidRDefault="008114C5" w:rsidP="00283DBC">
            <w:r>
              <w:rPr>
                <w:rFonts w:hint="eastAsia"/>
                <w:bCs/>
                <w:color w:val="000000"/>
                <w:szCs w:val="21"/>
              </w:rPr>
              <w:t>吕迪</w:t>
            </w:r>
          </w:p>
        </w:tc>
        <w:tc>
          <w:tcPr>
            <w:tcW w:w="1621" w:type="dxa"/>
          </w:tcPr>
          <w:p w:rsidR="00283DBC" w:rsidRPr="00283DBC" w:rsidRDefault="008114C5" w:rsidP="00283DBC">
            <w:r>
              <w:rPr>
                <w:rFonts w:hint="eastAsia"/>
              </w:rPr>
              <w:t>推迟</w:t>
            </w:r>
          </w:p>
        </w:tc>
        <w:tc>
          <w:tcPr>
            <w:tcW w:w="1669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在</w:t>
            </w:r>
            <w:r w:rsidR="008114C5">
              <w:t>1</w:t>
            </w:r>
            <w:r w:rsidRPr="00283DBC">
              <w:rPr>
                <w:rFonts w:hint="eastAsia"/>
              </w:rPr>
              <w:t>月</w:t>
            </w:r>
            <w:r w:rsidR="008114C5">
              <w:t>6</w:t>
            </w:r>
            <w:r w:rsidRPr="00283DBC">
              <w:rPr>
                <w:rFonts w:hint="eastAsia"/>
              </w:rPr>
              <w:t>号</w:t>
            </w:r>
            <w:r w:rsidR="008114C5">
              <w:rPr>
                <w:rFonts w:hint="eastAsia"/>
              </w:rPr>
              <w:t>管理员</w:t>
            </w:r>
            <w:r w:rsidRPr="00283DBC">
              <w:t>用户提出需求变更</w:t>
            </w:r>
          </w:p>
        </w:tc>
      </w:tr>
      <w:tr w:rsidR="00283DBC" w:rsidRPr="00283DBC" w:rsidTr="00283DBC">
        <w:tc>
          <w:tcPr>
            <w:tcW w:w="1668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M6</w:t>
            </w:r>
          </w:p>
        </w:tc>
        <w:tc>
          <w:tcPr>
            <w:tcW w:w="1669" w:type="dxa"/>
            <w:vAlign w:val="center"/>
          </w:tcPr>
          <w:p w:rsidR="00283DBC" w:rsidRPr="00283DBC" w:rsidRDefault="00283DBC" w:rsidP="00283DBC">
            <w:r w:rsidRPr="00283DBC">
              <w:rPr>
                <w:rFonts w:hint="eastAsia"/>
                <w:bCs/>
                <w:color w:val="000000"/>
                <w:szCs w:val="21"/>
              </w:rPr>
              <w:t>软件概要设计说明</w:t>
            </w:r>
          </w:p>
        </w:tc>
        <w:tc>
          <w:tcPr>
            <w:tcW w:w="1669" w:type="dxa"/>
          </w:tcPr>
          <w:p w:rsidR="00283DBC" w:rsidRPr="00283DBC" w:rsidRDefault="008114C5" w:rsidP="00283DBC">
            <w:r>
              <w:rPr>
                <w:rFonts w:hint="eastAsia"/>
                <w:bCs/>
                <w:color w:val="000000"/>
                <w:szCs w:val="21"/>
              </w:rPr>
              <w:t>徐双铅</w:t>
            </w:r>
          </w:p>
        </w:tc>
        <w:tc>
          <w:tcPr>
            <w:tcW w:w="1621" w:type="dxa"/>
          </w:tcPr>
          <w:p w:rsidR="00283DBC" w:rsidRPr="00283DBC" w:rsidRDefault="008114C5" w:rsidP="00283DBC">
            <w:r>
              <w:rPr>
                <w:rFonts w:hint="eastAsia"/>
              </w:rPr>
              <w:t>正常</w:t>
            </w:r>
          </w:p>
        </w:tc>
        <w:tc>
          <w:tcPr>
            <w:tcW w:w="1669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受到</w:t>
            </w:r>
            <w:r w:rsidRPr="00283DBC">
              <w:t>需求变更影响</w:t>
            </w:r>
          </w:p>
        </w:tc>
      </w:tr>
      <w:tr w:rsidR="00283DBC" w:rsidRPr="00283DBC" w:rsidTr="00283DBC">
        <w:tc>
          <w:tcPr>
            <w:tcW w:w="1668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M7</w:t>
            </w:r>
          </w:p>
        </w:tc>
        <w:tc>
          <w:tcPr>
            <w:tcW w:w="1669" w:type="dxa"/>
          </w:tcPr>
          <w:p w:rsidR="00283DBC" w:rsidRPr="00283DBC" w:rsidRDefault="00283DBC" w:rsidP="00283DBC">
            <w:pPr>
              <w:rPr>
                <w:bCs/>
                <w:color w:val="000000"/>
                <w:szCs w:val="21"/>
              </w:rPr>
            </w:pPr>
            <w:r w:rsidRPr="00283DBC">
              <w:rPr>
                <w:rFonts w:hint="eastAsia"/>
                <w:bCs/>
                <w:color w:val="000000"/>
                <w:szCs w:val="21"/>
              </w:rPr>
              <w:t>测试计划、安装部署计划</w:t>
            </w:r>
          </w:p>
          <w:p w:rsidR="00283DBC" w:rsidRPr="00283DBC" w:rsidRDefault="00283DBC" w:rsidP="00283DBC">
            <w:r w:rsidRPr="00283DBC">
              <w:rPr>
                <w:rFonts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1669" w:type="dxa"/>
            <w:vAlign w:val="center"/>
          </w:tcPr>
          <w:p w:rsidR="00283DBC" w:rsidRPr="00283DBC" w:rsidRDefault="008114C5" w:rsidP="00283DBC">
            <w:r>
              <w:rPr>
                <w:rFonts w:hint="eastAsia"/>
                <w:bCs/>
                <w:color w:val="000000"/>
                <w:szCs w:val="21"/>
              </w:rPr>
              <w:t>陈苏民</w:t>
            </w:r>
          </w:p>
        </w:tc>
        <w:tc>
          <w:tcPr>
            <w:tcW w:w="1621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提前</w:t>
            </w:r>
          </w:p>
        </w:tc>
        <w:tc>
          <w:tcPr>
            <w:tcW w:w="1669" w:type="dxa"/>
          </w:tcPr>
          <w:p w:rsidR="00283DBC" w:rsidRPr="00283DBC" w:rsidRDefault="00283DBC" w:rsidP="00283DBC"/>
        </w:tc>
      </w:tr>
      <w:tr w:rsidR="00283DBC" w:rsidRPr="00283DBC" w:rsidTr="00283DBC">
        <w:trPr>
          <w:trHeight w:val="578"/>
        </w:trPr>
        <w:tc>
          <w:tcPr>
            <w:tcW w:w="1668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M8</w:t>
            </w:r>
          </w:p>
        </w:tc>
        <w:tc>
          <w:tcPr>
            <w:tcW w:w="1669" w:type="dxa"/>
          </w:tcPr>
          <w:p w:rsidR="00283DBC" w:rsidRPr="00283DBC" w:rsidRDefault="00283DBC" w:rsidP="00283DBC">
            <w:r w:rsidRPr="00283DBC">
              <w:rPr>
                <w:rFonts w:hint="eastAsia"/>
                <w:bCs/>
                <w:color w:val="000000"/>
                <w:szCs w:val="21"/>
              </w:rPr>
              <w:t>项目总结报告</w:t>
            </w:r>
          </w:p>
        </w:tc>
        <w:tc>
          <w:tcPr>
            <w:tcW w:w="1669" w:type="dxa"/>
          </w:tcPr>
          <w:p w:rsidR="00283DBC" w:rsidRPr="00283DBC" w:rsidRDefault="008114C5" w:rsidP="00283DBC">
            <w:r>
              <w:rPr>
                <w:rFonts w:hint="eastAsia"/>
                <w:bCs/>
                <w:color w:val="000000"/>
                <w:szCs w:val="21"/>
              </w:rPr>
              <w:t>吕迪</w:t>
            </w:r>
          </w:p>
        </w:tc>
        <w:tc>
          <w:tcPr>
            <w:tcW w:w="1621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提前</w:t>
            </w:r>
          </w:p>
        </w:tc>
        <w:tc>
          <w:tcPr>
            <w:tcW w:w="1669" w:type="dxa"/>
          </w:tcPr>
          <w:p w:rsidR="00283DBC" w:rsidRPr="00283DBC" w:rsidRDefault="00283DBC" w:rsidP="00283DBC"/>
        </w:tc>
      </w:tr>
    </w:tbl>
    <w:p w:rsidR="00283DBC" w:rsidRDefault="00283DBC" w:rsidP="00283DBC"/>
    <w:p w:rsidR="006D2EA9" w:rsidRDefault="006D2EA9" w:rsidP="00283DBC"/>
    <w:p w:rsidR="006D2EA9" w:rsidRDefault="006D2EA9" w:rsidP="00283DBC"/>
    <w:p w:rsidR="006D2EA9" w:rsidRDefault="006D2EA9" w:rsidP="00283DBC"/>
    <w:p w:rsidR="006D2EA9" w:rsidRPr="00283DBC" w:rsidRDefault="006D2EA9" w:rsidP="00283DBC">
      <w:pPr>
        <w:rPr>
          <w:rFonts w:hint="eastAsia"/>
        </w:rPr>
      </w:pPr>
    </w:p>
    <w:p w:rsidR="00283DBC" w:rsidRPr="00283DBC" w:rsidRDefault="00283DBC" w:rsidP="00283DBC">
      <w:pPr>
        <w:numPr>
          <w:ilvl w:val="1"/>
          <w:numId w:val="0"/>
        </w:numPr>
        <w:ind w:left="709" w:hanging="709"/>
        <w:outlineLvl w:val="1"/>
        <w:rPr>
          <w:rFonts w:asciiTheme="minorHAnsi" w:hAnsiTheme="minorHAnsi" w:cstheme="minorBidi"/>
          <w:b/>
          <w:color w:val="000000" w:themeColor="text1"/>
          <w:kern w:val="2"/>
          <w:sz w:val="30"/>
        </w:rPr>
      </w:pPr>
      <w:bookmarkStart w:id="425" w:name="_Toc503723237"/>
      <w:bookmarkStart w:id="426" w:name="_Toc535158020"/>
      <w:r w:rsidRPr="00283DBC">
        <w:rPr>
          <w:rFonts w:asciiTheme="minorHAnsi" w:hAnsiTheme="minorHAnsi" w:cstheme="minorBidi" w:hint="eastAsia"/>
          <w:b/>
          <w:color w:val="000000" w:themeColor="text1"/>
          <w:kern w:val="2"/>
          <w:sz w:val="30"/>
        </w:rPr>
        <w:lastRenderedPageBreak/>
        <w:t>费用</w:t>
      </w:r>
      <w:bookmarkEnd w:id="425"/>
      <w:bookmarkEnd w:id="426"/>
    </w:p>
    <w:p w:rsidR="00283DBC" w:rsidRPr="00283DBC" w:rsidRDefault="00283DBC" w:rsidP="00283DBC">
      <w:pPr>
        <w:keepNext/>
        <w:spacing w:after="200"/>
        <w:rPr>
          <w:iCs/>
          <w:sz w:val="18"/>
          <w:szCs w:val="18"/>
        </w:rPr>
      </w:pPr>
      <w:r w:rsidRPr="00283DBC">
        <w:rPr>
          <w:rFonts w:hint="eastAsia"/>
          <w:iCs/>
          <w:sz w:val="18"/>
          <w:szCs w:val="18"/>
        </w:rPr>
        <w:t>表5费用统计</w:t>
      </w:r>
      <w:r w:rsidRPr="00283DBC">
        <w:rPr>
          <w:iCs/>
          <w:sz w:val="18"/>
          <w:szCs w:val="18"/>
        </w:rPr>
        <w:t>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3DBC" w:rsidRPr="00283DBC" w:rsidTr="00283DBC">
        <w:tc>
          <w:tcPr>
            <w:tcW w:w="4148" w:type="dxa"/>
            <w:shd w:val="clear" w:color="auto" w:fill="BDD6EE" w:themeFill="accent1" w:themeFillTint="66"/>
          </w:tcPr>
          <w:p w:rsidR="00283DBC" w:rsidRPr="00283DBC" w:rsidRDefault="00283DBC" w:rsidP="00283DBC">
            <w:r w:rsidRPr="00283DBC">
              <w:rPr>
                <w:rFonts w:hint="eastAsia"/>
              </w:rPr>
              <w:t>项目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283DBC" w:rsidRPr="00283DBC" w:rsidRDefault="00283DBC" w:rsidP="00283DBC">
            <w:r w:rsidRPr="00283DBC">
              <w:rPr>
                <w:rFonts w:hint="eastAsia"/>
              </w:rPr>
              <w:t>费用</w:t>
            </w:r>
          </w:p>
        </w:tc>
      </w:tr>
      <w:tr w:rsidR="00283DBC" w:rsidRPr="00283DBC" w:rsidTr="00283DBC">
        <w:tc>
          <w:tcPr>
            <w:tcW w:w="4148" w:type="dxa"/>
          </w:tcPr>
          <w:p w:rsidR="00283DBC" w:rsidRPr="00283DBC" w:rsidRDefault="00072D2D" w:rsidP="00283DBC">
            <w:r>
              <w:rPr>
                <w:rFonts w:hint="eastAsia"/>
              </w:rPr>
              <w:t>黄叶轩</w:t>
            </w:r>
            <w:r w:rsidR="00283DBC" w:rsidRPr="00283DBC">
              <w:rPr>
                <w:rFonts w:hint="eastAsia"/>
              </w:rPr>
              <w:t>的</w:t>
            </w:r>
            <w:r w:rsidR="00283DBC" w:rsidRPr="00283DBC">
              <w:t>工时</w:t>
            </w:r>
          </w:p>
        </w:tc>
        <w:tc>
          <w:tcPr>
            <w:tcW w:w="4148" w:type="dxa"/>
          </w:tcPr>
          <w:p w:rsidR="00283DBC" w:rsidRPr="00283DBC" w:rsidRDefault="006D2EA9" w:rsidP="00283DBC">
            <w:r>
              <w:rPr>
                <w:rFonts w:hint="eastAsia"/>
              </w:rPr>
              <w:t>2</w:t>
            </w:r>
            <w:r>
              <w:t>32.98</w:t>
            </w:r>
            <w:r w:rsidR="00283DBC" w:rsidRPr="00283DBC">
              <w:rPr>
                <w:rFonts w:hint="eastAsia"/>
              </w:rPr>
              <w:t>小时</w:t>
            </w:r>
          </w:p>
        </w:tc>
      </w:tr>
      <w:tr w:rsidR="00283DBC" w:rsidRPr="00283DBC" w:rsidTr="00283DBC">
        <w:tc>
          <w:tcPr>
            <w:tcW w:w="4148" w:type="dxa"/>
          </w:tcPr>
          <w:p w:rsidR="00283DBC" w:rsidRPr="00283DBC" w:rsidRDefault="00072D2D" w:rsidP="00283DBC">
            <w:r>
              <w:rPr>
                <w:rFonts w:hint="eastAsia"/>
              </w:rPr>
              <w:t>吕迪</w:t>
            </w:r>
            <w:r w:rsidR="00283DBC" w:rsidRPr="00283DBC">
              <w:t>的</w:t>
            </w:r>
            <w:r w:rsidR="00283DBC" w:rsidRPr="00283DBC">
              <w:rPr>
                <w:rFonts w:hint="eastAsia"/>
              </w:rPr>
              <w:t>工时</w:t>
            </w:r>
          </w:p>
        </w:tc>
        <w:tc>
          <w:tcPr>
            <w:tcW w:w="4148" w:type="dxa"/>
          </w:tcPr>
          <w:p w:rsidR="00283DBC" w:rsidRPr="00283DBC" w:rsidRDefault="006D2EA9" w:rsidP="00283DBC">
            <w:r>
              <w:t>221.98</w:t>
            </w:r>
            <w:r w:rsidR="00283DBC" w:rsidRPr="00283DBC">
              <w:rPr>
                <w:rFonts w:hint="eastAsia"/>
              </w:rPr>
              <w:t>小时</w:t>
            </w:r>
          </w:p>
        </w:tc>
      </w:tr>
      <w:tr w:rsidR="00283DBC" w:rsidRPr="00283DBC" w:rsidTr="00283DBC">
        <w:tc>
          <w:tcPr>
            <w:tcW w:w="4148" w:type="dxa"/>
          </w:tcPr>
          <w:p w:rsidR="00283DBC" w:rsidRPr="00283DBC" w:rsidRDefault="00072D2D" w:rsidP="00283DBC">
            <w:r>
              <w:rPr>
                <w:rFonts w:hint="eastAsia"/>
              </w:rPr>
              <w:t>徐双铅</w:t>
            </w:r>
            <w:r w:rsidR="00283DBC" w:rsidRPr="00283DBC">
              <w:rPr>
                <w:rFonts w:hint="eastAsia"/>
              </w:rPr>
              <w:t>的</w:t>
            </w:r>
            <w:r w:rsidR="00283DBC" w:rsidRPr="00283DBC">
              <w:t>工时</w:t>
            </w:r>
          </w:p>
        </w:tc>
        <w:tc>
          <w:tcPr>
            <w:tcW w:w="4148" w:type="dxa"/>
          </w:tcPr>
          <w:p w:rsidR="00283DBC" w:rsidRPr="00283DBC" w:rsidRDefault="006D2EA9" w:rsidP="00283DBC">
            <w:r>
              <w:rPr>
                <w:rFonts w:hint="eastAsia"/>
              </w:rPr>
              <w:t>2</w:t>
            </w:r>
            <w:r>
              <w:t>20.98</w:t>
            </w:r>
            <w:r w:rsidR="00283DBC" w:rsidRPr="00283DBC">
              <w:rPr>
                <w:rFonts w:hint="eastAsia"/>
              </w:rPr>
              <w:t>小时</w:t>
            </w:r>
          </w:p>
        </w:tc>
      </w:tr>
      <w:tr w:rsidR="00283DBC" w:rsidRPr="00283DBC" w:rsidTr="00283DBC">
        <w:tc>
          <w:tcPr>
            <w:tcW w:w="4148" w:type="dxa"/>
          </w:tcPr>
          <w:p w:rsidR="00283DBC" w:rsidRPr="00283DBC" w:rsidRDefault="00072D2D" w:rsidP="00283DBC">
            <w:r>
              <w:rPr>
                <w:rFonts w:hint="eastAsia"/>
              </w:rPr>
              <w:t>陈苏民</w:t>
            </w:r>
            <w:r w:rsidR="00283DBC" w:rsidRPr="00283DBC">
              <w:t>的工时</w:t>
            </w:r>
          </w:p>
        </w:tc>
        <w:tc>
          <w:tcPr>
            <w:tcW w:w="4148" w:type="dxa"/>
          </w:tcPr>
          <w:p w:rsidR="00283DBC" w:rsidRPr="00283DBC" w:rsidRDefault="006D2EA9" w:rsidP="00283DBC">
            <w:r>
              <w:rPr>
                <w:rFonts w:hint="eastAsia"/>
              </w:rPr>
              <w:t>2</w:t>
            </w:r>
            <w:r>
              <w:t>16.98</w:t>
            </w:r>
            <w:r w:rsidR="00283DBC" w:rsidRPr="00283DBC">
              <w:rPr>
                <w:rFonts w:hint="eastAsia"/>
              </w:rPr>
              <w:t>小时</w:t>
            </w:r>
          </w:p>
        </w:tc>
      </w:tr>
      <w:tr w:rsidR="00283DBC" w:rsidRPr="00283DBC" w:rsidTr="00283DBC">
        <w:tc>
          <w:tcPr>
            <w:tcW w:w="4148" w:type="dxa"/>
          </w:tcPr>
          <w:p w:rsidR="00283DBC" w:rsidRPr="00283DBC" w:rsidRDefault="00072D2D" w:rsidP="00283DBC">
            <w:r>
              <w:rPr>
                <w:rFonts w:hint="eastAsia"/>
              </w:rPr>
              <w:t>陈俊仁</w:t>
            </w:r>
            <w:r w:rsidR="00283DBC" w:rsidRPr="00283DBC">
              <w:t>的工时</w:t>
            </w:r>
          </w:p>
        </w:tc>
        <w:tc>
          <w:tcPr>
            <w:tcW w:w="4148" w:type="dxa"/>
          </w:tcPr>
          <w:p w:rsidR="00283DBC" w:rsidRPr="00283DBC" w:rsidRDefault="006D2EA9" w:rsidP="00283DBC">
            <w:r>
              <w:rPr>
                <w:rFonts w:hint="eastAsia"/>
              </w:rPr>
              <w:t>2</w:t>
            </w:r>
            <w:r>
              <w:t>15</w:t>
            </w:r>
            <w:r w:rsidR="00283DBC" w:rsidRPr="00283DBC">
              <w:rPr>
                <w:rFonts w:hint="eastAsia"/>
              </w:rPr>
              <w:t>小时</w:t>
            </w:r>
          </w:p>
        </w:tc>
      </w:tr>
      <w:tr w:rsidR="00283DBC" w:rsidRPr="00283DBC" w:rsidTr="00283DBC">
        <w:tc>
          <w:tcPr>
            <w:tcW w:w="4148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T</w:t>
            </w:r>
            <w:r w:rsidRPr="00283DBC">
              <w:t>eam Building</w:t>
            </w:r>
            <w:r w:rsidRPr="00283DBC">
              <w:rPr>
                <w:rFonts w:hint="eastAsia"/>
              </w:rPr>
              <w:t>费用</w:t>
            </w:r>
          </w:p>
        </w:tc>
        <w:tc>
          <w:tcPr>
            <w:tcW w:w="4148" w:type="dxa"/>
          </w:tcPr>
          <w:p w:rsidR="00283DBC" w:rsidRPr="00283DBC" w:rsidRDefault="006D2EA9" w:rsidP="00283DBC">
            <w:r>
              <w:t>335</w:t>
            </w:r>
            <w:r w:rsidR="00283DBC" w:rsidRPr="00283DBC">
              <w:rPr>
                <w:rFonts w:hint="eastAsia"/>
              </w:rPr>
              <w:t>元</w:t>
            </w:r>
          </w:p>
        </w:tc>
      </w:tr>
      <w:tr w:rsidR="00283DBC" w:rsidRPr="00283DBC" w:rsidTr="00283DBC">
        <w:tc>
          <w:tcPr>
            <w:tcW w:w="4148" w:type="dxa"/>
          </w:tcPr>
          <w:p w:rsidR="00283DBC" w:rsidRPr="00283DBC" w:rsidRDefault="00072D2D" w:rsidP="00283DBC">
            <w:r>
              <w:rPr>
                <w:rFonts w:hint="eastAsia"/>
              </w:rPr>
              <w:t>墨刀使用</w:t>
            </w:r>
            <w:r w:rsidR="00283DBC" w:rsidRPr="00283DBC">
              <w:t>费用</w:t>
            </w:r>
          </w:p>
        </w:tc>
        <w:tc>
          <w:tcPr>
            <w:tcW w:w="4148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50元</w:t>
            </w:r>
          </w:p>
        </w:tc>
      </w:tr>
    </w:tbl>
    <w:p w:rsidR="00283DBC" w:rsidRPr="00283DBC" w:rsidRDefault="00283DBC" w:rsidP="00283DBC"/>
    <w:p w:rsidR="00283DBC" w:rsidRPr="00283DBC" w:rsidRDefault="00283DBC" w:rsidP="00283DBC">
      <w:pPr>
        <w:ind w:left="425" w:hanging="425"/>
        <w:outlineLvl w:val="0"/>
        <w:rPr>
          <w:rFonts w:asciiTheme="minorHAnsi" w:hAnsiTheme="minorHAnsi" w:cstheme="minorBidi"/>
          <w:b/>
          <w:color w:val="000000" w:themeColor="text1"/>
          <w:kern w:val="2"/>
          <w:sz w:val="32"/>
        </w:rPr>
      </w:pPr>
      <w:bookmarkStart w:id="427" w:name="_Toc503723238"/>
      <w:bookmarkStart w:id="428" w:name="_Toc535158021"/>
      <w:r w:rsidRPr="00283DBC">
        <w:rPr>
          <w:rFonts w:asciiTheme="minorHAnsi" w:hAnsiTheme="minorHAnsi" w:cstheme="minorBidi" w:hint="eastAsia"/>
          <w:b/>
          <w:color w:val="000000" w:themeColor="text1"/>
          <w:kern w:val="2"/>
          <w:sz w:val="32"/>
        </w:rPr>
        <w:t>开发</w:t>
      </w:r>
      <w:r w:rsidRPr="00283DBC">
        <w:rPr>
          <w:rFonts w:asciiTheme="minorHAnsi" w:hAnsiTheme="minorHAnsi" w:cstheme="minorBidi"/>
          <w:b/>
          <w:color w:val="000000" w:themeColor="text1"/>
          <w:kern w:val="2"/>
          <w:sz w:val="32"/>
        </w:rPr>
        <w:t>工作</w:t>
      </w:r>
      <w:r w:rsidRPr="00283DBC">
        <w:rPr>
          <w:rFonts w:asciiTheme="minorHAnsi" w:hAnsiTheme="minorHAnsi" w:cstheme="minorBidi" w:hint="eastAsia"/>
          <w:b/>
          <w:color w:val="000000" w:themeColor="text1"/>
          <w:kern w:val="2"/>
          <w:sz w:val="32"/>
        </w:rPr>
        <w:t>评价</w:t>
      </w:r>
      <w:bookmarkEnd w:id="427"/>
      <w:bookmarkEnd w:id="428"/>
    </w:p>
    <w:p w:rsidR="00283DBC" w:rsidRPr="00283DBC" w:rsidRDefault="00283DBC" w:rsidP="00283DBC">
      <w:pPr>
        <w:numPr>
          <w:ilvl w:val="1"/>
          <w:numId w:val="0"/>
        </w:numPr>
        <w:ind w:left="709" w:hanging="709"/>
        <w:outlineLvl w:val="1"/>
        <w:rPr>
          <w:rFonts w:asciiTheme="minorHAnsi" w:hAnsiTheme="minorHAnsi" w:cstheme="minorBidi"/>
          <w:b/>
          <w:color w:val="000000" w:themeColor="text1"/>
          <w:kern w:val="2"/>
          <w:sz w:val="30"/>
        </w:rPr>
      </w:pPr>
      <w:bookmarkStart w:id="429" w:name="_Toc503723239"/>
      <w:bookmarkStart w:id="430" w:name="_Toc535158022"/>
      <w:r w:rsidRPr="00283DBC">
        <w:rPr>
          <w:rFonts w:asciiTheme="minorHAnsi" w:hAnsiTheme="minorHAnsi" w:cstheme="minorBidi" w:hint="eastAsia"/>
          <w:b/>
          <w:color w:val="000000" w:themeColor="text1"/>
          <w:kern w:val="2"/>
          <w:sz w:val="30"/>
        </w:rPr>
        <w:t>对</w:t>
      </w:r>
      <w:r w:rsidRPr="00283DBC">
        <w:rPr>
          <w:rFonts w:asciiTheme="minorHAnsi" w:hAnsiTheme="minorHAnsi" w:cstheme="minorBidi"/>
          <w:b/>
          <w:color w:val="000000" w:themeColor="text1"/>
          <w:kern w:val="2"/>
          <w:sz w:val="30"/>
        </w:rPr>
        <w:t>员工评价</w:t>
      </w:r>
      <w:bookmarkEnd w:id="429"/>
      <w:bookmarkEnd w:id="430"/>
    </w:p>
    <w:p w:rsidR="00283DBC" w:rsidRPr="00283DBC" w:rsidRDefault="00283DBC" w:rsidP="00283DBC">
      <w:pPr>
        <w:keepNext/>
        <w:spacing w:after="200"/>
        <w:rPr>
          <w:iCs/>
          <w:sz w:val="18"/>
          <w:szCs w:val="18"/>
        </w:rPr>
      </w:pPr>
      <w:r w:rsidRPr="00283DBC">
        <w:rPr>
          <w:rFonts w:hint="eastAsia"/>
          <w:iCs/>
          <w:sz w:val="18"/>
          <w:szCs w:val="18"/>
        </w:rPr>
        <w:t>表6员工评价</w:t>
      </w:r>
      <w:r w:rsidRPr="00283DBC">
        <w:rPr>
          <w:iCs/>
          <w:sz w:val="18"/>
          <w:szCs w:val="18"/>
        </w:rPr>
        <w:t>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3DBC" w:rsidRPr="00283DBC" w:rsidTr="00283DBC">
        <w:tc>
          <w:tcPr>
            <w:tcW w:w="4148" w:type="dxa"/>
            <w:shd w:val="clear" w:color="auto" w:fill="BDD6EE" w:themeFill="accent1" w:themeFillTint="66"/>
          </w:tcPr>
          <w:p w:rsidR="00283DBC" w:rsidRPr="00283DBC" w:rsidRDefault="00283DBC" w:rsidP="00283DBC">
            <w:r w:rsidRPr="00283DBC">
              <w:rPr>
                <w:rFonts w:hint="eastAsia"/>
              </w:rPr>
              <w:t>成员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283DBC" w:rsidRPr="00283DBC" w:rsidRDefault="00283DBC" w:rsidP="00283DBC">
            <w:r w:rsidRPr="00283DBC">
              <w:rPr>
                <w:rFonts w:hint="eastAsia"/>
              </w:rPr>
              <w:t>评价</w:t>
            </w:r>
          </w:p>
        </w:tc>
      </w:tr>
      <w:tr w:rsidR="00283DBC" w:rsidRPr="00283DBC" w:rsidTr="00283DBC">
        <w:tc>
          <w:tcPr>
            <w:tcW w:w="4148" w:type="dxa"/>
          </w:tcPr>
          <w:p w:rsidR="00283DBC" w:rsidRPr="00283DBC" w:rsidRDefault="00072D2D" w:rsidP="00283DBC">
            <w:r>
              <w:rPr>
                <w:rFonts w:hint="eastAsia"/>
              </w:rPr>
              <w:t>黄叶轩</w:t>
            </w:r>
          </w:p>
        </w:tc>
        <w:tc>
          <w:tcPr>
            <w:tcW w:w="4148" w:type="dxa"/>
          </w:tcPr>
          <w:p w:rsidR="00283DBC" w:rsidRPr="00283DBC" w:rsidRDefault="00CF5697" w:rsidP="00283DBC">
            <w:pPr>
              <w:rPr>
                <w:rFonts w:hint="eastAsia"/>
              </w:rPr>
            </w:pPr>
            <w:r>
              <w:rPr>
                <w:rFonts w:hint="eastAsia"/>
              </w:rPr>
              <w:t>作为本项目的项目经理，</w:t>
            </w:r>
            <w:r w:rsidR="002078AD">
              <w:rPr>
                <w:rFonts w:hint="eastAsia"/>
              </w:rPr>
              <w:t>每次都能进行较为合理的分工，能在上课时及时记录下老师提出的修改建议，并加以通知修改。对组员相处融洽，在该项目管理期间，组里未发生一起不愉快的事件，整体气氛较为积极。并能积极反馈组员的想法，对意外情况也能及时的进行调整。</w:t>
            </w:r>
          </w:p>
        </w:tc>
      </w:tr>
      <w:tr w:rsidR="00283DBC" w:rsidRPr="00283DBC" w:rsidTr="00283DBC">
        <w:tc>
          <w:tcPr>
            <w:tcW w:w="4148" w:type="dxa"/>
          </w:tcPr>
          <w:p w:rsidR="00283DBC" w:rsidRPr="00283DBC" w:rsidRDefault="00072D2D" w:rsidP="00283DBC">
            <w:r>
              <w:rPr>
                <w:rFonts w:hint="eastAsia"/>
              </w:rPr>
              <w:t>吕迪</w:t>
            </w:r>
          </w:p>
        </w:tc>
        <w:tc>
          <w:tcPr>
            <w:tcW w:w="4148" w:type="dxa"/>
          </w:tcPr>
          <w:p w:rsidR="00283DBC" w:rsidRPr="00283DBC" w:rsidRDefault="002078AD" w:rsidP="00283DBC">
            <w:pPr>
              <w:rPr>
                <w:rFonts w:hint="eastAsia"/>
              </w:rPr>
            </w:pPr>
            <w:r>
              <w:rPr>
                <w:rFonts w:hint="eastAsia"/>
              </w:rPr>
              <w:t>对项目十分认真负责，能用客观的态度思考问题，每次组里提出新的想法都会占在反方面思考并能积极地讨论。在该项目中，能积极的推动项目的进展，个人的工作效率高，团队意识也强，返工的次数也很低，是一个值得信赖的组员</w:t>
            </w:r>
          </w:p>
        </w:tc>
      </w:tr>
      <w:tr w:rsidR="00283DBC" w:rsidRPr="00283DBC" w:rsidTr="00283DBC">
        <w:tc>
          <w:tcPr>
            <w:tcW w:w="4148" w:type="dxa"/>
          </w:tcPr>
          <w:p w:rsidR="00283DBC" w:rsidRPr="00283DBC" w:rsidRDefault="00072D2D" w:rsidP="00283DBC">
            <w:r>
              <w:rPr>
                <w:rFonts w:hint="eastAsia"/>
              </w:rPr>
              <w:t>徐双铅</w:t>
            </w:r>
          </w:p>
        </w:tc>
        <w:tc>
          <w:tcPr>
            <w:tcW w:w="4148" w:type="dxa"/>
          </w:tcPr>
          <w:p w:rsidR="00283DBC" w:rsidRPr="00283DBC" w:rsidRDefault="002078AD" w:rsidP="00072D2D">
            <w:pPr>
              <w:rPr>
                <w:rFonts w:hint="eastAsia"/>
              </w:rPr>
            </w:pPr>
            <w:r>
              <w:rPr>
                <w:rFonts w:hint="eastAsia"/>
              </w:rPr>
              <w:t>作为本项目的接口人员，每次都能及时的组织与各个代表的访谈，十分认真努力，在项目后期也承担的较重的工作，最后也能及时的完成，在项目中也会积极地提出修改建议。</w:t>
            </w:r>
          </w:p>
        </w:tc>
      </w:tr>
      <w:tr w:rsidR="00283DBC" w:rsidRPr="00283DBC" w:rsidTr="00283DBC">
        <w:tc>
          <w:tcPr>
            <w:tcW w:w="4148" w:type="dxa"/>
          </w:tcPr>
          <w:p w:rsidR="00283DBC" w:rsidRPr="00283DBC" w:rsidRDefault="00072D2D" w:rsidP="00283DBC">
            <w:r>
              <w:rPr>
                <w:rFonts w:hint="eastAsia"/>
              </w:rPr>
              <w:t>陈苏民</w:t>
            </w:r>
          </w:p>
        </w:tc>
        <w:tc>
          <w:tcPr>
            <w:tcW w:w="4148" w:type="dxa"/>
          </w:tcPr>
          <w:p w:rsidR="00283DBC" w:rsidRPr="00283DBC" w:rsidRDefault="002078AD" w:rsidP="00283DBC">
            <w:pPr>
              <w:rPr>
                <w:rFonts w:hint="eastAsia"/>
              </w:rPr>
            </w:pPr>
            <w:r>
              <w:rPr>
                <w:rFonts w:hint="eastAsia"/>
              </w:rPr>
              <w:t>做任务十分踏实的一个组员，交给他的任务基本都能高质量的完成，经常在组里陷入困难的时候带来惊喜推动项目进展，</w:t>
            </w:r>
            <w:r w:rsidR="00FA3C40">
              <w:rPr>
                <w:rFonts w:hint="eastAsia"/>
              </w:rPr>
              <w:t>做事情积极认真，考虑的很多，做的也很多。</w:t>
            </w:r>
          </w:p>
        </w:tc>
      </w:tr>
      <w:tr w:rsidR="00283DBC" w:rsidRPr="00283DBC" w:rsidTr="00283DBC">
        <w:tc>
          <w:tcPr>
            <w:tcW w:w="4148" w:type="dxa"/>
          </w:tcPr>
          <w:p w:rsidR="00283DBC" w:rsidRPr="00283DBC" w:rsidRDefault="00072D2D" w:rsidP="00283DBC">
            <w:r>
              <w:rPr>
                <w:rFonts w:hint="eastAsia"/>
              </w:rPr>
              <w:t>陈俊仁</w:t>
            </w:r>
          </w:p>
        </w:tc>
        <w:tc>
          <w:tcPr>
            <w:tcW w:w="4148" w:type="dxa"/>
          </w:tcPr>
          <w:p w:rsidR="00283DBC" w:rsidRPr="00283DBC" w:rsidRDefault="00FA3C40" w:rsidP="00283DBC">
            <w:pPr>
              <w:rPr>
                <w:rFonts w:hint="eastAsia"/>
              </w:rPr>
            </w:pPr>
            <w:r>
              <w:rPr>
                <w:rFonts w:hint="eastAsia"/>
              </w:rPr>
              <w:t>是我们的配置管理员，我们用不来的软件他都能解决，每次分配的任务完成的效率也很</w:t>
            </w:r>
            <w:r>
              <w:rPr>
                <w:rFonts w:hint="eastAsia"/>
              </w:rPr>
              <w:lastRenderedPageBreak/>
              <w:t>高，有自己的主见，能在繁重的课程中挤出唯一的休息时间用来赶进度</w:t>
            </w:r>
          </w:p>
        </w:tc>
      </w:tr>
    </w:tbl>
    <w:p w:rsidR="00283DBC" w:rsidRPr="00283DBC" w:rsidRDefault="00283DBC" w:rsidP="00283DBC"/>
    <w:p w:rsidR="00283DBC" w:rsidRPr="00283DBC" w:rsidRDefault="00283DBC" w:rsidP="00283DBC">
      <w:pPr>
        <w:numPr>
          <w:ilvl w:val="1"/>
          <w:numId w:val="0"/>
        </w:numPr>
        <w:ind w:left="709" w:hanging="709"/>
        <w:outlineLvl w:val="1"/>
        <w:rPr>
          <w:rFonts w:asciiTheme="minorHAnsi" w:hAnsiTheme="minorHAnsi" w:cstheme="minorBidi"/>
          <w:b/>
          <w:color w:val="000000" w:themeColor="text1"/>
          <w:kern w:val="2"/>
          <w:sz w:val="30"/>
        </w:rPr>
      </w:pPr>
      <w:bookmarkStart w:id="431" w:name="_Toc503723240"/>
      <w:bookmarkStart w:id="432" w:name="_Toc535158023"/>
      <w:r w:rsidRPr="00283DBC">
        <w:rPr>
          <w:rFonts w:asciiTheme="minorHAnsi" w:hAnsiTheme="minorHAnsi" w:cstheme="minorBidi" w:hint="eastAsia"/>
          <w:b/>
          <w:color w:val="000000" w:themeColor="text1"/>
          <w:kern w:val="2"/>
          <w:sz w:val="30"/>
        </w:rPr>
        <w:t>对</w:t>
      </w:r>
      <w:r w:rsidRPr="00283DBC">
        <w:rPr>
          <w:rFonts w:asciiTheme="minorHAnsi" w:hAnsiTheme="minorHAnsi" w:cstheme="minorBidi"/>
          <w:b/>
          <w:color w:val="000000" w:themeColor="text1"/>
          <w:kern w:val="2"/>
          <w:sz w:val="30"/>
        </w:rPr>
        <w:t>产品质量的评价</w:t>
      </w:r>
      <w:bookmarkEnd w:id="431"/>
      <w:bookmarkEnd w:id="432"/>
    </w:p>
    <w:p w:rsidR="00283DBC" w:rsidRPr="00283DBC" w:rsidRDefault="00283DBC" w:rsidP="00283DBC">
      <w:pPr>
        <w:keepNext/>
        <w:spacing w:after="200"/>
        <w:rPr>
          <w:iCs/>
          <w:sz w:val="18"/>
          <w:szCs w:val="18"/>
        </w:rPr>
      </w:pPr>
      <w:r w:rsidRPr="00283DBC">
        <w:rPr>
          <w:rFonts w:hint="eastAsia"/>
          <w:iCs/>
          <w:sz w:val="18"/>
          <w:szCs w:val="18"/>
        </w:rPr>
        <w:t>表7产品</w:t>
      </w:r>
      <w:r w:rsidRPr="00283DBC">
        <w:rPr>
          <w:iCs/>
          <w:sz w:val="18"/>
          <w:szCs w:val="18"/>
        </w:rPr>
        <w:t>质量评价表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56"/>
        <w:gridCol w:w="2274"/>
        <w:gridCol w:w="2766"/>
      </w:tblGrid>
      <w:tr w:rsidR="00283DBC" w:rsidRPr="00283DBC" w:rsidTr="00283DBC">
        <w:tc>
          <w:tcPr>
            <w:tcW w:w="3256" w:type="dxa"/>
            <w:shd w:val="clear" w:color="auto" w:fill="BDD6EE" w:themeFill="accent1" w:themeFillTint="66"/>
          </w:tcPr>
          <w:p w:rsidR="00283DBC" w:rsidRPr="00283DBC" w:rsidRDefault="00283DBC" w:rsidP="00283DBC">
            <w:r w:rsidRPr="00283DBC">
              <w:rPr>
                <w:rFonts w:hint="eastAsia"/>
              </w:rPr>
              <w:t>文件</w:t>
            </w:r>
            <w:r w:rsidRPr="00283DBC">
              <w:t>名称</w:t>
            </w:r>
          </w:p>
        </w:tc>
        <w:tc>
          <w:tcPr>
            <w:tcW w:w="2274" w:type="dxa"/>
            <w:shd w:val="clear" w:color="auto" w:fill="BDD6EE" w:themeFill="accent1" w:themeFillTint="66"/>
          </w:tcPr>
          <w:p w:rsidR="00283DBC" w:rsidRPr="00283DBC" w:rsidRDefault="00283DBC" w:rsidP="00283DBC">
            <w:r w:rsidRPr="00283DBC">
              <w:rPr>
                <w:rFonts w:hint="eastAsia"/>
              </w:rPr>
              <w:t>状态</w:t>
            </w:r>
          </w:p>
        </w:tc>
        <w:tc>
          <w:tcPr>
            <w:tcW w:w="2766" w:type="dxa"/>
            <w:shd w:val="clear" w:color="auto" w:fill="BDD6EE" w:themeFill="accent1" w:themeFillTint="66"/>
          </w:tcPr>
          <w:p w:rsidR="00283DBC" w:rsidRPr="00283DBC" w:rsidRDefault="00283DBC" w:rsidP="00283DBC">
            <w:r w:rsidRPr="00283DBC">
              <w:rPr>
                <w:rFonts w:hint="eastAsia"/>
              </w:rPr>
              <w:t>备注</w:t>
            </w:r>
          </w:p>
        </w:tc>
      </w:tr>
      <w:tr w:rsidR="00283DBC" w:rsidRPr="00283DBC" w:rsidTr="00283DBC">
        <w:tc>
          <w:tcPr>
            <w:tcW w:w="3256" w:type="dxa"/>
          </w:tcPr>
          <w:p w:rsidR="00283DBC" w:rsidRPr="00283DBC" w:rsidRDefault="00072D2D" w:rsidP="00283DBC">
            <w:r>
              <w:t>[PRD-15]</w:t>
            </w:r>
            <w:r w:rsidR="00283DBC" w:rsidRPr="00283DBC">
              <w:t>可行性分析报告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3256" w:type="dxa"/>
          </w:tcPr>
          <w:p w:rsidR="00283DBC" w:rsidRPr="00283DBC" w:rsidRDefault="00072D2D" w:rsidP="00283DBC">
            <w:r>
              <w:t>[PRD-15]</w:t>
            </w:r>
            <w:r w:rsidR="00283DBC" w:rsidRPr="00283DBC">
              <w:t>项目章程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3256" w:type="dxa"/>
          </w:tcPr>
          <w:p w:rsidR="00283DBC" w:rsidRPr="00283DBC" w:rsidRDefault="00072D2D" w:rsidP="00283DBC">
            <w:r>
              <w:t>[PRD-15]</w:t>
            </w:r>
            <w:r w:rsidR="00283DBC" w:rsidRPr="00283DBC">
              <w:t>项目总体计划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3256" w:type="dxa"/>
          </w:tcPr>
          <w:p w:rsidR="00283DBC" w:rsidRPr="00283DBC" w:rsidRDefault="00072D2D" w:rsidP="00283DBC">
            <w:r>
              <w:t>[PRD-15]</w:t>
            </w:r>
            <w:r w:rsidR="00283DBC" w:rsidRPr="00283DBC">
              <w:t>需求工程项目计划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3256" w:type="dxa"/>
          </w:tcPr>
          <w:p w:rsidR="00283DBC" w:rsidRPr="00283DBC" w:rsidRDefault="00072D2D" w:rsidP="00283DBC">
            <w:r>
              <w:t>[PRD-15]</w:t>
            </w:r>
            <w:r w:rsidR="00283DBC" w:rsidRPr="00283DBC">
              <w:t>用户手册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3256" w:type="dxa"/>
          </w:tcPr>
          <w:p w:rsidR="00283DBC" w:rsidRPr="00283DBC" w:rsidRDefault="00072D2D" w:rsidP="00283DBC">
            <w:r>
              <w:t>[PRD-15]</w:t>
            </w:r>
            <w:r w:rsidR="00283DBC" w:rsidRPr="00283DBC">
              <w:t>需求规格说明书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3256" w:type="dxa"/>
          </w:tcPr>
          <w:p w:rsidR="00283DBC" w:rsidRPr="00283DBC" w:rsidRDefault="00072D2D" w:rsidP="00283DBC">
            <w:r>
              <w:t>[PRD-15]</w:t>
            </w:r>
            <w:r w:rsidR="00283DBC" w:rsidRPr="00283DBC">
              <w:t>愿景与范围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3256" w:type="dxa"/>
          </w:tcPr>
          <w:p w:rsidR="00283DBC" w:rsidRPr="00283DBC" w:rsidRDefault="00072D2D" w:rsidP="00283DBC">
            <w:r>
              <w:t>[PRD-15]</w:t>
            </w:r>
            <w:r w:rsidR="00283DBC" w:rsidRPr="00283DBC">
              <w:t>测试用例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3256" w:type="dxa"/>
          </w:tcPr>
          <w:p w:rsidR="00283DBC" w:rsidRPr="00283DBC" w:rsidRDefault="00072D2D" w:rsidP="00283DBC">
            <w:r>
              <w:t>[PRD-15]</w:t>
            </w:r>
            <w:r w:rsidR="00283DBC" w:rsidRPr="00283DBC">
              <w:t>用例文档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3256" w:type="dxa"/>
          </w:tcPr>
          <w:p w:rsidR="00283DBC" w:rsidRPr="00283DBC" w:rsidRDefault="00072D2D" w:rsidP="00283DBC">
            <w:r>
              <w:t>[PRD-15]</w:t>
            </w:r>
            <w:r w:rsidR="00283DBC" w:rsidRPr="00283DBC">
              <w:t>用户群分类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3256" w:type="dxa"/>
          </w:tcPr>
          <w:p w:rsidR="00283DBC" w:rsidRPr="00283DBC" w:rsidRDefault="00072D2D" w:rsidP="00283DBC">
            <w:r>
              <w:t>[PRD-15]</w:t>
            </w:r>
            <w:r w:rsidR="00283DBC" w:rsidRPr="00283DBC">
              <w:t>界面原型电脑版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3256" w:type="dxa"/>
          </w:tcPr>
          <w:p w:rsidR="00283DBC" w:rsidRPr="00283DBC" w:rsidRDefault="00072D2D" w:rsidP="00283DBC">
            <w:r>
              <w:t>[PRD-15]</w:t>
            </w:r>
            <w:r w:rsidR="00283DBC" w:rsidRPr="00283DBC">
              <w:t>界面原型手机版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3256" w:type="dxa"/>
          </w:tcPr>
          <w:p w:rsidR="00283DBC" w:rsidRPr="00283DBC" w:rsidRDefault="00072D2D" w:rsidP="00283DBC">
            <w:r>
              <w:t>[PRD-15]</w:t>
            </w:r>
            <w:r w:rsidR="00283DBC" w:rsidRPr="00283DBC">
              <w:t>CCB章程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3256" w:type="dxa"/>
          </w:tcPr>
          <w:p w:rsidR="00283DBC" w:rsidRPr="00283DBC" w:rsidRDefault="00072D2D" w:rsidP="00283DBC">
            <w:r>
              <w:t>[PRD-15]</w:t>
            </w:r>
            <w:r w:rsidR="00283DBC" w:rsidRPr="00283DBC">
              <w:t>需求变更报告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3256" w:type="dxa"/>
          </w:tcPr>
          <w:p w:rsidR="00283DBC" w:rsidRPr="00283DBC" w:rsidRDefault="00072D2D" w:rsidP="00283DBC">
            <w:r>
              <w:t>[PRD-15]</w:t>
            </w:r>
            <w:r w:rsidR="00283DBC" w:rsidRPr="00283DBC">
              <w:t>需求管理计划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  <w:tr w:rsidR="00283DBC" w:rsidRPr="00283DBC" w:rsidTr="00283DBC">
        <w:tc>
          <w:tcPr>
            <w:tcW w:w="3256" w:type="dxa"/>
          </w:tcPr>
          <w:p w:rsidR="00283DBC" w:rsidRPr="00283DBC" w:rsidRDefault="00072D2D" w:rsidP="00283DBC">
            <w:r>
              <w:t>[PRD-15]</w:t>
            </w:r>
            <w:r w:rsidR="00283DBC" w:rsidRPr="00283DBC">
              <w:rPr>
                <w:rFonts w:hint="eastAsia"/>
              </w:rPr>
              <w:t>项目</w:t>
            </w:r>
            <w:r w:rsidR="00283DBC" w:rsidRPr="00283DBC">
              <w:t>开发总结报告</w:t>
            </w:r>
          </w:p>
        </w:tc>
        <w:tc>
          <w:tcPr>
            <w:tcW w:w="2274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:rsidR="00283DBC" w:rsidRPr="00283DBC" w:rsidRDefault="00283DBC" w:rsidP="00283DBC"/>
        </w:tc>
      </w:tr>
    </w:tbl>
    <w:p w:rsidR="00283DBC" w:rsidRPr="00283DBC" w:rsidRDefault="00283DBC" w:rsidP="00283DBC"/>
    <w:p w:rsidR="00283DBC" w:rsidRPr="00283DBC" w:rsidRDefault="00283DBC" w:rsidP="00283DBC">
      <w:pPr>
        <w:numPr>
          <w:ilvl w:val="1"/>
          <w:numId w:val="0"/>
        </w:numPr>
        <w:ind w:left="709" w:hanging="709"/>
        <w:outlineLvl w:val="1"/>
        <w:rPr>
          <w:rFonts w:asciiTheme="minorHAnsi" w:hAnsiTheme="minorHAnsi" w:cstheme="minorBidi"/>
          <w:b/>
          <w:color w:val="000000" w:themeColor="text1"/>
          <w:kern w:val="2"/>
          <w:sz w:val="30"/>
        </w:rPr>
      </w:pPr>
      <w:bookmarkStart w:id="433" w:name="_Toc503723241"/>
      <w:bookmarkStart w:id="434" w:name="_Toc535158024"/>
      <w:r w:rsidRPr="00283DBC">
        <w:rPr>
          <w:rFonts w:asciiTheme="minorHAnsi" w:hAnsiTheme="minorHAnsi" w:cstheme="minorBidi" w:hint="eastAsia"/>
          <w:b/>
          <w:color w:val="000000" w:themeColor="text1"/>
          <w:kern w:val="2"/>
          <w:sz w:val="30"/>
        </w:rPr>
        <w:t>对</w:t>
      </w:r>
      <w:r w:rsidRPr="00283DBC">
        <w:rPr>
          <w:rFonts w:asciiTheme="minorHAnsi" w:hAnsiTheme="minorHAnsi" w:cstheme="minorBidi"/>
          <w:b/>
          <w:color w:val="000000" w:themeColor="text1"/>
          <w:kern w:val="2"/>
          <w:sz w:val="30"/>
        </w:rPr>
        <w:t>工具的评价</w:t>
      </w:r>
      <w:bookmarkEnd w:id="433"/>
      <w:bookmarkEnd w:id="434"/>
    </w:p>
    <w:p w:rsidR="00283DBC" w:rsidRPr="00283DBC" w:rsidRDefault="00283DBC" w:rsidP="00283DBC">
      <w:pPr>
        <w:keepNext/>
        <w:spacing w:after="200"/>
        <w:rPr>
          <w:iCs/>
          <w:sz w:val="18"/>
          <w:szCs w:val="18"/>
        </w:rPr>
      </w:pPr>
      <w:r w:rsidRPr="00283DBC">
        <w:rPr>
          <w:rFonts w:hint="eastAsia"/>
          <w:iCs/>
          <w:sz w:val="18"/>
          <w:szCs w:val="18"/>
        </w:rPr>
        <w:t>表8工具</w:t>
      </w:r>
      <w:r w:rsidRPr="00283DBC">
        <w:rPr>
          <w:iCs/>
          <w:sz w:val="18"/>
          <w:szCs w:val="18"/>
        </w:rPr>
        <w:t>评价表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3DBC" w:rsidRPr="00283DBC" w:rsidTr="00283DBC">
        <w:tc>
          <w:tcPr>
            <w:tcW w:w="4148" w:type="dxa"/>
            <w:shd w:val="clear" w:color="auto" w:fill="BDD6EE" w:themeFill="accent1" w:themeFillTint="66"/>
          </w:tcPr>
          <w:p w:rsidR="00283DBC" w:rsidRPr="00283DBC" w:rsidRDefault="00283DBC" w:rsidP="00283DBC">
            <w:r w:rsidRPr="00283DBC">
              <w:rPr>
                <w:rFonts w:hint="eastAsia"/>
              </w:rPr>
              <w:t>工具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283DBC" w:rsidRPr="00283DBC" w:rsidRDefault="00283DBC" w:rsidP="00283DBC">
            <w:r w:rsidRPr="00283DBC">
              <w:rPr>
                <w:rFonts w:hint="eastAsia"/>
              </w:rPr>
              <w:t>评价</w:t>
            </w:r>
          </w:p>
        </w:tc>
      </w:tr>
      <w:tr w:rsidR="00283DBC" w:rsidRPr="00283DBC" w:rsidTr="00283DBC">
        <w:tc>
          <w:tcPr>
            <w:tcW w:w="4148" w:type="dxa"/>
          </w:tcPr>
          <w:p w:rsidR="00283DBC" w:rsidRPr="00283DBC" w:rsidRDefault="008221DC" w:rsidP="00283DBC">
            <w:r>
              <w:t>ProcessOn</w:t>
            </w:r>
          </w:p>
        </w:tc>
        <w:tc>
          <w:tcPr>
            <w:tcW w:w="4148" w:type="dxa"/>
          </w:tcPr>
          <w:p w:rsidR="00283DBC" w:rsidRPr="00283DBC" w:rsidRDefault="008221DC" w:rsidP="00283DBC">
            <w:r>
              <w:rPr>
                <w:rFonts w:hint="eastAsia"/>
              </w:rPr>
              <w:t>十分简单容易上手的工具，能支持UML</w:t>
            </w:r>
            <w:r>
              <w:t>2.0</w:t>
            </w:r>
            <w:r>
              <w:rPr>
                <w:rFonts w:hint="eastAsia"/>
              </w:rPr>
              <w:t>的图，也能导出图片的格式，但是对存储的容量有限制，需要额外购买空间，并且有些功能不够全面</w:t>
            </w:r>
          </w:p>
        </w:tc>
      </w:tr>
      <w:tr w:rsidR="00283DBC" w:rsidRPr="00283DBC" w:rsidTr="00283DBC">
        <w:tc>
          <w:tcPr>
            <w:tcW w:w="4148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O</w:t>
            </w:r>
            <w:r w:rsidRPr="00283DBC">
              <w:t>ffice Project</w:t>
            </w:r>
          </w:p>
        </w:tc>
        <w:tc>
          <w:tcPr>
            <w:tcW w:w="4148" w:type="dxa"/>
          </w:tcPr>
          <w:p w:rsidR="00283DBC" w:rsidRPr="00283DBC" w:rsidRDefault="00283DBC" w:rsidP="008221DC">
            <w:r w:rsidRPr="00283DBC">
              <w:rPr>
                <w:rFonts w:hint="eastAsia"/>
              </w:rPr>
              <w:t>对</w:t>
            </w:r>
            <w:r w:rsidRPr="00283DBC">
              <w:t>整个项目的跟踪以及计划的安排，调整很有帮助，</w:t>
            </w:r>
            <w:r w:rsidR="008221DC">
              <w:rPr>
                <w:rFonts w:hint="eastAsia"/>
              </w:rPr>
              <w:t>就是上手较为困难，前后的关联约束较为麻烦，但是功能十分全面</w:t>
            </w:r>
          </w:p>
        </w:tc>
      </w:tr>
      <w:tr w:rsidR="00283DBC" w:rsidRPr="00283DBC" w:rsidTr="00283DBC">
        <w:tc>
          <w:tcPr>
            <w:tcW w:w="4148" w:type="dxa"/>
          </w:tcPr>
          <w:p w:rsidR="00283DBC" w:rsidRPr="00283DBC" w:rsidRDefault="008221DC" w:rsidP="00283DBC">
            <w:r w:rsidRPr="008221DC">
              <w:t>GitKraken</w:t>
            </w:r>
          </w:p>
        </w:tc>
        <w:tc>
          <w:tcPr>
            <w:tcW w:w="4148" w:type="dxa"/>
          </w:tcPr>
          <w:p w:rsidR="00283DBC" w:rsidRPr="00283DBC" w:rsidRDefault="008221DC" w:rsidP="00283DBC">
            <w:r>
              <w:rPr>
                <w:rFonts w:hint="eastAsia"/>
              </w:rPr>
              <w:t>好用的可视化配置管理工具，相较GitDesktop能查看之前文档的版本</w:t>
            </w:r>
          </w:p>
        </w:tc>
      </w:tr>
      <w:tr w:rsidR="00283DBC" w:rsidRPr="00283DBC" w:rsidTr="00283DBC">
        <w:tc>
          <w:tcPr>
            <w:tcW w:w="4148" w:type="dxa"/>
          </w:tcPr>
          <w:p w:rsidR="00283DBC" w:rsidRPr="00283DBC" w:rsidRDefault="00283DBC" w:rsidP="00283DBC">
            <w:r w:rsidRPr="00283DBC">
              <w:rPr>
                <w:kern w:val="2"/>
                <w:sz w:val="18"/>
                <w:szCs w:val="18"/>
              </w:rPr>
              <w:t>VMware Workstation Pro</w:t>
            </w:r>
          </w:p>
        </w:tc>
        <w:tc>
          <w:tcPr>
            <w:tcW w:w="4148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统一</w:t>
            </w:r>
            <w:r w:rsidRPr="00283DBC">
              <w:t>了</w:t>
            </w:r>
            <w:r w:rsidRPr="00283DBC">
              <w:rPr>
                <w:rFonts w:hint="eastAsia"/>
              </w:rPr>
              <w:t>组内</w:t>
            </w:r>
            <w:r w:rsidRPr="00283DBC">
              <w:t>的开发环境，非常好用</w:t>
            </w:r>
          </w:p>
        </w:tc>
      </w:tr>
      <w:tr w:rsidR="00283DBC" w:rsidRPr="00283DBC" w:rsidTr="00283DBC">
        <w:tc>
          <w:tcPr>
            <w:tcW w:w="4148" w:type="dxa"/>
          </w:tcPr>
          <w:p w:rsidR="00283DBC" w:rsidRPr="00283DBC" w:rsidRDefault="00283DBC" w:rsidP="00283DBC">
            <w:pPr>
              <w:rPr>
                <w:kern w:val="2"/>
                <w:sz w:val="18"/>
                <w:szCs w:val="18"/>
              </w:rPr>
            </w:pPr>
            <w:r w:rsidRPr="00283DBC">
              <w:rPr>
                <w:rFonts w:hint="eastAsia"/>
                <w:kern w:val="2"/>
                <w:sz w:val="18"/>
                <w:szCs w:val="18"/>
              </w:rPr>
              <w:t>AxureRP</w:t>
            </w:r>
          </w:p>
        </w:tc>
        <w:tc>
          <w:tcPr>
            <w:tcW w:w="4148" w:type="dxa"/>
          </w:tcPr>
          <w:p w:rsidR="00283DBC" w:rsidRPr="00283DBC" w:rsidRDefault="00283DBC" w:rsidP="00283DBC">
            <w:r w:rsidRPr="00283DBC">
              <w:rPr>
                <w:rFonts w:hint="eastAsia"/>
              </w:rPr>
              <w:t>功能</w:t>
            </w:r>
            <w:r w:rsidRPr="00283DBC">
              <w:t>强大的界面原型设计工具，</w:t>
            </w:r>
            <w:r w:rsidR="008221DC">
              <w:rPr>
                <w:rFonts w:hint="eastAsia"/>
              </w:rPr>
              <w:t>但其自带的控件较少</w:t>
            </w:r>
          </w:p>
        </w:tc>
      </w:tr>
      <w:tr w:rsidR="008221DC" w:rsidRPr="00283DBC" w:rsidTr="00283DBC">
        <w:tc>
          <w:tcPr>
            <w:tcW w:w="4148" w:type="dxa"/>
          </w:tcPr>
          <w:p w:rsidR="008221DC" w:rsidRPr="00283DBC" w:rsidRDefault="00916EE5" w:rsidP="00283DBC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lastRenderedPageBreak/>
              <w:t>墨刀</w:t>
            </w:r>
          </w:p>
        </w:tc>
        <w:tc>
          <w:tcPr>
            <w:tcW w:w="4148" w:type="dxa"/>
          </w:tcPr>
          <w:p w:rsidR="008221DC" w:rsidRPr="00283DBC" w:rsidRDefault="00916EE5" w:rsidP="00283DBC">
            <w:r>
              <w:rPr>
                <w:rFonts w:hint="eastAsia"/>
              </w:rPr>
              <w:t>容易上手的界面原型工具，但是功能简单，无法实现复杂的交互和对输入数据的判断，协作起来也需要额外的资金支持</w:t>
            </w:r>
          </w:p>
        </w:tc>
      </w:tr>
    </w:tbl>
    <w:p w:rsidR="00283DBC" w:rsidRPr="00283DBC" w:rsidRDefault="00283DBC" w:rsidP="00283DBC"/>
    <w:p w:rsidR="00283DBC" w:rsidRPr="00283DBC" w:rsidRDefault="00283DBC" w:rsidP="00283DBC">
      <w:pPr>
        <w:numPr>
          <w:ilvl w:val="1"/>
          <w:numId w:val="0"/>
        </w:numPr>
        <w:ind w:left="709" w:hanging="709"/>
        <w:outlineLvl w:val="1"/>
        <w:rPr>
          <w:rFonts w:asciiTheme="minorHAnsi" w:hAnsiTheme="minorHAnsi" w:cstheme="minorBidi"/>
          <w:b/>
          <w:color w:val="000000" w:themeColor="text1"/>
          <w:kern w:val="2"/>
          <w:sz w:val="30"/>
        </w:rPr>
      </w:pPr>
      <w:bookmarkStart w:id="435" w:name="_Toc503723242"/>
      <w:bookmarkStart w:id="436" w:name="_Toc535158025"/>
      <w:r w:rsidRPr="00283DBC">
        <w:rPr>
          <w:rFonts w:asciiTheme="minorHAnsi" w:hAnsiTheme="minorHAnsi" w:cstheme="minorBidi" w:hint="eastAsia"/>
          <w:b/>
          <w:color w:val="000000" w:themeColor="text1"/>
          <w:kern w:val="2"/>
          <w:sz w:val="30"/>
        </w:rPr>
        <w:t>出错</w:t>
      </w:r>
      <w:r w:rsidRPr="00283DBC">
        <w:rPr>
          <w:rFonts w:asciiTheme="minorHAnsi" w:hAnsiTheme="minorHAnsi" w:cstheme="minorBidi"/>
          <w:b/>
          <w:color w:val="000000" w:themeColor="text1"/>
          <w:kern w:val="2"/>
          <w:sz w:val="30"/>
        </w:rPr>
        <w:t>原因分析</w:t>
      </w:r>
      <w:bookmarkEnd w:id="435"/>
      <w:bookmarkEnd w:id="436"/>
    </w:p>
    <w:p w:rsidR="00283DBC" w:rsidRPr="00283DBC" w:rsidRDefault="00283DBC" w:rsidP="00283DBC">
      <w:pPr>
        <w:keepNext/>
        <w:spacing w:after="200"/>
        <w:rPr>
          <w:iCs/>
          <w:sz w:val="18"/>
          <w:szCs w:val="18"/>
        </w:rPr>
      </w:pPr>
      <w:r w:rsidRPr="00283DBC">
        <w:rPr>
          <w:rFonts w:hint="eastAsia"/>
          <w:iCs/>
          <w:sz w:val="18"/>
          <w:szCs w:val="18"/>
        </w:rPr>
        <w:t>表9出错</w:t>
      </w:r>
      <w:r w:rsidRPr="00283DBC">
        <w:rPr>
          <w:iCs/>
          <w:sz w:val="18"/>
          <w:szCs w:val="18"/>
        </w:rPr>
        <w:t>原因分析表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3DBC" w:rsidRPr="00283DBC" w:rsidTr="00283DBC">
        <w:tc>
          <w:tcPr>
            <w:tcW w:w="4148" w:type="dxa"/>
            <w:shd w:val="clear" w:color="auto" w:fill="BDD6EE" w:themeFill="accent1" w:themeFillTint="66"/>
          </w:tcPr>
          <w:p w:rsidR="00283DBC" w:rsidRPr="00283DBC" w:rsidRDefault="00283DBC" w:rsidP="00283DBC">
            <w:pPr>
              <w:jc w:val="center"/>
            </w:pPr>
            <w:r w:rsidRPr="00283DBC">
              <w:rPr>
                <w:rFonts w:hint="eastAsia"/>
              </w:rPr>
              <w:t>问题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283DBC" w:rsidRPr="00283DBC" w:rsidRDefault="00283DBC" w:rsidP="00283DBC">
            <w:pPr>
              <w:jc w:val="center"/>
            </w:pPr>
            <w:r w:rsidRPr="00283DBC">
              <w:rPr>
                <w:rFonts w:hint="eastAsia"/>
              </w:rPr>
              <w:t>分析</w:t>
            </w:r>
          </w:p>
        </w:tc>
      </w:tr>
      <w:tr w:rsidR="00283DBC" w:rsidRPr="00283DBC" w:rsidTr="00283DBC">
        <w:tc>
          <w:tcPr>
            <w:tcW w:w="4148" w:type="dxa"/>
          </w:tcPr>
          <w:p w:rsidR="00283DBC" w:rsidRPr="00283DBC" w:rsidRDefault="00B11877" w:rsidP="00283DBC">
            <w:r>
              <w:rPr>
                <w:rFonts w:hint="eastAsia"/>
              </w:rPr>
              <w:t>成员间文档版本的不一致</w:t>
            </w:r>
          </w:p>
        </w:tc>
        <w:tc>
          <w:tcPr>
            <w:tcW w:w="4148" w:type="dxa"/>
          </w:tcPr>
          <w:p w:rsidR="00283DBC" w:rsidRPr="00283DBC" w:rsidRDefault="00B11877" w:rsidP="00283DBC">
            <w:r>
              <w:rPr>
                <w:rFonts w:hint="eastAsia"/>
              </w:rPr>
              <w:t>由于没有及时的沟通和没有及时的通过配置软件进行管理</w:t>
            </w:r>
          </w:p>
        </w:tc>
      </w:tr>
      <w:tr w:rsidR="00283DBC" w:rsidRPr="00283DBC" w:rsidTr="00283DBC">
        <w:tc>
          <w:tcPr>
            <w:tcW w:w="4148" w:type="dxa"/>
          </w:tcPr>
          <w:p w:rsidR="00283DBC" w:rsidRPr="00283DBC" w:rsidRDefault="00B11877" w:rsidP="00283DBC">
            <w:r>
              <w:rPr>
                <w:rFonts w:hint="eastAsia"/>
              </w:rPr>
              <w:t>完成时间与计划时间有偏差</w:t>
            </w:r>
          </w:p>
        </w:tc>
        <w:tc>
          <w:tcPr>
            <w:tcW w:w="4148" w:type="dxa"/>
          </w:tcPr>
          <w:p w:rsidR="00283DBC" w:rsidRPr="00283DBC" w:rsidRDefault="00B11877" w:rsidP="00283DBC">
            <w:r>
              <w:rPr>
                <w:rFonts w:hint="eastAsia"/>
              </w:rPr>
              <w:t>没有对任务进行及时的分配和处理</w:t>
            </w:r>
          </w:p>
        </w:tc>
      </w:tr>
      <w:tr w:rsidR="00283DBC" w:rsidRPr="00283DBC" w:rsidTr="00283DBC">
        <w:tc>
          <w:tcPr>
            <w:tcW w:w="4148" w:type="dxa"/>
          </w:tcPr>
          <w:p w:rsidR="00283DBC" w:rsidRPr="00283DBC" w:rsidRDefault="00B11877" w:rsidP="00283DBC">
            <w:r>
              <w:rPr>
                <w:rFonts w:hint="eastAsia"/>
              </w:rPr>
              <w:t>部分文档完成的质量不高</w:t>
            </w:r>
          </w:p>
        </w:tc>
        <w:tc>
          <w:tcPr>
            <w:tcW w:w="4148" w:type="dxa"/>
          </w:tcPr>
          <w:p w:rsidR="00283DBC" w:rsidRPr="00283DBC" w:rsidRDefault="00B11877" w:rsidP="00283DBC">
            <w:r>
              <w:rPr>
                <w:rFonts w:hint="eastAsia"/>
              </w:rPr>
              <w:t>没有一个统一的较完善的审核机制，导致文档完成的质量不一</w:t>
            </w:r>
          </w:p>
        </w:tc>
      </w:tr>
    </w:tbl>
    <w:p w:rsidR="00283DBC" w:rsidRPr="00283DBC" w:rsidRDefault="00283DBC" w:rsidP="00283DBC"/>
    <w:p w:rsidR="00283DBC" w:rsidRPr="00283DBC" w:rsidRDefault="00283DBC" w:rsidP="00283DBC"/>
    <w:p w:rsidR="00283DBC" w:rsidRPr="00283DBC" w:rsidRDefault="00283DBC" w:rsidP="00283DBC"/>
    <w:p w:rsidR="00283DBC" w:rsidRPr="00283DBC" w:rsidRDefault="00283DBC" w:rsidP="00283DBC"/>
    <w:p w:rsidR="00283DBC" w:rsidRPr="00283DBC" w:rsidRDefault="00283DBC" w:rsidP="00283DBC"/>
    <w:p w:rsidR="00283DBC" w:rsidRPr="00283DBC" w:rsidRDefault="00283DBC" w:rsidP="00283DBC"/>
    <w:p w:rsidR="00283DBC" w:rsidRPr="00283DBC" w:rsidRDefault="00283DBC" w:rsidP="00283DBC"/>
    <w:p w:rsidR="00283DBC" w:rsidRPr="00283DBC" w:rsidRDefault="00283DBC" w:rsidP="00283DBC"/>
    <w:p w:rsidR="00283DBC" w:rsidRPr="00283DBC" w:rsidRDefault="00283DBC" w:rsidP="00283DBC">
      <w:pPr>
        <w:ind w:left="425" w:hanging="425"/>
        <w:outlineLvl w:val="0"/>
        <w:rPr>
          <w:rFonts w:asciiTheme="minorHAnsi" w:hAnsiTheme="minorHAnsi" w:cstheme="minorBidi"/>
          <w:b/>
          <w:color w:val="000000" w:themeColor="text1"/>
          <w:kern w:val="2"/>
          <w:sz w:val="32"/>
        </w:rPr>
      </w:pPr>
      <w:bookmarkStart w:id="437" w:name="_Toc503723243"/>
      <w:bookmarkStart w:id="438" w:name="_Toc535158026"/>
      <w:r w:rsidRPr="00283DBC">
        <w:rPr>
          <w:rFonts w:asciiTheme="minorHAnsi" w:hAnsiTheme="minorHAnsi" w:cstheme="minorBidi" w:hint="eastAsia"/>
          <w:b/>
          <w:color w:val="000000" w:themeColor="text1"/>
          <w:kern w:val="2"/>
          <w:sz w:val="32"/>
        </w:rPr>
        <w:t>成员</w:t>
      </w:r>
      <w:r w:rsidRPr="00283DBC">
        <w:rPr>
          <w:rFonts w:asciiTheme="minorHAnsi" w:hAnsiTheme="minorHAnsi" w:cstheme="minorBidi"/>
          <w:b/>
          <w:color w:val="000000" w:themeColor="text1"/>
          <w:kern w:val="2"/>
          <w:sz w:val="32"/>
        </w:rPr>
        <w:t>绩效考评</w:t>
      </w:r>
      <w:bookmarkEnd w:id="437"/>
      <w:bookmarkEnd w:id="438"/>
    </w:p>
    <w:p w:rsidR="00283DBC" w:rsidRPr="00283DBC" w:rsidRDefault="00283DBC" w:rsidP="00283DBC">
      <w:pPr>
        <w:keepNext/>
        <w:spacing w:after="200"/>
        <w:rPr>
          <w:iCs/>
          <w:sz w:val="18"/>
          <w:szCs w:val="18"/>
        </w:rPr>
      </w:pPr>
      <w:r w:rsidRPr="00283DBC">
        <w:rPr>
          <w:rFonts w:hint="eastAsia"/>
          <w:iCs/>
          <w:sz w:val="18"/>
          <w:szCs w:val="18"/>
        </w:rPr>
        <w:t>表10成员</w:t>
      </w:r>
      <w:r w:rsidRPr="00283DBC">
        <w:rPr>
          <w:iCs/>
          <w:sz w:val="18"/>
          <w:szCs w:val="18"/>
        </w:rPr>
        <w:t>绩效考评表</w:t>
      </w:r>
    </w:p>
    <w:tbl>
      <w:tblPr>
        <w:tblW w:w="8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8"/>
        <w:gridCol w:w="1149"/>
        <w:gridCol w:w="1149"/>
        <w:gridCol w:w="1148"/>
        <w:gridCol w:w="1149"/>
        <w:gridCol w:w="1149"/>
        <w:gridCol w:w="1149"/>
      </w:tblGrid>
      <w:tr w:rsidR="00283DBC" w:rsidRPr="00283DBC" w:rsidTr="00283DBC">
        <w:trPr>
          <w:trHeight w:val="350"/>
          <w:jc w:val="center"/>
        </w:trPr>
        <w:tc>
          <w:tcPr>
            <w:tcW w:w="1148" w:type="dxa"/>
            <w:shd w:val="clear" w:color="auto" w:fill="BDD6EE" w:themeFill="accent1" w:themeFillTint="66"/>
          </w:tcPr>
          <w:p w:rsidR="00283DBC" w:rsidRPr="00283DBC" w:rsidRDefault="00283DBC" w:rsidP="00283DBC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1149" w:type="dxa"/>
            <w:shd w:val="clear" w:color="auto" w:fill="BDD6EE" w:themeFill="accent1" w:themeFillTint="66"/>
          </w:tcPr>
          <w:p w:rsidR="00283DBC" w:rsidRPr="00283DBC" w:rsidRDefault="00283DBC" w:rsidP="00283DBC">
            <w:pPr>
              <w:rPr>
                <w:kern w:val="2"/>
                <w:sz w:val="18"/>
                <w:szCs w:val="18"/>
              </w:rPr>
            </w:pPr>
            <w:r w:rsidRPr="00283DBC">
              <w:rPr>
                <w:rFonts w:ascii="等线" w:eastAsia="等线" w:hAnsi="等线" w:hint="eastAsia"/>
                <w:color w:val="000000"/>
                <w:sz w:val="22"/>
              </w:rPr>
              <w:t>工作态度</w:t>
            </w:r>
          </w:p>
        </w:tc>
        <w:tc>
          <w:tcPr>
            <w:tcW w:w="1149" w:type="dxa"/>
            <w:shd w:val="clear" w:color="auto" w:fill="BDD6EE" w:themeFill="accent1" w:themeFillTint="66"/>
          </w:tcPr>
          <w:p w:rsidR="00283DBC" w:rsidRPr="00283DBC" w:rsidRDefault="00283DBC" w:rsidP="00283DBC">
            <w:pPr>
              <w:rPr>
                <w:kern w:val="2"/>
                <w:sz w:val="18"/>
                <w:szCs w:val="18"/>
              </w:rPr>
            </w:pPr>
            <w:r w:rsidRPr="00283DBC">
              <w:rPr>
                <w:rFonts w:ascii="等线" w:eastAsia="等线" w:hAnsi="等线" w:hint="eastAsia"/>
                <w:color w:val="000000"/>
                <w:sz w:val="22"/>
              </w:rPr>
              <w:t>工作量</w:t>
            </w:r>
          </w:p>
        </w:tc>
        <w:tc>
          <w:tcPr>
            <w:tcW w:w="1148" w:type="dxa"/>
            <w:shd w:val="clear" w:color="auto" w:fill="BDD6EE" w:themeFill="accent1" w:themeFillTint="66"/>
          </w:tcPr>
          <w:p w:rsidR="00283DBC" w:rsidRPr="00283DBC" w:rsidRDefault="00283DBC" w:rsidP="00283DBC">
            <w:pPr>
              <w:rPr>
                <w:kern w:val="2"/>
                <w:sz w:val="18"/>
                <w:szCs w:val="18"/>
              </w:rPr>
            </w:pPr>
            <w:r w:rsidRPr="00283DBC">
              <w:rPr>
                <w:rFonts w:ascii="等线" w:eastAsia="等线" w:hAnsi="等线" w:hint="eastAsia"/>
                <w:color w:val="000000"/>
                <w:sz w:val="22"/>
              </w:rPr>
              <w:t>完成时间</w:t>
            </w:r>
          </w:p>
        </w:tc>
        <w:tc>
          <w:tcPr>
            <w:tcW w:w="1149" w:type="dxa"/>
            <w:shd w:val="clear" w:color="auto" w:fill="BDD6EE" w:themeFill="accent1" w:themeFillTint="66"/>
          </w:tcPr>
          <w:p w:rsidR="00283DBC" w:rsidRPr="00283DBC" w:rsidRDefault="00283DBC" w:rsidP="00283DBC">
            <w:pPr>
              <w:rPr>
                <w:kern w:val="2"/>
                <w:sz w:val="18"/>
                <w:szCs w:val="18"/>
              </w:rPr>
            </w:pPr>
            <w:r w:rsidRPr="00283DBC">
              <w:rPr>
                <w:rFonts w:ascii="等线" w:eastAsia="等线" w:hAnsi="等线" w:hint="eastAsia"/>
                <w:color w:val="000000"/>
                <w:sz w:val="22"/>
              </w:rPr>
              <w:t>完成质量</w:t>
            </w:r>
          </w:p>
        </w:tc>
        <w:tc>
          <w:tcPr>
            <w:tcW w:w="1149" w:type="dxa"/>
            <w:shd w:val="clear" w:color="auto" w:fill="BDD6EE" w:themeFill="accent1" w:themeFillTint="66"/>
          </w:tcPr>
          <w:p w:rsidR="00283DBC" w:rsidRPr="00283DBC" w:rsidRDefault="00283DBC" w:rsidP="00283DBC">
            <w:pPr>
              <w:rPr>
                <w:kern w:val="2"/>
                <w:sz w:val="18"/>
                <w:szCs w:val="18"/>
              </w:rPr>
            </w:pPr>
            <w:r w:rsidRPr="00283DBC">
              <w:rPr>
                <w:rFonts w:ascii="等线" w:eastAsia="等线" w:hAnsi="等线" w:hint="eastAsia"/>
                <w:color w:val="000000"/>
                <w:sz w:val="22"/>
              </w:rPr>
              <w:t>合作沟通</w:t>
            </w:r>
          </w:p>
        </w:tc>
        <w:tc>
          <w:tcPr>
            <w:tcW w:w="1149" w:type="dxa"/>
            <w:shd w:val="clear" w:color="auto" w:fill="BDD6EE" w:themeFill="accent1" w:themeFillTint="66"/>
          </w:tcPr>
          <w:p w:rsidR="00283DBC" w:rsidRPr="00283DBC" w:rsidRDefault="00283DBC" w:rsidP="00283DBC">
            <w:pPr>
              <w:rPr>
                <w:rFonts w:ascii="等线" w:eastAsia="等线" w:hAnsi="等线"/>
                <w:color w:val="000000"/>
                <w:sz w:val="22"/>
              </w:rPr>
            </w:pPr>
            <w:r w:rsidRPr="00283DBC">
              <w:rPr>
                <w:rFonts w:ascii="等线" w:eastAsia="等线" w:hAnsi="等线" w:hint="eastAsia"/>
                <w:color w:val="000000"/>
                <w:sz w:val="22"/>
              </w:rPr>
              <w:t>总计</w:t>
            </w:r>
          </w:p>
        </w:tc>
      </w:tr>
      <w:tr w:rsidR="00283DBC" w:rsidRPr="00283DBC" w:rsidTr="00283DBC">
        <w:trPr>
          <w:trHeight w:val="350"/>
          <w:jc w:val="center"/>
        </w:trPr>
        <w:tc>
          <w:tcPr>
            <w:tcW w:w="1148" w:type="dxa"/>
            <w:shd w:val="clear" w:color="auto" w:fill="auto"/>
          </w:tcPr>
          <w:p w:rsidR="00283DBC" w:rsidRPr="00283DBC" w:rsidRDefault="00B11877" w:rsidP="00283DBC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黄叶轩</w:t>
            </w:r>
          </w:p>
        </w:tc>
        <w:tc>
          <w:tcPr>
            <w:tcW w:w="1149" w:type="dxa"/>
            <w:shd w:val="clear" w:color="auto" w:fill="auto"/>
          </w:tcPr>
          <w:p w:rsidR="00283DBC" w:rsidRPr="00283DBC" w:rsidRDefault="006D2EA9" w:rsidP="00283DB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89</w:t>
            </w:r>
          </w:p>
        </w:tc>
        <w:tc>
          <w:tcPr>
            <w:tcW w:w="1149" w:type="dxa"/>
            <w:shd w:val="clear" w:color="auto" w:fill="auto"/>
          </w:tcPr>
          <w:p w:rsidR="00283DBC" w:rsidRPr="00283DBC" w:rsidRDefault="00283DBC" w:rsidP="00283DBC">
            <w:pPr>
              <w:rPr>
                <w:rFonts w:ascii="等线" w:eastAsia="等线" w:hAnsi="等线"/>
                <w:color w:val="000000"/>
                <w:sz w:val="22"/>
              </w:rPr>
            </w:pPr>
            <w:r w:rsidRPr="00283DBC">
              <w:rPr>
                <w:rFonts w:ascii="等线" w:eastAsia="等线" w:hAnsi="等线" w:hint="eastAsia"/>
                <w:color w:val="000000"/>
                <w:sz w:val="22"/>
              </w:rPr>
              <w:t>94</w:t>
            </w:r>
          </w:p>
        </w:tc>
        <w:tc>
          <w:tcPr>
            <w:tcW w:w="1148" w:type="dxa"/>
            <w:shd w:val="clear" w:color="auto" w:fill="auto"/>
          </w:tcPr>
          <w:p w:rsidR="00283DBC" w:rsidRPr="00283DBC" w:rsidRDefault="00FE75E2" w:rsidP="00283DB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88</w:t>
            </w:r>
          </w:p>
        </w:tc>
        <w:tc>
          <w:tcPr>
            <w:tcW w:w="1149" w:type="dxa"/>
            <w:shd w:val="clear" w:color="auto" w:fill="auto"/>
          </w:tcPr>
          <w:p w:rsidR="00283DBC" w:rsidRPr="00283DBC" w:rsidRDefault="00FE75E2" w:rsidP="00283DB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90</w:t>
            </w:r>
          </w:p>
        </w:tc>
        <w:tc>
          <w:tcPr>
            <w:tcW w:w="1149" w:type="dxa"/>
            <w:shd w:val="clear" w:color="auto" w:fill="auto"/>
          </w:tcPr>
          <w:p w:rsidR="00283DBC" w:rsidRPr="00283DBC" w:rsidRDefault="00FE75E2" w:rsidP="00283DB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88</w:t>
            </w:r>
          </w:p>
        </w:tc>
        <w:tc>
          <w:tcPr>
            <w:tcW w:w="1149" w:type="dxa"/>
          </w:tcPr>
          <w:p w:rsidR="00283DBC" w:rsidRPr="00283DBC" w:rsidRDefault="00FE75E2" w:rsidP="00283DB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89.8</w:t>
            </w:r>
          </w:p>
        </w:tc>
      </w:tr>
      <w:tr w:rsidR="00283DBC" w:rsidRPr="00283DBC" w:rsidTr="00283DBC">
        <w:trPr>
          <w:trHeight w:val="350"/>
          <w:jc w:val="center"/>
        </w:trPr>
        <w:tc>
          <w:tcPr>
            <w:tcW w:w="1148" w:type="dxa"/>
            <w:shd w:val="clear" w:color="auto" w:fill="auto"/>
          </w:tcPr>
          <w:p w:rsidR="00283DBC" w:rsidRPr="00283DBC" w:rsidRDefault="00B11877" w:rsidP="00283DBC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吕迪</w:t>
            </w:r>
          </w:p>
        </w:tc>
        <w:tc>
          <w:tcPr>
            <w:tcW w:w="1149" w:type="dxa"/>
            <w:shd w:val="clear" w:color="auto" w:fill="auto"/>
          </w:tcPr>
          <w:p w:rsidR="00283DBC" w:rsidRPr="00283DBC" w:rsidRDefault="006D2EA9" w:rsidP="00283DB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92</w:t>
            </w:r>
          </w:p>
        </w:tc>
        <w:tc>
          <w:tcPr>
            <w:tcW w:w="1149" w:type="dxa"/>
            <w:shd w:val="clear" w:color="auto" w:fill="auto"/>
          </w:tcPr>
          <w:p w:rsidR="00283DBC" w:rsidRPr="00283DBC" w:rsidRDefault="00FE75E2" w:rsidP="00283DB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93</w:t>
            </w:r>
          </w:p>
        </w:tc>
        <w:tc>
          <w:tcPr>
            <w:tcW w:w="1148" w:type="dxa"/>
            <w:shd w:val="clear" w:color="auto" w:fill="auto"/>
          </w:tcPr>
          <w:p w:rsidR="00283DBC" w:rsidRPr="00283DBC" w:rsidRDefault="00FE75E2" w:rsidP="00283DB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92</w:t>
            </w:r>
          </w:p>
        </w:tc>
        <w:tc>
          <w:tcPr>
            <w:tcW w:w="1149" w:type="dxa"/>
            <w:shd w:val="clear" w:color="auto" w:fill="auto"/>
          </w:tcPr>
          <w:p w:rsidR="00283DBC" w:rsidRPr="00283DBC" w:rsidRDefault="00FE75E2" w:rsidP="00283DB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89</w:t>
            </w:r>
          </w:p>
        </w:tc>
        <w:tc>
          <w:tcPr>
            <w:tcW w:w="1149" w:type="dxa"/>
            <w:shd w:val="clear" w:color="auto" w:fill="auto"/>
          </w:tcPr>
          <w:p w:rsidR="00283DBC" w:rsidRPr="00283DBC" w:rsidRDefault="00FE75E2" w:rsidP="00283DB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  <w:r>
              <w:rPr>
                <w:rFonts w:ascii="等线" w:eastAsia="等线" w:hAnsi="等线"/>
                <w:color w:val="000000"/>
                <w:sz w:val="22"/>
              </w:rPr>
              <w:t>9</w:t>
            </w:r>
          </w:p>
        </w:tc>
        <w:tc>
          <w:tcPr>
            <w:tcW w:w="1149" w:type="dxa"/>
          </w:tcPr>
          <w:p w:rsidR="00283DBC" w:rsidRPr="00283DBC" w:rsidRDefault="00FE75E2" w:rsidP="00283DB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91.0</w:t>
            </w:r>
          </w:p>
        </w:tc>
      </w:tr>
      <w:tr w:rsidR="00283DBC" w:rsidRPr="00283DBC" w:rsidTr="00283DBC">
        <w:trPr>
          <w:trHeight w:val="350"/>
          <w:jc w:val="center"/>
        </w:trPr>
        <w:tc>
          <w:tcPr>
            <w:tcW w:w="1148" w:type="dxa"/>
            <w:shd w:val="clear" w:color="auto" w:fill="auto"/>
          </w:tcPr>
          <w:p w:rsidR="00283DBC" w:rsidRPr="00283DBC" w:rsidRDefault="00B11877" w:rsidP="00283DBC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徐双铅</w:t>
            </w:r>
          </w:p>
        </w:tc>
        <w:tc>
          <w:tcPr>
            <w:tcW w:w="1149" w:type="dxa"/>
            <w:shd w:val="clear" w:color="auto" w:fill="auto"/>
          </w:tcPr>
          <w:p w:rsidR="00283DBC" w:rsidRPr="00283DBC" w:rsidRDefault="006D2EA9" w:rsidP="00283DB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90</w:t>
            </w:r>
          </w:p>
        </w:tc>
        <w:tc>
          <w:tcPr>
            <w:tcW w:w="1149" w:type="dxa"/>
            <w:shd w:val="clear" w:color="auto" w:fill="auto"/>
          </w:tcPr>
          <w:p w:rsidR="00283DBC" w:rsidRPr="00283DBC" w:rsidRDefault="00FE75E2" w:rsidP="00283DB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92</w:t>
            </w:r>
          </w:p>
        </w:tc>
        <w:tc>
          <w:tcPr>
            <w:tcW w:w="1148" w:type="dxa"/>
            <w:shd w:val="clear" w:color="auto" w:fill="auto"/>
          </w:tcPr>
          <w:p w:rsidR="00283DBC" w:rsidRPr="00283DBC" w:rsidRDefault="00FE75E2" w:rsidP="00283DB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87</w:t>
            </w:r>
          </w:p>
        </w:tc>
        <w:tc>
          <w:tcPr>
            <w:tcW w:w="1149" w:type="dxa"/>
            <w:shd w:val="clear" w:color="auto" w:fill="auto"/>
          </w:tcPr>
          <w:p w:rsidR="00283DBC" w:rsidRPr="00283DBC" w:rsidRDefault="00FE75E2" w:rsidP="00283DB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87</w:t>
            </w:r>
          </w:p>
        </w:tc>
        <w:tc>
          <w:tcPr>
            <w:tcW w:w="1149" w:type="dxa"/>
            <w:shd w:val="clear" w:color="auto" w:fill="auto"/>
          </w:tcPr>
          <w:p w:rsidR="00283DBC" w:rsidRPr="00283DBC" w:rsidRDefault="00FE75E2" w:rsidP="00283DB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87</w:t>
            </w:r>
          </w:p>
        </w:tc>
        <w:tc>
          <w:tcPr>
            <w:tcW w:w="1149" w:type="dxa"/>
          </w:tcPr>
          <w:p w:rsidR="00283DBC" w:rsidRPr="00283DBC" w:rsidRDefault="00FE75E2" w:rsidP="00283DB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88.6</w:t>
            </w:r>
          </w:p>
        </w:tc>
      </w:tr>
      <w:tr w:rsidR="00283DBC" w:rsidRPr="00283DBC" w:rsidTr="00283DBC">
        <w:trPr>
          <w:trHeight w:val="350"/>
          <w:jc w:val="center"/>
        </w:trPr>
        <w:tc>
          <w:tcPr>
            <w:tcW w:w="1148" w:type="dxa"/>
            <w:shd w:val="clear" w:color="auto" w:fill="auto"/>
          </w:tcPr>
          <w:p w:rsidR="00283DBC" w:rsidRPr="00283DBC" w:rsidRDefault="00B11877" w:rsidP="00283DBC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陈苏民</w:t>
            </w:r>
          </w:p>
        </w:tc>
        <w:tc>
          <w:tcPr>
            <w:tcW w:w="1149" w:type="dxa"/>
            <w:shd w:val="clear" w:color="auto" w:fill="auto"/>
          </w:tcPr>
          <w:p w:rsidR="00283DBC" w:rsidRPr="00283DBC" w:rsidRDefault="006D2EA9" w:rsidP="00283DB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89</w:t>
            </w:r>
          </w:p>
        </w:tc>
        <w:tc>
          <w:tcPr>
            <w:tcW w:w="1149" w:type="dxa"/>
            <w:shd w:val="clear" w:color="auto" w:fill="auto"/>
          </w:tcPr>
          <w:p w:rsidR="00283DBC" w:rsidRPr="00283DBC" w:rsidRDefault="00FE75E2" w:rsidP="00283DB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91</w:t>
            </w:r>
          </w:p>
        </w:tc>
        <w:tc>
          <w:tcPr>
            <w:tcW w:w="1148" w:type="dxa"/>
            <w:shd w:val="clear" w:color="auto" w:fill="auto"/>
          </w:tcPr>
          <w:p w:rsidR="00283DBC" w:rsidRPr="00283DBC" w:rsidRDefault="00FE75E2" w:rsidP="00283DB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86</w:t>
            </w:r>
          </w:p>
        </w:tc>
        <w:tc>
          <w:tcPr>
            <w:tcW w:w="1149" w:type="dxa"/>
            <w:shd w:val="clear" w:color="auto" w:fill="auto"/>
          </w:tcPr>
          <w:p w:rsidR="00283DBC" w:rsidRPr="00283DBC" w:rsidRDefault="00FE75E2" w:rsidP="00283DB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85</w:t>
            </w:r>
          </w:p>
        </w:tc>
        <w:tc>
          <w:tcPr>
            <w:tcW w:w="1149" w:type="dxa"/>
            <w:shd w:val="clear" w:color="auto" w:fill="auto"/>
          </w:tcPr>
          <w:p w:rsidR="00283DBC" w:rsidRPr="00283DBC" w:rsidRDefault="00FE75E2" w:rsidP="00283DB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86</w:t>
            </w:r>
          </w:p>
        </w:tc>
        <w:tc>
          <w:tcPr>
            <w:tcW w:w="1149" w:type="dxa"/>
          </w:tcPr>
          <w:p w:rsidR="00283DBC" w:rsidRPr="00283DBC" w:rsidRDefault="00FE75E2" w:rsidP="00283DB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  <w:r>
              <w:rPr>
                <w:rFonts w:ascii="等线" w:eastAsia="等线" w:hAnsi="等线"/>
                <w:color w:val="000000"/>
                <w:sz w:val="22"/>
              </w:rPr>
              <w:t>7.4</w:t>
            </w:r>
          </w:p>
        </w:tc>
      </w:tr>
      <w:tr w:rsidR="00283DBC" w:rsidRPr="00283DBC" w:rsidTr="00283DBC">
        <w:trPr>
          <w:trHeight w:val="350"/>
          <w:jc w:val="center"/>
        </w:trPr>
        <w:tc>
          <w:tcPr>
            <w:tcW w:w="1148" w:type="dxa"/>
            <w:shd w:val="clear" w:color="auto" w:fill="auto"/>
          </w:tcPr>
          <w:p w:rsidR="00283DBC" w:rsidRPr="00283DBC" w:rsidRDefault="00B11877" w:rsidP="00283DBC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陈俊仁</w:t>
            </w:r>
          </w:p>
        </w:tc>
        <w:tc>
          <w:tcPr>
            <w:tcW w:w="1149" w:type="dxa"/>
            <w:shd w:val="clear" w:color="auto" w:fill="auto"/>
          </w:tcPr>
          <w:p w:rsidR="00283DBC" w:rsidRPr="00283DBC" w:rsidRDefault="006D2EA9" w:rsidP="00283DB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87</w:t>
            </w:r>
          </w:p>
        </w:tc>
        <w:tc>
          <w:tcPr>
            <w:tcW w:w="1149" w:type="dxa"/>
            <w:shd w:val="clear" w:color="auto" w:fill="auto"/>
          </w:tcPr>
          <w:p w:rsidR="00283DBC" w:rsidRPr="00283DBC" w:rsidRDefault="00FE75E2" w:rsidP="00283DB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90</w:t>
            </w:r>
          </w:p>
        </w:tc>
        <w:tc>
          <w:tcPr>
            <w:tcW w:w="1148" w:type="dxa"/>
            <w:shd w:val="clear" w:color="auto" w:fill="auto"/>
          </w:tcPr>
          <w:p w:rsidR="00283DBC" w:rsidRPr="00283DBC" w:rsidRDefault="00FE75E2" w:rsidP="00283DB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85</w:t>
            </w:r>
          </w:p>
        </w:tc>
        <w:tc>
          <w:tcPr>
            <w:tcW w:w="1149" w:type="dxa"/>
            <w:shd w:val="clear" w:color="auto" w:fill="auto"/>
          </w:tcPr>
          <w:p w:rsidR="00283DBC" w:rsidRPr="00283DBC" w:rsidRDefault="00FE75E2" w:rsidP="00283DB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83</w:t>
            </w:r>
          </w:p>
        </w:tc>
        <w:tc>
          <w:tcPr>
            <w:tcW w:w="1149" w:type="dxa"/>
            <w:shd w:val="clear" w:color="auto" w:fill="auto"/>
          </w:tcPr>
          <w:p w:rsidR="00283DBC" w:rsidRPr="00283DBC" w:rsidRDefault="00FE75E2" w:rsidP="00283DB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85</w:t>
            </w:r>
          </w:p>
        </w:tc>
        <w:tc>
          <w:tcPr>
            <w:tcW w:w="1149" w:type="dxa"/>
          </w:tcPr>
          <w:p w:rsidR="00283DBC" w:rsidRPr="00283DBC" w:rsidRDefault="00FE75E2" w:rsidP="00283DB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86.0</w:t>
            </w:r>
          </w:p>
        </w:tc>
      </w:tr>
    </w:tbl>
    <w:p w:rsidR="00283DBC" w:rsidRPr="00283DBC" w:rsidRDefault="00283DBC" w:rsidP="00283DBC">
      <w:pPr>
        <w:ind w:left="425" w:hanging="425"/>
        <w:outlineLvl w:val="0"/>
        <w:rPr>
          <w:rFonts w:asciiTheme="minorHAnsi" w:hAnsiTheme="minorHAnsi" w:cstheme="minorBidi"/>
          <w:b/>
          <w:color w:val="000000" w:themeColor="text1"/>
          <w:kern w:val="2"/>
          <w:sz w:val="32"/>
        </w:rPr>
      </w:pPr>
      <w:bookmarkStart w:id="439" w:name="_Toc503723244"/>
      <w:bookmarkStart w:id="440" w:name="_Toc535158027"/>
      <w:r w:rsidRPr="00283DBC">
        <w:rPr>
          <w:rFonts w:asciiTheme="minorHAnsi" w:hAnsiTheme="minorHAnsi" w:cstheme="minorBidi" w:hint="eastAsia"/>
          <w:b/>
          <w:color w:val="000000" w:themeColor="text1"/>
          <w:kern w:val="2"/>
          <w:sz w:val="32"/>
        </w:rPr>
        <w:t>成员</w:t>
      </w:r>
      <w:r w:rsidRPr="00283DBC">
        <w:rPr>
          <w:rFonts w:asciiTheme="minorHAnsi" w:hAnsiTheme="minorHAnsi" w:cstheme="minorBidi"/>
          <w:b/>
          <w:color w:val="000000" w:themeColor="text1"/>
          <w:kern w:val="2"/>
          <w:sz w:val="32"/>
        </w:rPr>
        <w:t>自我总结</w:t>
      </w:r>
      <w:bookmarkEnd w:id="439"/>
      <w:bookmarkEnd w:id="440"/>
    </w:p>
    <w:p w:rsidR="00283DBC" w:rsidRPr="00283DBC" w:rsidRDefault="00B11877" w:rsidP="00283DBC">
      <w:r>
        <w:rPr>
          <w:rFonts w:hint="eastAsia"/>
        </w:rPr>
        <w:t>黄叶轩</w:t>
      </w:r>
    </w:p>
    <w:p w:rsidR="00283DBC" w:rsidRPr="00283DBC" w:rsidRDefault="00283DBC" w:rsidP="00283DBC">
      <w:r w:rsidRPr="00283DBC">
        <w:rPr>
          <w:rFonts w:hint="eastAsia"/>
        </w:rPr>
        <w:t>见</w:t>
      </w:r>
      <w:r w:rsidR="006D2EA9" w:rsidRPr="006D2EA9">
        <w:t>[PRD-15]黄叶轩的项目个人总结</w:t>
      </w:r>
      <w:r w:rsidR="00B11877" w:rsidRPr="00283DBC">
        <w:t xml:space="preserve"> </w:t>
      </w:r>
    </w:p>
    <w:p w:rsidR="00283DBC" w:rsidRPr="00283DBC" w:rsidRDefault="00B11877" w:rsidP="00283DBC">
      <w:r>
        <w:rPr>
          <w:rFonts w:hint="eastAsia"/>
        </w:rPr>
        <w:t>吕迪</w:t>
      </w:r>
    </w:p>
    <w:p w:rsidR="00283DBC" w:rsidRPr="00283DBC" w:rsidRDefault="00283DBC" w:rsidP="00283DBC">
      <w:r w:rsidRPr="00283DBC">
        <w:rPr>
          <w:rFonts w:hint="eastAsia"/>
        </w:rPr>
        <w:t>见</w:t>
      </w:r>
      <w:r w:rsidR="00B11877">
        <w:t>[PRD-15]</w:t>
      </w:r>
      <w:r w:rsidR="006D2EA9">
        <w:rPr>
          <w:rFonts w:hint="eastAsia"/>
        </w:rPr>
        <w:t>吕迪</w:t>
      </w:r>
      <w:r w:rsidR="006D2EA9" w:rsidRPr="006D2EA9">
        <w:t>的项目个人总结</w:t>
      </w:r>
    </w:p>
    <w:p w:rsidR="00283DBC" w:rsidRPr="00283DBC" w:rsidRDefault="00B11877" w:rsidP="00283DBC">
      <w:r>
        <w:rPr>
          <w:rFonts w:hint="eastAsia"/>
        </w:rPr>
        <w:t>徐双铅</w:t>
      </w:r>
    </w:p>
    <w:p w:rsidR="00283DBC" w:rsidRPr="00283DBC" w:rsidRDefault="00CF06F0" w:rsidP="00283DBC">
      <w:r>
        <w:rPr>
          <w:rFonts w:hint="eastAsia"/>
        </w:rPr>
        <w:t>见</w:t>
      </w:r>
      <w:r w:rsidR="00B11877">
        <w:t>[PRD-15]</w:t>
      </w:r>
      <w:r w:rsidR="006D2EA9">
        <w:rPr>
          <w:rFonts w:hint="eastAsia"/>
        </w:rPr>
        <w:t>徐双铅</w:t>
      </w:r>
      <w:r w:rsidR="006D2EA9" w:rsidRPr="006D2EA9">
        <w:t>的项目个人总结</w:t>
      </w:r>
    </w:p>
    <w:p w:rsidR="00283DBC" w:rsidRPr="00283DBC" w:rsidRDefault="00B11877" w:rsidP="00283DBC">
      <w:r>
        <w:rPr>
          <w:rFonts w:hint="eastAsia"/>
        </w:rPr>
        <w:t>陈苏民</w:t>
      </w:r>
    </w:p>
    <w:p w:rsidR="00B11877" w:rsidRDefault="00CF06F0" w:rsidP="00283DBC">
      <w:r>
        <w:rPr>
          <w:rFonts w:hint="eastAsia"/>
        </w:rPr>
        <w:t>见</w:t>
      </w:r>
      <w:r w:rsidR="00B11877">
        <w:t>[PRD-15]</w:t>
      </w:r>
      <w:r w:rsidR="006D2EA9">
        <w:rPr>
          <w:rFonts w:hint="eastAsia"/>
        </w:rPr>
        <w:t>陈苏民</w:t>
      </w:r>
      <w:r w:rsidR="006D2EA9" w:rsidRPr="006D2EA9">
        <w:t>的项目个人总结</w:t>
      </w:r>
    </w:p>
    <w:p w:rsidR="00283DBC" w:rsidRPr="00283DBC" w:rsidRDefault="00B11877" w:rsidP="00283DBC">
      <w:r>
        <w:rPr>
          <w:rFonts w:hint="eastAsia"/>
        </w:rPr>
        <w:t>陈俊仁</w:t>
      </w:r>
    </w:p>
    <w:p w:rsidR="00283DBC" w:rsidRPr="00283DBC" w:rsidRDefault="00CF06F0">
      <w:r>
        <w:rPr>
          <w:rFonts w:hint="eastAsia"/>
        </w:rPr>
        <w:t>见</w:t>
      </w:r>
      <w:bookmarkStart w:id="441" w:name="_GoBack"/>
      <w:bookmarkEnd w:id="441"/>
      <w:r w:rsidR="00B11877">
        <w:t>[PRD-15]</w:t>
      </w:r>
      <w:r w:rsidR="006D2EA9">
        <w:rPr>
          <w:rFonts w:hint="eastAsia"/>
        </w:rPr>
        <w:t>陈俊仁</w:t>
      </w:r>
      <w:r w:rsidR="006D2EA9" w:rsidRPr="006D2EA9">
        <w:t>的项目个人总结</w:t>
      </w:r>
    </w:p>
    <w:sectPr w:rsidR="00283DBC" w:rsidRPr="00283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B65" w:rsidRDefault="00312B65" w:rsidP="00283DBC">
      <w:r>
        <w:separator/>
      </w:r>
    </w:p>
  </w:endnote>
  <w:endnote w:type="continuationSeparator" w:id="0">
    <w:p w:rsidR="00312B65" w:rsidRDefault="00312B65" w:rsidP="00283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 Neue">
    <w:altName w:val="Corbel"/>
    <w:charset w:val="00"/>
    <w:family w:val="auto"/>
    <w:pitch w:val="default"/>
    <w:sig w:usb0="00000000" w:usb1="00000000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B65" w:rsidRDefault="00312B65" w:rsidP="00283DBC">
      <w:r>
        <w:separator/>
      </w:r>
    </w:p>
  </w:footnote>
  <w:footnote w:type="continuationSeparator" w:id="0">
    <w:p w:rsidR="00312B65" w:rsidRDefault="00312B65" w:rsidP="00283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yx">
    <w15:presenceInfo w15:providerId="None" w15:userId="hyx"/>
  </w15:person>
  <w15:person w15:author="xsq">
    <w15:presenceInfo w15:providerId="None" w15:userId="xsq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BF1"/>
    <w:rsid w:val="00072D2D"/>
    <w:rsid w:val="002078AD"/>
    <w:rsid w:val="00283DBC"/>
    <w:rsid w:val="00312B65"/>
    <w:rsid w:val="00316E05"/>
    <w:rsid w:val="005F3A1F"/>
    <w:rsid w:val="006D2EA9"/>
    <w:rsid w:val="00751A54"/>
    <w:rsid w:val="007A1BF1"/>
    <w:rsid w:val="008114C5"/>
    <w:rsid w:val="008221DC"/>
    <w:rsid w:val="00916EE5"/>
    <w:rsid w:val="00B11877"/>
    <w:rsid w:val="00CF06F0"/>
    <w:rsid w:val="00CF5697"/>
    <w:rsid w:val="00EB789D"/>
    <w:rsid w:val="00FA3C40"/>
    <w:rsid w:val="00FD7C67"/>
    <w:rsid w:val="00FE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2F648"/>
  <w15:chartTrackingRefBased/>
  <w15:docId w15:val="{4BF8A719-4566-45C9-9DAB-26220B5A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83DBC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6D2E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283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283DBC"/>
    <w:rPr>
      <w:sz w:val="18"/>
      <w:szCs w:val="18"/>
    </w:rPr>
  </w:style>
  <w:style w:type="paragraph" w:styleId="a9">
    <w:name w:val="footer"/>
    <w:basedOn w:val="a3"/>
    <w:link w:val="aa"/>
    <w:uiPriority w:val="99"/>
    <w:unhideWhenUsed/>
    <w:rsid w:val="00283D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283DBC"/>
    <w:rPr>
      <w:sz w:val="18"/>
      <w:szCs w:val="18"/>
    </w:rPr>
  </w:style>
  <w:style w:type="paragraph" w:customStyle="1" w:styleId="a">
    <w:name w:val="一级标题"/>
    <w:next w:val="a3"/>
    <w:autoRedefine/>
    <w:qFormat/>
    <w:rsid w:val="00283DBC"/>
    <w:pPr>
      <w:numPr>
        <w:numId w:val="1"/>
      </w:numPr>
      <w:outlineLvl w:val="0"/>
    </w:pPr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autoRedefine/>
    <w:qFormat/>
    <w:rsid w:val="00283DBC"/>
    <w:pPr>
      <w:numPr>
        <w:ilvl w:val="1"/>
      </w:numPr>
      <w:outlineLvl w:val="1"/>
    </w:pPr>
    <w:rPr>
      <w:sz w:val="30"/>
    </w:rPr>
  </w:style>
  <w:style w:type="paragraph" w:customStyle="1" w:styleId="a1">
    <w:name w:val="三级标题"/>
    <w:basedOn w:val="a0"/>
    <w:next w:val="a3"/>
    <w:autoRedefine/>
    <w:qFormat/>
    <w:rsid w:val="00283DBC"/>
    <w:pPr>
      <w:numPr>
        <w:ilvl w:val="2"/>
      </w:numPr>
      <w:outlineLvl w:val="2"/>
    </w:pPr>
    <w:rPr>
      <w:rFonts w:ascii="宋体" w:hAnsi="宋体"/>
      <w:noProof/>
      <w:sz w:val="28"/>
    </w:rPr>
  </w:style>
  <w:style w:type="paragraph" w:customStyle="1" w:styleId="a2">
    <w:name w:val="四级标题"/>
    <w:basedOn w:val="a1"/>
    <w:next w:val="a3"/>
    <w:qFormat/>
    <w:rsid w:val="00283DBC"/>
    <w:pPr>
      <w:numPr>
        <w:ilvl w:val="3"/>
      </w:numPr>
      <w:outlineLvl w:val="3"/>
    </w:pPr>
    <w:rPr>
      <w:sz w:val="24"/>
    </w:rPr>
  </w:style>
  <w:style w:type="table" w:styleId="ab">
    <w:name w:val="Table Grid"/>
    <w:basedOn w:val="a5"/>
    <w:qFormat/>
    <w:rsid w:val="00283DB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Hyperlink"/>
    <w:basedOn w:val="a4"/>
    <w:uiPriority w:val="99"/>
    <w:unhideWhenUsed/>
    <w:rsid w:val="00283DBC"/>
    <w:rPr>
      <w:color w:val="0563C1" w:themeColor="hyperlink"/>
      <w:u w:val="single"/>
    </w:rPr>
  </w:style>
  <w:style w:type="paragraph" w:styleId="ad">
    <w:name w:val="Balloon Text"/>
    <w:basedOn w:val="a3"/>
    <w:link w:val="ae"/>
    <w:uiPriority w:val="99"/>
    <w:semiHidden/>
    <w:unhideWhenUsed/>
    <w:rsid w:val="00283DBC"/>
    <w:rPr>
      <w:sz w:val="18"/>
      <w:szCs w:val="18"/>
    </w:rPr>
  </w:style>
  <w:style w:type="character" w:customStyle="1" w:styleId="ae">
    <w:name w:val="批注框文本 字符"/>
    <w:basedOn w:val="a4"/>
    <w:link w:val="ad"/>
    <w:uiPriority w:val="99"/>
    <w:semiHidden/>
    <w:rsid w:val="00283DBC"/>
    <w:rPr>
      <w:rFonts w:ascii="宋体" w:eastAsia="宋体" w:hAnsi="宋体" w:cs="宋体"/>
      <w:kern w:val="0"/>
      <w:sz w:val="18"/>
      <w:szCs w:val="18"/>
    </w:rPr>
  </w:style>
  <w:style w:type="character" w:customStyle="1" w:styleId="10">
    <w:name w:val="标题 1 字符"/>
    <w:basedOn w:val="a4"/>
    <w:link w:val="1"/>
    <w:uiPriority w:val="9"/>
    <w:rsid w:val="006D2EA9"/>
    <w:rPr>
      <w:rFonts w:ascii="宋体" w:eastAsia="宋体" w:hAnsi="宋体" w:cs="宋体"/>
      <w:b/>
      <w:bCs/>
      <w:kern w:val="44"/>
      <w:sz w:val="44"/>
      <w:szCs w:val="44"/>
    </w:rPr>
  </w:style>
  <w:style w:type="paragraph" w:styleId="TOC">
    <w:name w:val="TOC Heading"/>
    <w:basedOn w:val="1"/>
    <w:next w:val="a3"/>
    <w:uiPriority w:val="39"/>
    <w:unhideWhenUsed/>
    <w:qFormat/>
    <w:rsid w:val="006D2EA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3"/>
    <w:next w:val="a3"/>
    <w:autoRedefine/>
    <w:uiPriority w:val="39"/>
    <w:unhideWhenUsed/>
    <w:rsid w:val="006D2EA9"/>
  </w:style>
  <w:style w:type="paragraph" w:styleId="2">
    <w:name w:val="toc 2"/>
    <w:basedOn w:val="a3"/>
    <w:next w:val="a3"/>
    <w:autoRedefine/>
    <w:uiPriority w:val="39"/>
    <w:unhideWhenUsed/>
    <w:rsid w:val="006D2EA9"/>
    <w:pPr>
      <w:ind w:leftChars="200" w:left="420"/>
    </w:pPr>
  </w:style>
  <w:style w:type="paragraph" w:styleId="3">
    <w:name w:val="toc 3"/>
    <w:basedOn w:val="a3"/>
    <w:next w:val="a3"/>
    <w:autoRedefine/>
    <w:uiPriority w:val="39"/>
    <w:unhideWhenUsed/>
    <w:rsid w:val="006D2EA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12F9E-8BE2-4638-A968-82D485944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10</Pages>
  <Words>942</Words>
  <Characters>5374</Characters>
  <Application>Microsoft Office Word</Application>
  <DocSecurity>0</DocSecurity>
  <Lines>44</Lines>
  <Paragraphs>12</Paragraphs>
  <ScaleCrop>false</ScaleCrop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hyx</dc:creator>
  <cp:keywords/>
  <dc:description/>
  <cp:lastModifiedBy>hyx</cp:lastModifiedBy>
  <cp:revision>8</cp:revision>
  <dcterms:created xsi:type="dcterms:W3CDTF">2019-01-12T03:25:00Z</dcterms:created>
  <dcterms:modified xsi:type="dcterms:W3CDTF">2019-01-13T08:23:00Z</dcterms:modified>
</cp:coreProperties>
</file>